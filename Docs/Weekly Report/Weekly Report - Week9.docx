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Report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8D2DF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2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A062D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28-04-2013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proofErr w:type="gramStart"/>
          <w:r w:rsidRPr="002F30E3">
            <w:rPr>
              <w:b/>
              <w:sz w:val="24"/>
              <w:szCs w:val="24"/>
            </w:rPr>
            <w:t>Team</w:t>
          </w:r>
          <w:proofErr w:type="gramEnd"/>
          <w:r w:rsidRPr="002F30E3">
            <w:rPr>
              <w:b/>
              <w:sz w:val="24"/>
              <w:szCs w:val="24"/>
            </w:rPr>
            <w:t xml:space="preserve"> </w:t>
          </w:r>
          <w:proofErr w:type="spellStart"/>
          <w:r w:rsidRPr="002F30E3">
            <w:rPr>
              <w:b/>
              <w:sz w:val="24"/>
              <w:szCs w:val="24"/>
            </w:rPr>
            <w:t>Members</w:t>
          </w:r>
          <w:proofErr w:type="spellEnd"/>
          <w:r w:rsidRPr="002F30E3">
            <w:rPr>
              <w:b/>
              <w:sz w:val="24"/>
              <w:szCs w:val="24"/>
            </w:rPr>
            <w:t>:</w:t>
          </w:r>
        </w:p>
        <w:p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2F30E3">
          <w:pPr>
            <w:spacing w:after="0"/>
            <w:jc w:val="right"/>
          </w:pPr>
          <w:r>
            <w:t>Filipe Brandão</w:t>
          </w:r>
        </w:p>
        <w:p w:rsidR="002F30E3" w:rsidRDefault="002F30E3" w:rsidP="002F30E3">
          <w:pPr>
            <w:spacing w:after="0"/>
            <w:jc w:val="right"/>
          </w:pPr>
          <w:r>
            <w:t>João Girão</w:t>
          </w:r>
        </w:p>
        <w:p w:rsidR="002F30E3" w:rsidRDefault="002F30E3" w:rsidP="002F30E3">
          <w:pPr>
            <w:spacing w:after="0"/>
            <w:jc w:val="right"/>
          </w:pPr>
          <w:r>
            <w:t>João Martins</w:t>
          </w:r>
        </w:p>
        <w:p w:rsidR="002F30E3" w:rsidRDefault="002F30E3" w:rsidP="002F30E3">
          <w:pPr>
            <w:spacing w:after="0"/>
            <w:jc w:val="right"/>
          </w:pPr>
          <w:r>
            <w:t>Mário Oliveira</w:t>
          </w:r>
        </w:p>
        <w:p w:rsidR="002F30E3" w:rsidRDefault="002F30E3" w:rsidP="002F30E3">
          <w:pPr>
            <w:spacing w:after="0"/>
            <w:jc w:val="right"/>
          </w:pPr>
          <w:r>
            <w:t>Rui Ganhoto</w:t>
          </w:r>
        </w:p>
        <w:p w:rsidR="002F30E3" w:rsidRPr="002F30E3" w:rsidRDefault="002F30E3"/>
        <w:p w:rsidR="002F30E3" w:rsidRPr="002F30E3" w:rsidRDefault="002F30E3"/>
        <w:p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A062DB">
            <w:rPr>
              <w:b/>
              <w:sz w:val="28"/>
              <w:szCs w:val="28"/>
              <w:lang w:val="en-US"/>
            </w:rPr>
            <w:t>10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A062DB">
            <w:rPr>
              <w:sz w:val="28"/>
              <w:szCs w:val="28"/>
              <w:lang w:val="en-US"/>
            </w:rPr>
            <w:t>22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7511CC">
            <w:rPr>
              <w:sz w:val="28"/>
              <w:szCs w:val="28"/>
              <w:lang w:val="en-US"/>
            </w:rPr>
            <w:t>2</w:t>
          </w:r>
          <w:r w:rsidR="00A062DB">
            <w:rPr>
              <w:sz w:val="28"/>
              <w:szCs w:val="28"/>
              <w:lang w:val="en-US"/>
            </w:rPr>
            <w:t>9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A131FC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Cabealhodondice"/>
          </w:pPr>
          <w:proofErr w:type="spellStart"/>
          <w:r w:rsidRPr="00F24CA6">
            <w:t>Content</w:t>
          </w:r>
          <w:proofErr w:type="spellEnd"/>
        </w:p>
        <w:p w:rsidR="00D45C12" w:rsidRDefault="00DA3350">
          <w:pPr>
            <w:pStyle w:val="ndice1"/>
            <w:tabs>
              <w:tab w:val="left" w:pos="440"/>
              <w:tab w:val="right" w:leader="dot" w:pos="8494"/>
            </w:tabs>
            <w:rPr>
              <w:ins w:id="16" w:author="Filipe Brandão" w:date="2013-04-28T23:58:00Z"/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ins w:id="17" w:author="Filipe Brandão" w:date="2013-04-28T23:58:00Z">
            <w:r w:rsidR="00D45C12" w:rsidRPr="00F55B98">
              <w:rPr>
                <w:rStyle w:val="Hiperligao"/>
                <w:noProof/>
              </w:rPr>
              <w:fldChar w:fldCharType="begin"/>
            </w:r>
            <w:r w:rsidR="00D45C12" w:rsidRPr="00F55B98">
              <w:rPr>
                <w:rStyle w:val="Hiperligao"/>
                <w:noProof/>
              </w:rPr>
              <w:instrText xml:space="preserve"> </w:instrText>
            </w:r>
            <w:r w:rsidR="00D45C12">
              <w:rPr>
                <w:noProof/>
              </w:rPr>
              <w:instrText>HYPERLINK \l "_Toc354956859"</w:instrText>
            </w:r>
            <w:r w:rsidR="00D45C12" w:rsidRPr="00F55B98">
              <w:rPr>
                <w:rStyle w:val="Hiperligao"/>
                <w:noProof/>
              </w:rPr>
              <w:instrText xml:space="preserve"> </w:instrText>
            </w:r>
            <w:r w:rsidR="00D45C12" w:rsidRPr="00F55B98">
              <w:rPr>
                <w:rStyle w:val="Hiperligao"/>
                <w:noProof/>
              </w:rPr>
            </w:r>
            <w:r w:rsidR="00D45C12" w:rsidRPr="00F55B98">
              <w:rPr>
                <w:rStyle w:val="Hiperligao"/>
                <w:noProof/>
              </w:rPr>
              <w:fldChar w:fldCharType="separate"/>
            </w:r>
            <w:r w:rsidR="00D45C12" w:rsidRPr="00F55B98">
              <w:rPr>
                <w:rStyle w:val="Hiperligao"/>
                <w:noProof/>
                <w:lang w:val="en-US"/>
              </w:rPr>
              <w:t>1.</w:t>
            </w:r>
            <w:r w:rsidR="00D45C12">
              <w:rPr>
                <w:rFonts w:eastAsiaTheme="minorEastAsia"/>
                <w:noProof/>
                <w:lang w:eastAsia="pt-PT"/>
              </w:rPr>
              <w:tab/>
            </w:r>
            <w:r w:rsidR="00D45C12" w:rsidRPr="00F55B98">
              <w:rPr>
                <w:rStyle w:val="Hiperligao"/>
                <w:noProof/>
                <w:lang w:val="en-US"/>
              </w:rPr>
              <w:t>Week Activities</w:t>
            </w:r>
            <w:r w:rsidR="00D45C12">
              <w:rPr>
                <w:noProof/>
                <w:webHidden/>
              </w:rPr>
              <w:tab/>
            </w:r>
            <w:r w:rsidR="00D45C12">
              <w:rPr>
                <w:noProof/>
                <w:webHidden/>
              </w:rPr>
              <w:fldChar w:fldCharType="begin"/>
            </w:r>
            <w:r w:rsidR="00D45C12">
              <w:rPr>
                <w:noProof/>
                <w:webHidden/>
              </w:rPr>
              <w:instrText xml:space="preserve"> PAGEREF _Toc354956859 \h </w:instrText>
            </w:r>
            <w:r w:rsidR="00D45C12">
              <w:rPr>
                <w:noProof/>
                <w:webHidden/>
              </w:rPr>
            </w:r>
          </w:ins>
          <w:r w:rsidR="00D45C12">
            <w:rPr>
              <w:noProof/>
              <w:webHidden/>
            </w:rPr>
            <w:fldChar w:fldCharType="separate"/>
          </w:r>
          <w:ins w:id="18" w:author="Filipe Brandão" w:date="2013-04-28T23:58:00Z">
            <w:r w:rsidR="00D45C12">
              <w:rPr>
                <w:noProof/>
                <w:webHidden/>
              </w:rPr>
              <w:t>1</w:t>
            </w:r>
            <w:r w:rsidR="00D45C12">
              <w:rPr>
                <w:noProof/>
                <w:webHidden/>
              </w:rPr>
              <w:fldChar w:fldCharType="end"/>
            </w:r>
            <w:r w:rsidR="00D45C12" w:rsidRPr="00F55B98">
              <w:rPr>
                <w:rStyle w:val="Hiperligao"/>
                <w:noProof/>
              </w:rPr>
              <w:fldChar w:fldCharType="end"/>
            </w:r>
          </w:ins>
        </w:p>
        <w:p w:rsidR="00D45C12" w:rsidRDefault="00D45C12">
          <w:pPr>
            <w:pStyle w:val="ndice1"/>
            <w:tabs>
              <w:tab w:val="left" w:pos="660"/>
              <w:tab w:val="right" w:leader="dot" w:pos="8494"/>
            </w:tabs>
            <w:rPr>
              <w:ins w:id="19" w:author="Filipe Brandão" w:date="2013-04-28T23:58:00Z"/>
              <w:rFonts w:eastAsiaTheme="minorEastAsia"/>
              <w:noProof/>
              <w:lang w:eastAsia="pt-PT"/>
            </w:rPr>
          </w:pPr>
          <w:ins w:id="20" w:author="Filipe Brandão" w:date="2013-04-28T23:58:00Z">
            <w:r w:rsidRPr="00F55B98">
              <w:rPr>
                <w:rStyle w:val="Hiperligao"/>
                <w:noProof/>
              </w:rPr>
              <w:fldChar w:fldCharType="begin"/>
            </w:r>
            <w:r w:rsidRPr="00F55B98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"_Toc354956860"</w:instrText>
            </w:r>
            <w:r w:rsidRPr="00F55B98">
              <w:rPr>
                <w:rStyle w:val="Hiperligao"/>
                <w:noProof/>
              </w:rPr>
              <w:instrText xml:space="preserve"> </w:instrText>
            </w:r>
            <w:r w:rsidRPr="00F55B98">
              <w:rPr>
                <w:rStyle w:val="Hiperligao"/>
                <w:noProof/>
              </w:rPr>
            </w:r>
            <w:r w:rsidRPr="00F55B98">
              <w:rPr>
                <w:rStyle w:val="Hiperligao"/>
                <w:noProof/>
              </w:rPr>
              <w:fldChar w:fldCharType="separate"/>
            </w:r>
            <w:r w:rsidRPr="00F55B98">
              <w:rPr>
                <w:rStyle w:val="Hiperligao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55B98">
              <w:rPr>
                <w:rStyle w:val="Hiperligao"/>
                <w:noProof/>
                <w:lang w:val="en-US"/>
              </w:rPr>
              <w:t>Work Executed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_Toc354956860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1" w:author="Filipe Brandão" w:date="2013-04-28T23:58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F55B98">
              <w:rPr>
                <w:rStyle w:val="Hiperligao"/>
                <w:noProof/>
              </w:rPr>
              <w:fldChar w:fldCharType="end"/>
            </w:r>
          </w:ins>
        </w:p>
        <w:p w:rsidR="00D45C12" w:rsidRDefault="00D45C12">
          <w:pPr>
            <w:pStyle w:val="ndice1"/>
            <w:tabs>
              <w:tab w:val="left" w:pos="660"/>
              <w:tab w:val="right" w:leader="dot" w:pos="8494"/>
            </w:tabs>
            <w:rPr>
              <w:ins w:id="22" w:author="Filipe Brandão" w:date="2013-04-28T23:58:00Z"/>
              <w:rFonts w:eastAsiaTheme="minorEastAsia"/>
              <w:noProof/>
              <w:lang w:eastAsia="pt-PT"/>
            </w:rPr>
          </w:pPr>
          <w:ins w:id="23" w:author="Filipe Brandão" w:date="2013-04-28T23:58:00Z">
            <w:r w:rsidRPr="00F55B98">
              <w:rPr>
                <w:rStyle w:val="Hiperligao"/>
                <w:noProof/>
              </w:rPr>
              <w:fldChar w:fldCharType="begin"/>
            </w:r>
            <w:r w:rsidRPr="00F55B98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"_Toc354956869"</w:instrText>
            </w:r>
            <w:r w:rsidRPr="00F55B98">
              <w:rPr>
                <w:rStyle w:val="Hiperligao"/>
                <w:noProof/>
              </w:rPr>
              <w:instrText xml:space="preserve"> </w:instrText>
            </w:r>
            <w:r w:rsidRPr="00F55B98">
              <w:rPr>
                <w:rStyle w:val="Hiperligao"/>
                <w:noProof/>
              </w:rPr>
            </w:r>
            <w:r w:rsidRPr="00F55B98">
              <w:rPr>
                <w:rStyle w:val="Hiperligao"/>
                <w:noProof/>
              </w:rPr>
              <w:fldChar w:fldCharType="separate"/>
            </w:r>
            <w:r w:rsidRPr="00F55B98">
              <w:rPr>
                <w:rStyle w:val="Hiperligao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55B98">
              <w:rPr>
                <w:rStyle w:val="Hiperligao"/>
                <w:noProof/>
                <w:lang w:val="en-US"/>
              </w:rPr>
              <w:t>Work 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_Toc354956869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4" w:author="Filipe Brandão" w:date="2013-04-28T23:58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F55B98">
              <w:rPr>
                <w:rStyle w:val="Hiperligao"/>
                <w:noProof/>
              </w:rPr>
              <w:fldChar w:fldCharType="end"/>
            </w:r>
          </w:ins>
        </w:p>
        <w:p w:rsidR="00D45C12" w:rsidRDefault="00D45C12">
          <w:pPr>
            <w:pStyle w:val="ndice1"/>
            <w:tabs>
              <w:tab w:val="left" w:pos="660"/>
              <w:tab w:val="right" w:leader="dot" w:pos="8494"/>
            </w:tabs>
            <w:rPr>
              <w:ins w:id="25" w:author="Filipe Brandão" w:date="2013-04-28T23:58:00Z"/>
              <w:rFonts w:eastAsiaTheme="minorEastAsia"/>
              <w:noProof/>
              <w:lang w:eastAsia="pt-PT"/>
            </w:rPr>
          </w:pPr>
          <w:ins w:id="26" w:author="Filipe Brandão" w:date="2013-04-28T23:58:00Z">
            <w:r w:rsidRPr="00F55B98">
              <w:rPr>
                <w:rStyle w:val="Hiperligao"/>
                <w:noProof/>
              </w:rPr>
              <w:fldChar w:fldCharType="begin"/>
            </w:r>
            <w:r w:rsidRPr="00F55B98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"_Toc354956870"</w:instrText>
            </w:r>
            <w:r w:rsidRPr="00F55B98">
              <w:rPr>
                <w:rStyle w:val="Hiperligao"/>
                <w:noProof/>
              </w:rPr>
              <w:instrText xml:space="preserve"> </w:instrText>
            </w:r>
            <w:r w:rsidRPr="00F55B98">
              <w:rPr>
                <w:rStyle w:val="Hiperligao"/>
                <w:noProof/>
              </w:rPr>
            </w:r>
            <w:r w:rsidRPr="00F55B98">
              <w:rPr>
                <w:rStyle w:val="Hiperligao"/>
                <w:noProof/>
              </w:rPr>
              <w:fldChar w:fldCharType="separate"/>
            </w:r>
            <w:r w:rsidRPr="00F55B98">
              <w:rPr>
                <w:rStyle w:val="Hiperligao"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55B98">
              <w:rPr>
                <w:rStyle w:val="Hiperligao"/>
                <w:noProof/>
                <w:lang w:val="en-US"/>
              </w:rPr>
              <w:t>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_Toc354956870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7" w:author="Filipe Brandão" w:date="2013-04-28T23:58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F55B98">
              <w:rPr>
                <w:rStyle w:val="Hiperligao"/>
                <w:noProof/>
              </w:rPr>
              <w:fldChar w:fldCharType="end"/>
            </w:r>
          </w:ins>
        </w:p>
        <w:p w:rsidR="00D45C12" w:rsidRDefault="00D45C12">
          <w:pPr>
            <w:pStyle w:val="ndice1"/>
            <w:tabs>
              <w:tab w:val="left" w:pos="440"/>
              <w:tab w:val="right" w:leader="dot" w:pos="8494"/>
            </w:tabs>
            <w:rPr>
              <w:ins w:id="28" w:author="Filipe Brandão" w:date="2013-04-28T23:58:00Z"/>
              <w:rFonts w:eastAsiaTheme="minorEastAsia"/>
              <w:noProof/>
              <w:lang w:eastAsia="pt-PT"/>
            </w:rPr>
          </w:pPr>
          <w:ins w:id="29" w:author="Filipe Brandão" w:date="2013-04-28T23:58:00Z">
            <w:r w:rsidRPr="00F55B98">
              <w:rPr>
                <w:rStyle w:val="Hiperligao"/>
                <w:noProof/>
              </w:rPr>
              <w:fldChar w:fldCharType="begin"/>
            </w:r>
            <w:r w:rsidRPr="00F55B98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"_Toc354956873"</w:instrText>
            </w:r>
            <w:r w:rsidRPr="00F55B98">
              <w:rPr>
                <w:rStyle w:val="Hiperligao"/>
                <w:noProof/>
              </w:rPr>
              <w:instrText xml:space="preserve"> </w:instrText>
            </w:r>
            <w:r w:rsidRPr="00F55B98">
              <w:rPr>
                <w:rStyle w:val="Hiperligao"/>
                <w:noProof/>
              </w:rPr>
            </w:r>
            <w:r w:rsidRPr="00F55B98">
              <w:rPr>
                <w:rStyle w:val="Hiperligao"/>
                <w:noProof/>
              </w:rPr>
              <w:fldChar w:fldCharType="separate"/>
            </w:r>
            <w:r w:rsidRPr="00F55B98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55B98">
              <w:rPr>
                <w:rStyle w:val="Hiperligao"/>
                <w:noProof/>
                <w:lang w:val="en-US"/>
              </w:rPr>
              <w:t>Impediments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_Toc354956873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0" w:author="Filipe Brandão" w:date="2013-04-28T23:58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F55B98">
              <w:rPr>
                <w:rStyle w:val="Hiperligao"/>
                <w:noProof/>
              </w:rPr>
              <w:fldChar w:fldCharType="end"/>
            </w:r>
          </w:ins>
        </w:p>
        <w:p w:rsidR="00D45C12" w:rsidRDefault="00D45C12">
          <w:pPr>
            <w:pStyle w:val="ndice1"/>
            <w:tabs>
              <w:tab w:val="left" w:pos="440"/>
              <w:tab w:val="right" w:leader="dot" w:pos="8494"/>
            </w:tabs>
            <w:rPr>
              <w:ins w:id="31" w:author="Filipe Brandão" w:date="2013-04-28T23:58:00Z"/>
              <w:rFonts w:eastAsiaTheme="minorEastAsia"/>
              <w:noProof/>
              <w:lang w:eastAsia="pt-PT"/>
            </w:rPr>
          </w:pPr>
          <w:ins w:id="32" w:author="Filipe Brandão" w:date="2013-04-28T23:58:00Z">
            <w:r w:rsidRPr="00F55B98">
              <w:rPr>
                <w:rStyle w:val="Hiperligao"/>
                <w:noProof/>
              </w:rPr>
              <w:fldChar w:fldCharType="begin"/>
            </w:r>
            <w:r w:rsidRPr="00F55B98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"_Toc354956874"</w:instrText>
            </w:r>
            <w:r w:rsidRPr="00F55B98">
              <w:rPr>
                <w:rStyle w:val="Hiperligao"/>
                <w:noProof/>
              </w:rPr>
              <w:instrText xml:space="preserve"> </w:instrText>
            </w:r>
            <w:r w:rsidRPr="00F55B98">
              <w:rPr>
                <w:rStyle w:val="Hiperligao"/>
                <w:noProof/>
              </w:rPr>
            </w:r>
            <w:r w:rsidRPr="00F55B98">
              <w:rPr>
                <w:rStyle w:val="Hiperligao"/>
                <w:noProof/>
              </w:rPr>
              <w:fldChar w:fldCharType="separate"/>
            </w:r>
            <w:r w:rsidRPr="00F55B98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55B98">
              <w:rPr>
                <w:rStyle w:val="Hiperligao"/>
                <w:noProof/>
                <w:lang w:val="en-US"/>
              </w:rPr>
              <w:t>Plans For Next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_Toc354956874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3" w:author="Filipe Brandão" w:date="2013-04-28T23:58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F55B98">
              <w:rPr>
                <w:rStyle w:val="Hiperligao"/>
                <w:noProof/>
              </w:rPr>
              <w:fldChar w:fldCharType="end"/>
            </w:r>
          </w:ins>
        </w:p>
        <w:p w:rsidR="00D45C12" w:rsidRDefault="00D45C12">
          <w:pPr>
            <w:pStyle w:val="ndice1"/>
            <w:tabs>
              <w:tab w:val="left" w:pos="440"/>
              <w:tab w:val="right" w:leader="dot" w:pos="8494"/>
            </w:tabs>
            <w:rPr>
              <w:ins w:id="34" w:author="Filipe Brandão" w:date="2013-04-28T23:58:00Z"/>
              <w:rFonts w:eastAsiaTheme="minorEastAsia"/>
              <w:noProof/>
              <w:lang w:eastAsia="pt-PT"/>
            </w:rPr>
          </w:pPr>
          <w:ins w:id="35" w:author="Filipe Brandão" w:date="2013-04-28T23:58:00Z">
            <w:r w:rsidRPr="00F55B98">
              <w:rPr>
                <w:rStyle w:val="Hiperligao"/>
                <w:noProof/>
              </w:rPr>
              <w:fldChar w:fldCharType="begin"/>
            </w:r>
            <w:r w:rsidRPr="00F55B98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"_Toc354956876"</w:instrText>
            </w:r>
            <w:r w:rsidRPr="00F55B98">
              <w:rPr>
                <w:rStyle w:val="Hiperligao"/>
                <w:noProof/>
              </w:rPr>
              <w:instrText xml:space="preserve"> </w:instrText>
            </w:r>
            <w:r w:rsidRPr="00F55B98">
              <w:rPr>
                <w:rStyle w:val="Hiperligao"/>
                <w:noProof/>
              </w:rPr>
            </w:r>
            <w:r w:rsidRPr="00F55B98">
              <w:rPr>
                <w:rStyle w:val="Hiperligao"/>
                <w:noProof/>
              </w:rPr>
              <w:fldChar w:fldCharType="separate"/>
            </w:r>
            <w:r w:rsidRPr="00F55B98">
              <w:rPr>
                <w:rStyle w:val="Hiperligao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55B98">
              <w:rPr>
                <w:rStyle w:val="Hiperligao"/>
                <w:noProof/>
                <w:lang w:val="en-US"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_Toc354956876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6" w:author="Filipe Brandão" w:date="2013-04-28T23:58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F55B98">
              <w:rPr>
                <w:rStyle w:val="Hiperligao"/>
                <w:noProof/>
              </w:rPr>
              <w:fldChar w:fldCharType="end"/>
            </w:r>
          </w:ins>
        </w:p>
        <w:p w:rsidR="00D45C12" w:rsidRDefault="00D45C12">
          <w:pPr>
            <w:pStyle w:val="ndice1"/>
            <w:tabs>
              <w:tab w:val="left" w:pos="660"/>
              <w:tab w:val="right" w:leader="dot" w:pos="8494"/>
            </w:tabs>
            <w:rPr>
              <w:ins w:id="37" w:author="Filipe Brandão" w:date="2013-04-28T23:58:00Z"/>
              <w:rFonts w:eastAsiaTheme="minorEastAsia"/>
              <w:noProof/>
              <w:lang w:eastAsia="pt-PT"/>
            </w:rPr>
          </w:pPr>
          <w:ins w:id="38" w:author="Filipe Brandão" w:date="2013-04-28T23:58:00Z">
            <w:r w:rsidRPr="00F55B98">
              <w:rPr>
                <w:rStyle w:val="Hiperligao"/>
                <w:noProof/>
              </w:rPr>
              <w:fldChar w:fldCharType="begin"/>
            </w:r>
            <w:r w:rsidRPr="00F55B98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"_Toc354956877"</w:instrText>
            </w:r>
            <w:r w:rsidRPr="00F55B98">
              <w:rPr>
                <w:rStyle w:val="Hiperligao"/>
                <w:noProof/>
              </w:rPr>
              <w:instrText xml:space="preserve"> </w:instrText>
            </w:r>
            <w:r w:rsidRPr="00F55B98">
              <w:rPr>
                <w:rStyle w:val="Hiperligao"/>
                <w:noProof/>
              </w:rPr>
            </w:r>
            <w:r w:rsidRPr="00F55B98">
              <w:rPr>
                <w:rStyle w:val="Hiperligao"/>
                <w:noProof/>
              </w:rPr>
              <w:fldChar w:fldCharType="separate"/>
            </w:r>
            <w:r w:rsidRPr="00F55B98">
              <w:rPr>
                <w:rStyle w:val="Hiperligao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55B98">
              <w:rPr>
                <w:rStyle w:val="Hiperligao"/>
                <w:noProof/>
                <w:lang w:val="en-US"/>
              </w:rPr>
              <w:t>Earned value and/or Gantt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_Toc354956877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9" w:author="Filipe Brandão" w:date="2013-04-28T23:58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F55B98">
              <w:rPr>
                <w:rStyle w:val="Hiperligao"/>
                <w:noProof/>
              </w:rPr>
              <w:fldChar w:fldCharType="end"/>
            </w:r>
          </w:ins>
        </w:p>
        <w:p w:rsidR="00D45C12" w:rsidRDefault="00D45C12">
          <w:pPr>
            <w:pStyle w:val="ndice1"/>
            <w:tabs>
              <w:tab w:val="left" w:pos="660"/>
              <w:tab w:val="right" w:leader="dot" w:pos="8494"/>
            </w:tabs>
            <w:rPr>
              <w:ins w:id="40" w:author="Filipe Brandão" w:date="2013-04-28T23:58:00Z"/>
              <w:rFonts w:eastAsiaTheme="minorEastAsia"/>
              <w:noProof/>
              <w:lang w:eastAsia="pt-PT"/>
            </w:rPr>
          </w:pPr>
          <w:ins w:id="41" w:author="Filipe Brandão" w:date="2013-04-28T23:58:00Z">
            <w:r w:rsidRPr="00F55B98">
              <w:rPr>
                <w:rStyle w:val="Hiperligao"/>
                <w:noProof/>
              </w:rPr>
              <w:fldChar w:fldCharType="begin"/>
            </w:r>
            <w:r w:rsidRPr="00F55B98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"_Toc354956881"</w:instrText>
            </w:r>
            <w:r w:rsidRPr="00F55B98">
              <w:rPr>
                <w:rStyle w:val="Hiperligao"/>
                <w:noProof/>
              </w:rPr>
              <w:instrText xml:space="preserve"> </w:instrText>
            </w:r>
            <w:r w:rsidRPr="00F55B98">
              <w:rPr>
                <w:rStyle w:val="Hiperligao"/>
                <w:noProof/>
              </w:rPr>
            </w:r>
            <w:r w:rsidRPr="00F55B98">
              <w:rPr>
                <w:rStyle w:val="Hiperligao"/>
                <w:noProof/>
              </w:rPr>
              <w:fldChar w:fldCharType="separate"/>
            </w:r>
            <w:r w:rsidRPr="00F55B98">
              <w:rPr>
                <w:rStyle w:val="Hiperligao"/>
                <w:noProof/>
                <w:lang w:val="en-US"/>
              </w:rPr>
              <w:t>4.2.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55B98">
              <w:rPr>
                <w:rStyle w:val="Hiperligao"/>
                <w:noProof/>
                <w:lang w:val="en-US"/>
              </w:rPr>
              <w:t>Effort by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_Toc354956881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2" w:author="Filipe Brandão" w:date="2013-04-28T23:58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F55B98">
              <w:rPr>
                <w:rStyle w:val="Hiperligao"/>
                <w:noProof/>
              </w:rPr>
              <w:fldChar w:fldCharType="end"/>
            </w:r>
          </w:ins>
        </w:p>
        <w:p w:rsidR="00D45C12" w:rsidRDefault="00D45C12">
          <w:pPr>
            <w:pStyle w:val="ndice1"/>
            <w:tabs>
              <w:tab w:val="left" w:pos="660"/>
              <w:tab w:val="right" w:leader="dot" w:pos="8494"/>
            </w:tabs>
            <w:rPr>
              <w:ins w:id="43" w:author="Filipe Brandão" w:date="2013-04-28T23:58:00Z"/>
              <w:rFonts w:eastAsiaTheme="minorEastAsia"/>
              <w:noProof/>
              <w:lang w:eastAsia="pt-PT"/>
            </w:rPr>
          </w:pPr>
          <w:ins w:id="44" w:author="Filipe Brandão" w:date="2013-04-28T23:58:00Z">
            <w:r w:rsidRPr="00F55B98">
              <w:rPr>
                <w:rStyle w:val="Hiperligao"/>
                <w:noProof/>
              </w:rPr>
              <w:fldChar w:fldCharType="begin"/>
            </w:r>
            <w:r w:rsidRPr="00F55B98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"_Toc354956882"</w:instrText>
            </w:r>
            <w:r w:rsidRPr="00F55B98">
              <w:rPr>
                <w:rStyle w:val="Hiperligao"/>
                <w:noProof/>
              </w:rPr>
              <w:instrText xml:space="preserve"> </w:instrText>
            </w:r>
            <w:r w:rsidRPr="00F55B98">
              <w:rPr>
                <w:rStyle w:val="Hiperligao"/>
                <w:noProof/>
              </w:rPr>
            </w:r>
            <w:r w:rsidRPr="00F55B98">
              <w:rPr>
                <w:rStyle w:val="Hiperligao"/>
                <w:noProof/>
              </w:rPr>
              <w:fldChar w:fldCharType="separate"/>
            </w:r>
            <w:r w:rsidRPr="00F55B98">
              <w:rPr>
                <w:rStyle w:val="Hiperligao"/>
                <w:noProof/>
                <w:lang w:val="en-US"/>
              </w:rPr>
              <w:t>4.3.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55B98">
              <w:rPr>
                <w:rStyle w:val="Hiperligao"/>
                <w:noProof/>
                <w:lang w:val="en-US"/>
              </w:rPr>
              <w:t>Individual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_Toc354956882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5" w:author="Filipe Brandão" w:date="2013-04-28T23:58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F55B98">
              <w:rPr>
                <w:rStyle w:val="Hiperligao"/>
                <w:noProof/>
              </w:rPr>
              <w:fldChar w:fldCharType="end"/>
            </w:r>
          </w:ins>
        </w:p>
        <w:p w:rsidR="00D45C12" w:rsidRDefault="00D45C12">
          <w:pPr>
            <w:pStyle w:val="ndice1"/>
            <w:tabs>
              <w:tab w:val="left" w:pos="440"/>
              <w:tab w:val="right" w:leader="dot" w:pos="8494"/>
            </w:tabs>
            <w:rPr>
              <w:ins w:id="46" w:author="Filipe Brandão" w:date="2013-04-28T23:58:00Z"/>
              <w:rFonts w:eastAsiaTheme="minorEastAsia"/>
              <w:noProof/>
              <w:lang w:eastAsia="pt-PT"/>
            </w:rPr>
          </w:pPr>
          <w:ins w:id="47" w:author="Filipe Brandão" w:date="2013-04-28T23:58:00Z">
            <w:r w:rsidRPr="00F55B98">
              <w:rPr>
                <w:rStyle w:val="Hiperligao"/>
                <w:noProof/>
              </w:rPr>
              <w:fldChar w:fldCharType="begin"/>
            </w:r>
            <w:r w:rsidRPr="00F55B98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"_Toc354956883"</w:instrText>
            </w:r>
            <w:r w:rsidRPr="00F55B98">
              <w:rPr>
                <w:rStyle w:val="Hiperligao"/>
                <w:noProof/>
              </w:rPr>
              <w:instrText xml:space="preserve"> </w:instrText>
            </w:r>
            <w:r w:rsidRPr="00F55B98">
              <w:rPr>
                <w:rStyle w:val="Hiperligao"/>
                <w:noProof/>
              </w:rPr>
            </w:r>
            <w:r w:rsidRPr="00F55B98">
              <w:rPr>
                <w:rStyle w:val="Hiperligao"/>
                <w:noProof/>
              </w:rPr>
              <w:fldChar w:fldCharType="separate"/>
            </w:r>
            <w:r w:rsidRPr="00F55B98">
              <w:rPr>
                <w:rStyle w:val="Hiperligao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55B98">
              <w:rPr>
                <w:rStyle w:val="Hiperligao"/>
                <w:noProof/>
                <w:lang w:val="en-US"/>
              </w:rPr>
              <w:t>Individual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_Toc354956883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8" w:author="Filipe Brandão" w:date="2013-04-28T23:58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F55B98">
              <w:rPr>
                <w:rStyle w:val="Hiperligao"/>
                <w:noProof/>
              </w:rPr>
              <w:fldChar w:fldCharType="end"/>
            </w:r>
          </w:ins>
        </w:p>
        <w:p w:rsidR="00A81D34" w:rsidDel="00D45C12" w:rsidRDefault="00A81D34">
          <w:pPr>
            <w:pStyle w:val="ndice1"/>
            <w:tabs>
              <w:tab w:val="left" w:pos="440"/>
              <w:tab w:val="right" w:leader="dot" w:pos="8494"/>
            </w:tabs>
            <w:rPr>
              <w:del w:id="49" w:author="Filipe Brandão" w:date="2013-04-28T23:58:00Z"/>
              <w:rFonts w:eastAsiaTheme="minorEastAsia"/>
              <w:noProof/>
              <w:lang w:eastAsia="pt-PT"/>
            </w:rPr>
          </w:pPr>
          <w:del w:id="50" w:author="Filipe Brandão" w:date="2013-04-28T23:58:00Z">
            <w:r w:rsidRPr="00D45C12" w:rsidDel="00D45C12">
              <w:rPr>
                <w:noProof/>
                <w:lang w:val="en-US"/>
                <w:rPrChange w:id="51" w:author="Filipe Brandão" w:date="2013-04-28T23:58:00Z">
                  <w:rPr>
                    <w:rStyle w:val="Hiperligao"/>
                    <w:noProof/>
                    <w:lang w:val="en-US"/>
                  </w:rPr>
                </w:rPrChange>
              </w:rPr>
              <w:delText>1.</w:delText>
            </w:r>
            <w:r w:rsidDel="00D45C12">
              <w:rPr>
                <w:rFonts w:eastAsiaTheme="minorEastAsia"/>
                <w:noProof/>
                <w:lang w:eastAsia="pt-PT"/>
              </w:rPr>
              <w:tab/>
            </w:r>
            <w:r w:rsidRPr="00D45C12" w:rsidDel="00D45C12">
              <w:rPr>
                <w:noProof/>
                <w:lang w:val="en-US"/>
                <w:rPrChange w:id="52" w:author="Filipe Brandão" w:date="2013-04-28T23:58:00Z">
                  <w:rPr>
                    <w:rStyle w:val="Hiperligao"/>
                    <w:noProof/>
                    <w:lang w:val="en-US"/>
                  </w:rPr>
                </w:rPrChange>
              </w:rPr>
              <w:delText>Week Activities</w:delText>
            </w:r>
            <w:r w:rsidDel="00D45C12">
              <w:rPr>
                <w:noProof/>
                <w:webHidden/>
              </w:rPr>
              <w:tab/>
              <w:delText>1</w:delText>
            </w:r>
          </w:del>
        </w:p>
        <w:p w:rsidR="00A81D34" w:rsidDel="00D45C12" w:rsidRDefault="00A81D34">
          <w:pPr>
            <w:pStyle w:val="ndice1"/>
            <w:tabs>
              <w:tab w:val="left" w:pos="660"/>
              <w:tab w:val="right" w:leader="dot" w:pos="8494"/>
            </w:tabs>
            <w:rPr>
              <w:del w:id="53" w:author="Filipe Brandão" w:date="2013-04-28T23:58:00Z"/>
              <w:rFonts w:eastAsiaTheme="minorEastAsia"/>
              <w:noProof/>
              <w:lang w:eastAsia="pt-PT"/>
            </w:rPr>
          </w:pPr>
          <w:del w:id="54" w:author="Filipe Brandão" w:date="2013-04-28T23:58:00Z">
            <w:r w:rsidRPr="00D45C12" w:rsidDel="00D45C12">
              <w:rPr>
                <w:noProof/>
                <w:lang w:val="en-US"/>
                <w:rPrChange w:id="55" w:author="Filipe Brandão" w:date="2013-04-28T23:58:00Z">
                  <w:rPr>
                    <w:rStyle w:val="Hiperligao"/>
                    <w:noProof/>
                    <w:lang w:val="en-US"/>
                  </w:rPr>
                </w:rPrChange>
              </w:rPr>
              <w:delText>1.1.</w:delText>
            </w:r>
            <w:r w:rsidDel="00D45C12">
              <w:rPr>
                <w:rFonts w:eastAsiaTheme="minorEastAsia"/>
                <w:noProof/>
                <w:lang w:eastAsia="pt-PT"/>
              </w:rPr>
              <w:tab/>
            </w:r>
            <w:r w:rsidRPr="00D45C12" w:rsidDel="00D45C12">
              <w:rPr>
                <w:noProof/>
                <w:lang w:val="en-US"/>
                <w:rPrChange w:id="56" w:author="Filipe Brandão" w:date="2013-04-28T23:58:00Z">
                  <w:rPr>
                    <w:rStyle w:val="Hiperligao"/>
                    <w:noProof/>
                    <w:lang w:val="en-US"/>
                  </w:rPr>
                </w:rPrChange>
              </w:rPr>
              <w:delText>Work Executed</w:delText>
            </w:r>
            <w:r w:rsidDel="00D45C12">
              <w:rPr>
                <w:noProof/>
                <w:webHidden/>
              </w:rPr>
              <w:tab/>
              <w:delText>1</w:delText>
            </w:r>
          </w:del>
        </w:p>
        <w:p w:rsidR="00A81D34" w:rsidDel="00D45C12" w:rsidRDefault="00A81D34">
          <w:pPr>
            <w:pStyle w:val="ndice1"/>
            <w:tabs>
              <w:tab w:val="left" w:pos="660"/>
              <w:tab w:val="right" w:leader="dot" w:pos="8494"/>
            </w:tabs>
            <w:rPr>
              <w:del w:id="57" w:author="Filipe Brandão" w:date="2013-04-28T23:58:00Z"/>
              <w:rFonts w:eastAsiaTheme="minorEastAsia"/>
              <w:noProof/>
              <w:lang w:eastAsia="pt-PT"/>
            </w:rPr>
          </w:pPr>
          <w:del w:id="58" w:author="Filipe Brandão" w:date="2013-04-28T23:58:00Z">
            <w:r w:rsidRPr="00D45C12" w:rsidDel="00D45C12">
              <w:rPr>
                <w:noProof/>
                <w:lang w:val="en-US"/>
                <w:rPrChange w:id="59" w:author="Filipe Brandão" w:date="2013-04-28T23:58:00Z">
                  <w:rPr>
                    <w:rStyle w:val="Hiperligao"/>
                    <w:noProof/>
                    <w:lang w:val="en-US"/>
                  </w:rPr>
                </w:rPrChange>
              </w:rPr>
              <w:delText>1.2.</w:delText>
            </w:r>
            <w:r w:rsidDel="00D45C12">
              <w:rPr>
                <w:rFonts w:eastAsiaTheme="minorEastAsia"/>
                <w:noProof/>
                <w:lang w:eastAsia="pt-PT"/>
              </w:rPr>
              <w:tab/>
            </w:r>
            <w:r w:rsidRPr="00D45C12" w:rsidDel="00D45C12">
              <w:rPr>
                <w:noProof/>
                <w:lang w:val="en-US"/>
                <w:rPrChange w:id="60" w:author="Filipe Brandão" w:date="2013-04-28T23:58:00Z">
                  <w:rPr>
                    <w:rStyle w:val="Hiperligao"/>
                    <w:noProof/>
                    <w:lang w:val="en-US"/>
                  </w:rPr>
                </w:rPrChange>
              </w:rPr>
              <w:delText>Work Analyses</w:delText>
            </w:r>
            <w:r w:rsidDel="00D45C12">
              <w:rPr>
                <w:noProof/>
                <w:webHidden/>
              </w:rPr>
              <w:tab/>
              <w:delText>1</w:delText>
            </w:r>
          </w:del>
        </w:p>
        <w:p w:rsidR="00A81D34" w:rsidDel="00D45C12" w:rsidRDefault="00A81D34">
          <w:pPr>
            <w:pStyle w:val="ndice1"/>
            <w:tabs>
              <w:tab w:val="left" w:pos="660"/>
              <w:tab w:val="right" w:leader="dot" w:pos="8494"/>
            </w:tabs>
            <w:rPr>
              <w:del w:id="61" w:author="Filipe Brandão" w:date="2013-04-28T23:58:00Z"/>
              <w:rFonts w:eastAsiaTheme="minorEastAsia"/>
              <w:noProof/>
              <w:lang w:eastAsia="pt-PT"/>
            </w:rPr>
          </w:pPr>
          <w:del w:id="62" w:author="Filipe Brandão" w:date="2013-04-28T23:58:00Z">
            <w:r w:rsidRPr="00D45C12" w:rsidDel="00D45C12">
              <w:rPr>
                <w:noProof/>
                <w:lang w:val="en-US"/>
                <w:rPrChange w:id="63" w:author="Filipe Brandão" w:date="2013-04-28T23:58:00Z">
                  <w:rPr>
                    <w:rStyle w:val="Hiperligao"/>
                    <w:noProof/>
                    <w:lang w:val="en-US"/>
                  </w:rPr>
                </w:rPrChange>
              </w:rPr>
              <w:delText>1.3.</w:delText>
            </w:r>
            <w:r w:rsidDel="00D45C12">
              <w:rPr>
                <w:rFonts w:eastAsiaTheme="minorEastAsia"/>
                <w:noProof/>
                <w:lang w:eastAsia="pt-PT"/>
              </w:rPr>
              <w:tab/>
            </w:r>
            <w:r w:rsidRPr="00D45C12" w:rsidDel="00D45C12">
              <w:rPr>
                <w:noProof/>
                <w:lang w:val="en-US"/>
                <w:rPrChange w:id="64" w:author="Filipe Brandão" w:date="2013-04-28T23:58:00Z">
                  <w:rPr>
                    <w:rStyle w:val="Hiperligao"/>
                    <w:noProof/>
                    <w:lang w:val="en-US"/>
                  </w:rPr>
                </w:rPrChange>
              </w:rPr>
              <w:delText>Achievements</w:delText>
            </w:r>
            <w:r w:rsidDel="00D45C12">
              <w:rPr>
                <w:noProof/>
                <w:webHidden/>
              </w:rPr>
              <w:tab/>
              <w:delText>1</w:delText>
            </w:r>
          </w:del>
        </w:p>
        <w:p w:rsidR="00A81D34" w:rsidDel="00D45C12" w:rsidRDefault="00A81D34">
          <w:pPr>
            <w:pStyle w:val="ndice1"/>
            <w:tabs>
              <w:tab w:val="left" w:pos="440"/>
              <w:tab w:val="right" w:leader="dot" w:pos="8494"/>
            </w:tabs>
            <w:rPr>
              <w:del w:id="65" w:author="Filipe Brandão" w:date="2013-04-28T23:58:00Z"/>
              <w:rFonts w:eastAsiaTheme="minorEastAsia"/>
              <w:noProof/>
              <w:lang w:eastAsia="pt-PT"/>
            </w:rPr>
          </w:pPr>
          <w:del w:id="66" w:author="Filipe Brandão" w:date="2013-04-28T23:58:00Z">
            <w:r w:rsidRPr="00D45C12" w:rsidDel="00D45C12">
              <w:rPr>
                <w:noProof/>
                <w:lang w:val="en-US"/>
                <w:rPrChange w:id="67" w:author="Filipe Brandão" w:date="2013-04-28T23:58:00Z">
                  <w:rPr>
                    <w:rStyle w:val="Hiperligao"/>
                    <w:noProof/>
                    <w:lang w:val="en-US"/>
                  </w:rPr>
                </w:rPrChange>
              </w:rPr>
              <w:delText>2.</w:delText>
            </w:r>
            <w:r w:rsidDel="00D45C12">
              <w:rPr>
                <w:rFonts w:eastAsiaTheme="minorEastAsia"/>
                <w:noProof/>
                <w:lang w:eastAsia="pt-PT"/>
              </w:rPr>
              <w:tab/>
            </w:r>
            <w:r w:rsidRPr="00D45C12" w:rsidDel="00D45C12">
              <w:rPr>
                <w:noProof/>
                <w:lang w:val="en-US"/>
                <w:rPrChange w:id="68" w:author="Filipe Brandão" w:date="2013-04-28T23:58:00Z">
                  <w:rPr>
                    <w:rStyle w:val="Hiperligao"/>
                    <w:noProof/>
                    <w:lang w:val="en-US"/>
                  </w:rPr>
                </w:rPrChange>
              </w:rPr>
              <w:delText>Impediments</w:delText>
            </w:r>
            <w:r w:rsidDel="00D45C12">
              <w:rPr>
                <w:noProof/>
                <w:webHidden/>
              </w:rPr>
              <w:tab/>
              <w:delText>1</w:delText>
            </w:r>
          </w:del>
        </w:p>
        <w:p w:rsidR="00A81D34" w:rsidDel="00D45C12" w:rsidRDefault="00A81D34">
          <w:pPr>
            <w:pStyle w:val="ndice1"/>
            <w:tabs>
              <w:tab w:val="left" w:pos="440"/>
              <w:tab w:val="right" w:leader="dot" w:pos="8494"/>
            </w:tabs>
            <w:rPr>
              <w:del w:id="69" w:author="Filipe Brandão" w:date="2013-04-28T23:58:00Z"/>
              <w:rFonts w:eastAsiaTheme="minorEastAsia"/>
              <w:noProof/>
              <w:lang w:eastAsia="pt-PT"/>
            </w:rPr>
          </w:pPr>
          <w:del w:id="70" w:author="Filipe Brandão" w:date="2013-04-28T23:58:00Z">
            <w:r w:rsidRPr="00D45C12" w:rsidDel="00D45C12">
              <w:rPr>
                <w:noProof/>
                <w:lang w:val="en-US"/>
                <w:rPrChange w:id="71" w:author="Filipe Brandão" w:date="2013-04-28T23:58:00Z">
                  <w:rPr>
                    <w:rStyle w:val="Hiperligao"/>
                    <w:noProof/>
                    <w:lang w:val="en-US"/>
                  </w:rPr>
                </w:rPrChange>
              </w:rPr>
              <w:delText>3.</w:delText>
            </w:r>
            <w:r w:rsidDel="00D45C12">
              <w:rPr>
                <w:rFonts w:eastAsiaTheme="minorEastAsia"/>
                <w:noProof/>
                <w:lang w:eastAsia="pt-PT"/>
              </w:rPr>
              <w:tab/>
            </w:r>
            <w:r w:rsidRPr="00D45C12" w:rsidDel="00D45C12">
              <w:rPr>
                <w:noProof/>
                <w:lang w:val="en-US"/>
                <w:rPrChange w:id="72" w:author="Filipe Brandão" w:date="2013-04-28T23:58:00Z">
                  <w:rPr>
                    <w:rStyle w:val="Hiperligao"/>
                    <w:noProof/>
                    <w:lang w:val="en-US"/>
                  </w:rPr>
                </w:rPrChange>
              </w:rPr>
              <w:delText>Plans For Next Week</w:delText>
            </w:r>
            <w:r w:rsidDel="00D45C12">
              <w:rPr>
                <w:noProof/>
                <w:webHidden/>
              </w:rPr>
              <w:tab/>
              <w:delText>2</w:delText>
            </w:r>
          </w:del>
        </w:p>
        <w:p w:rsidR="00A81D34" w:rsidDel="00D45C12" w:rsidRDefault="00A81D34">
          <w:pPr>
            <w:pStyle w:val="ndice1"/>
            <w:tabs>
              <w:tab w:val="left" w:pos="440"/>
              <w:tab w:val="right" w:leader="dot" w:pos="8494"/>
            </w:tabs>
            <w:rPr>
              <w:del w:id="73" w:author="Filipe Brandão" w:date="2013-04-28T23:58:00Z"/>
              <w:rFonts w:eastAsiaTheme="minorEastAsia"/>
              <w:noProof/>
              <w:lang w:eastAsia="pt-PT"/>
            </w:rPr>
          </w:pPr>
          <w:del w:id="74" w:author="Filipe Brandão" w:date="2013-04-28T23:58:00Z">
            <w:r w:rsidRPr="00D45C12" w:rsidDel="00D45C12">
              <w:rPr>
                <w:noProof/>
                <w:lang w:val="en-US"/>
                <w:rPrChange w:id="75" w:author="Filipe Brandão" w:date="2013-04-28T23:58:00Z">
                  <w:rPr>
                    <w:rStyle w:val="Hiperligao"/>
                    <w:noProof/>
                    <w:lang w:val="en-US"/>
                  </w:rPr>
                </w:rPrChange>
              </w:rPr>
              <w:delText>4.</w:delText>
            </w:r>
            <w:r w:rsidDel="00D45C12">
              <w:rPr>
                <w:rFonts w:eastAsiaTheme="minorEastAsia"/>
                <w:noProof/>
                <w:lang w:eastAsia="pt-PT"/>
              </w:rPr>
              <w:tab/>
            </w:r>
            <w:r w:rsidRPr="00D45C12" w:rsidDel="00D45C12">
              <w:rPr>
                <w:noProof/>
                <w:lang w:val="en-US"/>
                <w:rPrChange w:id="76" w:author="Filipe Brandão" w:date="2013-04-28T23:58:00Z">
                  <w:rPr>
                    <w:rStyle w:val="Hiperligao"/>
                    <w:noProof/>
                    <w:lang w:val="en-US"/>
                  </w:rPr>
                </w:rPrChange>
              </w:rPr>
              <w:delText>Progress</w:delText>
            </w:r>
            <w:r w:rsidDel="00D45C12">
              <w:rPr>
                <w:noProof/>
                <w:webHidden/>
              </w:rPr>
              <w:tab/>
              <w:delText>2</w:delText>
            </w:r>
          </w:del>
        </w:p>
        <w:p w:rsidR="00A81D34" w:rsidDel="00D45C12" w:rsidRDefault="00A81D34">
          <w:pPr>
            <w:pStyle w:val="ndice1"/>
            <w:tabs>
              <w:tab w:val="left" w:pos="660"/>
              <w:tab w:val="right" w:leader="dot" w:pos="8494"/>
            </w:tabs>
            <w:rPr>
              <w:del w:id="77" w:author="Filipe Brandão" w:date="2013-04-28T23:58:00Z"/>
              <w:rFonts w:eastAsiaTheme="minorEastAsia"/>
              <w:noProof/>
              <w:lang w:eastAsia="pt-PT"/>
            </w:rPr>
          </w:pPr>
          <w:del w:id="78" w:author="Filipe Brandão" w:date="2013-04-28T23:58:00Z">
            <w:r w:rsidRPr="00D45C12" w:rsidDel="00D45C12">
              <w:rPr>
                <w:noProof/>
                <w:lang w:val="en-US"/>
                <w:rPrChange w:id="79" w:author="Filipe Brandão" w:date="2013-04-28T23:58:00Z">
                  <w:rPr>
                    <w:rStyle w:val="Hiperligao"/>
                    <w:noProof/>
                    <w:lang w:val="en-US"/>
                  </w:rPr>
                </w:rPrChange>
              </w:rPr>
              <w:delText>4.1.</w:delText>
            </w:r>
            <w:r w:rsidDel="00D45C12">
              <w:rPr>
                <w:rFonts w:eastAsiaTheme="minorEastAsia"/>
                <w:noProof/>
                <w:lang w:eastAsia="pt-PT"/>
              </w:rPr>
              <w:tab/>
            </w:r>
            <w:r w:rsidRPr="00D45C12" w:rsidDel="00D45C12">
              <w:rPr>
                <w:noProof/>
                <w:lang w:val="en-US"/>
                <w:rPrChange w:id="80" w:author="Filipe Brandão" w:date="2013-04-28T23:58:00Z">
                  <w:rPr>
                    <w:rStyle w:val="Hiperligao"/>
                    <w:noProof/>
                    <w:lang w:val="en-US"/>
                  </w:rPr>
                </w:rPrChange>
              </w:rPr>
              <w:delText>Earned value and/or Gantt Image</w:delText>
            </w:r>
            <w:r w:rsidDel="00D45C12">
              <w:rPr>
                <w:noProof/>
                <w:webHidden/>
              </w:rPr>
              <w:tab/>
              <w:delText>2</w:delText>
            </w:r>
          </w:del>
        </w:p>
        <w:p w:rsidR="00A81D34" w:rsidDel="00D45C12" w:rsidRDefault="00A81D34">
          <w:pPr>
            <w:pStyle w:val="ndice1"/>
            <w:tabs>
              <w:tab w:val="left" w:pos="660"/>
              <w:tab w:val="right" w:leader="dot" w:pos="8494"/>
            </w:tabs>
            <w:rPr>
              <w:del w:id="81" w:author="Filipe Brandão" w:date="2013-04-28T23:58:00Z"/>
              <w:rFonts w:eastAsiaTheme="minorEastAsia"/>
              <w:noProof/>
              <w:lang w:eastAsia="pt-PT"/>
            </w:rPr>
          </w:pPr>
          <w:del w:id="82" w:author="Filipe Brandão" w:date="2013-04-28T23:58:00Z">
            <w:r w:rsidRPr="00D45C12" w:rsidDel="00D45C12">
              <w:rPr>
                <w:noProof/>
                <w:lang w:val="en-US"/>
                <w:rPrChange w:id="83" w:author="Filipe Brandão" w:date="2013-04-28T23:58:00Z">
                  <w:rPr>
                    <w:rStyle w:val="Hiperligao"/>
                    <w:noProof/>
                    <w:lang w:val="en-US"/>
                  </w:rPr>
                </w:rPrChange>
              </w:rPr>
              <w:delText>4.2.</w:delText>
            </w:r>
            <w:r w:rsidDel="00D45C12">
              <w:rPr>
                <w:rFonts w:eastAsiaTheme="minorEastAsia"/>
                <w:noProof/>
                <w:lang w:eastAsia="pt-PT"/>
              </w:rPr>
              <w:tab/>
            </w:r>
            <w:r w:rsidRPr="00D45C12" w:rsidDel="00D45C12">
              <w:rPr>
                <w:noProof/>
                <w:lang w:val="en-US"/>
                <w:rPrChange w:id="84" w:author="Filipe Brandão" w:date="2013-04-28T23:58:00Z">
                  <w:rPr>
                    <w:rStyle w:val="Hiperligao"/>
                    <w:noProof/>
                    <w:lang w:val="en-US"/>
                  </w:rPr>
                </w:rPrChange>
              </w:rPr>
              <w:delText>Effort by task</w:delText>
            </w:r>
            <w:r w:rsidDel="00D45C12">
              <w:rPr>
                <w:noProof/>
                <w:webHidden/>
              </w:rPr>
              <w:tab/>
              <w:delText>3</w:delText>
            </w:r>
          </w:del>
        </w:p>
        <w:p w:rsidR="00A81D34" w:rsidDel="00D45C12" w:rsidRDefault="00A81D34">
          <w:pPr>
            <w:pStyle w:val="ndice1"/>
            <w:tabs>
              <w:tab w:val="left" w:pos="660"/>
              <w:tab w:val="right" w:leader="dot" w:pos="8494"/>
            </w:tabs>
            <w:rPr>
              <w:del w:id="85" w:author="Filipe Brandão" w:date="2013-04-28T23:58:00Z"/>
              <w:rFonts w:eastAsiaTheme="minorEastAsia"/>
              <w:noProof/>
              <w:lang w:eastAsia="pt-PT"/>
            </w:rPr>
          </w:pPr>
          <w:del w:id="86" w:author="Filipe Brandão" w:date="2013-04-28T23:58:00Z">
            <w:r w:rsidRPr="00D45C12" w:rsidDel="00D45C12">
              <w:rPr>
                <w:noProof/>
                <w:lang w:val="en-US"/>
                <w:rPrChange w:id="87" w:author="Filipe Brandão" w:date="2013-04-28T23:58:00Z">
                  <w:rPr>
                    <w:rStyle w:val="Hiperligao"/>
                    <w:noProof/>
                    <w:lang w:val="en-US"/>
                  </w:rPr>
                </w:rPrChange>
              </w:rPr>
              <w:delText>4.3.</w:delText>
            </w:r>
            <w:r w:rsidDel="00D45C12">
              <w:rPr>
                <w:rFonts w:eastAsiaTheme="minorEastAsia"/>
                <w:noProof/>
                <w:lang w:eastAsia="pt-PT"/>
              </w:rPr>
              <w:tab/>
            </w:r>
            <w:r w:rsidRPr="00D45C12" w:rsidDel="00D45C12">
              <w:rPr>
                <w:noProof/>
                <w:lang w:val="en-US"/>
                <w:rPrChange w:id="88" w:author="Filipe Brandão" w:date="2013-04-28T23:58:00Z">
                  <w:rPr>
                    <w:rStyle w:val="Hiperligao"/>
                    <w:noProof/>
                    <w:lang w:val="en-US"/>
                  </w:rPr>
                </w:rPrChange>
              </w:rPr>
              <w:delText>Individual effort</w:delText>
            </w:r>
            <w:r w:rsidDel="00D45C12">
              <w:rPr>
                <w:noProof/>
                <w:webHidden/>
              </w:rPr>
              <w:tab/>
              <w:delText>3</w:delText>
            </w:r>
          </w:del>
        </w:p>
        <w:p w:rsidR="00A81D34" w:rsidDel="00D45C12" w:rsidRDefault="00A81D34">
          <w:pPr>
            <w:pStyle w:val="ndice1"/>
            <w:tabs>
              <w:tab w:val="left" w:pos="440"/>
              <w:tab w:val="right" w:leader="dot" w:pos="8494"/>
            </w:tabs>
            <w:rPr>
              <w:del w:id="89" w:author="Filipe Brandão" w:date="2013-04-28T23:58:00Z"/>
              <w:rFonts w:eastAsiaTheme="minorEastAsia"/>
              <w:noProof/>
              <w:lang w:eastAsia="pt-PT"/>
            </w:rPr>
          </w:pPr>
          <w:del w:id="90" w:author="Filipe Brandão" w:date="2013-04-28T23:58:00Z">
            <w:r w:rsidRPr="00D45C12" w:rsidDel="00D45C12">
              <w:rPr>
                <w:noProof/>
                <w:lang w:val="en-US"/>
                <w:rPrChange w:id="91" w:author="Filipe Brandão" w:date="2013-04-28T23:58:00Z">
                  <w:rPr>
                    <w:rStyle w:val="Hiperligao"/>
                    <w:noProof/>
                    <w:lang w:val="en-US"/>
                  </w:rPr>
                </w:rPrChange>
              </w:rPr>
              <w:delText>5.</w:delText>
            </w:r>
            <w:r w:rsidDel="00D45C12">
              <w:rPr>
                <w:rFonts w:eastAsiaTheme="minorEastAsia"/>
                <w:noProof/>
                <w:lang w:eastAsia="pt-PT"/>
              </w:rPr>
              <w:tab/>
            </w:r>
            <w:r w:rsidRPr="00D45C12" w:rsidDel="00D45C12">
              <w:rPr>
                <w:noProof/>
                <w:lang w:val="en-US"/>
                <w:rPrChange w:id="92" w:author="Filipe Brandão" w:date="2013-04-28T23:58:00Z">
                  <w:rPr>
                    <w:rStyle w:val="Hiperligao"/>
                    <w:noProof/>
                    <w:lang w:val="en-US"/>
                  </w:rPr>
                </w:rPrChange>
              </w:rPr>
              <w:delText>Individual log</w:delText>
            </w:r>
            <w:r w:rsidDel="00D45C12">
              <w:rPr>
                <w:noProof/>
                <w:webHidden/>
              </w:rPr>
              <w:tab/>
              <w:delText>4</w:delText>
            </w:r>
          </w:del>
        </w:p>
        <w:p w:rsidR="00906D0A" w:rsidRPr="00F24CA6" w:rsidRDefault="00DA3350">
          <w:r w:rsidRPr="00895D61">
            <w:rPr>
              <w:lang w:val="en-US"/>
            </w:rPr>
            <w:fldChar w:fldCharType="end"/>
          </w:r>
        </w:p>
      </w:sdtContent>
    </w:sdt>
    <w:p w:rsidR="00906D0A" w:rsidRPr="00B154CA" w:rsidRDefault="004630B1">
      <w:proofErr w:type="spellStart"/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D45C12" w:rsidRDefault="00DA3350">
      <w:pPr>
        <w:pStyle w:val="ndicedeilustraes"/>
        <w:tabs>
          <w:tab w:val="right" w:leader="dot" w:pos="8494"/>
        </w:tabs>
        <w:rPr>
          <w:ins w:id="93" w:author="Filipe Brandão" w:date="2013-04-28T23:58:00Z"/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ins w:id="94" w:author="Filipe Brandão" w:date="2013-04-28T23:58:00Z">
        <w:r w:rsidR="00D45C12" w:rsidRPr="000054AF">
          <w:rPr>
            <w:rStyle w:val="Hiperligao"/>
            <w:noProof/>
          </w:rPr>
          <w:fldChar w:fldCharType="begin"/>
        </w:r>
        <w:r w:rsidR="00D45C12" w:rsidRPr="000054AF">
          <w:rPr>
            <w:rStyle w:val="Hiperligao"/>
            <w:noProof/>
          </w:rPr>
          <w:instrText xml:space="preserve"> </w:instrText>
        </w:r>
        <w:r w:rsidR="00D45C12">
          <w:rPr>
            <w:noProof/>
          </w:rPr>
          <w:instrText>HYPERLINK \l "_Toc354956884"</w:instrText>
        </w:r>
        <w:r w:rsidR="00D45C12" w:rsidRPr="000054AF">
          <w:rPr>
            <w:rStyle w:val="Hiperligao"/>
            <w:noProof/>
          </w:rPr>
          <w:instrText xml:space="preserve"> </w:instrText>
        </w:r>
        <w:r w:rsidR="00D45C12" w:rsidRPr="000054AF">
          <w:rPr>
            <w:rStyle w:val="Hiperligao"/>
            <w:noProof/>
          </w:rPr>
        </w:r>
        <w:r w:rsidR="00D45C12" w:rsidRPr="000054AF">
          <w:rPr>
            <w:rStyle w:val="Hiperligao"/>
            <w:noProof/>
          </w:rPr>
          <w:fldChar w:fldCharType="separate"/>
        </w:r>
        <w:r w:rsidR="00D45C12" w:rsidRPr="000054AF">
          <w:rPr>
            <w:rStyle w:val="Hiperligao"/>
            <w:noProof/>
            <w:lang w:val="en-US"/>
          </w:rPr>
          <w:t>Figure 1: Earned Value</w:t>
        </w:r>
        <w:r w:rsidR="00D45C12">
          <w:rPr>
            <w:noProof/>
            <w:webHidden/>
          </w:rPr>
          <w:tab/>
        </w:r>
        <w:r w:rsidR="00D45C12">
          <w:rPr>
            <w:noProof/>
            <w:webHidden/>
          </w:rPr>
          <w:fldChar w:fldCharType="begin"/>
        </w:r>
        <w:r w:rsidR="00D45C12">
          <w:rPr>
            <w:noProof/>
            <w:webHidden/>
          </w:rPr>
          <w:instrText xml:space="preserve"> PAGEREF _Toc354956884 \h </w:instrText>
        </w:r>
        <w:r w:rsidR="00D45C12">
          <w:rPr>
            <w:noProof/>
            <w:webHidden/>
          </w:rPr>
        </w:r>
      </w:ins>
      <w:r w:rsidR="00D45C12">
        <w:rPr>
          <w:noProof/>
          <w:webHidden/>
        </w:rPr>
        <w:fldChar w:fldCharType="separate"/>
      </w:r>
      <w:ins w:id="95" w:author="Filipe Brandão" w:date="2013-04-28T23:58:00Z">
        <w:r w:rsidR="00D45C12">
          <w:rPr>
            <w:noProof/>
            <w:webHidden/>
          </w:rPr>
          <w:t>2</w:t>
        </w:r>
        <w:r w:rsidR="00D45C12">
          <w:rPr>
            <w:noProof/>
            <w:webHidden/>
          </w:rPr>
          <w:fldChar w:fldCharType="end"/>
        </w:r>
        <w:r w:rsidR="00D45C12" w:rsidRPr="000054AF">
          <w:rPr>
            <w:rStyle w:val="Hiperligao"/>
            <w:noProof/>
          </w:rPr>
          <w:fldChar w:fldCharType="end"/>
        </w:r>
      </w:ins>
    </w:p>
    <w:p w:rsidR="00D45C12" w:rsidRDefault="00D45C12">
      <w:pPr>
        <w:pStyle w:val="ndicedeilustraes"/>
        <w:tabs>
          <w:tab w:val="right" w:leader="dot" w:pos="8494"/>
        </w:tabs>
        <w:rPr>
          <w:ins w:id="96" w:author="Filipe Brandão" w:date="2013-04-28T23:58:00Z"/>
          <w:rFonts w:eastAsiaTheme="minorEastAsia"/>
          <w:noProof/>
          <w:lang w:eastAsia="pt-PT"/>
        </w:rPr>
      </w:pPr>
      <w:ins w:id="97" w:author="Filipe Brandão" w:date="2013-04-28T23:58:00Z">
        <w:r w:rsidRPr="000054AF">
          <w:rPr>
            <w:rStyle w:val="Hiperligao"/>
            <w:noProof/>
          </w:rPr>
          <w:fldChar w:fldCharType="begin"/>
        </w:r>
        <w:r w:rsidRPr="000054A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"_Toc354956885"</w:instrText>
        </w:r>
        <w:r w:rsidRPr="000054AF">
          <w:rPr>
            <w:rStyle w:val="Hiperligao"/>
            <w:noProof/>
          </w:rPr>
          <w:instrText xml:space="preserve"> </w:instrText>
        </w:r>
        <w:r w:rsidRPr="000054AF">
          <w:rPr>
            <w:rStyle w:val="Hiperligao"/>
            <w:noProof/>
          </w:rPr>
        </w:r>
        <w:r w:rsidRPr="000054AF">
          <w:rPr>
            <w:rStyle w:val="Hiperligao"/>
            <w:noProof/>
          </w:rPr>
          <w:fldChar w:fldCharType="separate"/>
        </w:r>
        <w:r w:rsidRPr="000054AF">
          <w:rPr>
            <w:rStyle w:val="Hiperligao"/>
            <w:noProof/>
            <w:lang w:val="en-US"/>
          </w:rPr>
          <w:t>Figure 2: Week effort by task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_Toc354956885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8" w:author="Filipe Brandão" w:date="2013-04-28T23:58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0054AF">
          <w:rPr>
            <w:rStyle w:val="Hiperligao"/>
            <w:noProof/>
          </w:rPr>
          <w:fldChar w:fldCharType="end"/>
        </w:r>
      </w:ins>
    </w:p>
    <w:p w:rsidR="00D45C12" w:rsidRDefault="00D45C12">
      <w:pPr>
        <w:pStyle w:val="ndicedeilustraes"/>
        <w:tabs>
          <w:tab w:val="right" w:leader="dot" w:pos="8494"/>
        </w:tabs>
        <w:rPr>
          <w:ins w:id="99" w:author="Filipe Brandão" w:date="2013-04-28T23:58:00Z"/>
          <w:rFonts w:eastAsiaTheme="minorEastAsia"/>
          <w:noProof/>
          <w:lang w:eastAsia="pt-PT"/>
        </w:rPr>
      </w:pPr>
      <w:ins w:id="100" w:author="Filipe Brandão" w:date="2013-04-28T23:58:00Z">
        <w:r w:rsidRPr="000054AF">
          <w:rPr>
            <w:rStyle w:val="Hiperligao"/>
            <w:noProof/>
          </w:rPr>
          <w:fldChar w:fldCharType="begin"/>
        </w:r>
        <w:r w:rsidRPr="000054A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"_Toc354956886"</w:instrText>
        </w:r>
        <w:r w:rsidRPr="000054AF">
          <w:rPr>
            <w:rStyle w:val="Hiperligao"/>
            <w:noProof/>
          </w:rPr>
          <w:instrText xml:space="preserve"> </w:instrText>
        </w:r>
        <w:r w:rsidRPr="000054AF">
          <w:rPr>
            <w:rStyle w:val="Hiperligao"/>
            <w:noProof/>
          </w:rPr>
        </w:r>
        <w:r w:rsidRPr="000054AF">
          <w:rPr>
            <w:rStyle w:val="Hiperligao"/>
            <w:noProof/>
          </w:rPr>
          <w:fldChar w:fldCharType="separate"/>
        </w:r>
        <w:r w:rsidRPr="000054AF">
          <w:rPr>
            <w:rStyle w:val="Hiperligao"/>
            <w:noProof/>
            <w:lang w:val="en-US"/>
          </w:rPr>
          <w:t>Figure 3: Week effort by team 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_Toc354956886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1" w:author="Filipe Brandão" w:date="2013-04-28T23:58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0054AF">
          <w:rPr>
            <w:rStyle w:val="Hiperligao"/>
            <w:noProof/>
          </w:rPr>
          <w:fldChar w:fldCharType="end"/>
        </w:r>
      </w:ins>
    </w:p>
    <w:p w:rsidR="00A81D34" w:rsidDel="00D45C12" w:rsidRDefault="00A81D34">
      <w:pPr>
        <w:pStyle w:val="ndicedeilustraes"/>
        <w:tabs>
          <w:tab w:val="right" w:leader="dot" w:pos="8494"/>
        </w:tabs>
        <w:rPr>
          <w:del w:id="102" w:author="Filipe Brandão" w:date="2013-04-28T23:58:00Z"/>
          <w:rFonts w:eastAsiaTheme="minorEastAsia"/>
          <w:noProof/>
          <w:lang w:eastAsia="pt-PT"/>
        </w:rPr>
      </w:pPr>
      <w:del w:id="103" w:author="Filipe Brandão" w:date="2013-04-28T23:58:00Z">
        <w:r w:rsidRPr="00D45C12" w:rsidDel="00D45C12">
          <w:rPr>
            <w:noProof/>
            <w:lang w:val="en-US"/>
            <w:rPrChange w:id="104" w:author="Filipe Brandão" w:date="2013-04-28T23:58:00Z">
              <w:rPr>
                <w:rStyle w:val="Hiperligao"/>
                <w:noProof/>
                <w:lang w:val="en-US"/>
              </w:rPr>
            </w:rPrChange>
          </w:rPr>
          <w:delText>Figure 1: Earned Value</w:delText>
        </w:r>
        <w:r w:rsidDel="00D45C12">
          <w:rPr>
            <w:noProof/>
            <w:webHidden/>
          </w:rPr>
          <w:tab/>
          <w:delText>2</w:delText>
        </w:r>
      </w:del>
    </w:p>
    <w:p w:rsidR="00A81D34" w:rsidDel="00D45C12" w:rsidRDefault="00A81D34">
      <w:pPr>
        <w:pStyle w:val="ndicedeilustraes"/>
        <w:tabs>
          <w:tab w:val="right" w:leader="dot" w:pos="8494"/>
        </w:tabs>
        <w:rPr>
          <w:del w:id="105" w:author="Filipe Brandão" w:date="2013-04-28T23:58:00Z"/>
          <w:rFonts w:eastAsiaTheme="minorEastAsia"/>
          <w:noProof/>
          <w:lang w:eastAsia="pt-PT"/>
        </w:rPr>
      </w:pPr>
      <w:del w:id="106" w:author="Filipe Brandão" w:date="2013-04-28T23:58:00Z">
        <w:r w:rsidRPr="00D45C12" w:rsidDel="00D45C12">
          <w:rPr>
            <w:noProof/>
            <w:lang w:val="en-US"/>
            <w:rPrChange w:id="107" w:author="Filipe Brandão" w:date="2013-04-28T23:58:00Z">
              <w:rPr>
                <w:rStyle w:val="Hiperligao"/>
                <w:noProof/>
                <w:lang w:val="en-US"/>
              </w:rPr>
            </w:rPrChange>
          </w:rPr>
          <w:delText>Figure 2: Week effort by task type</w:delText>
        </w:r>
        <w:r w:rsidDel="00D45C12">
          <w:rPr>
            <w:noProof/>
            <w:webHidden/>
          </w:rPr>
          <w:tab/>
          <w:delText>3</w:delText>
        </w:r>
      </w:del>
    </w:p>
    <w:p w:rsidR="00A81D34" w:rsidDel="00D45C12" w:rsidRDefault="00A81D34">
      <w:pPr>
        <w:pStyle w:val="ndicedeilustraes"/>
        <w:tabs>
          <w:tab w:val="right" w:leader="dot" w:pos="8494"/>
        </w:tabs>
        <w:rPr>
          <w:del w:id="108" w:author="Filipe Brandão" w:date="2013-04-28T23:58:00Z"/>
          <w:rFonts w:eastAsiaTheme="minorEastAsia"/>
          <w:noProof/>
          <w:lang w:eastAsia="pt-PT"/>
        </w:rPr>
      </w:pPr>
      <w:del w:id="109" w:author="Filipe Brandão" w:date="2013-04-28T23:58:00Z">
        <w:r w:rsidRPr="00D45C12" w:rsidDel="00D45C12">
          <w:rPr>
            <w:noProof/>
            <w:lang w:val="en-US"/>
            <w:rPrChange w:id="110" w:author="Filipe Brandão" w:date="2013-04-28T23:58:00Z">
              <w:rPr>
                <w:rStyle w:val="Hiperligao"/>
                <w:noProof/>
                <w:lang w:val="en-US"/>
              </w:rPr>
            </w:rPrChange>
          </w:rPr>
          <w:delText>Figure 3: Week effort by team member</w:delText>
        </w:r>
        <w:r w:rsidDel="00D45C12">
          <w:rPr>
            <w:noProof/>
            <w:webHidden/>
          </w:rPr>
          <w:tab/>
          <w:delText>3</w:delText>
        </w:r>
      </w:del>
    </w:p>
    <w:p w:rsidR="00906D0A" w:rsidRPr="00B154CA" w:rsidRDefault="00DA3350"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D45C12" w:rsidRDefault="00DA3350">
      <w:pPr>
        <w:pStyle w:val="ndicedeilustraes"/>
        <w:tabs>
          <w:tab w:val="right" w:leader="dot" w:pos="8494"/>
        </w:tabs>
        <w:rPr>
          <w:ins w:id="111" w:author="Filipe Brandão" w:date="2013-04-28T23:59:00Z"/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ins w:id="112" w:author="Filipe Brandão" w:date="2013-04-28T23:59:00Z">
        <w:r w:rsidR="00D45C12" w:rsidRPr="008F78D2">
          <w:rPr>
            <w:rStyle w:val="Hiperligao"/>
            <w:noProof/>
          </w:rPr>
          <w:fldChar w:fldCharType="begin"/>
        </w:r>
        <w:r w:rsidR="00D45C12" w:rsidRPr="008F78D2">
          <w:rPr>
            <w:rStyle w:val="Hiperligao"/>
            <w:noProof/>
          </w:rPr>
          <w:instrText xml:space="preserve"> </w:instrText>
        </w:r>
        <w:r w:rsidR="00D45C12">
          <w:rPr>
            <w:noProof/>
          </w:rPr>
          <w:instrText>HYPERLINK \l "_Toc354956887"</w:instrText>
        </w:r>
        <w:r w:rsidR="00D45C12" w:rsidRPr="008F78D2">
          <w:rPr>
            <w:rStyle w:val="Hiperligao"/>
            <w:noProof/>
          </w:rPr>
          <w:instrText xml:space="preserve"> </w:instrText>
        </w:r>
        <w:r w:rsidR="00D45C12" w:rsidRPr="008F78D2">
          <w:rPr>
            <w:rStyle w:val="Hiperligao"/>
            <w:noProof/>
          </w:rPr>
        </w:r>
        <w:r w:rsidR="00D45C12" w:rsidRPr="008F78D2">
          <w:rPr>
            <w:rStyle w:val="Hiperligao"/>
            <w:noProof/>
          </w:rPr>
          <w:fldChar w:fldCharType="separate"/>
        </w:r>
        <w:r w:rsidR="00D45C12" w:rsidRPr="008F78D2">
          <w:rPr>
            <w:rStyle w:val="Hiperligao"/>
            <w:noProof/>
            <w:lang w:val="en-US"/>
          </w:rPr>
          <w:t>Table 1: List of Contributors</w:t>
        </w:r>
        <w:r w:rsidR="00D45C12">
          <w:rPr>
            <w:noProof/>
            <w:webHidden/>
          </w:rPr>
          <w:tab/>
        </w:r>
        <w:r w:rsidR="00D45C12">
          <w:rPr>
            <w:noProof/>
            <w:webHidden/>
          </w:rPr>
          <w:fldChar w:fldCharType="begin"/>
        </w:r>
        <w:r w:rsidR="00D45C12">
          <w:rPr>
            <w:noProof/>
            <w:webHidden/>
          </w:rPr>
          <w:instrText xml:space="preserve"> PAGEREF _Toc354956887 \h </w:instrText>
        </w:r>
        <w:r w:rsidR="00D45C12">
          <w:rPr>
            <w:noProof/>
            <w:webHidden/>
          </w:rPr>
        </w:r>
      </w:ins>
      <w:r w:rsidR="00D45C12">
        <w:rPr>
          <w:noProof/>
          <w:webHidden/>
        </w:rPr>
        <w:fldChar w:fldCharType="separate"/>
      </w:r>
      <w:ins w:id="113" w:author="Filipe Brandão" w:date="2013-04-28T23:59:00Z">
        <w:r w:rsidR="00D45C12">
          <w:rPr>
            <w:noProof/>
            <w:webHidden/>
          </w:rPr>
          <w:t>ii</w:t>
        </w:r>
        <w:r w:rsidR="00D45C12">
          <w:rPr>
            <w:noProof/>
            <w:webHidden/>
          </w:rPr>
          <w:fldChar w:fldCharType="end"/>
        </w:r>
        <w:r w:rsidR="00D45C12" w:rsidRPr="008F78D2">
          <w:rPr>
            <w:rStyle w:val="Hiperligao"/>
            <w:noProof/>
          </w:rPr>
          <w:fldChar w:fldCharType="end"/>
        </w:r>
      </w:ins>
    </w:p>
    <w:p w:rsidR="00D45C12" w:rsidRDefault="00D45C12">
      <w:pPr>
        <w:pStyle w:val="ndicedeilustraes"/>
        <w:tabs>
          <w:tab w:val="right" w:leader="dot" w:pos="8494"/>
        </w:tabs>
        <w:rPr>
          <w:ins w:id="114" w:author="Filipe Brandão" w:date="2013-04-28T23:59:00Z"/>
          <w:rFonts w:eastAsiaTheme="minorEastAsia"/>
          <w:noProof/>
          <w:lang w:eastAsia="pt-PT"/>
        </w:rPr>
      </w:pPr>
      <w:ins w:id="115" w:author="Filipe Brandão" w:date="2013-04-28T23:59:00Z">
        <w:r w:rsidRPr="008F78D2">
          <w:rPr>
            <w:rStyle w:val="Hiperligao"/>
            <w:noProof/>
          </w:rPr>
          <w:fldChar w:fldCharType="begin"/>
        </w:r>
        <w:r w:rsidRPr="008F78D2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"_Toc354956888"</w:instrText>
        </w:r>
        <w:r w:rsidRPr="008F78D2">
          <w:rPr>
            <w:rStyle w:val="Hiperligao"/>
            <w:noProof/>
          </w:rPr>
          <w:instrText xml:space="preserve"> </w:instrText>
        </w:r>
        <w:r w:rsidRPr="008F78D2">
          <w:rPr>
            <w:rStyle w:val="Hiperligao"/>
            <w:noProof/>
          </w:rPr>
        </w:r>
        <w:r w:rsidRPr="008F78D2">
          <w:rPr>
            <w:rStyle w:val="Hiperligao"/>
            <w:noProof/>
          </w:rPr>
          <w:fldChar w:fldCharType="separate"/>
        </w:r>
        <w:r w:rsidRPr="008F78D2">
          <w:rPr>
            <w:rStyle w:val="Hiperligao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_Toc354956888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6" w:author="Filipe Brandão" w:date="2013-04-28T23:59:00Z"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  <w:r w:rsidRPr="008F78D2">
          <w:rPr>
            <w:rStyle w:val="Hiperligao"/>
            <w:noProof/>
          </w:rPr>
          <w:fldChar w:fldCharType="end"/>
        </w:r>
      </w:ins>
    </w:p>
    <w:p w:rsidR="00D45C12" w:rsidRDefault="00D45C12">
      <w:pPr>
        <w:pStyle w:val="ndicedeilustraes"/>
        <w:tabs>
          <w:tab w:val="right" w:leader="dot" w:pos="8494"/>
        </w:tabs>
        <w:rPr>
          <w:ins w:id="117" w:author="Filipe Brandão" w:date="2013-04-28T23:59:00Z"/>
          <w:rFonts w:eastAsiaTheme="minorEastAsia"/>
          <w:noProof/>
          <w:lang w:eastAsia="pt-PT"/>
        </w:rPr>
      </w:pPr>
      <w:ins w:id="118" w:author="Filipe Brandão" w:date="2013-04-28T23:59:00Z">
        <w:r w:rsidRPr="008F78D2">
          <w:rPr>
            <w:rStyle w:val="Hiperligao"/>
            <w:noProof/>
          </w:rPr>
          <w:fldChar w:fldCharType="begin"/>
        </w:r>
        <w:r w:rsidRPr="008F78D2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"_Toc354956889"</w:instrText>
        </w:r>
        <w:r w:rsidRPr="008F78D2">
          <w:rPr>
            <w:rStyle w:val="Hiperligao"/>
            <w:noProof/>
          </w:rPr>
          <w:instrText xml:space="preserve"> </w:instrText>
        </w:r>
        <w:r w:rsidRPr="008F78D2">
          <w:rPr>
            <w:rStyle w:val="Hiperligao"/>
            <w:noProof/>
          </w:rPr>
        </w:r>
        <w:r w:rsidRPr="008F78D2">
          <w:rPr>
            <w:rStyle w:val="Hiperligao"/>
            <w:noProof/>
          </w:rPr>
          <w:fldChar w:fldCharType="separate"/>
        </w:r>
        <w:r w:rsidRPr="008F78D2">
          <w:rPr>
            <w:rStyle w:val="Hiperligao"/>
            <w:noProof/>
            <w:lang w:val="en-US"/>
          </w:rPr>
          <w:t>Table 3: Log of individual effort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_Toc354956889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9" w:author="Filipe Brandão" w:date="2013-04-28T23:59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8F78D2">
          <w:rPr>
            <w:rStyle w:val="Hiperligao"/>
            <w:noProof/>
          </w:rPr>
          <w:fldChar w:fldCharType="end"/>
        </w:r>
      </w:ins>
    </w:p>
    <w:p w:rsidR="00A81D34" w:rsidDel="00D45C12" w:rsidRDefault="00A81D34">
      <w:pPr>
        <w:pStyle w:val="ndicedeilustraes"/>
        <w:tabs>
          <w:tab w:val="right" w:leader="dot" w:pos="8494"/>
        </w:tabs>
        <w:rPr>
          <w:del w:id="120" w:author="Filipe Brandão" w:date="2013-04-28T23:59:00Z"/>
          <w:rFonts w:eastAsiaTheme="minorEastAsia"/>
          <w:noProof/>
          <w:lang w:eastAsia="pt-PT"/>
        </w:rPr>
      </w:pPr>
      <w:del w:id="121" w:author="Filipe Brandão" w:date="2013-04-28T23:59:00Z">
        <w:r w:rsidRPr="00D45C12" w:rsidDel="00D45C12">
          <w:rPr>
            <w:noProof/>
            <w:lang w:val="en-US"/>
            <w:rPrChange w:id="122" w:author="Filipe Brandão" w:date="2013-04-28T23:59:00Z">
              <w:rPr>
                <w:rStyle w:val="Hiperligao"/>
                <w:noProof/>
                <w:lang w:val="en-US"/>
              </w:rPr>
            </w:rPrChange>
          </w:rPr>
          <w:delText>Table 1: List of Contributors</w:delText>
        </w:r>
        <w:r w:rsidDel="00D45C12">
          <w:rPr>
            <w:noProof/>
            <w:webHidden/>
          </w:rPr>
          <w:tab/>
          <w:delText>ii</w:delText>
        </w:r>
      </w:del>
    </w:p>
    <w:p w:rsidR="00A81D34" w:rsidDel="00D45C12" w:rsidRDefault="00A81D34">
      <w:pPr>
        <w:pStyle w:val="ndicedeilustraes"/>
        <w:tabs>
          <w:tab w:val="right" w:leader="dot" w:pos="8494"/>
        </w:tabs>
        <w:rPr>
          <w:del w:id="123" w:author="Filipe Brandão" w:date="2013-04-28T23:59:00Z"/>
          <w:rFonts w:eastAsiaTheme="minorEastAsia"/>
          <w:noProof/>
          <w:lang w:eastAsia="pt-PT"/>
        </w:rPr>
      </w:pPr>
      <w:del w:id="124" w:author="Filipe Brandão" w:date="2013-04-28T23:59:00Z">
        <w:r w:rsidRPr="00D45C12" w:rsidDel="00D45C12">
          <w:rPr>
            <w:noProof/>
            <w:lang w:val="en-US"/>
            <w:rPrChange w:id="125" w:author="Filipe Brandão" w:date="2013-04-28T23:59:00Z">
              <w:rPr>
                <w:rStyle w:val="Hiperligao"/>
                <w:noProof/>
                <w:lang w:val="en-US"/>
              </w:rPr>
            </w:rPrChange>
          </w:rPr>
          <w:delText>Table 2: Version history</w:delText>
        </w:r>
        <w:r w:rsidDel="00D45C12">
          <w:rPr>
            <w:noProof/>
            <w:webHidden/>
          </w:rPr>
          <w:tab/>
          <w:delText>ii</w:delText>
        </w:r>
      </w:del>
    </w:p>
    <w:p w:rsidR="00A81D34" w:rsidDel="00D45C12" w:rsidRDefault="00A81D34">
      <w:pPr>
        <w:pStyle w:val="ndicedeilustraes"/>
        <w:tabs>
          <w:tab w:val="right" w:leader="dot" w:pos="8494"/>
        </w:tabs>
        <w:rPr>
          <w:del w:id="126" w:author="Filipe Brandão" w:date="2013-04-28T23:59:00Z"/>
          <w:rFonts w:eastAsiaTheme="minorEastAsia"/>
          <w:noProof/>
          <w:lang w:eastAsia="pt-PT"/>
        </w:rPr>
      </w:pPr>
      <w:del w:id="127" w:author="Filipe Brandão" w:date="2013-04-28T23:59:00Z">
        <w:r w:rsidRPr="00D45C12" w:rsidDel="00D45C12">
          <w:rPr>
            <w:noProof/>
            <w:lang w:val="en-US"/>
            <w:rPrChange w:id="128" w:author="Filipe Brandão" w:date="2013-04-28T23:59:00Z">
              <w:rPr>
                <w:rStyle w:val="Hiperligao"/>
                <w:noProof/>
                <w:lang w:val="en-US"/>
              </w:rPr>
            </w:rPrChange>
          </w:rPr>
          <w:delText>Table 3: Log of individual effort</w:delText>
        </w:r>
        <w:r w:rsidDel="00D45C12">
          <w:rPr>
            <w:noProof/>
            <w:webHidden/>
          </w:rPr>
          <w:tab/>
          <w:delText>4</w:delText>
        </w:r>
      </w:del>
    </w:p>
    <w:p w:rsidR="00895D61" w:rsidRPr="00F24CA6" w:rsidRDefault="00DA3350">
      <w:r w:rsidRPr="00895D61">
        <w:rPr>
          <w:lang w:val="en-US"/>
        </w:rPr>
        <w:fldChar w:fldCharType="end"/>
      </w:r>
      <w:bookmarkStart w:id="129" w:name="_GoBack"/>
      <w:bookmarkEnd w:id="129"/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8D2DFD" w:rsidRPr="007511CC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2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8D2DFD" w:rsidRPr="007511CC" w:rsidRDefault="00A062DB" w:rsidP="008D2DFD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28-04-2013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Author</w:t>
            </w:r>
          </w:p>
        </w:tc>
      </w:tr>
      <w:tr w:rsidR="00A062DB" w:rsidRPr="007511CC" w:rsidTr="003B5E03">
        <w:trPr>
          <w:ins w:id="130" w:author="Filipe Brandão" w:date="2013-04-28T21:19:00Z"/>
        </w:trPr>
        <w:tc>
          <w:tcPr>
            <w:tcW w:w="1668" w:type="dxa"/>
            <w:vAlign w:val="center"/>
          </w:tcPr>
          <w:p w:rsidR="00A062DB" w:rsidRDefault="00A062DB" w:rsidP="008D2DFD">
            <w:pPr>
              <w:pStyle w:val="SemEspaamento"/>
              <w:jc w:val="center"/>
              <w:rPr>
                <w:ins w:id="131" w:author="Filipe Brandão" w:date="2013-04-28T21:19:00Z"/>
              </w:rPr>
            </w:pPr>
          </w:p>
        </w:tc>
        <w:tc>
          <w:tcPr>
            <w:tcW w:w="2268" w:type="dxa"/>
            <w:vAlign w:val="center"/>
          </w:tcPr>
          <w:p w:rsidR="00A062DB" w:rsidRPr="007511CC" w:rsidRDefault="00A062DB" w:rsidP="008D2DFD">
            <w:pPr>
              <w:jc w:val="center"/>
              <w:rPr>
                <w:ins w:id="132" w:author="Filipe Brandão" w:date="2013-04-28T21:19:00Z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A062DB" w:rsidRPr="007511CC" w:rsidRDefault="00A062DB" w:rsidP="008D2DFD">
            <w:pPr>
              <w:jc w:val="center"/>
              <w:rPr>
                <w:ins w:id="133" w:author="Filipe Brandão" w:date="2013-04-28T21:19:00Z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A062DB" w:rsidRPr="007511CC" w:rsidRDefault="00A062DB" w:rsidP="008D2DFD">
            <w:pPr>
              <w:jc w:val="center"/>
              <w:rPr>
                <w:ins w:id="134" w:author="Filipe Brandão" w:date="2013-04-28T21:19:00Z"/>
                <w:lang w:val="en-US"/>
              </w:rPr>
            </w:pPr>
          </w:p>
        </w:tc>
      </w:tr>
      <w:tr w:rsidR="00A062DB" w:rsidRPr="007511CC" w:rsidTr="003B5E03">
        <w:trPr>
          <w:ins w:id="135" w:author="Filipe Brandão" w:date="2013-04-28T21:19:00Z"/>
        </w:trPr>
        <w:tc>
          <w:tcPr>
            <w:tcW w:w="1668" w:type="dxa"/>
            <w:vAlign w:val="center"/>
          </w:tcPr>
          <w:p w:rsidR="00A062DB" w:rsidRDefault="00A062DB" w:rsidP="008D2DFD">
            <w:pPr>
              <w:pStyle w:val="SemEspaamento"/>
              <w:jc w:val="center"/>
              <w:rPr>
                <w:ins w:id="136" w:author="Filipe Brandão" w:date="2013-04-28T21:19:00Z"/>
              </w:rPr>
            </w:pPr>
          </w:p>
        </w:tc>
        <w:tc>
          <w:tcPr>
            <w:tcW w:w="2268" w:type="dxa"/>
            <w:vAlign w:val="center"/>
          </w:tcPr>
          <w:p w:rsidR="00A062DB" w:rsidRPr="007511CC" w:rsidRDefault="00A062DB" w:rsidP="008D2DFD">
            <w:pPr>
              <w:jc w:val="center"/>
              <w:rPr>
                <w:ins w:id="137" w:author="Filipe Brandão" w:date="2013-04-28T21:19:00Z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A062DB" w:rsidRPr="007511CC" w:rsidRDefault="00A062DB" w:rsidP="008D2DFD">
            <w:pPr>
              <w:jc w:val="center"/>
              <w:rPr>
                <w:ins w:id="138" w:author="Filipe Brandão" w:date="2013-04-28T21:19:00Z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A062DB" w:rsidRPr="007511CC" w:rsidRDefault="00A062DB" w:rsidP="008D2DFD">
            <w:pPr>
              <w:jc w:val="center"/>
              <w:rPr>
                <w:ins w:id="139" w:author="Filipe Brandão" w:date="2013-04-28T21:19:00Z"/>
                <w:lang w:val="en-US"/>
              </w:rPr>
            </w:pPr>
          </w:p>
        </w:tc>
      </w:tr>
      <w:tr w:rsidR="00A062DB" w:rsidRPr="007511CC" w:rsidTr="003B5E03">
        <w:trPr>
          <w:ins w:id="140" w:author="Filipe Brandão" w:date="2013-04-28T21:19:00Z"/>
        </w:trPr>
        <w:tc>
          <w:tcPr>
            <w:tcW w:w="1668" w:type="dxa"/>
            <w:vAlign w:val="center"/>
          </w:tcPr>
          <w:p w:rsidR="00A062DB" w:rsidRDefault="00A062DB" w:rsidP="008D2DFD">
            <w:pPr>
              <w:pStyle w:val="SemEspaamento"/>
              <w:jc w:val="center"/>
              <w:rPr>
                <w:ins w:id="141" w:author="Filipe Brandão" w:date="2013-04-28T21:19:00Z"/>
              </w:rPr>
            </w:pPr>
          </w:p>
        </w:tc>
        <w:tc>
          <w:tcPr>
            <w:tcW w:w="2268" w:type="dxa"/>
            <w:vAlign w:val="center"/>
          </w:tcPr>
          <w:p w:rsidR="00A062DB" w:rsidRPr="007511CC" w:rsidRDefault="00A062DB" w:rsidP="008D2DFD">
            <w:pPr>
              <w:jc w:val="center"/>
              <w:rPr>
                <w:ins w:id="142" w:author="Filipe Brandão" w:date="2013-04-28T21:19:00Z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A062DB" w:rsidRPr="007511CC" w:rsidRDefault="00A062DB" w:rsidP="008D2DFD">
            <w:pPr>
              <w:jc w:val="center"/>
              <w:rPr>
                <w:ins w:id="143" w:author="Filipe Brandão" w:date="2013-04-28T21:19:00Z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A062DB" w:rsidRPr="007511CC" w:rsidRDefault="00A062DB" w:rsidP="008D2DFD">
            <w:pPr>
              <w:jc w:val="center"/>
              <w:rPr>
                <w:ins w:id="144" w:author="Filipe Brandão" w:date="2013-04-28T21:19:00Z"/>
                <w:lang w:val="en-US"/>
              </w:rPr>
            </w:pPr>
          </w:p>
        </w:tc>
      </w:tr>
      <w:tr w:rsidR="00A062DB" w:rsidRPr="007511CC" w:rsidTr="003B5E03">
        <w:trPr>
          <w:ins w:id="145" w:author="Filipe Brandão" w:date="2013-04-28T21:19:00Z"/>
        </w:trPr>
        <w:tc>
          <w:tcPr>
            <w:tcW w:w="1668" w:type="dxa"/>
            <w:vAlign w:val="center"/>
          </w:tcPr>
          <w:p w:rsidR="00A062DB" w:rsidRDefault="00A062DB" w:rsidP="008D2DFD">
            <w:pPr>
              <w:pStyle w:val="SemEspaamento"/>
              <w:jc w:val="center"/>
              <w:rPr>
                <w:ins w:id="146" w:author="Filipe Brandão" w:date="2013-04-28T21:19:00Z"/>
              </w:rPr>
            </w:pPr>
          </w:p>
        </w:tc>
        <w:tc>
          <w:tcPr>
            <w:tcW w:w="2268" w:type="dxa"/>
            <w:vAlign w:val="center"/>
          </w:tcPr>
          <w:p w:rsidR="00A062DB" w:rsidRPr="007511CC" w:rsidRDefault="00A062DB" w:rsidP="008D2DFD">
            <w:pPr>
              <w:jc w:val="center"/>
              <w:rPr>
                <w:ins w:id="147" w:author="Filipe Brandão" w:date="2013-04-28T21:19:00Z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A062DB" w:rsidRPr="007511CC" w:rsidRDefault="00A062DB" w:rsidP="008D2DFD">
            <w:pPr>
              <w:jc w:val="center"/>
              <w:rPr>
                <w:ins w:id="148" w:author="Filipe Brandão" w:date="2013-04-28T21:19:00Z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A062DB" w:rsidRPr="007511CC" w:rsidRDefault="00A062DB" w:rsidP="008D2DFD">
            <w:pPr>
              <w:jc w:val="center"/>
              <w:rPr>
                <w:ins w:id="149" w:author="Filipe Brandão" w:date="2013-04-28T21:19:00Z"/>
                <w:lang w:val="en-US"/>
              </w:rPr>
            </w:pPr>
          </w:p>
        </w:tc>
      </w:tr>
      <w:tr w:rsidR="00A062DB" w:rsidRPr="007511CC" w:rsidTr="003B5E03">
        <w:trPr>
          <w:ins w:id="150" w:author="Filipe Brandão" w:date="2013-04-28T21:19:00Z"/>
        </w:trPr>
        <w:tc>
          <w:tcPr>
            <w:tcW w:w="1668" w:type="dxa"/>
            <w:vAlign w:val="center"/>
          </w:tcPr>
          <w:p w:rsidR="00A062DB" w:rsidRDefault="00A062DB" w:rsidP="008D2DFD">
            <w:pPr>
              <w:pStyle w:val="SemEspaamento"/>
              <w:jc w:val="center"/>
              <w:rPr>
                <w:ins w:id="151" w:author="Filipe Brandão" w:date="2013-04-28T21:19:00Z"/>
              </w:rPr>
            </w:pPr>
          </w:p>
        </w:tc>
        <w:tc>
          <w:tcPr>
            <w:tcW w:w="2268" w:type="dxa"/>
            <w:vAlign w:val="center"/>
          </w:tcPr>
          <w:p w:rsidR="00A062DB" w:rsidRPr="007511CC" w:rsidRDefault="00A062DB" w:rsidP="008D2DFD">
            <w:pPr>
              <w:jc w:val="center"/>
              <w:rPr>
                <w:ins w:id="152" w:author="Filipe Brandão" w:date="2013-04-28T21:19:00Z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A062DB" w:rsidRPr="007511CC" w:rsidRDefault="00A062DB" w:rsidP="008D2DFD">
            <w:pPr>
              <w:jc w:val="center"/>
              <w:rPr>
                <w:ins w:id="153" w:author="Filipe Brandão" w:date="2013-04-28T21:19:00Z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A062DB" w:rsidRPr="007511CC" w:rsidRDefault="00A062DB" w:rsidP="008D2DFD">
            <w:pPr>
              <w:jc w:val="center"/>
              <w:rPr>
                <w:ins w:id="154" w:author="Filipe Brandão" w:date="2013-04-28T21:19:00Z"/>
                <w:lang w:val="en-US"/>
              </w:rPr>
            </w:pPr>
          </w:p>
        </w:tc>
      </w:tr>
      <w:tr w:rsidR="003C3224" w:rsidRPr="00895D61" w:rsidDel="00A062DB" w:rsidTr="003B5E03">
        <w:trPr>
          <w:del w:id="155" w:author="Filipe Brandão" w:date="2013-04-28T21:19:00Z"/>
        </w:trPr>
        <w:tc>
          <w:tcPr>
            <w:tcW w:w="1668" w:type="dxa"/>
            <w:vAlign w:val="center"/>
          </w:tcPr>
          <w:p w:rsidR="003C3224" w:rsidDel="00A062DB" w:rsidRDefault="004B7B26" w:rsidP="003C3224">
            <w:pPr>
              <w:pStyle w:val="SemEspaamento"/>
              <w:jc w:val="center"/>
              <w:rPr>
                <w:del w:id="156" w:author="Filipe Brandão" w:date="2013-04-28T21:19:00Z"/>
                <w:lang w:val="en-US"/>
              </w:rPr>
            </w:pPr>
            <w:del w:id="157" w:author="Filipe Brandão" w:date="2013-04-28T21:19:00Z">
              <w:r w:rsidDel="00A062DB">
                <w:rPr>
                  <w:lang w:val="en-US"/>
                </w:rPr>
                <w:delText>22-04-2013</w:delText>
              </w:r>
            </w:del>
          </w:p>
        </w:tc>
        <w:tc>
          <w:tcPr>
            <w:tcW w:w="2268" w:type="dxa"/>
            <w:vAlign w:val="center"/>
          </w:tcPr>
          <w:p w:rsidR="003C3224" w:rsidRPr="008D2DFD" w:rsidDel="00A062DB" w:rsidRDefault="004B7B26" w:rsidP="003C3224">
            <w:pPr>
              <w:jc w:val="center"/>
              <w:rPr>
                <w:del w:id="158" w:author="Filipe Brandão" w:date="2013-04-28T21:19:00Z"/>
              </w:rPr>
            </w:pPr>
            <w:del w:id="159" w:author="Filipe Brandão" w:date="2013-04-28T21:19:00Z">
              <w:r w:rsidDel="00A062DB">
                <w:delText>Mário Oliveira</w:delText>
              </w:r>
            </w:del>
          </w:p>
        </w:tc>
        <w:tc>
          <w:tcPr>
            <w:tcW w:w="3260" w:type="dxa"/>
            <w:vAlign w:val="center"/>
          </w:tcPr>
          <w:p w:rsidR="003C3224" w:rsidRPr="008D2DFD" w:rsidDel="00A062DB" w:rsidRDefault="004B7B26" w:rsidP="003C3224">
            <w:pPr>
              <w:jc w:val="center"/>
              <w:rPr>
                <w:del w:id="160" w:author="Filipe Brandão" w:date="2013-04-28T21:19:00Z"/>
              </w:rPr>
            </w:pPr>
            <w:del w:id="161" w:author="Filipe Brandão" w:date="2013-04-28T21:19:00Z">
              <w:r w:rsidDel="00A062DB">
                <w:rPr>
                  <w:lang w:val="en-US"/>
                </w:rPr>
                <w:delText>a21170292</w:delText>
              </w:r>
              <w:r w:rsidRPr="007511CC" w:rsidDel="00A062DB">
                <w:rPr>
                  <w:lang w:val="en-US"/>
                </w:rPr>
                <w:delText>@alunos.isec.pt</w:delText>
              </w:r>
            </w:del>
          </w:p>
        </w:tc>
        <w:tc>
          <w:tcPr>
            <w:tcW w:w="2410" w:type="dxa"/>
            <w:vAlign w:val="center"/>
          </w:tcPr>
          <w:p w:rsidR="003C3224" w:rsidRPr="008D2DFD" w:rsidDel="00A062DB" w:rsidRDefault="004B7B26" w:rsidP="003C3224">
            <w:pPr>
              <w:jc w:val="center"/>
              <w:rPr>
                <w:del w:id="162" w:author="Filipe Brandão" w:date="2013-04-28T21:19:00Z"/>
              </w:rPr>
            </w:pPr>
            <w:del w:id="163" w:author="Filipe Brandão" w:date="2013-04-28T21:19:00Z">
              <w:r w:rsidDel="00A062DB">
                <w:delText>Contributor</w:delText>
              </w:r>
            </w:del>
          </w:p>
        </w:tc>
      </w:tr>
      <w:tr w:rsidR="007511CC" w:rsidRPr="00895D61" w:rsidDel="00A062DB" w:rsidTr="003B5E03">
        <w:trPr>
          <w:del w:id="164" w:author="Filipe Brandão" w:date="2013-04-28T21:19:00Z"/>
        </w:trPr>
        <w:tc>
          <w:tcPr>
            <w:tcW w:w="1668" w:type="dxa"/>
            <w:vAlign w:val="center"/>
          </w:tcPr>
          <w:p w:rsidR="007511CC" w:rsidDel="00A062DB" w:rsidRDefault="009D6A38" w:rsidP="003C3224">
            <w:pPr>
              <w:pStyle w:val="SemEspaamento"/>
              <w:jc w:val="center"/>
              <w:rPr>
                <w:del w:id="165" w:author="Filipe Brandão" w:date="2013-04-28T21:19:00Z"/>
                <w:lang w:val="en-US"/>
              </w:rPr>
            </w:pPr>
            <w:del w:id="166" w:author="Filipe Brandão" w:date="2013-04-28T21:19:00Z">
              <w:r w:rsidDel="00A062DB">
                <w:rPr>
                  <w:lang w:val="en-US"/>
                </w:rPr>
                <w:delText>22-04-2013</w:delText>
              </w:r>
            </w:del>
          </w:p>
        </w:tc>
        <w:tc>
          <w:tcPr>
            <w:tcW w:w="2268" w:type="dxa"/>
            <w:vAlign w:val="center"/>
          </w:tcPr>
          <w:p w:rsidR="007511CC" w:rsidRPr="008D2DFD" w:rsidDel="00A062DB" w:rsidRDefault="009D6A38" w:rsidP="003C3224">
            <w:pPr>
              <w:jc w:val="center"/>
              <w:rPr>
                <w:del w:id="167" w:author="Filipe Brandão" w:date="2013-04-28T21:19:00Z"/>
              </w:rPr>
            </w:pPr>
            <w:del w:id="168" w:author="Filipe Brandão" w:date="2013-04-28T21:19:00Z">
              <w:r w:rsidDel="00A062DB">
                <w:delText>Carla Machado</w:delText>
              </w:r>
            </w:del>
          </w:p>
        </w:tc>
        <w:tc>
          <w:tcPr>
            <w:tcW w:w="3260" w:type="dxa"/>
            <w:vAlign w:val="center"/>
          </w:tcPr>
          <w:p w:rsidR="007511CC" w:rsidRPr="008D2DFD" w:rsidDel="00A062DB" w:rsidRDefault="00052449" w:rsidP="003C3224">
            <w:pPr>
              <w:jc w:val="center"/>
              <w:rPr>
                <w:del w:id="169" w:author="Filipe Brandão" w:date="2013-04-28T21:19:00Z"/>
              </w:rPr>
            </w:pPr>
            <w:del w:id="170" w:author="Filipe Brandão" w:date="2013-04-28T21:19:00Z">
              <w:r w:rsidDel="00A062DB">
                <w:delText>a</w:delText>
              </w:r>
              <w:r w:rsidR="009D6A38" w:rsidDel="00A062DB">
                <w:delText>21170460@</w:delText>
              </w:r>
              <w:r w:rsidDel="00A062DB">
                <w:delText>alunos.</w:delText>
              </w:r>
              <w:r w:rsidR="009D6A38" w:rsidDel="00A062DB">
                <w:delText>isec.pt</w:delText>
              </w:r>
            </w:del>
          </w:p>
        </w:tc>
        <w:tc>
          <w:tcPr>
            <w:tcW w:w="2410" w:type="dxa"/>
            <w:vAlign w:val="center"/>
          </w:tcPr>
          <w:p w:rsidR="007511CC" w:rsidRPr="008D2DFD" w:rsidDel="00A062DB" w:rsidRDefault="009D6A38" w:rsidP="003C3224">
            <w:pPr>
              <w:jc w:val="center"/>
              <w:rPr>
                <w:del w:id="171" w:author="Filipe Brandão" w:date="2013-04-28T21:19:00Z"/>
              </w:rPr>
            </w:pPr>
            <w:del w:id="172" w:author="Filipe Brandão" w:date="2013-04-28T21:19:00Z">
              <w:r w:rsidDel="00A062DB">
                <w:delText>Contributor</w:delText>
              </w:r>
            </w:del>
          </w:p>
        </w:tc>
      </w:tr>
      <w:tr w:rsidR="003C3224" w:rsidRPr="00895D61" w:rsidDel="00A062DB" w:rsidTr="003B5E03">
        <w:trPr>
          <w:del w:id="173" w:author="Filipe Brandão" w:date="2013-04-28T21:19:00Z"/>
        </w:trPr>
        <w:tc>
          <w:tcPr>
            <w:tcW w:w="1668" w:type="dxa"/>
            <w:vAlign w:val="center"/>
          </w:tcPr>
          <w:p w:rsidR="003C3224" w:rsidDel="00A062DB" w:rsidRDefault="00052449" w:rsidP="00A062DB">
            <w:pPr>
              <w:pStyle w:val="SemEspaamento"/>
              <w:jc w:val="center"/>
              <w:rPr>
                <w:del w:id="174" w:author="Filipe Brandão" w:date="2013-04-28T21:19:00Z"/>
                <w:lang w:val="en-US"/>
              </w:rPr>
            </w:pPr>
            <w:del w:id="175" w:author="Filipe Brandão" w:date="2013-04-28T21:19:00Z">
              <w:r w:rsidDel="00A062DB">
                <w:rPr>
                  <w:lang w:val="en-US"/>
                </w:rPr>
                <w:delText>22-04-2013</w:delText>
              </w:r>
            </w:del>
          </w:p>
        </w:tc>
        <w:tc>
          <w:tcPr>
            <w:tcW w:w="2268" w:type="dxa"/>
            <w:vAlign w:val="center"/>
          </w:tcPr>
          <w:p w:rsidR="003C3224" w:rsidRPr="008D2DFD" w:rsidDel="00A062DB" w:rsidRDefault="00052449" w:rsidP="003C3224">
            <w:pPr>
              <w:jc w:val="center"/>
              <w:rPr>
                <w:del w:id="176" w:author="Filipe Brandão" w:date="2013-04-28T21:19:00Z"/>
              </w:rPr>
            </w:pPr>
            <w:del w:id="177" w:author="Filipe Brandão" w:date="2013-04-28T21:19:00Z">
              <w:r w:rsidDel="00A062DB">
                <w:delText>Rui Ganhoto</w:delText>
              </w:r>
            </w:del>
          </w:p>
        </w:tc>
        <w:tc>
          <w:tcPr>
            <w:tcW w:w="3260" w:type="dxa"/>
            <w:vAlign w:val="center"/>
          </w:tcPr>
          <w:p w:rsidR="003C3224" w:rsidRPr="008D2DFD" w:rsidDel="00A062DB" w:rsidRDefault="00052449" w:rsidP="003C3224">
            <w:pPr>
              <w:jc w:val="center"/>
              <w:rPr>
                <w:del w:id="178" w:author="Filipe Brandão" w:date="2013-04-28T21:19:00Z"/>
              </w:rPr>
            </w:pPr>
            <w:del w:id="179" w:author="Filipe Brandão" w:date="2013-04-28T21:19:00Z">
              <w:r w:rsidDel="00A062DB">
                <w:delText>a21170262@alunos.isec.pt</w:delText>
              </w:r>
            </w:del>
          </w:p>
        </w:tc>
        <w:tc>
          <w:tcPr>
            <w:tcW w:w="2410" w:type="dxa"/>
            <w:vAlign w:val="center"/>
          </w:tcPr>
          <w:p w:rsidR="003C3224" w:rsidRPr="008D2DFD" w:rsidDel="00A062DB" w:rsidRDefault="00052449" w:rsidP="003C3224">
            <w:pPr>
              <w:jc w:val="center"/>
              <w:rPr>
                <w:del w:id="180" w:author="Filipe Brandão" w:date="2013-04-28T21:19:00Z"/>
              </w:rPr>
            </w:pPr>
            <w:del w:id="181" w:author="Filipe Brandão" w:date="2013-04-28T21:19:00Z">
              <w:r w:rsidDel="00A062DB">
                <w:delText>Contributor</w:delText>
              </w:r>
            </w:del>
          </w:p>
        </w:tc>
      </w:tr>
      <w:tr w:rsidR="003C3224" w:rsidRPr="00895D61" w:rsidDel="00A062DB" w:rsidTr="003B5E03">
        <w:trPr>
          <w:del w:id="182" w:author="Filipe Brandão" w:date="2013-04-28T21:19:00Z"/>
        </w:trPr>
        <w:tc>
          <w:tcPr>
            <w:tcW w:w="1668" w:type="dxa"/>
            <w:vAlign w:val="center"/>
          </w:tcPr>
          <w:p w:rsidR="003C3224" w:rsidDel="00A062DB" w:rsidRDefault="003C3224" w:rsidP="003C3224">
            <w:pPr>
              <w:pStyle w:val="SemEspaamento"/>
              <w:jc w:val="center"/>
              <w:rPr>
                <w:del w:id="183" w:author="Filipe Brandão" w:date="2013-04-28T21:19:00Z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C3224" w:rsidRPr="008D2DFD" w:rsidDel="00A062DB" w:rsidRDefault="003C3224" w:rsidP="003C3224">
            <w:pPr>
              <w:jc w:val="center"/>
              <w:rPr>
                <w:del w:id="184" w:author="Filipe Brandão" w:date="2013-04-28T21:19:00Z"/>
              </w:rPr>
            </w:pPr>
          </w:p>
        </w:tc>
        <w:tc>
          <w:tcPr>
            <w:tcW w:w="3260" w:type="dxa"/>
            <w:vAlign w:val="center"/>
          </w:tcPr>
          <w:p w:rsidR="003C3224" w:rsidRPr="008D2DFD" w:rsidDel="00A062DB" w:rsidRDefault="003C3224" w:rsidP="003C3224">
            <w:pPr>
              <w:jc w:val="center"/>
              <w:rPr>
                <w:del w:id="185" w:author="Filipe Brandão" w:date="2013-04-28T21:19:00Z"/>
              </w:rPr>
            </w:pPr>
          </w:p>
        </w:tc>
        <w:tc>
          <w:tcPr>
            <w:tcW w:w="2410" w:type="dxa"/>
            <w:vAlign w:val="center"/>
          </w:tcPr>
          <w:p w:rsidR="003C3224" w:rsidRPr="008D2DFD" w:rsidDel="00A062DB" w:rsidRDefault="003C3224" w:rsidP="003C3224">
            <w:pPr>
              <w:jc w:val="center"/>
              <w:rPr>
                <w:del w:id="186" w:author="Filipe Brandão" w:date="2013-04-28T21:19:00Z"/>
              </w:rPr>
            </w:pPr>
          </w:p>
        </w:tc>
      </w:tr>
    </w:tbl>
    <w:p w:rsidR="0071045A" w:rsidRPr="00930989" w:rsidRDefault="0071045A" w:rsidP="0071045A">
      <w:pPr>
        <w:pStyle w:val="Legenda"/>
        <w:rPr>
          <w:lang w:val="en-US"/>
        </w:rPr>
      </w:pPr>
      <w:bookmarkStart w:id="187" w:name="_Toc354956887"/>
      <w:r w:rsidRPr="00930989">
        <w:rPr>
          <w:lang w:val="en-US"/>
        </w:rPr>
        <w:t xml:space="preserve">Table </w:t>
      </w:r>
      <w:r w:rsidR="00DA3350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DA3350" w:rsidRPr="00930989">
        <w:rPr>
          <w:lang w:val="en-US"/>
        </w:rPr>
        <w:fldChar w:fldCharType="separate"/>
      </w:r>
      <w:r w:rsidR="00492066" w:rsidRPr="00930989">
        <w:rPr>
          <w:noProof/>
          <w:lang w:val="en-US"/>
        </w:rPr>
        <w:t>1</w:t>
      </w:r>
      <w:r w:rsidR="00DA3350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187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B154CA">
        <w:tc>
          <w:tcPr>
            <w:tcW w:w="1384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7511CC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2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A062DB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28-04-2013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:rsidR="00F24CA6" w:rsidRPr="00895D61" w:rsidRDefault="003B5BA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F24CA6" w:rsidRPr="00895D61" w:rsidRDefault="00663E5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3C3224" w:rsidRPr="007511CC" w:rsidDel="00A062DB" w:rsidTr="00B154CA">
        <w:trPr>
          <w:del w:id="188" w:author="Filipe Brandão" w:date="2013-04-28T21:20:00Z"/>
        </w:trPr>
        <w:tc>
          <w:tcPr>
            <w:tcW w:w="1384" w:type="dxa"/>
            <w:vAlign w:val="center"/>
          </w:tcPr>
          <w:p w:rsidR="003C3224" w:rsidRPr="00895D61" w:rsidDel="00A062DB" w:rsidRDefault="00313DA1" w:rsidP="003C3224">
            <w:pPr>
              <w:pStyle w:val="SemEspaamento"/>
              <w:jc w:val="center"/>
              <w:rPr>
                <w:del w:id="189" w:author="Filipe Brandão" w:date="2013-04-28T21:20:00Z"/>
                <w:rFonts w:eastAsiaTheme="minorHAnsi"/>
                <w:lang w:val="en-US"/>
              </w:rPr>
            </w:pPr>
            <w:del w:id="190" w:author="Filipe Brandão" w:date="2013-04-28T21:20:00Z">
              <w:r w:rsidDel="00A062DB">
                <w:rPr>
                  <w:rFonts w:eastAsiaTheme="minorHAnsi"/>
                  <w:lang w:val="en-US"/>
                </w:rPr>
                <w:delText>21-04-2013</w:delText>
              </w:r>
            </w:del>
          </w:p>
        </w:tc>
        <w:tc>
          <w:tcPr>
            <w:tcW w:w="2268" w:type="dxa"/>
            <w:vAlign w:val="center"/>
          </w:tcPr>
          <w:p w:rsidR="003C3224" w:rsidRPr="00895D61" w:rsidDel="00A062DB" w:rsidRDefault="00313DA1" w:rsidP="00313DA1">
            <w:pPr>
              <w:jc w:val="center"/>
              <w:rPr>
                <w:del w:id="191" w:author="Filipe Brandão" w:date="2013-04-28T21:20:00Z"/>
                <w:lang w:val="en-US"/>
              </w:rPr>
            </w:pPr>
            <w:del w:id="192" w:author="Filipe Brandão" w:date="2013-04-28T21:20:00Z">
              <w:r w:rsidDel="00A062DB">
                <w:rPr>
                  <w:lang w:val="en-US"/>
                </w:rPr>
                <w:delText>Ready for Revision</w:delText>
              </w:r>
            </w:del>
          </w:p>
        </w:tc>
        <w:tc>
          <w:tcPr>
            <w:tcW w:w="1701" w:type="dxa"/>
            <w:vAlign w:val="center"/>
          </w:tcPr>
          <w:p w:rsidR="003C3224" w:rsidRPr="00895D61" w:rsidDel="00A062DB" w:rsidRDefault="00313DA1" w:rsidP="003C3224">
            <w:pPr>
              <w:jc w:val="center"/>
              <w:rPr>
                <w:del w:id="193" w:author="Filipe Brandão" w:date="2013-04-28T21:20:00Z"/>
                <w:lang w:val="en-US"/>
              </w:rPr>
            </w:pPr>
            <w:del w:id="194" w:author="Filipe Brandão" w:date="2013-04-28T21:20:00Z">
              <w:r w:rsidDel="00A062DB">
                <w:rPr>
                  <w:lang w:val="en-US"/>
                </w:rPr>
                <w:delText>Filipe Brandão</w:delText>
              </w:r>
            </w:del>
          </w:p>
        </w:tc>
        <w:tc>
          <w:tcPr>
            <w:tcW w:w="992" w:type="dxa"/>
            <w:vAlign w:val="center"/>
          </w:tcPr>
          <w:p w:rsidR="003C3224" w:rsidRPr="00895D61" w:rsidDel="00A062DB" w:rsidRDefault="00313DA1" w:rsidP="003C3224">
            <w:pPr>
              <w:jc w:val="center"/>
              <w:rPr>
                <w:del w:id="195" w:author="Filipe Brandão" w:date="2013-04-28T21:20:00Z"/>
                <w:lang w:val="en-US"/>
              </w:rPr>
            </w:pPr>
            <w:del w:id="196" w:author="Filipe Brandão" w:date="2013-04-28T21:20:00Z">
              <w:r w:rsidDel="00A062DB">
                <w:rPr>
                  <w:lang w:val="en-US"/>
                </w:rPr>
                <w:delText>0.1</w:delText>
              </w:r>
            </w:del>
          </w:p>
        </w:tc>
        <w:tc>
          <w:tcPr>
            <w:tcW w:w="1418" w:type="dxa"/>
            <w:vAlign w:val="center"/>
          </w:tcPr>
          <w:p w:rsidR="003C3224" w:rsidRPr="00895D61" w:rsidDel="00A062DB" w:rsidRDefault="003C3224" w:rsidP="003C3224">
            <w:pPr>
              <w:jc w:val="center"/>
              <w:rPr>
                <w:del w:id="197" w:author="Filipe Brandão" w:date="2013-04-28T21:20:00Z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C3224" w:rsidRPr="00895D61" w:rsidDel="00A062DB" w:rsidRDefault="00313DA1" w:rsidP="003C3224">
            <w:pPr>
              <w:keepNext/>
              <w:jc w:val="center"/>
              <w:rPr>
                <w:del w:id="198" w:author="Filipe Brandão" w:date="2013-04-28T21:20:00Z"/>
                <w:lang w:val="en-US"/>
              </w:rPr>
            </w:pPr>
            <w:del w:id="199" w:author="Filipe Brandão" w:date="2013-04-28T21:20:00Z">
              <w:r w:rsidDel="00A062DB">
                <w:rPr>
                  <w:lang w:val="en-US"/>
                </w:rPr>
                <w:delText>Ready for Revision</w:delText>
              </w:r>
            </w:del>
          </w:p>
        </w:tc>
      </w:tr>
      <w:tr w:rsidR="003C3224" w:rsidRPr="0029204F" w:rsidDel="00A062DB" w:rsidTr="00B154CA">
        <w:trPr>
          <w:del w:id="200" w:author="Filipe Brandão" w:date="2013-04-28T21:20:00Z"/>
        </w:trPr>
        <w:tc>
          <w:tcPr>
            <w:tcW w:w="1384" w:type="dxa"/>
            <w:vAlign w:val="center"/>
          </w:tcPr>
          <w:p w:rsidR="003C3224" w:rsidRPr="00895D61" w:rsidDel="00A062DB" w:rsidRDefault="006F288A" w:rsidP="006F288A">
            <w:pPr>
              <w:pStyle w:val="SemEspaamento"/>
              <w:jc w:val="center"/>
              <w:rPr>
                <w:del w:id="201" w:author="Filipe Brandão" w:date="2013-04-28T21:20:00Z"/>
                <w:rFonts w:eastAsiaTheme="minorHAnsi"/>
                <w:lang w:val="en-US"/>
              </w:rPr>
            </w:pPr>
            <w:del w:id="202" w:author="Filipe Brandão" w:date="2013-04-28T21:20:00Z">
              <w:r w:rsidDel="00A062DB">
                <w:rPr>
                  <w:rFonts w:eastAsiaTheme="minorHAnsi"/>
                  <w:lang w:val="en-US"/>
                </w:rPr>
                <w:delText>22-04-2013</w:delText>
              </w:r>
            </w:del>
          </w:p>
        </w:tc>
        <w:tc>
          <w:tcPr>
            <w:tcW w:w="2268" w:type="dxa"/>
            <w:vAlign w:val="center"/>
          </w:tcPr>
          <w:p w:rsidR="003C3224" w:rsidRPr="00895D61" w:rsidDel="00A062DB" w:rsidRDefault="006F288A" w:rsidP="003C3224">
            <w:pPr>
              <w:jc w:val="center"/>
              <w:rPr>
                <w:del w:id="203" w:author="Filipe Brandão" w:date="2013-04-28T21:20:00Z"/>
                <w:lang w:val="en-US"/>
              </w:rPr>
            </w:pPr>
            <w:del w:id="204" w:author="Filipe Brandão" w:date="2013-04-28T21:20:00Z">
              <w:r w:rsidDel="00A062DB">
                <w:rPr>
                  <w:lang w:val="en-US"/>
                </w:rPr>
                <w:delText>Forgot to add milestones dates correction to Work Executed</w:delText>
              </w:r>
              <w:r w:rsidR="0029204F" w:rsidDel="00A062DB">
                <w:rPr>
                  <w:lang w:val="en-US"/>
                </w:rPr>
                <w:delText>. Updated EV</w:delText>
              </w:r>
            </w:del>
          </w:p>
        </w:tc>
        <w:tc>
          <w:tcPr>
            <w:tcW w:w="1701" w:type="dxa"/>
            <w:vAlign w:val="center"/>
          </w:tcPr>
          <w:p w:rsidR="003C3224" w:rsidRPr="00895D61" w:rsidDel="00A062DB" w:rsidRDefault="006F288A" w:rsidP="003C3224">
            <w:pPr>
              <w:jc w:val="center"/>
              <w:rPr>
                <w:del w:id="205" w:author="Filipe Brandão" w:date="2013-04-28T21:20:00Z"/>
                <w:lang w:val="en-US"/>
              </w:rPr>
            </w:pPr>
            <w:del w:id="206" w:author="Filipe Brandão" w:date="2013-04-28T21:20:00Z">
              <w:r w:rsidDel="00A062DB">
                <w:rPr>
                  <w:lang w:val="en-US"/>
                </w:rPr>
                <w:delText>Filipe Brandão</w:delText>
              </w:r>
            </w:del>
          </w:p>
        </w:tc>
        <w:tc>
          <w:tcPr>
            <w:tcW w:w="992" w:type="dxa"/>
            <w:vAlign w:val="center"/>
          </w:tcPr>
          <w:p w:rsidR="003C3224" w:rsidRPr="00895D61" w:rsidDel="00A062DB" w:rsidRDefault="006F288A" w:rsidP="003C3224">
            <w:pPr>
              <w:jc w:val="center"/>
              <w:rPr>
                <w:del w:id="207" w:author="Filipe Brandão" w:date="2013-04-28T21:20:00Z"/>
                <w:lang w:val="en-US"/>
              </w:rPr>
            </w:pPr>
            <w:del w:id="208" w:author="Filipe Brandão" w:date="2013-04-28T21:20:00Z">
              <w:r w:rsidDel="00A062DB">
                <w:rPr>
                  <w:lang w:val="en-US"/>
                </w:rPr>
                <w:delText>0.2</w:delText>
              </w:r>
            </w:del>
          </w:p>
        </w:tc>
        <w:tc>
          <w:tcPr>
            <w:tcW w:w="1418" w:type="dxa"/>
            <w:vAlign w:val="center"/>
          </w:tcPr>
          <w:p w:rsidR="003C3224" w:rsidRPr="00895D61" w:rsidDel="00A062DB" w:rsidRDefault="003C3224" w:rsidP="003C3224">
            <w:pPr>
              <w:jc w:val="center"/>
              <w:rPr>
                <w:del w:id="209" w:author="Filipe Brandão" w:date="2013-04-28T21:20:00Z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C3224" w:rsidRPr="00895D61" w:rsidDel="00A062DB" w:rsidRDefault="006F288A" w:rsidP="003C3224">
            <w:pPr>
              <w:keepNext/>
              <w:jc w:val="center"/>
              <w:rPr>
                <w:del w:id="210" w:author="Filipe Brandão" w:date="2013-04-28T21:20:00Z"/>
                <w:lang w:val="en-US"/>
              </w:rPr>
            </w:pPr>
            <w:del w:id="211" w:author="Filipe Brandão" w:date="2013-04-28T21:20:00Z">
              <w:r w:rsidDel="00A062DB">
                <w:rPr>
                  <w:lang w:val="en-US"/>
                </w:rPr>
                <w:delText>Ready for Revision</w:delText>
              </w:r>
            </w:del>
          </w:p>
        </w:tc>
      </w:tr>
      <w:tr w:rsidR="003C3224" w:rsidRPr="0029204F" w:rsidDel="00A062DB" w:rsidTr="00B154CA">
        <w:trPr>
          <w:del w:id="212" w:author="Filipe Brandão" w:date="2013-04-28T21:20:00Z"/>
        </w:trPr>
        <w:tc>
          <w:tcPr>
            <w:tcW w:w="1384" w:type="dxa"/>
            <w:vAlign w:val="center"/>
          </w:tcPr>
          <w:p w:rsidR="003C3224" w:rsidRPr="00895D61" w:rsidDel="00A062DB" w:rsidRDefault="004B7B26" w:rsidP="003C3224">
            <w:pPr>
              <w:pStyle w:val="SemEspaamento"/>
              <w:jc w:val="center"/>
              <w:rPr>
                <w:del w:id="213" w:author="Filipe Brandão" w:date="2013-04-28T21:20:00Z"/>
                <w:rFonts w:eastAsiaTheme="minorHAnsi"/>
                <w:lang w:val="en-US"/>
              </w:rPr>
            </w:pPr>
            <w:del w:id="214" w:author="Filipe Brandão" w:date="2013-04-28T21:20:00Z">
              <w:r w:rsidDel="00A062DB">
                <w:rPr>
                  <w:rFonts w:eastAsiaTheme="minorHAnsi"/>
                  <w:lang w:val="en-US"/>
                </w:rPr>
                <w:delText>22-04-2013</w:delText>
              </w:r>
            </w:del>
          </w:p>
        </w:tc>
        <w:tc>
          <w:tcPr>
            <w:tcW w:w="2268" w:type="dxa"/>
            <w:vAlign w:val="center"/>
          </w:tcPr>
          <w:p w:rsidR="003C3224" w:rsidRPr="00895D61" w:rsidDel="00A062DB" w:rsidRDefault="004B7B26" w:rsidP="003C3224">
            <w:pPr>
              <w:jc w:val="center"/>
              <w:rPr>
                <w:del w:id="215" w:author="Filipe Brandão" w:date="2013-04-28T21:20:00Z"/>
                <w:lang w:val="en-US"/>
              </w:rPr>
            </w:pPr>
            <w:del w:id="216" w:author="Filipe Brandão" w:date="2013-04-28T21:20:00Z">
              <w:r w:rsidDel="00A062DB">
                <w:rPr>
                  <w:lang w:val="en-US"/>
                </w:rPr>
                <w:delText>Document reviewed</w:delText>
              </w:r>
            </w:del>
          </w:p>
        </w:tc>
        <w:tc>
          <w:tcPr>
            <w:tcW w:w="1701" w:type="dxa"/>
            <w:vAlign w:val="center"/>
          </w:tcPr>
          <w:p w:rsidR="003C3224" w:rsidRPr="00895D61" w:rsidDel="00A062DB" w:rsidRDefault="004B7B26" w:rsidP="003C3224">
            <w:pPr>
              <w:jc w:val="center"/>
              <w:rPr>
                <w:del w:id="217" w:author="Filipe Brandão" w:date="2013-04-28T21:20:00Z"/>
                <w:lang w:val="en-US"/>
              </w:rPr>
            </w:pPr>
            <w:del w:id="218" w:author="Filipe Brandão" w:date="2013-04-28T21:20:00Z">
              <w:r w:rsidDel="00A062DB">
                <w:rPr>
                  <w:lang w:val="en-US"/>
                </w:rPr>
                <w:delText>Mário Oliveira</w:delText>
              </w:r>
            </w:del>
          </w:p>
        </w:tc>
        <w:tc>
          <w:tcPr>
            <w:tcW w:w="992" w:type="dxa"/>
            <w:vAlign w:val="center"/>
          </w:tcPr>
          <w:p w:rsidR="003C3224" w:rsidRPr="00895D61" w:rsidDel="00A062DB" w:rsidRDefault="004B7B26" w:rsidP="003C3224">
            <w:pPr>
              <w:jc w:val="center"/>
              <w:rPr>
                <w:del w:id="219" w:author="Filipe Brandão" w:date="2013-04-28T21:20:00Z"/>
                <w:lang w:val="en-US"/>
              </w:rPr>
            </w:pPr>
            <w:del w:id="220" w:author="Filipe Brandão" w:date="2013-04-28T21:20:00Z">
              <w:r w:rsidDel="00A062DB">
                <w:rPr>
                  <w:lang w:val="en-US"/>
                </w:rPr>
                <w:delText>0.2</w:delText>
              </w:r>
            </w:del>
          </w:p>
        </w:tc>
        <w:tc>
          <w:tcPr>
            <w:tcW w:w="1418" w:type="dxa"/>
            <w:vAlign w:val="center"/>
          </w:tcPr>
          <w:p w:rsidR="003C3224" w:rsidRPr="00895D61" w:rsidDel="00A062DB" w:rsidRDefault="003C3224" w:rsidP="003C3224">
            <w:pPr>
              <w:jc w:val="center"/>
              <w:rPr>
                <w:del w:id="221" w:author="Filipe Brandão" w:date="2013-04-28T21:20:00Z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C3224" w:rsidRPr="00895D61" w:rsidDel="00A062DB" w:rsidRDefault="004B7B26" w:rsidP="003C3224">
            <w:pPr>
              <w:keepNext/>
              <w:jc w:val="center"/>
              <w:rPr>
                <w:del w:id="222" w:author="Filipe Brandão" w:date="2013-04-28T21:20:00Z"/>
                <w:lang w:val="en-US"/>
              </w:rPr>
            </w:pPr>
            <w:del w:id="223" w:author="Filipe Brandão" w:date="2013-04-28T21:20:00Z">
              <w:r w:rsidDel="00A062DB">
                <w:rPr>
                  <w:lang w:val="en-US"/>
                </w:rPr>
                <w:delText>Ready for Revision</w:delText>
              </w:r>
            </w:del>
          </w:p>
        </w:tc>
      </w:tr>
      <w:tr w:rsidR="003C3224" w:rsidRPr="0029204F" w:rsidDel="00A062DB" w:rsidTr="003B5BAA">
        <w:trPr>
          <w:trHeight w:val="306"/>
          <w:del w:id="224" w:author="Filipe Brandão" w:date="2013-04-28T21:20:00Z"/>
        </w:trPr>
        <w:tc>
          <w:tcPr>
            <w:tcW w:w="1384" w:type="dxa"/>
            <w:vAlign w:val="center"/>
          </w:tcPr>
          <w:p w:rsidR="003C3224" w:rsidRPr="00895D61" w:rsidDel="00A062DB" w:rsidRDefault="006E6256" w:rsidP="003C3224">
            <w:pPr>
              <w:pStyle w:val="SemEspaamento"/>
              <w:jc w:val="center"/>
              <w:rPr>
                <w:del w:id="225" w:author="Filipe Brandão" w:date="2013-04-28T21:20:00Z"/>
                <w:rFonts w:eastAsiaTheme="minorHAnsi"/>
                <w:lang w:val="en-US"/>
              </w:rPr>
            </w:pPr>
            <w:del w:id="226" w:author="Filipe Brandão" w:date="2013-04-28T21:20:00Z">
              <w:r w:rsidDel="00A062DB">
                <w:rPr>
                  <w:rFonts w:eastAsiaTheme="minorHAnsi"/>
                  <w:lang w:val="en-US"/>
                </w:rPr>
                <w:delText>22-04-2013</w:delText>
              </w:r>
            </w:del>
          </w:p>
        </w:tc>
        <w:tc>
          <w:tcPr>
            <w:tcW w:w="2268" w:type="dxa"/>
            <w:vAlign w:val="center"/>
          </w:tcPr>
          <w:p w:rsidR="003C3224" w:rsidRPr="00895D61" w:rsidDel="00A062DB" w:rsidRDefault="006E6256" w:rsidP="003C3224">
            <w:pPr>
              <w:jc w:val="center"/>
              <w:rPr>
                <w:del w:id="227" w:author="Filipe Brandão" w:date="2013-04-28T21:20:00Z"/>
                <w:lang w:val="en-US"/>
              </w:rPr>
            </w:pPr>
            <w:del w:id="228" w:author="Filipe Brandão" w:date="2013-04-28T21:20:00Z">
              <w:r w:rsidDel="00A062DB">
                <w:rPr>
                  <w:lang w:val="en-US"/>
                </w:rPr>
                <w:delText>Changing State</w:delText>
              </w:r>
            </w:del>
          </w:p>
        </w:tc>
        <w:tc>
          <w:tcPr>
            <w:tcW w:w="1701" w:type="dxa"/>
            <w:vAlign w:val="center"/>
          </w:tcPr>
          <w:p w:rsidR="003C3224" w:rsidRPr="00895D61" w:rsidDel="00A062DB" w:rsidRDefault="006E6256" w:rsidP="003C3224">
            <w:pPr>
              <w:jc w:val="center"/>
              <w:rPr>
                <w:del w:id="229" w:author="Filipe Brandão" w:date="2013-04-28T21:20:00Z"/>
                <w:lang w:val="en-US"/>
              </w:rPr>
            </w:pPr>
            <w:del w:id="230" w:author="Filipe Brandão" w:date="2013-04-28T21:20:00Z">
              <w:r w:rsidDel="00A062DB">
                <w:rPr>
                  <w:lang w:val="en-US"/>
                </w:rPr>
                <w:delText>Filipe Brandão</w:delText>
              </w:r>
            </w:del>
          </w:p>
        </w:tc>
        <w:tc>
          <w:tcPr>
            <w:tcW w:w="992" w:type="dxa"/>
            <w:vAlign w:val="center"/>
          </w:tcPr>
          <w:p w:rsidR="003C3224" w:rsidRPr="00895D61" w:rsidDel="00A062DB" w:rsidRDefault="006E6256" w:rsidP="003C3224">
            <w:pPr>
              <w:jc w:val="center"/>
              <w:rPr>
                <w:del w:id="231" w:author="Filipe Brandão" w:date="2013-04-28T21:20:00Z"/>
                <w:lang w:val="en-US"/>
              </w:rPr>
            </w:pPr>
            <w:del w:id="232" w:author="Filipe Brandão" w:date="2013-04-28T21:20:00Z">
              <w:r w:rsidDel="00A062DB">
                <w:rPr>
                  <w:lang w:val="en-US"/>
                </w:rPr>
                <w:delText>0.2</w:delText>
              </w:r>
            </w:del>
          </w:p>
        </w:tc>
        <w:tc>
          <w:tcPr>
            <w:tcW w:w="1418" w:type="dxa"/>
            <w:vAlign w:val="center"/>
          </w:tcPr>
          <w:p w:rsidR="003C3224" w:rsidRPr="00895D61" w:rsidDel="00A062DB" w:rsidRDefault="003C3224" w:rsidP="003C3224">
            <w:pPr>
              <w:jc w:val="center"/>
              <w:rPr>
                <w:del w:id="233" w:author="Filipe Brandão" w:date="2013-04-28T21:20:00Z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C3224" w:rsidRPr="006E6256" w:rsidDel="00A062DB" w:rsidRDefault="006E6256" w:rsidP="003C3224">
            <w:pPr>
              <w:keepNext/>
              <w:jc w:val="center"/>
              <w:rPr>
                <w:del w:id="234" w:author="Filipe Brandão" w:date="2013-04-28T21:20:00Z"/>
                <w:u w:val="single"/>
                <w:lang w:val="en-US"/>
              </w:rPr>
            </w:pPr>
            <w:del w:id="235" w:author="Filipe Brandão" w:date="2013-04-28T21:20:00Z">
              <w:r w:rsidDel="00A062DB">
                <w:rPr>
                  <w:lang w:val="en-US"/>
                </w:rPr>
                <w:delText>Ready for Approval</w:delText>
              </w:r>
            </w:del>
          </w:p>
        </w:tc>
      </w:tr>
      <w:tr w:rsidR="003C3224" w:rsidRPr="0029204F" w:rsidDel="00A062DB" w:rsidTr="00B154CA">
        <w:trPr>
          <w:del w:id="236" w:author="Filipe Brandão" w:date="2013-04-28T21:20:00Z"/>
        </w:trPr>
        <w:tc>
          <w:tcPr>
            <w:tcW w:w="1384" w:type="dxa"/>
            <w:vAlign w:val="center"/>
          </w:tcPr>
          <w:p w:rsidR="003C3224" w:rsidRPr="00425B7B" w:rsidDel="00A062DB" w:rsidRDefault="00052449" w:rsidP="003C3224">
            <w:pPr>
              <w:pStyle w:val="SemEspaamento"/>
              <w:jc w:val="center"/>
              <w:rPr>
                <w:del w:id="237" w:author="Filipe Brandão" w:date="2013-04-28T21:20:00Z"/>
                <w:rFonts w:eastAsiaTheme="minorHAnsi"/>
                <w:u w:val="single"/>
                <w:lang w:val="en-US"/>
              </w:rPr>
            </w:pPr>
            <w:del w:id="238" w:author="Filipe Brandão" w:date="2013-04-28T21:20:00Z">
              <w:r w:rsidDel="00A062DB">
                <w:rPr>
                  <w:rFonts w:eastAsiaTheme="minorHAnsi"/>
                  <w:u w:val="single"/>
                  <w:lang w:val="en-US"/>
                </w:rPr>
                <w:delText>22-04-2013</w:delText>
              </w:r>
            </w:del>
          </w:p>
        </w:tc>
        <w:tc>
          <w:tcPr>
            <w:tcW w:w="2268" w:type="dxa"/>
            <w:vAlign w:val="center"/>
          </w:tcPr>
          <w:p w:rsidR="003C3224" w:rsidRPr="00425B7B" w:rsidDel="00A062DB" w:rsidRDefault="00052449" w:rsidP="003C3224">
            <w:pPr>
              <w:jc w:val="center"/>
              <w:rPr>
                <w:del w:id="239" w:author="Filipe Brandão" w:date="2013-04-28T21:20:00Z"/>
                <w:u w:val="single"/>
                <w:lang w:val="en-US"/>
              </w:rPr>
            </w:pPr>
            <w:del w:id="240" w:author="Filipe Brandão" w:date="2013-04-28T21:20:00Z">
              <w:r w:rsidDel="00A062DB">
                <w:rPr>
                  <w:u w:val="single"/>
                  <w:lang w:val="en-US"/>
                </w:rPr>
                <w:delText>Aproved</w:delText>
              </w:r>
            </w:del>
          </w:p>
        </w:tc>
        <w:tc>
          <w:tcPr>
            <w:tcW w:w="1701" w:type="dxa"/>
            <w:vAlign w:val="center"/>
          </w:tcPr>
          <w:p w:rsidR="003C3224" w:rsidRPr="00425B7B" w:rsidDel="00A062DB" w:rsidRDefault="003C3224" w:rsidP="003C3224">
            <w:pPr>
              <w:jc w:val="center"/>
              <w:rPr>
                <w:del w:id="241" w:author="Filipe Brandão" w:date="2013-04-28T21:20:00Z"/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C3224" w:rsidRPr="00425B7B" w:rsidDel="00A062DB" w:rsidRDefault="003C3224" w:rsidP="003C3224">
            <w:pPr>
              <w:jc w:val="center"/>
              <w:rPr>
                <w:del w:id="242" w:author="Filipe Brandão" w:date="2013-04-28T21:20:00Z"/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3C3224" w:rsidDel="00A062DB" w:rsidRDefault="00052449" w:rsidP="003C3224">
            <w:pPr>
              <w:jc w:val="center"/>
              <w:rPr>
                <w:del w:id="243" w:author="Filipe Brandão" w:date="2013-04-28T21:20:00Z"/>
                <w:u w:val="single"/>
                <w:lang w:val="en-US"/>
              </w:rPr>
            </w:pPr>
            <w:del w:id="244" w:author="Filipe Brandão" w:date="2013-04-28T21:20:00Z">
              <w:r w:rsidDel="00A062DB">
                <w:rPr>
                  <w:u w:val="single"/>
                  <w:lang w:val="en-US"/>
                </w:rPr>
                <w:delText>Carla Machado</w:delText>
              </w:r>
            </w:del>
          </w:p>
          <w:p w:rsidR="00052449" w:rsidDel="00A062DB" w:rsidRDefault="00052449" w:rsidP="003C3224">
            <w:pPr>
              <w:jc w:val="center"/>
              <w:rPr>
                <w:del w:id="245" w:author="Filipe Brandão" w:date="2013-04-28T21:20:00Z"/>
                <w:u w:val="single"/>
                <w:lang w:val="en-US"/>
              </w:rPr>
            </w:pPr>
            <w:del w:id="246" w:author="Filipe Brandão" w:date="2013-04-28T21:20:00Z">
              <w:r w:rsidDel="00A062DB">
                <w:rPr>
                  <w:u w:val="single"/>
                  <w:lang w:val="en-US"/>
                </w:rPr>
                <w:delText>&amp;</w:delText>
              </w:r>
            </w:del>
          </w:p>
          <w:p w:rsidR="00052449" w:rsidRPr="00425B7B" w:rsidDel="00A062DB" w:rsidRDefault="00052449" w:rsidP="003C3224">
            <w:pPr>
              <w:jc w:val="center"/>
              <w:rPr>
                <w:del w:id="247" w:author="Filipe Brandão" w:date="2013-04-28T21:20:00Z"/>
                <w:u w:val="single"/>
                <w:lang w:val="en-US"/>
              </w:rPr>
            </w:pPr>
            <w:del w:id="248" w:author="Filipe Brandão" w:date="2013-04-28T21:20:00Z">
              <w:r w:rsidDel="00A062DB">
                <w:rPr>
                  <w:u w:val="single"/>
                  <w:lang w:val="en-US"/>
                </w:rPr>
                <w:delText>Rui Ganhoto</w:delText>
              </w:r>
            </w:del>
          </w:p>
        </w:tc>
        <w:tc>
          <w:tcPr>
            <w:tcW w:w="1844" w:type="dxa"/>
            <w:vAlign w:val="center"/>
          </w:tcPr>
          <w:p w:rsidR="003C3224" w:rsidRPr="00425B7B" w:rsidDel="00A062DB" w:rsidRDefault="00052449" w:rsidP="003C3224">
            <w:pPr>
              <w:keepNext/>
              <w:jc w:val="center"/>
              <w:rPr>
                <w:del w:id="249" w:author="Filipe Brandão" w:date="2013-04-28T21:20:00Z"/>
                <w:u w:val="single"/>
                <w:lang w:val="en-US"/>
              </w:rPr>
            </w:pPr>
            <w:del w:id="250" w:author="Filipe Brandão" w:date="2013-04-28T21:20:00Z">
              <w:r w:rsidDel="00A062DB">
                <w:rPr>
                  <w:lang w:val="en-US"/>
                </w:rPr>
                <w:delText>Ready for Approval</w:delText>
              </w:r>
            </w:del>
          </w:p>
        </w:tc>
      </w:tr>
      <w:tr w:rsidR="007511CC" w:rsidRPr="0029204F" w:rsidDel="00A062DB" w:rsidTr="00B154CA">
        <w:trPr>
          <w:del w:id="251" w:author="Filipe Brandão" w:date="2013-04-28T21:20:00Z"/>
        </w:trPr>
        <w:tc>
          <w:tcPr>
            <w:tcW w:w="1384" w:type="dxa"/>
            <w:vAlign w:val="center"/>
          </w:tcPr>
          <w:p w:rsidR="007511CC" w:rsidRPr="00425B7B" w:rsidDel="00A062DB" w:rsidRDefault="00AA4EA9" w:rsidP="003C3224">
            <w:pPr>
              <w:pStyle w:val="SemEspaamento"/>
              <w:jc w:val="center"/>
              <w:rPr>
                <w:del w:id="252" w:author="Filipe Brandão" w:date="2013-04-28T21:20:00Z"/>
                <w:rFonts w:eastAsiaTheme="minorHAnsi"/>
                <w:u w:val="single"/>
                <w:lang w:val="en-US"/>
              </w:rPr>
            </w:pPr>
            <w:del w:id="253" w:author="Filipe Brandão" w:date="2013-04-28T21:20:00Z">
              <w:r w:rsidDel="00A062DB">
                <w:rPr>
                  <w:rFonts w:eastAsiaTheme="minorHAnsi"/>
                  <w:u w:val="single"/>
                  <w:lang w:val="en-US"/>
                </w:rPr>
                <w:delText>22-04-2013</w:delText>
              </w:r>
            </w:del>
          </w:p>
        </w:tc>
        <w:tc>
          <w:tcPr>
            <w:tcW w:w="2268" w:type="dxa"/>
            <w:vAlign w:val="center"/>
          </w:tcPr>
          <w:p w:rsidR="007511CC" w:rsidRPr="00425B7B" w:rsidDel="00A062DB" w:rsidRDefault="00AA4EA9" w:rsidP="003C3224">
            <w:pPr>
              <w:jc w:val="center"/>
              <w:rPr>
                <w:del w:id="254" w:author="Filipe Brandão" w:date="2013-04-28T21:20:00Z"/>
                <w:u w:val="single"/>
                <w:lang w:val="en-US"/>
              </w:rPr>
            </w:pPr>
            <w:del w:id="255" w:author="Filipe Brandão" w:date="2013-04-28T21:20:00Z">
              <w:r w:rsidDel="00A062DB">
                <w:rPr>
                  <w:u w:val="single"/>
                  <w:lang w:val="en-US"/>
                </w:rPr>
                <w:delText>Changing State</w:delText>
              </w:r>
            </w:del>
          </w:p>
        </w:tc>
        <w:tc>
          <w:tcPr>
            <w:tcW w:w="1701" w:type="dxa"/>
            <w:vAlign w:val="center"/>
          </w:tcPr>
          <w:p w:rsidR="007511CC" w:rsidRPr="00425B7B" w:rsidDel="00A062DB" w:rsidRDefault="00AA4EA9" w:rsidP="003C3224">
            <w:pPr>
              <w:jc w:val="center"/>
              <w:rPr>
                <w:del w:id="256" w:author="Filipe Brandão" w:date="2013-04-28T21:20:00Z"/>
                <w:u w:val="single"/>
                <w:lang w:val="en-US"/>
              </w:rPr>
            </w:pPr>
            <w:del w:id="257" w:author="Filipe Brandão" w:date="2013-04-28T21:20:00Z">
              <w:r w:rsidDel="00A062DB">
                <w:rPr>
                  <w:u w:val="single"/>
                  <w:lang w:val="en-US"/>
                </w:rPr>
                <w:delText>Filipe Brandão</w:delText>
              </w:r>
            </w:del>
          </w:p>
        </w:tc>
        <w:tc>
          <w:tcPr>
            <w:tcW w:w="992" w:type="dxa"/>
            <w:vAlign w:val="center"/>
          </w:tcPr>
          <w:p w:rsidR="007511CC" w:rsidRPr="00425B7B" w:rsidDel="00A062DB" w:rsidRDefault="00AA4EA9" w:rsidP="003C3224">
            <w:pPr>
              <w:jc w:val="center"/>
              <w:rPr>
                <w:del w:id="258" w:author="Filipe Brandão" w:date="2013-04-28T21:20:00Z"/>
                <w:u w:val="single"/>
                <w:lang w:val="en-US"/>
              </w:rPr>
            </w:pPr>
            <w:del w:id="259" w:author="Filipe Brandão" w:date="2013-04-28T21:20:00Z">
              <w:r w:rsidDel="00A062DB">
                <w:rPr>
                  <w:u w:val="single"/>
                  <w:lang w:val="en-US"/>
                </w:rPr>
                <w:delText>1.0</w:delText>
              </w:r>
            </w:del>
          </w:p>
        </w:tc>
        <w:tc>
          <w:tcPr>
            <w:tcW w:w="1418" w:type="dxa"/>
            <w:vAlign w:val="center"/>
          </w:tcPr>
          <w:p w:rsidR="007511CC" w:rsidRPr="00425B7B" w:rsidDel="00A062DB" w:rsidRDefault="007511CC" w:rsidP="003C3224">
            <w:pPr>
              <w:jc w:val="center"/>
              <w:rPr>
                <w:del w:id="260" w:author="Filipe Brandão" w:date="2013-04-28T21:20:00Z"/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511CC" w:rsidRPr="00AA4EA9" w:rsidDel="00A062DB" w:rsidRDefault="00AA4EA9" w:rsidP="003C3224">
            <w:pPr>
              <w:keepNext/>
              <w:jc w:val="center"/>
              <w:rPr>
                <w:del w:id="261" w:author="Filipe Brandão" w:date="2013-04-28T21:20:00Z"/>
                <w:lang w:val="en-US"/>
              </w:rPr>
            </w:pPr>
            <w:del w:id="262" w:author="Filipe Brandão" w:date="2013-04-28T21:20:00Z">
              <w:r w:rsidDel="00A062DB">
                <w:rPr>
                  <w:u w:val="single"/>
                  <w:lang w:val="en-US"/>
                </w:rPr>
                <w:delText>Baselined</w:delText>
              </w:r>
            </w:del>
          </w:p>
        </w:tc>
      </w:tr>
      <w:tr w:rsidR="007511CC" w:rsidRPr="0029204F" w:rsidTr="00B154CA">
        <w:tc>
          <w:tcPr>
            <w:tcW w:w="1384" w:type="dxa"/>
            <w:vAlign w:val="center"/>
          </w:tcPr>
          <w:p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29204F" w:rsidTr="00B154CA">
        <w:tc>
          <w:tcPr>
            <w:tcW w:w="1384" w:type="dxa"/>
            <w:vAlign w:val="center"/>
          </w:tcPr>
          <w:p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29204F" w:rsidTr="00B154CA">
        <w:tc>
          <w:tcPr>
            <w:tcW w:w="1384" w:type="dxa"/>
            <w:vAlign w:val="center"/>
          </w:tcPr>
          <w:p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29204F" w:rsidTr="00B154CA">
        <w:tc>
          <w:tcPr>
            <w:tcW w:w="1384" w:type="dxa"/>
            <w:vAlign w:val="center"/>
          </w:tcPr>
          <w:p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29204F" w:rsidTr="00B154CA">
        <w:tc>
          <w:tcPr>
            <w:tcW w:w="1384" w:type="dxa"/>
            <w:vAlign w:val="center"/>
          </w:tcPr>
          <w:p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29204F" w:rsidTr="00B154CA">
        <w:tc>
          <w:tcPr>
            <w:tcW w:w="1384" w:type="dxa"/>
            <w:vAlign w:val="center"/>
          </w:tcPr>
          <w:p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29204F" w:rsidTr="00B154CA">
        <w:tc>
          <w:tcPr>
            <w:tcW w:w="1384" w:type="dxa"/>
            <w:vAlign w:val="center"/>
          </w:tcPr>
          <w:p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</w:tbl>
    <w:p w:rsidR="00895D61" w:rsidRPr="00425B7B" w:rsidRDefault="0071045A" w:rsidP="0071045A">
      <w:pPr>
        <w:pStyle w:val="Legenda"/>
        <w:rPr>
          <w:u w:val="single"/>
          <w:lang w:val="en-US"/>
        </w:rPr>
      </w:pPr>
      <w:bookmarkStart w:id="263" w:name="_Toc354956888"/>
      <w:r w:rsidRPr="00425B7B">
        <w:rPr>
          <w:u w:val="single"/>
          <w:lang w:val="en-US"/>
        </w:rPr>
        <w:t xml:space="preserve">Table </w:t>
      </w:r>
      <w:r w:rsidR="00DA3350" w:rsidRPr="00425B7B">
        <w:rPr>
          <w:u w:val="single"/>
        </w:rPr>
        <w:fldChar w:fldCharType="begin"/>
      </w:r>
      <w:r w:rsidR="00244682" w:rsidRPr="00425B7B">
        <w:rPr>
          <w:u w:val="single"/>
          <w:lang w:val="en-US"/>
        </w:rPr>
        <w:instrText xml:space="preserve"> SEQ Table \* ARABIC </w:instrText>
      </w:r>
      <w:r w:rsidR="00DA3350" w:rsidRPr="00425B7B">
        <w:rPr>
          <w:u w:val="single"/>
        </w:rPr>
        <w:fldChar w:fldCharType="separate"/>
      </w:r>
      <w:r w:rsidR="00492066" w:rsidRPr="00425B7B">
        <w:rPr>
          <w:noProof/>
          <w:u w:val="single"/>
          <w:lang w:val="en-US"/>
        </w:rPr>
        <w:t>2</w:t>
      </w:r>
      <w:r w:rsidR="00DA3350" w:rsidRPr="00425B7B">
        <w:rPr>
          <w:noProof/>
          <w:u w:val="single"/>
        </w:rPr>
        <w:fldChar w:fldCharType="end"/>
      </w:r>
      <w:r w:rsidRPr="00425B7B">
        <w:rPr>
          <w:u w:val="single"/>
          <w:lang w:val="en-US"/>
        </w:rPr>
        <w:t>: Version history</w:t>
      </w:r>
      <w:bookmarkEnd w:id="263"/>
    </w:p>
    <w:p w:rsidR="00895D61" w:rsidRPr="00425B7B" w:rsidRDefault="00895D61">
      <w:pPr>
        <w:rPr>
          <w:u w:val="single"/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2F30E3" w:rsidRPr="008E5051" w:rsidRDefault="002F30E3" w:rsidP="008E5051">
      <w:pPr>
        <w:pStyle w:val="Cabealho1"/>
        <w:numPr>
          <w:ilvl w:val="0"/>
          <w:numId w:val="1"/>
        </w:numPr>
        <w:rPr>
          <w:lang w:val="en-US"/>
        </w:rPr>
      </w:pPr>
      <w:bookmarkStart w:id="264" w:name="_Toc354956859"/>
      <w:r>
        <w:rPr>
          <w:lang w:val="en-US"/>
        </w:rPr>
        <w:lastRenderedPageBreak/>
        <w:t>Week Activities</w:t>
      </w:r>
      <w:bookmarkEnd w:id="264"/>
    </w:p>
    <w:p w:rsidR="002F30E3" w:rsidRDefault="002F30E3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265" w:name="_Toc354956860"/>
      <w:r>
        <w:rPr>
          <w:lang w:val="en-US"/>
        </w:rPr>
        <w:t>Work Executed</w:t>
      </w:r>
      <w:bookmarkEnd w:id="265"/>
    </w:p>
    <w:p w:rsidR="00F16DD4" w:rsidRDefault="006E3A62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del w:id="266" w:author="Filipe Brandão" w:date="2013-04-28T21:20:00Z">
        <w:r w:rsidDel="00A062DB">
          <w:rPr>
            <w:lang w:val="en-US"/>
          </w:rPr>
          <w:delText>Client Interview</w:delText>
        </w:r>
      </w:del>
      <w:ins w:id="267" w:author="Filipe Brandão" w:date="2013-04-28T21:20:00Z">
        <w:r w:rsidR="00A062DB">
          <w:rPr>
            <w:lang w:val="en-US"/>
          </w:rPr>
          <w:t>Ver</w:t>
        </w:r>
      </w:ins>
      <w:ins w:id="268" w:author="Filipe Brandão" w:date="2013-04-28T21:34:00Z">
        <w:r w:rsidR="00181779">
          <w:rPr>
            <w:lang w:val="en-US"/>
          </w:rPr>
          <w:t>i</w:t>
        </w:r>
      </w:ins>
      <w:ins w:id="269" w:author="Filipe Brandão" w:date="2013-04-28T21:20:00Z">
        <w:r w:rsidR="00A062DB">
          <w:rPr>
            <w:lang w:val="en-US"/>
          </w:rPr>
          <w:t>fication &amp; Valida</w:t>
        </w:r>
      </w:ins>
      <w:ins w:id="270" w:author="Filipe Brandão" w:date="2013-04-28T21:34:00Z">
        <w:r w:rsidR="00181779">
          <w:rPr>
            <w:lang w:val="en-US"/>
          </w:rPr>
          <w:t>t</w:t>
        </w:r>
      </w:ins>
      <w:ins w:id="271" w:author="Filipe Brandão" w:date="2013-04-28T21:20:00Z">
        <w:r w:rsidR="00A062DB">
          <w:rPr>
            <w:lang w:val="en-US"/>
          </w:rPr>
          <w:t>ion Process approved</w:t>
        </w:r>
      </w:ins>
    </w:p>
    <w:p w:rsidR="00A062DB" w:rsidRDefault="00A062DB" w:rsidP="00E17D67">
      <w:pPr>
        <w:pStyle w:val="PargrafodaLista"/>
        <w:numPr>
          <w:ilvl w:val="0"/>
          <w:numId w:val="9"/>
        </w:numPr>
        <w:spacing w:after="240"/>
        <w:rPr>
          <w:ins w:id="272" w:author="Filipe Brandão" w:date="2013-04-28T21:22:00Z"/>
          <w:lang w:val="en-US"/>
        </w:rPr>
      </w:pPr>
      <w:ins w:id="273" w:author="Filipe Brandão" w:date="2013-04-28T21:23:00Z">
        <w:r>
          <w:rPr>
            <w:lang w:val="en-US"/>
          </w:rPr>
          <w:t xml:space="preserve">SRS </w:t>
        </w:r>
      </w:ins>
      <w:ins w:id="274" w:author="Filipe Brandão" w:date="2013-04-28T21:28:00Z">
        <w:r w:rsidR="00181779">
          <w:rPr>
            <w:lang w:val="en-US"/>
          </w:rPr>
          <w:t>ready</w:t>
        </w:r>
      </w:ins>
      <w:ins w:id="275" w:author="Filipe Brandão" w:date="2013-04-28T21:23:00Z">
        <w:r>
          <w:rPr>
            <w:lang w:val="en-US"/>
          </w:rPr>
          <w:t xml:space="preserve"> for Inspection</w:t>
        </w:r>
      </w:ins>
    </w:p>
    <w:p w:rsidR="00181779" w:rsidRDefault="00181779" w:rsidP="00E17D67">
      <w:pPr>
        <w:pStyle w:val="PargrafodaLista"/>
        <w:numPr>
          <w:ilvl w:val="0"/>
          <w:numId w:val="9"/>
        </w:numPr>
        <w:spacing w:after="240"/>
        <w:rPr>
          <w:ins w:id="276" w:author="Filipe Brandão" w:date="2013-04-28T21:48:00Z"/>
          <w:lang w:val="en-US"/>
        </w:rPr>
      </w:pPr>
      <w:ins w:id="277" w:author="Filipe Brandão" w:date="2013-04-28T21:28:00Z">
        <w:r>
          <w:rPr>
            <w:lang w:val="en-US"/>
          </w:rPr>
          <w:t>Individual preparation for Inspection</w:t>
        </w:r>
      </w:ins>
    </w:p>
    <w:p w:rsidR="0028274E" w:rsidRPr="00F16DD4" w:rsidRDefault="00E02179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ins w:id="278" w:author="Filipe Brandão" w:date="2013-04-28T21:49:00Z">
        <w:r>
          <w:rPr>
            <w:lang w:val="en-US"/>
          </w:rPr>
          <w:t xml:space="preserve">Started Database Entity-Relationship </w:t>
        </w:r>
      </w:ins>
      <w:ins w:id="279" w:author="Filipe Brandão" w:date="2013-04-28T22:39:00Z">
        <w:r w:rsidR="00560874">
          <w:rPr>
            <w:lang w:val="en-US"/>
          </w:rPr>
          <w:t>Diagram</w:t>
        </w:r>
      </w:ins>
      <w:del w:id="280" w:author="Filipe Brandão" w:date="2013-04-28T21:20:00Z">
        <w:r w:rsidR="0028274E" w:rsidDel="00A062DB">
          <w:rPr>
            <w:lang w:val="en-US"/>
          </w:rPr>
          <w:delText>Use Cases and Mockups updated</w:delText>
        </w:r>
      </w:del>
    </w:p>
    <w:p w:rsidR="00F16DD4" w:rsidRPr="00F16DD4" w:rsidDel="00181779" w:rsidRDefault="006E3A62" w:rsidP="00E17D67">
      <w:pPr>
        <w:pStyle w:val="PargrafodaLista"/>
        <w:numPr>
          <w:ilvl w:val="0"/>
          <w:numId w:val="9"/>
        </w:numPr>
        <w:spacing w:after="240"/>
        <w:rPr>
          <w:del w:id="281" w:author="Filipe Brandão" w:date="2013-04-28T21:28:00Z"/>
          <w:lang w:val="en-US"/>
        </w:rPr>
      </w:pPr>
      <w:del w:id="282" w:author="Filipe Brandão" w:date="2013-04-28T21:28:00Z">
        <w:r w:rsidDel="00181779">
          <w:rPr>
            <w:lang w:val="en-US"/>
          </w:rPr>
          <w:delText>Continuation of Requirements Definition</w:delText>
        </w:r>
        <w:bookmarkStart w:id="283" w:name="_Toc354956861"/>
        <w:bookmarkEnd w:id="283"/>
      </w:del>
    </w:p>
    <w:p w:rsidR="00F16DD4" w:rsidRPr="00F16DD4" w:rsidDel="00181779" w:rsidRDefault="006E3A62" w:rsidP="00E17D67">
      <w:pPr>
        <w:pStyle w:val="PargrafodaLista"/>
        <w:numPr>
          <w:ilvl w:val="0"/>
          <w:numId w:val="9"/>
        </w:numPr>
        <w:spacing w:after="240"/>
        <w:rPr>
          <w:del w:id="284" w:author="Filipe Brandão" w:date="2013-04-28T21:28:00Z"/>
          <w:lang w:val="en-US"/>
        </w:rPr>
      </w:pPr>
      <w:del w:id="285" w:author="Filipe Brandão" w:date="2013-04-28T21:28:00Z">
        <w:r w:rsidDel="00181779">
          <w:rPr>
            <w:lang w:val="en-US"/>
          </w:rPr>
          <w:delText>Continuation of Test Plan</w:delText>
        </w:r>
        <w:bookmarkStart w:id="286" w:name="_Toc354956862"/>
        <w:bookmarkEnd w:id="286"/>
      </w:del>
    </w:p>
    <w:p w:rsidR="0003322D" w:rsidRPr="00AA4EA9" w:rsidDel="00181779" w:rsidRDefault="006E3A62" w:rsidP="00E17D67">
      <w:pPr>
        <w:pStyle w:val="PargrafodaLista"/>
        <w:numPr>
          <w:ilvl w:val="0"/>
          <w:numId w:val="9"/>
        </w:numPr>
        <w:spacing w:after="240"/>
        <w:rPr>
          <w:del w:id="287" w:author="Filipe Brandão" w:date="2013-04-28T21:28:00Z"/>
          <w:lang w:val="en-US"/>
        </w:rPr>
      </w:pPr>
      <w:del w:id="288" w:author="Filipe Brandão" w:date="2013-04-28T21:28:00Z">
        <w:r w:rsidRPr="00AA4EA9" w:rsidDel="00181779">
          <w:rPr>
            <w:lang w:val="en-US"/>
          </w:rPr>
          <w:delText>Baselined</w:delText>
        </w:r>
        <w:r w:rsidR="000B6E75" w:rsidRPr="00AA4EA9" w:rsidDel="00181779">
          <w:rPr>
            <w:lang w:val="en-US"/>
          </w:rPr>
          <w:delText xml:space="preserve"> Project Assessment and Control Process</w:delText>
        </w:r>
        <w:bookmarkStart w:id="289" w:name="_Toc354956863"/>
        <w:bookmarkEnd w:id="289"/>
      </w:del>
    </w:p>
    <w:p w:rsidR="000B6E75" w:rsidRPr="0028274E" w:rsidDel="00181779" w:rsidRDefault="0028274E" w:rsidP="0028274E">
      <w:pPr>
        <w:pStyle w:val="PargrafodaLista"/>
        <w:numPr>
          <w:ilvl w:val="0"/>
          <w:numId w:val="9"/>
        </w:numPr>
        <w:spacing w:after="240"/>
        <w:rPr>
          <w:del w:id="290" w:author="Filipe Brandão" w:date="2013-04-28T21:28:00Z"/>
          <w:lang w:val="en-US"/>
        </w:rPr>
      </w:pPr>
      <w:del w:id="291" w:author="Filipe Brandão" w:date="2013-04-28T21:28:00Z">
        <w:r w:rsidRPr="0028274E" w:rsidDel="00181779">
          <w:rPr>
            <w:lang w:val="en-US"/>
          </w:rPr>
          <w:delText>Reviewed</w:delText>
        </w:r>
        <w:r w:rsidR="000B6E75" w:rsidRPr="0028274E" w:rsidDel="00181779">
          <w:rPr>
            <w:lang w:val="en-US"/>
          </w:rPr>
          <w:delText xml:space="preserve"> Verification &amp; Validation Process</w:delText>
        </w:r>
        <w:bookmarkStart w:id="292" w:name="_Toc354956864"/>
        <w:bookmarkEnd w:id="292"/>
      </w:del>
    </w:p>
    <w:p w:rsidR="006E3A62" w:rsidDel="00181779" w:rsidRDefault="006E3A62" w:rsidP="00E17D67">
      <w:pPr>
        <w:pStyle w:val="PargrafodaLista"/>
        <w:numPr>
          <w:ilvl w:val="0"/>
          <w:numId w:val="9"/>
        </w:numPr>
        <w:spacing w:after="240"/>
        <w:rPr>
          <w:del w:id="293" w:author="Filipe Brandão" w:date="2013-04-28T21:28:00Z"/>
          <w:lang w:val="en-US"/>
        </w:rPr>
      </w:pPr>
      <w:del w:id="294" w:author="Filipe Brandão" w:date="2013-04-28T21:28:00Z">
        <w:r w:rsidDel="00181779">
          <w:rPr>
            <w:lang w:val="en-US"/>
          </w:rPr>
          <w:delText>Risk Meeting</w:delText>
        </w:r>
        <w:bookmarkStart w:id="295" w:name="_Toc354956865"/>
        <w:bookmarkEnd w:id="295"/>
      </w:del>
    </w:p>
    <w:p w:rsidR="0028274E" w:rsidDel="00181779" w:rsidRDefault="0028274E" w:rsidP="00E17D67">
      <w:pPr>
        <w:pStyle w:val="PargrafodaLista"/>
        <w:numPr>
          <w:ilvl w:val="0"/>
          <w:numId w:val="9"/>
        </w:numPr>
        <w:spacing w:after="240"/>
        <w:rPr>
          <w:del w:id="296" w:author="Filipe Brandão" w:date="2013-04-28T21:28:00Z"/>
          <w:lang w:val="en-US"/>
        </w:rPr>
      </w:pPr>
      <w:del w:id="297" w:author="Filipe Brandão" w:date="2013-04-28T21:28:00Z">
        <w:r w:rsidDel="00181779">
          <w:rPr>
            <w:lang w:val="en-US"/>
          </w:rPr>
          <w:delText xml:space="preserve">Baselined Coding Standards </w:delText>
        </w:r>
        <w:bookmarkStart w:id="298" w:name="_Toc354956866"/>
        <w:bookmarkEnd w:id="298"/>
      </w:del>
    </w:p>
    <w:p w:rsidR="00397841" w:rsidDel="00181779" w:rsidRDefault="00397841" w:rsidP="00E17D67">
      <w:pPr>
        <w:pStyle w:val="PargrafodaLista"/>
        <w:numPr>
          <w:ilvl w:val="0"/>
          <w:numId w:val="9"/>
        </w:numPr>
        <w:spacing w:after="240"/>
        <w:rPr>
          <w:del w:id="299" w:author="Filipe Brandão" w:date="2013-04-28T21:28:00Z"/>
          <w:lang w:val="en-US"/>
        </w:rPr>
      </w:pPr>
      <w:del w:id="300" w:author="Filipe Brandão" w:date="2013-04-28T21:28:00Z">
        <w:r w:rsidDel="00181779">
          <w:rPr>
            <w:lang w:val="en-US"/>
          </w:rPr>
          <w:delText xml:space="preserve">Process Map </w:delText>
        </w:r>
        <w:bookmarkStart w:id="301" w:name="_Toc354956867"/>
        <w:bookmarkEnd w:id="301"/>
      </w:del>
    </w:p>
    <w:p w:rsidR="00AD2D18" w:rsidRPr="00F16DD4" w:rsidDel="00181779" w:rsidRDefault="00AD2D18" w:rsidP="00E17D67">
      <w:pPr>
        <w:pStyle w:val="PargrafodaLista"/>
        <w:numPr>
          <w:ilvl w:val="0"/>
          <w:numId w:val="9"/>
        </w:numPr>
        <w:spacing w:after="240"/>
        <w:rPr>
          <w:del w:id="302" w:author="Filipe Brandão" w:date="2013-04-28T21:28:00Z"/>
          <w:lang w:val="en-US"/>
        </w:rPr>
      </w:pPr>
      <w:del w:id="303" w:author="Filipe Brandão" w:date="2013-04-28T21:28:00Z">
        <w:r w:rsidDel="00181779">
          <w:rPr>
            <w:lang w:val="en-US"/>
          </w:rPr>
          <w:delText>Milestones dates corrected</w:delText>
        </w:r>
        <w:bookmarkStart w:id="304" w:name="_Toc354956868"/>
        <w:bookmarkEnd w:id="304"/>
      </w:del>
    </w:p>
    <w:p w:rsidR="006C46E4" w:rsidRDefault="006C46E4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305" w:name="_Toc354956869"/>
      <w:r>
        <w:rPr>
          <w:lang w:val="en-US"/>
        </w:rPr>
        <w:t>Work Analyses</w:t>
      </w:r>
      <w:bookmarkEnd w:id="305"/>
    </w:p>
    <w:p w:rsidR="004D798C" w:rsidRDefault="002611EF">
      <w:pPr>
        <w:spacing w:after="240"/>
        <w:rPr>
          <w:ins w:id="306" w:author="Filipe Brandão" w:date="2013-04-28T23:16:00Z"/>
          <w:lang w:val="en-US"/>
        </w:rPr>
      </w:pPr>
      <w:ins w:id="307" w:author="Filipe Brandão" w:date="2013-04-28T23:09:00Z">
        <w:r>
          <w:rPr>
            <w:lang w:val="en-US"/>
          </w:rPr>
          <w:t>Team members allocated to the SRS Definition asked for help to</w:t>
        </w:r>
      </w:ins>
      <w:ins w:id="308" w:author="Filipe Brandão" w:date="2013-04-28T23:15:00Z">
        <w:r>
          <w:rPr>
            <w:lang w:val="en-US"/>
          </w:rPr>
          <w:t xml:space="preserve"> correct the language and</w:t>
        </w:r>
      </w:ins>
      <w:ins w:id="309" w:author="Filipe Brandão" w:date="2013-04-28T23:09:00Z">
        <w:r>
          <w:rPr>
            <w:lang w:val="en-US"/>
          </w:rPr>
          <w:t xml:space="preserve"> get t</w:t>
        </w:r>
      </w:ins>
      <w:ins w:id="310" w:author="Filipe Brandão" w:date="2013-04-28T23:15:00Z">
        <w:r>
          <w:rPr>
            <w:lang w:val="en-US"/>
          </w:rPr>
          <w:t>he document</w:t>
        </w:r>
      </w:ins>
      <w:ins w:id="311" w:author="Filipe Brandão" w:date="2013-04-28T23:09:00Z">
        <w:r>
          <w:rPr>
            <w:lang w:val="en-US"/>
          </w:rPr>
          <w:t xml:space="preserve"> ready in time. </w:t>
        </w:r>
      </w:ins>
      <w:ins w:id="312" w:author="Filipe Brandão" w:date="2013-04-28T23:10:00Z">
        <w:r>
          <w:rPr>
            <w:lang w:val="en-US"/>
          </w:rPr>
          <w:t>Carla</w:t>
        </w:r>
      </w:ins>
      <w:ins w:id="313" w:author="Filipe Brandão" w:date="2013-04-28T23:12:00Z">
        <w:r>
          <w:rPr>
            <w:lang w:val="en-US"/>
          </w:rPr>
          <w:t xml:space="preserve">, being </w:t>
        </w:r>
      </w:ins>
      <w:ins w:id="314" w:author="Filipe Brandão" w:date="2013-04-28T23:13:00Z">
        <w:r>
          <w:rPr>
            <w:lang w:val="en-US"/>
          </w:rPr>
          <w:t>probably</w:t>
        </w:r>
      </w:ins>
      <w:ins w:id="315" w:author="Filipe Brandão" w:date="2013-04-28T23:12:00Z">
        <w:r>
          <w:rPr>
            <w:lang w:val="en-US"/>
          </w:rPr>
          <w:t xml:space="preserve"> the team member with better English skills,</w:t>
        </w:r>
      </w:ins>
      <w:ins w:id="316" w:author="Filipe Brandão" w:date="2013-04-28T23:10:00Z">
        <w:r>
          <w:rPr>
            <w:lang w:val="en-US"/>
          </w:rPr>
          <w:t xml:space="preserve"> volunteered</w:t>
        </w:r>
      </w:ins>
      <w:ins w:id="317" w:author="Filipe Brandão" w:date="2013-04-28T23:13:00Z">
        <w:r>
          <w:rPr>
            <w:lang w:val="en-US"/>
          </w:rPr>
          <w:t xml:space="preserve"> herself and</w:t>
        </w:r>
      </w:ins>
      <w:ins w:id="318" w:author="Filipe Brandão" w:date="2013-04-28T23:27:00Z">
        <w:r w:rsidR="000E7304">
          <w:rPr>
            <w:lang w:val="en-US"/>
          </w:rPr>
          <w:t>,</w:t>
        </w:r>
      </w:ins>
      <w:ins w:id="319" w:author="Filipe Brandão" w:date="2013-04-28T23:13:00Z">
        <w:r>
          <w:rPr>
            <w:lang w:val="en-US"/>
          </w:rPr>
          <w:t xml:space="preserve"> </w:t>
        </w:r>
      </w:ins>
      <w:ins w:id="320" w:author="Filipe Brandão" w:date="2013-04-28T23:15:00Z">
        <w:r>
          <w:rPr>
            <w:lang w:val="en-US"/>
          </w:rPr>
          <w:t>with her help</w:t>
        </w:r>
      </w:ins>
      <w:ins w:id="321" w:author="Filipe Brandão" w:date="2013-04-28T23:27:00Z">
        <w:r w:rsidR="000E7304">
          <w:rPr>
            <w:lang w:val="en-US"/>
          </w:rPr>
          <w:t>,</w:t>
        </w:r>
      </w:ins>
      <w:ins w:id="322" w:author="Filipe Brandão" w:date="2013-04-28T23:15:00Z">
        <w:r>
          <w:rPr>
            <w:lang w:val="en-US"/>
          </w:rPr>
          <w:t xml:space="preserve"> we were able to provide do document in time.</w:t>
        </w:r>
      </w:ins>
    </w:p>
    <w:p w:rsidR="0085054D" w:rsidRPr="00A81510" w:rsidDel="003E7E15" w:rsidRDefault="004D798C" w:rsidP="00EE44F9">
      <w:pPr>
        <w:spacing w:after="240"/>
        <w:rPr>
          <w:del w:id="323" w:author="Filipe Brandão" w:date="2013-04-28T23:06:00Z"/>
          <w:lang w:val="en-US"/>
        </w:rPr>
      </w:pPr>
      <w:ins w:id="324" w:author="Filipe Brandão" w:date="2013-04-28T23:17:00Z">
        <w:r>
          <w:rPr>
            <w:lang w:val="en-US"/>
          </w:rPr>
          <w:t xml:space="preserve">Test plan production was halted due to the request from members defining the </w:t>
        </w:r>
      </w:ins>
      <w:ins w:id="325" w:author="Filipe Brandão" w:date="2013-04-28T23:18:00Z">
        <w:r>
          <w:rPr>
            <w:lang w:val="en-US"/>
          </w:rPr>
          <w:t xml:space="preserve">requirements. </w:t>
        </w:r>
      </w:ins>
      <w:ins w:id="326" w:author="Filipe Brandão" w:date="2013-04-28T23:19:00Z">
        <w:r>
          <w:rPr>
            <w:lang w:val="en-US"/>
          </w:rPr>
          <w:t xml:space="preserve">One of the members allocated to this task, preferred to test the new UI library than </w:t>
        </w:r>
      </w:ins>
      <w:ins w:id="327" w:author="Filipe Brandão" w:date="2013-04-28T23:20:00Z">
        <w:r>
          <w:rPr>
            <w:lang w:val="en-US"/>
          </w:rPr>
          <w:t>to stop working on the project.</w:t>
        </w:r>
      </w:ins>
      <w:del w:id="328" w:author="Filipe Brandão" w:date="2013-04-28T23:06:00Z">
        <w:r w:rsidR="0028274E" w:rsidRPr="00A81510" w:rsidDel="003E7E15">
          <w:rPr>
            <w:lang w:val="en-US"/>
          </w:rPr>
          <w:delText xml:space="preserve">Interview with the client wasn’t initially expected but turned to be very </w:delText>
        </w:r>
        <w:r w:rsidR="004B7B26" w:rsidRPr="00A81510" w:rsidDel="003E7E15">
          <w:rPr>
            <w:lang w:val="en-US"/>
          </w:rPr>
          <w:delText>useful</w:delText>
        </w:r>
        <w:r w:rsidR="0028274E" w:rsidRPr="00A81510" w:rsidDel="003E7E15">
          <w:rPr>
            <w:lang w:val="en-US"/>
          </w:rPr>
          <w:delText xml:space="preserve"> in order to provide a better understanding of the client needs. Requirements, Use Cases and Mockups required some </w:delText>
        </w:r>
        <w:r w:rsidR="000B5DB9" w:rsidRPr="00A81510" w:rsidDel="003E7E15">
          <w:rPr>
            <w:lang w:val="en-US"/>
          </w:rPr>
          <w:delText>updates</w:delText>
        </w:r>
        <w:r w:rsidR="0028274E" w:rsidRPr="00A81510" w:rsidDel="003E7E15">
          <w:rPr>
            <w:lang w:val="en-US"/>
          </w:rPr>
          <w:delText xml:space="preserve"> to fit the results of the interview.</w:delText>
        </w:r>
        <w:r w:rsidR="00A81510" w:rsidRPr="00A81510" w:rsidDel="003E7E15">
          <w:rPr>
            <w:lang w:val="en-US"/>
          </w:rPr>
          <w:delText xml:space="preserve"> Knowing the interview results, the Technical Manager promptly identified the need to change the UI Framework to be used. </w:delText>
        </w:r>
      </w:del>
    </w:p>
    <w:p w:rsidR="000B5DB9" w:rsidRPr="00A81510" w:rsidDel="00181779" w:rsidRDefault="000B5DB9">
      <w:pPr>
        <w:spacing w:after="240"/>
        <w:rPr>
          <w:del w:id="329" w:author="Filipe Brandão" w:date="2013-04-28T21:38:00Z"/>
          <w:lang w:val="en-US"/>
        </w:rPr>
      </w:pPr>
      <w:del w:id="330" w:author="Filipe Brandão" w:date="2013-04-28T23:06:00Z">
        <w:r w:rsidRPr="00A81510" w:rsidDel="003E7E15">
          <w:rPr>
            <w:lang w:val="en-US"/>
          </w:rPr>
          <w:delText>Members allocated to Requirements Definition tasks reported that their work for this week went normally.</w:delText>
        </w:r>
      </w:del>
    </w:p>
    <w:p w:rsidR="0085054D" w:rsidRPr="00A81510" w:rsidDel="00181779" w:rsidRDefault="0085054D">
      <w:pPr>
        <w:spacing w:after="240"/>
        <w:rPr>
          <w:del w:id="331" w:author="Filipe Brandão" w:date="2013-04-28T21:38:00Z"/>
          <w:lang w:val="en-US"/>
        </w:rPr>
      </w:pPr>
      <w:del w:id="332" w:author="Filipe Brandão" w:date="2013-04-28T21:38:00Z">
        <w:r w:rsidRPr="00A81510" w:rsidDel="00181779">
          <w:rPr>
            <w:lang w:val="en-US"/>
          </w:rPr>
          <w:delText>Tests Plan definition is strangely taking a lot of effort (double of the Requirements Definition effort) causing it to be over</w:delText>
        </w:r>
        <w:r w:rsidR="009D6A38" w:rsidDel="00181779">
          <w:rPr>
            <w:lang w:val="en-US"/>
          </w:rPr>
          <w:delText xml:space="preserve"> </w:delText>
        </w:r>
        <w:r w:rsidRPr="00A81510" w:rsidDel="00181779">
          <w:rPr>
            <w:lang w:val="en-US"/>
          </w:rPr>
          <w:delText xml:space="preserve">budget and there is still work to do. Members allocated to </w:delText>
        </w:r>
        <w:r w:rsidR="009D6A38" w:rsidDel="00181779">
          <w:rPr>
            <w:lang w:val="en-US"/>
          </w:rPr>
          <w:delText xml:space="preserve">these </w:delText>
        </w:r>
        <w:r w:rsidRPr="00A81510" w:rsidDel="00181779">
          <w:rPr>
            <w:lang w:val="en-US"/>
          </w:rPr>
          <w:delText xml:space="preserve"> tasks are not comfortable with the continuous changing of the requirements.</w:delText>
        </w:r>
      </w:del>
    </w:p>
    <w:p w:rsidR="0085054D" w:rsidRPr="00A81510" w:rsidRDefault="00A81510">
      <w:pPr>
        <w:spacing w:after="240"/>
        <w:rPr>
          <w:lang w:val="en-US"/>
        </w:rPr>
      </w:pPr>
      <w:del w:id="333" w:author="Filipe Brandão" w:date="2013-04-28T21:38:00Z">
        <w:r w:rsidRPr="00A81510" w:rsidDel="00181779">
          <w:rPr>
            <w:lang w:val="en-US"/>
          </w:rPr>
          <w:delText>A team member felt a little frustration because there were no tasks allocated to him during this week. To occupy his free time, he autonomously decided to start developing UI test concepts (using a new UI Framework) revealing true engagement with the project.</w:delText>
        </w:r>
      </w:del>
    </w:p>
    <w:p w:rsidR="002F30E3" w:rsidRDefault="002F30E3" w:rsidP="00EE44F9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334" w:name="_Toc354956870"/>
      <w:r>
        <w:rPr>
          <w:lang w:val="en-US"/>
        </w:rPr>
        <w:t>Achievements</w:t>
      </w:r>
      <w:bookmarkEnd w:id="334"/>
    </w:p>
    <w:p w:rsidR="006C46E4" w:rsidRPr="000B5DB9" w:rsidDel="00181779" w:rsidRDefault="000B5DB9" w:rsidP="00B154CA">
      <w:pPr>
        <w:pStyle w:val="PargrafodaLista"/>
        <w:numPr>
          <w:ilvl w:val="0"/>
          <w:numId w:val="9"/>
        </w:numPr>
        <w:rPr>
          <w:del w:id="335" w:author="Filipe Brandão" w:date="2013-04-28T21:34:00Z"/>
          <w:lang w:val="en-US"/>
        </w:rPr>
      </w:pPr>
      <w:del w:id="336" w:author="Filipe Brandão" w:date="2013-04-28T21:34:00Z">
        <w:r w:rsidRPr="000B5DB9" w:rsidDel="00181779">
          <w:rPr>
            <w:lang w:val="en-US"/>
          </w:rPr>
          <w:delText xml:space="preserve">Client interview </w:delText>
        </w:r>
      </w:del>
    </w:p>
    <w:p w:rsidR="000B5DB9" w:rsidRDefault="000B5DB9" w:rsidP="00B154CA">
      <w:pPr>
        <w:pStyle w:val="PargrafodaLista"/>
        <w:numPr>
          <w:ilvl w:val="0"/>
          <w:numId w:val="9"/>
        </w:numPr>
        <w:rPr>
          <w:ins w:id="337" w:author="Filipe Brandão" w:date="2013-04-28T22:41:00Z"/>
          <w:lang w:val="en-US"/>
        </w:rPr>
      </w:pPr>
      <w:proofErr w:type="spellStart"/>
      <w:r w:rsidRPr="00AA4EA9">
        <w:rPr>
          <w:lang w:val="en-US"/>
        </w:rPr>
        <w:t>Baselined</w:t>
      </w:r>
      <w:proofErr w:type="spellEnd"/>
      <w:r w:rsidRPr="00AA4EA9">
        <w:rPr>
          <w:lang w:val="en-US"/>
        </w:rPr>
        <w:t xml:space="preserve"> </w:t>
      </w:r>
      <w:del w:id="338" w:author="Filipe Brandão" w:date="2013-04-28T21:34:00Z">
        <w:r w:rsidRPr="00AA4EA9" w:rsidDel="00181779">
          <w:rPr>
            <w:lang w:val="en-US"/>
          </w:rPr>
          <w:delText>Project Assessment and Control</w:delText>
        </w:r>
      </w:del>
      <w:ins w:id="339" w:author="Filipe Brandão" w:date="2013-04-28T21:34:00Z">
        <w:r w:rsidR="00181779">
          <w:rPr>
            <w:lang w:val="en-US"/>
          </w:rPr>
          <w:t>Verification &amp; Validation</w:t>
        </w:r>
      </w:ins>
      <w:r w:rsidRPr="00AA4EA9">
        <w:rPr>
          <w:lang w:val="en-US"/>
        </w:rPr>
        <w:t xml:space="preserve"> Process</w:t>
      </w:r>
    </w:p>
    <w:p w:rsidR="00560874" w:rsidRPr="00560874" w:rsidRDefault="00560874" w:rsidP="00560874">
      <w:pPr>
        <w:pStyle w:val="PargrafodaLista"/>
        <w:numPr>
          <w:ilvl w:val="0"/>
          <w:numId w:val="9"/>
        </w:numPr>
        <w:spacing w:after="240"/>
        <w:rPr>
          <w:lang w:val="en-US"/>
          <w:rPrChange w:id="340" w:author="Filipe Brandão" w:date="2013-04-28T22:46:00Z">
            <w:rPr>
              <w:lang w:val="en-US"/>
            </w:rPr>
          </w:rPrChange>
        </w:rPr>
        <w:pPrChange w:id="341" w:author="Filipe Brandão" w:date="2013-04-28T22:46:00Z">
          <w:pPr>
            <w:pStyle w:val="PargrafodaLista"/>
            <w:numPr>
              <w:numId w:val="9"/>
            </w:numPr>
            <w:ind w:hanging="360"/>
          </w:pPr>
        </w:pPrChange>
      </w:pPr>
      <w:ins w:id="342" w:author="Filipe Brandão" w:date="2013-04-28T22:46:00Z">
        <w:r>
          <w:rPr>
            <w:lang w:val="en-US"/>
          </w:rPr>
          <w:t>SRS ready for Inspection</w:t>
        </w:r>
      </w:ins>
    </w:p>
    <w:p w:rsidR="000B5DB9" w:rsidDel="00560874" w:rsidRDefault="000B5DB9" w:rsidP="00B154CA">
      <w:pPr>
        <w:pStyle w:val="PargrafodaLista"/>
        <w:numPr>
          <w:ilvl w:val="0"/>
          <w:numId w:val="9"/>
        </w:numPr>
        <w:rPr>
          <w:del w:id="343" w:author="Filipe Brandão" w:date="2013-04-28T22:41:00Z"/>
          <w:lang w:val="en-US"/>
        </w:rPr>
      </w:pPr>
      <w:del w:id="344" w:author="Filipe Brandão" w:date="2013-04-28T22:41:00Z">
        <w:r w:rsidRPr="000B5DB9" w:rsidDel="00560874">
          <w:rPr>
            <w:lang w:val="en-US"/>
          </w:rPr>
          <w:delText>Baselined Coding Standards</w:delText>
        </w:r>
        <w:bookmarkStart w:id="345" w:name="_Toc354956871"/>
        <w:bookmarkEnd w:id="345"/>
      </w:del>
    </w:p>
    <w:p w:rsidR="00900BEC" w:rsidRPr="000B5DB9" w:rsidDel="00560874" w:rsidRDefault="005F4DA4" w:rsidP="00B154CA">
      <w:pPr>
        <w:pStyle w:val="PargrafodaLista"/>
        <w:numPr>
          <w:ilvl w:val="0"/>
          <w:numId w:val="9"/>
        </w:numPr>
        <w:rPr>
          <w:del w:id="346" w:author="Filipe Brandão" w:date="2013-04-28T22:41:00Z"/>
          <w:lang w:val="en-US"/>
        </w:rPr>
      </w:pPr>
      <w:del w:id="347" w:author="Filipe Brandão" w:date="2013-04-28T22:41:00Z">
        <w:r w:rsidDel="00560874">
          <w:rPr>
            <w:lang w:val="en-US"/>
          </w:rPr>
          <w:delText>Process map</w:delText>
        </w:r>
        <w:bookmarkStart w:id="348" w:name="_Toc354956872"/>
        <w:bookmarkEnd w:id="348"/>
      </w:del>
    </w:p>
    <w:p w:rsidR="002F30E3" w:rsidRDefault="002F30E3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349" w:name="_Toc354956873"/>
      <w:r>
        <w:rPr>
          <w:lang w:val="en-US"/>
        </w:rPr>
        <w:t>Impediments</w:t>
      </w:r>
      <w:bookmarkEnd w:id="349"/>
    </w:p>
    <w:p w:rsidR="00EE44F9" w:rsidRPr="00A81510" w:rsidDel="004D798C" w:rsidRDefault="000E7304" w:rsidP="002272A3">
      <w:pPr>
        <w:pStyle w:val="PargrafodaLista"/>
        <w:numPr>
          <w:ilvl w:val="0"/>
          <w:numId w:val="11"/>
        </w:numPr>
        <w:rPr>
          <w:del w:id="350" w:author="Filipe Brandão" w:date="2013-04-28T23:18:00Z"/>
          <w:lang w:val="en-US"/>
        </w:rPr>
      </w:pPr>
      <w:ins w:id="351" w:author="Filipe Brandão" w:date="2013-04-28T23:30:00Z">
        <w:r>
          <w:rPr>
            <w:lang w:val="en-US"/>
          </w:rPr>
          <w:t>None identified.</w:t>
        </w:r>
      </w:ins>
      <w:del w:id="352" w:author="Filipe Brandão" w:date="2013-04-28T23:18:00Z">
        <w:r w:rsidR="0028274E" w:rsidRPr="00A81510" w:rsidDel="004D798C">
          <w:rPr>
            <w:lang w:val="en-US"/>
          </w:rPr>
          <w:delText>Verification &amp; Validation Process was not baselined due to some kind of misunderstanding leading to the author thinking that there were no defects pointed during the review.</w:delText>
        </w:r>
        <w:r w:rsidR="0085054D" w:rsidRPr="00A81510" w:rsidDel="004D798C">
          <w:rPr>
            <w:lang w:val="en-US"/>
          </w:rPr>
          <w:delText xml:space="preserve"> Also, two different authors requested two different team members to approve the document revealing some communication issues between team members.</w:delText>
        </w:r>
      </w:del>
    </w:p>
    <w:p w:rsidR="00A81510" w:rsidRPr="00A81510" w:rsidDel="004D798C" w:rsidRDefault="00A81510" w:rsidP="00A81510">
      <w:pPr>
        <w:pStyle w:val="PargrafodaLista"/>
        <w:numPr>
          <w:ilvl w:val="0"/>
          <w:numId w:val="11"/>
        </w:numPr>
        <w:spacing w:after="240"/>
        <w:rPr>
          <w:del w:id="353" w:author="Filipe Brandão" w:date="2013-04-28T23:18:00Z"/>
          <w:lang w:val="en-US"/>
        </w:rPr>
      </w:pPr>
      <w:del w:id="354" w:author="Filipe Brandão" w:date="2013-04-28T23:18:00Z">
        <w:r w:rsidRPr="00A81510" w:rsidDel="004D798C">
          <w:rPr>
            <w:lang w:val="en-US"/>
          </w:rPr>
          <w:delText xml:space="preserve">There </w:delText>
        </w:r>
        <w:r w:rsidR="009D6A38" w:rsidDel="004D798C">
          <w:rPr>
            <w:lang w:val="en-US"/>
          </w:rPr>
          <w:delText>were</w:delText>
        </w:r>
        <w:r w:rsidR="009D6A38" w:rsidRPr="00A81510" w:rsidDel="004D798C">
          <w:rPr>
            <w:lang w:val="en-US"/>
          </w:rPr>
          <w:delText xml:space="preserve"> </w:delText>
        </w:r>
        <w:r w:rsidRPr="00A81510" w:rsidDel="004D798C">
          <w:rPr>
            <w:lang w:val="en-US"/>
          </w:rPr>
          <w:delText>plenty</w:delText>
        </w:r>
        <w:r w:rsidR="009D6A38" w:rsidDel="004D798C">
          <w:rPr>
            <w:lang w:val="en-US"/>
          </w:rPr>
          <w:delText xml:space="preserve"> of</w:delText>
        </w:r>
        <w:r w:rsidRPr="00A81510" w:rsidDel="004D798C">
          <w:rPr>
            <w:lang w:val="en-US"/>
          </w:rPr>
          <w:delText xml:space="preserve"> disagreement</w:delText>
        </w:r>
        <w:r w:rsidR="009D6A38" w:rsidDel="004D798C">
          <w:rPr>
            <w:lang w:val="en-US"/>
          </w:rPr>
          <w:delText>s</w:delText>
        </w:r>
        <w:r w:rsidRPr="00A81510" w:rsidDel="004D798C">
          <w:rPr>
            <w:lang w:val="en-US"/>
          </w:rPr>
          <w:delText xml:space="preserve"> during the Risk Meeting. The concepts of risk/problem were not clear for the team.  </w:delText>
        </w:r>
      </w:del>
    </w:p>
    <w:p w:rsidR="00A81510" w:rsidRPr="000B6E75" w:rsidRDefault="00A81510" w:rsidP="00A81510">
      <w:pPr>
        <w:pStyle w:val="PargrafodaLista"/>
        <w:rPr>
          <w:color w:val="FF0000"/>
          <w:lang w:val="en-US"/>
        </w:rPr>
      </w:pPr>
    </w:p>
    <w:p w:rsidR="002F30E3" w:rsidRPr="00E17D67" w:rsidRDefault="00492066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355" w:name="_Toc354956874"/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355"/>
    </w:p>
    <w:p w:rsidR="000B6E75" w:rsidDel="000E7304" w:rsidRDefault="00A81510" w:rsidP="00E17D67">
      <w:pPr>
        <w:pStyle w:val="PargrafodaLista"/>
        <w:numPr>
          <w:ilvl w:val="0"/>
          <w:numId w:val="11"/>
        </w:numPr>
        <w:spacing w:after="240"/>
        <w:rPr>
          <w:del w:id="356" w:author="Filipe Brandão" w:date="2013-04-28T23:30:00Z"/>
          <w:lang w:val="en-US"/>
        </w:rPr>
      </w:pPr>
      <w:del w:id="357" w:author="Filipe Brandão" w:date="2013-04-28T23:30:00Z">
        <w:r w:rsidDel="000E7304">
          <w:rPr>
            <w:lang w:val="en-US"/>
          </w:rPr>
          <w:delText>Finish the remaining Process</w:delText>
        </w:r>
      </w:del>
    </w:p>
    <w:p w:rsidR="00A81510" w:rsidDel="000E7304" w:rsidRDefault="00A81510" w:rsidP="00E17D67">
      <w:pPr>
        <w:pStyle w:val="PargrafodaLista"/>
        <w:numPr>
          <w:ilvl w:val="0"/>
          <w:numId w:val="11"/>
        </w:numPr>
        <w:spacing w:after="240"/>
        <w:rPr>
          <w:del w:id="358" w:author="Filipe Brandão" w:date="2013-04-28T23:30:00Z"/>
          <w:lang w:val="en-US"/>
        </w:rPr>
      </w:pPr>
      <w:del w:id="359" w:author="Filipe Brandão" w:date="2013-04-28T23:30:00Z">
        <w:r w:rsidDel="000E7304">
          <w:rPr>
            <w:lang w:val="en-US"/>
          </w:rPr>
          <w:delText>Get SRS ready for Inspection</w:delText>
        </w:r>
      </w:del>
    </w:p>
    <w:p w:rsidR="00397841" w:rsidRDefault="00397841" w:rsidP="00E17D67">
      <w:pPr>
        <w:pStyle w:val="PargrafodaLista"/>
        <w:numPr>
          <w:ilvl w:val="0"/>
          <w:numId w:val="11"/>
        </w:numPr>
        <w:spacing w:after="240"/>
        <w:rPr>
          <w:ins w:id="360" w:author="Filipe Brandão" w:date="2013-04-28T23:57:00Z"/>
          <w:lang w:val="en-US"/>
        </w:rPr>
      </w:pPr>
      <w:del w:id="361" w:author="Filipe Brandão" w:date="2013-04-28T23:30:00Z">
        <w:r w:rsidDel="000E7304">
          <w:rPr>
            <w:lang w:val="en-US"/>
          </w:rPr>
          <w:delText>Prepare for the SRS Inspection</w:delText>
        </w:r>
      </w:del>
      <w:ins w:id="362" w:author="Filipe Brandão" w:date="2013-04-28T23:30:00Z">
        <w:r w:rsidR="000E7304">
          <w:rPr>
            <w:lang w:val="en-US"/>
          </w:rPr>
          <w:t>Inspection of the SRS</w:t>
        </w:r>
      </w:ins>
    </w:p>
    <w:p w:rsidR="00E501E1" w:rsidRDefault="00E501E1" w:rsidP="00E17D67">
      <w:pPr>
        <w:pStyle w:val="PargrafodaLista"/>
        <w:numPr>
          <w:ilvl w:val="0"/>
          <w:numId w:val="11"/>
        </w:numPr>
        <w:spacing w:after="240"/>
        <w:rPr>
          <w:ins w:id="363" w:author="Filipe Brandão" w:date="2013-04-28T23:30:00Z"/>
          <w:lang w:val="en-US"/>
        </w:rPr>
      </w:pPr>
      <w:ins w:id="364" w:author="Filipe Brandão" w:date="2013-04-28T23:57:00Z">
        <w:r>
          <w:rPr>
            <w:lang w:val="en-US"/>
          </w:rPr>
          <w:t>Finish Test Plan</w:t>
        </w:r>
      </w:ins>
    </w:p>
    <w:p w:rsidR="000E7304" w:rsidRDefault="000E7304" w:rsidP="00E17D67">
      <w:pPr>
        <w:pStyle w:val="PargrafodaLista"/>
        <w:numPr>
          <w:ilvl w:val="0"/>
          <w:numId w:val="11"/>
        </w:numPr>
        <w:spacing w:after="240"/>
        <w:rPr>
          <w:ins w:id="365" w:author="Filipe Brandão" w:date="2013-04-28T23:30:00Z"/>
          <w:lang w:val="en-US"/>
        </w:rPr>
      </w:pPr>
      <w:ins w:id="366" w:author="Filipe Brandão" w:date="2013-04-28T23:30:00Z">
        <w:r>
          <w:rPr>
            <w:lang w:val="en-US"/>
          </w:rPr>
          <w:t>Finish the Database Architecture</w:t>
        </w:r>
      </w:ins>
    </w:p>
    <w:p w:rsidR="000E7304" w:rsidRDefault="000E7304" w:rsidP="00E17D67">
      <w:pPr>
        <w:pStyle w:val="PargrafodaLista"/>
        <w:numPr>
          <w:ilvl w:val="0"/>
          <w:numId w:val="11"/>
        </w:numPr>
        <w:spacing w:after="240"/>
        <w:rPr>
          <w:ins w:id="367" w:author="Filipe Brandão" w:date="2013-04-28T23:30:00Z"/>
          <w:lang w:val="en-US"/>
        </w:rPr>
      </w:pPr>
      <w:ins w:id="368" w:author="Filipe Brandão" w:date="2013-04-28T23:30:00Z">
        <w:r>
          <w:rPr>
            <w:lang w:val="en-US"/>
          </w:rPr>
          <w:t>Review (Walkthrough) the Database Architecture</w:t>
        </w:r>
      </w:ins>
    </w:p>
    <w:p w:rsidR="00E501E1" w:rsidRDefault="000E7304" w:rsidP="00E17D67">
      <w:pPr>
        <w:pStyle w:val="PargrafodaLista"/>
        <w:numPr>
          <w:ilvl w:val="0"/>
          <w:numId w:val="11"/>
        </w:numPr>
        <w:spacing w:after="240"/>
        <w:rPr>
          <w:ins w:id="369" w:author="Filipe Brandão" w:date="2013-04-28T23:58:00Z"/>
          <w:lang w:val="en-US"/>
        </w:rPr>
      </w:pPr>
      <w:ins w:id="370" w:author="Filipe Brandão" w:date="2013-04-28T23:32:00Z">
        <w:r>
          <w:rPr>
            <w:lang w:val="en-US"/>
          </w:rPr>
          <w:t>Re-estimation</w:t>
        </w:r>
      </w:ins>
    </w:p>
    <w:p w:rsidR="00E501E1" w:rsidRDefault="00E501E1">
      <w:pPr>
        <w:rPr>
          <w:ins w:id="371" w:author="Filipe Brandão" w:date="2013-04-28T23:58:00Z"/>
          <w:lang w:val="en-US"/>
        </w:rPr>
      </w:pPr>
      <w:ins w:id="372" w:author="Filipe Brandão" w:date="2013-04-28T23:58:00Z">
        <w:r>
          <w:rPr>
            <w:lang w:val="en-US"/>
          </w:rPr>
          <w:br w:type="page"/>
        </w:r>
      </w:ins>
    </w:p>
    <w:p w:rsidR="000E7304" w:rsidRPr="00E501E1" w:rsidDel="00E501E1" w:rsidRDefault="000E7304" w:rsidP="00E501E1">
      <w:pPr>
        <w:spacing w:after="240"/>
        <w:rPr>
          <w:del w:id="373" w:author="Filipe Brandão" w:date="2013-04-28T23:58:00Z"/>
          <w:lang w:val="en-US"/>
          <w:rPrChange w:id="374" w:author="Filipe Brandão" w:date="2013-04-28T23:58:00Z">
            <w:rPr>
              <w:del w:id="375" w:author="Filipe Brandão" w:date="2013-04-28T23:58:00Z"/>
              <w:lang w:val="en-US"/>
            </w:rPr>
          </w:rPrChange>
        </w:rPr>
        <w:pPrChange w:id="376" w:author="Filipe Brandão" w:date="2013-04-28T23:58:00Z">
          <w:pPr>
            <w:pStyle w:val="PargrafodaLista"/>
            <w:numPr>
              <w:numId w:val="11"/>
            </w:numPr>
            <w:spacing w:after="240"/>
            <w:ind w:hanging="360"/>
          </w:pPr>
        </w:pPrChange>
      </w:pPr>
      <w:bookmarkStart w:id="377" w:name="_Toc354956875"/>
      <w:bookmarkEnd w:id="377"/>
    </w:p>
    <w:p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378" w:name="_Toc354956876"/>
      <w:r>
        <w:rPr>
          <w:lang w:val="en-US"/>
        </w:rPr>
        <w:t>Progress</w:t>
      </w:r>
      <w:bookmarkEnd w:id="378"/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379" w:name="_Toc354956877"/>
      <w:r>
        <w:rPr>
          <w:lang w:val="en-US"/>
        </w:rPr>
        <w:t>Earned value and/or Gantt Image</w:t>
      </w:r>
      <w:bookmarkEnd w:id="379"/>
    </w:p>
    <w:p w:rsidR="00492066" w:rsidRDefault="00492066">
      <w:pPr>
        <w:rPr>
          <w:lang w:val="en-US"/>
        </w:rPr>
      </w:pPr>
    </w:p>
    <w:p w:rsidR="00B154CA" w:rsidRDefault="0029204F" w:rsidP="00B154CA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1B0FC0C" wp14:editId="2DC24B4D">
            <wp:extent cx="5397500" cy="23882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AD" w:rsidRPr="00B154CA" w:rsidRDefault="00B154CA" w:rsidP="00B154CA">
      <w:pPr>
        <w:pStyle w:val="Legenda"/>
        <w:jc w:val="center"/>
        <w:rPr>
          <w:lang w:val="en-US"/>
        </w:rPr>
      </w:pPr>
      <w:bookmarkStart w:id="380" w:name="_Toc354956884"/>
      <w:r w:rsidRPr="00B154CA">
        <w:rPr>
          <w:lang w:val="en-US"/>
        </w:rPr>
        <w:t xml:space="preserve">Figure </w:t>
      </w:r>
      <w:r w:rsidR="00DA3350">
        <w:fldChar w:fldCharType="begin"/>
      </w:r>
      <w:r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>
        <w:rPr>
          <w:noProof/>
          <w:lang w:val="en-US"/>
        </w:rPr>
        <w:t>1</w:t>
      </w:r>
      <w:r w:rsidR="00DA3350">
        <w:fldChar w:fldCharType="end"/>
      </w:r>
      <w:r w:rsidRPr="00B154CA">
        <w:rPr>
          <w:lang w:val="en-US"/>
        </w:rPr>
        <w:t>: Earned Value</w:t>
      </w:r>
      <w:bookmarkEnd w:id="380"/>
    </w:p>
    <w:p w:rsidR="004608C1" w:rsidRPr="003F66AF" w:rsidRDefault="00397841" w:rsidP="009920AD">
      <w:pPr>
        <w:rPr>
          <w:color w:val="FF0000"/>
          <w:lang w:val="en-US"/>
          <w:rPrChange w:id="381" w:author="Filipe Brandão" w:date="2013-04-28T23:38:00Z">
            <w:rPr>
              <w:lang w:val="en-US"/>
            </w:rPr>
          </w:rPrChange>
        </w:rPr>
      </w:pPr>
      <w:r w:rsidRPr="003F66AF">
        <w:rPr>
          <w:color w:val="FF0000"/>
          <w:lang w:val="en-US"/>
          <w:rPrChange w:id="382" w:author="Filipe Brandão" w:date="2013-04-28T23:38:00Z">
            <w:rPr>
              <w:lang w:val="en-US"/>
            </w:rPr>
          </w:rPrChange>
        </w:rPr>
        <w:t>Planned Value = 41,3</w:t>
      </w:r>
      <w:r w:rsidR="004608C1" w:rsidRPr="003F66AF">
        <w:rPr>
          <w:color w:val="FF0000"/>
          <w:lang w:val="en-US"/>
          <w:rPrChange w:id="383" w:author="Filipe Brandão" w:date="2013-04-28T23:38:00Z">
            <w:rPr>
              <w:lang w:val="en-US"/>
            </w:rPr>
          </w:rPrChange>
        </w:rPr>
        <w:t>h</w:t>
      </w:r>
    </w:p>
    <w:p w:rsidR="004608C1" w:rsidRPr="003F66AF" w:rsidRDefault="00397841" w:rsidP="009920AD">
      <w:pPr>
        <w:rPr>
          <w:color w:val="FF0000"/>
          <w:lang w:val="en-US"/>
          <w:rPrChange w:id="384" w:author="Filipe Brandão" w:date="2013-04-28T23:38:00Z">
            <w:rPr>
              <w:lang w:val="en-US"/>
            </w:rPr>
          </w:rPrChange>
        </w:rPr>
      </w:pPr>
      <w:r w:rsidRPr="003F66AF">
        <w:rPr>
          <w:color w:val="FF0000"/>
          <w:lang w:val="en-US"/>
          <w:rPrChange w:id="385" w:author="Filipe Brandão" w:date="2013-04-28T23:38:00Z">
            <w:rPr>
              <w:lang w:val="en-US"/>
            </w:rPr>
          </w:rPrChange>
        </w:rPr>
        <w:t>Earned Value = 41,3</w:t>
      </w:r>
      <w:r w:rsidR="004608C1" w:rsidRPr="003F66AF">
        <w:rPr>
          <w:color w:val="FF0000"/>
          <w:lang w:val="en-US"/>
          <w:rPrChange w:id="386" w:author="Filipe Brandão" w:date="2013-04-28T23:38:00Z">
            <w:rPr>
              <w:lang w:val="en-US"/>
            </w:rPr>
          </w:rPrChange>
        </w:rPr>
        <w:t xml:space="preserve">h </w:t>
      </w:r>
    </w:p>
    <w:p w:rsidR="00397841" w:rsidRPr="003F66AF" w:rsidRDefault="00397841" w:rsidP="009920AD">
      <w:pPr>
        <w:rPr>
          <w:color w:val="FF0000"/>
          <w:lang w:val="en-US"/>
          <w:rPrChange w:id="387" w:author="Filipe Brandão" w:date="2013-04-28T23:38:00Z">
            <w:rPr>
              <w:lang w:val="en-US"/>
            </w:rPr>
          </w:rPrChange>
        </w:rPr>
      </w:pPr>
      <w:r w:rsidRPr="003F66AF">
        <w:rPr>
          <w:color w:val="FF0000"/>
          <w:lang w:val="en-US"/>
          <w:rPrChange w:id="388" w:author="Filipe Brandão" w:date="2013-04-28T23:38:00Z">
            <w:rPr>
              <w:lang w:val="en-US"/>
            </w:rPr>
          </w:rPrChange>
        </w:rPr>
        <w:t xml:space="preserve">Actual Cost = </w:t>
      </w:r>
      <w:r w:rsidR="0029204F" w:rsidRPr="003F66AF">
        <w:rPr>
          <w:color w:val="FF0000"/>
          <w:lang w:val="en-US"/>
          <w:rPrChange w:id="389" w:author="Filipe Brandão" w:date="2013-04-28T23:38:00Z">
            <w:rPr>
              <w:lang w:val="en-US"/>
            </w:rPr>
          </w:rPrChange>
        </w:rPr>
        <w:t>50h</w:t>
      </w:r>
    </w:p>
    <w:p w:rsidR="004608C1" w:rsidRPr="00425B7B" w:rsidDel="00E501E1" w:rsidRDefault="004608C1" w:rsidP="009920AD">
      <w:pPr>
        <w:rPr>
          <w:del w:id="390" w:author="Filipe Brandão" w:date="2013-04-28T23:57:00Z"/>
          <w:lang w:val="en-US"/>
        </w:rPr>
      </w:pPr>
      <w:bookmarkStart w:id="391" w:name="_Toc354956878"/>
      <w:bookmarkEnd w:id="391"/>
    </w:p>
    <w:p w:rsidR="00B211F3" w:rsidDel="00E501E1" w:rsidRDefault="00B211F3">
      <w:pPr>
        <w:rPr>
          <w:del w:id="392" w:author="Filipe Brandão" w:date="2013-04-28T23:57:00Z"/>
          <w:color w:val="FF0000"/>
          <w:lang w:val="en-US"/>
        </w:rPr>
      </w:pPr>
      <w:bookmarkStart w:id="393" w:name="_Toc354956879"/>
      <w:bookmarkEnd w:id="393"/>
    </w:p>
    <w:p w:rsidR="00492066" w:rsidDel="00E501E1" w:rsidRDefault="00492066">
      <w:pPr>
        <w:rPr>
          <w:del w:id="394" w:author="Filipe Brandão" w:date="2013-04-28T23:57:00Z"/>
          <w:lang w:val="en-US"/>
        </w:rPr>
      </w:pPr>
      <w:bookmarkStart w:id="395" w:name="_Toc354956880"/>
      <w:bookmarkEnd w:id="395"/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396" w:name="_Toc354956881"/>
      <w:r>
        <w:rPr>
          <w:lang w:val="en-US"/>
        </w:rPr>
        <w:t>Effort by task</w:t>
      </w:r>
      <w:bookmarkEnd w:id="396"/>
    </w:p>
    <w:p w:rsidR="008D37D1" w:rsidRPr="008D37D1" w:rsidRDefault="008D37D1" w:rsidP="008D37D1">
      <w:pPr>
        <w:rPr>
          <w:lang w:val="en-US"/>
        </w:rPr>
      </w:pPr>
    </w:p>
    <w:p w:rsidR="00B154CA" w:rsidRDefault="00397841" w:rsidP="00B154CA">
      <w:pPr>
        <w:keepNext/>
        <w:jc w:val="center"/>
      </w:pPr>
      <w:del w:id="397" w:author="Filipe Brandão" w:date="2013-04-28T23:47:00Z">
        <w:r w:rsidDel="003F66AF">
          <w:rPr>
            <w:noProof/>
            <w:lang w:eastAsia="pt-PT"/>
          </w:rPr>
          <w:drawing>
            <wp:inline distT="0" distB="0" distL="0" distR="0" wp14:anchorId="11CF9507" wp14:editId="6394EF07">
              <wp:extent cx="5397500" cy="3609975"/>
              <wp:effectExtent l="0" t="0" r="0" b="0"/>
              <wp:docPr id="9" name="Imagem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7500" cy="3609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398" w:author="Filipe Brandão" w:date="2013-04-28T23:47:00Z">
        <w:r w:rsidR="003F66AF">
          <w:rPr>
            <w:noProof/>
            <w:lang w:eastAsia="pt-PT"/>
          </w:rPr>
          <w:drawing>
            <wp:inline distT="0" distB="0" distL="0" distR="0">
              <wp:extent cx="4728210" cy="2647666"/>
              <wp:effectExtent l="0" t="0" r="0" b="0"/>
              <wp:docPr id="6" name="Image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9234"/>
                      <a:stretch/>
                    </pic:blipFill>
                    <pic:spPr bwMode="auto">
                      <a:xfrm>
                        <a:off x="0" y="0"/>
                        <a:ext cx="4740682" cy="265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:rsidR="009920AD" w:rsidRPr="00B154CA" w:rsidRDefault="00B154CA" w:rsidP="00B154CA">
      <w:pPr>
        <w:pStyle w:val="Legenda"/>
        <w:jc w:val="center"/>
        <w:rPr>
          <w:lang w:val="en-US"/>
        </w:rPr>
      </w:pPr>
      <w:bookmarkStart w:id="399" w:name="_Toc354956885"/>
      <w:r w:rsidRPr="00B154CA">
        <w:rPr>
          <w:lang w:val="en-US"/>
        </w:rPr>
        <w:t xml:space="preserve">Figure </w:t>
      </w:r>
      <w:r w:rsidR="00DA3350">
        <w:fldChar w:fldCharType="begin"/>
      </w:r>
      <w:r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>
        <w:rPr>
          <w:noProof/>
          <w:lang w:val="en-US"/>
        </w:rPr>
        <w:t>2</w:t>
      </w:r>
      <w:r w:rsidR="00DA3350">
        <w:fldChar w:fldCharType="end"/>
      </w:r>
      <w:r w:rsidRPr="00B154CA">
        <w:rPr>
          <w:lang w:val="en-US"/>
        </w:rPr>
        <w:t>: Week effort by task type</w:t>
      </w:r>
      <w:bookmarkEnd w:id="399"/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400" w:name="_Toc354956882"/>
      <w:r>
        <w:rPr>
          <w:lang w:val="en-US"/>
        </w:rPr>
        <w:lastRenderedPageBreak/>
        <w:t>Individual effort</w:t>
      </w:r>
      <w:bookmarkEnd w:id="400"/>
    </w:p>
    <w:p w:rsidR="00B154CA" w:rsidRDefault="00397841" w:rsidP="00E501E1">
      <w:pPr>
        <w:keepNext/>
        <w:jc w:val="center"/>
        <w:pPrChange w:id="401" w:author="Filipe Brandão" w:date="2013-04-28T23:57:00Z">
          <w:pPr>
            <w:keepNext/>
          </w:pPr>
        </w:pPrChange>
      </w:pPr>
      <w:del w:id="402" w:author="Filipe Brandão" w:date="2013-04-28T23:49:00Z">
        <w:r w:rsidDel="00E501E1">
          <w:rPr>
            <w:noProof/>
            <w:lang w:eastAsia="pt-PT"/>
          </w:rPr>
          <w:drawing>
            <wp:inline distT="0" distB="0" distL="0" distR="0" wp14:anchorId="63A2D64D" wp14:editId="7904445A">
              <wp:extent cx="5397500" cy="2449830"/>
              <wp:effectExtent l="0" t="0" r="0" b="0"/>
              <wp:docPr id="10" name="Imagem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7500" cy="2449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403" w:author="Filipe Brandão" w:date="2013-04-28T23:49:00Z">
        <w:r w:rsidR="00E501E1">
          <w:rPr>
            <w:noProof/>
            <w:lang w:eastAsia="pt-PT"/>
          </w:rPr>
          <w:drawing>
            <wp:inline distT="0" distB="0" distL="0" distR="0">
              <wp:extent cx="4565176" cy="2066146"/>
              <wp:effectExtent l="0" t="0" r="0" b="0"/>
              <wp:docPr id="7" name="Imagem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65176" cy="20661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9920AD" w:rsidRPr="00B154CA" w:rsidRDefault="00B154CA" w:rsidP="00B154CA">
      <w:pPr>
        <w:pStyle w:val="Legenda"/>
        <w:jc w:val="center"/>
        <w:rPr>
          <w:lang w:val="en-US"/>
        </w:rPr>
      </w:pPr>
      <w:bookmarkStart w:id="404" w:name="_Toc354956886"/>
      <w:r w:rsidRPr="00B154CA">
        <w:rPr>
          <w:lang w:val="en-US"/>
        </w:rPr>
        <w:t xml:space="preserve">Figure </w:t>
      </w:r>
      <w:r w:rsidR="00DA3350">
        <w:fldChar w:fldCharType="begin"/>
      </w:r>
      <w:r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 w:rsidRPr="00B154CA">
        <w:rPr>
          <w:noProof/>
          <w:lang w:val="en-US"/>
        </w:rPr>
        <w:t>3</w:t>
      </w:r>
      <w:r w:rsidR="00DA3350">
        <w:fldChar w:fldCharType="end"/>
      </w:r>
      <w:r w:rsidRPr="00B154CA">
        <w:rPr>
          <w:lang w:val="en-US"/>
        </w:rPr>
        <w:t>: Week effort by team member</w:t>
      </w:r>
      <w:bookmarkEnd w:id="404"/>
    </w:p>
    <w:p w:rsidR="00B154CA" w:rsidDel="00E501E1" w:rsidRDefault="00B154CA">
      <w:pPr>
        <w:rPr>
          <w:del w:id="405" w:author="Filipe Brandão" w:date="2013-04-28T23:57:00Z"/>
          <w:b/>
          <w:bCs/>
          <w:color w:val="4F81BD" w:themeColor="accent1"/>
          <w:sz w:val="18"/>
          <w:szCs w:val="18"/>
          <w:lang w:val="en-US"/>
        </w:rPr>
      </w:pPr>
      <w:del w:id="406" w:author="Filipe Brandão" w:date="2013-04-28T23:57:00Z">
        <w:r w:rsidDel="00E501E1">
          <w:rPr>
            <w:lang w:val="en-US"/>
          </w:rPr>
          <w:br w:type="page"/>
        </w:r>
      </w:del>
    </w:p>
    <w:p w:rsidR="00492066" w:rsidDel="00E501E1" w:rsidRDefault="00492066" w:rsidP="00E501E1">
      <w:pPr>
        <w:rPr>
          <w:del w:id="407" w:author="Filipe Brandão" w:date="2013-04-28T23:57:00Z"/>
          <w:lang w:val="en-US"/>
        </w:rPr>
        <w:pPrChange w:id="408" w:author="Filipe Brandão" w:date="2013-04-28T23:57:00Z">
          <w:pPr>
            <w:pStyle w:val="Legenda"/>
            <w:jc w:val="center"/>
          </w:pPr>
        </w:pPrChange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1500"/>
      </w:tblGrid>
      <w:tr w:rsidR="00492066" w:rsidTr="00397841">
        <w:trPr>
          <w:jc w:val="center"/>
        </w:trPr>
        <w:tc>
          <w:tcPr>
            <w:tcW w:w="2503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0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E501E1" w:rsidTr="00397841">
        <w:trPr>
          <w:jc w:val="center"/>
        </w:trPr>
        <w:tc>
          <w:tcPr>
            <w:tcW w:w="2503" w:type="dxa"/>
          </w:tcPr>
          <w:p w:rsidR="00E501E1" w:rsidRPr="00397841" w:rsidRDefault="00E501E1" w:rsidP="00E501E1">
            <w:r w:rsidRPr="00397841">
              <w:t>Carla Machado</w:t>
            </w:r>
          </w:p>
        </w:tc>
        <w:tc>
          <w:tcPr>
            <w:tcW w:w="1500" w:type="dxa"/>
          </w:tcPr>
          <w:p w:rsidR="00E501E1" w:rsidRPr="00FB2E2A" w:rsidRDefault="00E501E1" w:rsidP="00E501E1">
            <w:ins w:id="409" w:author="Filipe Brandão" w:date="2013-04-28T23:49:00Z">
              <w:r w:rsidRPr="003823C6">
                <w:t>5.75</w:t>
              </w:r>
            </w:ins>
            <w:del w:id="410" w:author="Filipe Brandão" w:date="2013-04-28T23:49:00Z">
              <w:r w:rsidRPr="00FB2E2A" w:rsidDel="008A5074">
                <w:delText>7</w:delText>
              </w:r>
            </w:del>
          </w:p>
        </w:tc>
      </w:tr>
      <w:tr w:rsidR="00E501E1" w:rsidTr="00397841">
        <w:trPr>
          <w:jc w:val="center"/>
        </w:trPr>
        <w:tc>
          <w:tcPr>
            <w:tcW w:w="2503" w:type="dxa"/>
          </w:tcPr>
          <w:p w:rsidR="00E501E1" w:rsidRPr="00397841" w:rsidRDefault="00E501E1" w:rsidP="00E501E1">
            <w:r w:rsidRPr="00397841">
              <w:t>David João</w:t>
            </w:r>
          </w:p>
        </w:tc>
        <w:tc>
          <w:tcPr>
            <w:tcW w:w="1500" w:type="dxa"/>
          </w:tcPr>
          <w:p w:rsidR="00E501E1" w:rsidRPr="00FB2E2A" w:rsidRDefault="00E501E1" w:rsidP="00E501E1">
            <w:ins w:id="411" w:author="Filipe Brandão" w:date="2013-04-28T23:49:00Z">
              <w:r w:rsidRPr="003823C6">
                <w:t>4</w:t>
              </w:r>
            </w:ins>
            <w:del w:id="412" w:author="Filipe Brandão" w:date="2013-04-28T23:49:00Z">
              <w:r w:rsidRPr="00FB2E2A" w:rsidDel="008A5074">
                <w:delText>5.5</w:delText>
              </w:r>
            </w:del>
          </w:p>
        </w:tc>
      </w:tr>
      <w:tr w:rsidR="00E501E1" w:rsidTr="00397841">
        <w:trPr>
          <w:jc w:val="center"/>
        </w:trPr>
        <w:tc>
          <w:tcPr>
            <w:tcW w:w="2503" w:type="dxa"/>
          </w:tcPr>
          <w:p w:rsidR="00E501E1" w:rsidRPr="00397841" w:rsidRDefault="00E501E1" w:rsidP="00E501E1">
            <w:r w:rsidRPr="00397841">
              <w:t>Filipe Brandão</w:t>
            </w:r>
          </w:p>
        </w:tc>
        <w:tc>
          <w:tcPr>
            <w:tcW w:w="1500" w:type="dxa"/>
          </w:tcPr>
          <w:p w:rsidR="00E501E1" w:rsidRPr="00FB2E2A" w:rsidRDefault="00E501E1" w:rsidP="00E501E1">
            <w:ins w:id="413" w:author="Filipe Brandão" w:date="2013-04-28T23:49:00Z">
              <w:r w:rsidRPr="003823C6">
                <w:t>4.25</w:t>
              </w:r>
            </w:ins>
            <w:del w:id="414" w:author="Filipe Brandão" w:date="2013-04-28T23:49:00Z">
              <w:r w:rsidRPr="00FB2E2A" w:rsidDel="008A5074">
                <w:delText>4</w:delText>
              </w:r>
            </w:del>
          </w:p>
        </w:tc>
      </w:tr>
      <w:tr w:rsidR="00E501E1" w:rsidTr="00397841">
        <w:trPr>
          <w:jc w:val="center"/>
        </w:trPr>
        <w:tc>
          <w:tcPr>
            <w:tcW w:w="2503" w:type="dxa"/>
          </w:tcPr>
          <w:p w:rsidR="00E501E1" w:rsidRPr="00397841" w:rsidRDefault="00E501E1" w:rsidP="00E501E1">
            <w:r w:rsidRPr="00397841">
              <w:t xml:space="preserve">João Girão </w:t>
            </w:r>
          </w:p>
        </w:tc>
        <w:tc>
          <w:tcPr>
            <w:tcW w:w="1500" w:type="dxa"/>
          </w:tcPr>
          <w:p w:rsidR="00E501E1" w:rsidRPr="00FB2E2A" w:rsidRDefault="00E501E1" w:rsidP="00E501E1">
            <w:ins w:id="415" w:author="Filipe Brandão" w:date="2013-04-28T23:49:00Z">
              <w:r w:rsidRPr="003823C6">
                <w:t>7</w:t>
              </w:r>
            </w:ins>
            <w:del w:id="416" w:author="Filipe Brandão" w:date="2013-04-28T23:49:00Z">
              <w:r w:rsidRPr="00FB2E2A" w:rsidDel="008A5074">
                <w:delText>5</w:delText>
              </w:r>
            </w:del>
          </w:p>
        </w:tc>
      </w:tr>
      <w:tr w:rsidR="00E501E1" w:rsidTr="00397841">
        <w:trPr>
          <w:jc w:val="center"/>
        </w:trPr>
        <w:tc>
          <w:tcPr>
            <w:tcW w:w="2503" w:type="dxa"/>
          </w:tcPr>
          <w:p w:rsidR="00E501E1" w:rsidRPr="00397841" w:rsidRDefault="00E501E1" w:rsidP="00E501E1">
            <w:r w:rsidRPr="00397841">
              <w:t>João Guilherme Martins</w:t>
            </w:r>
          </w:p>
        </w:tc>
        <w:tc>
          <w:tcPr>
            <w:tcW w:w="1500" w:type="dxa"/>
          </w:tcPr>
          <w:p w:rsidR="00E501E1" w:rsidRPr="00FB2E2A" w:rsidRDefault="00E501E1" w:rsidP="00E501E1">
            <w:ins w:id="417" w:author="Filipe Brandão" w:date="2013-04-28T23:49:00Z">
              <w:r w:rsidRPr="003823C6">
                <w:t>4.5</w:t>
              </w:r>
            </w:ins>
            <w:del w:id="418" w:author="Filipe Brandão" w:date="2013-04-28T23:49:00Z">
              <w:r w:rsidRPr="00FB2E2A" w:rsidDel="008A5074">
                <w:delText>6.75</w:delText>
              </w:r>
            </w:del>
          </w:p>
        </w:tc>
      </w:tr>
      <w:tr w:rsidR="00E501E1" w:rsidTr="00397841">
        <w:trPr>
          <w:jc w:val="center"/>
        </w:trPr>
        <w:tc>
          <w:tcPr>
            <w:tcW w:w="2503" w:type="dxa"/>
          </w:tcPr>
          <w:p w:rsidR="00E501E1" w:rsidRPr="00397841" w:rsidRDefault="00E501E1" w:rsidP="00E501E1">
            <w:r w:rsidRPr="00397841">
              <w:t>Mário Oliveira</w:t>
            </w:r>
          </w:p>
        </w:tc>
        <w:tc>
          <w:tcPr>
            <w:tcW w:w="1500" w:type="dxa"/>
          </w:tcPr>
          <w:p w:rsidR="00E501E1" w:rsidRPr="00FB2E2A" w:rsidRDefault="00E501E1" w:rsidP="00E501E1">
            <w:ins w:id="419" w:author="Filipe Brandão" w:date="2013-04-28T23:49:00Z">
              <w:r w:rsidRPr="003823C6">
                <w:t>8</w:t>
              </w:r>
            </w:ins>
            <w:del w:id="420" w:author="Filipe Brandão" w:date="2013-04-28T23:49:00Z">
              <w:r w:rsidRPr="00FB2E2A" w:rsidDel="008A5074">
                <w:delText>6.5</w:delText>
              </w:r>
            </w:del>
          </w:p>
        </w:tc>
      </w:tr>
      <w:tr w:rsidR="00E501E1" w:rsidTr="00397841">
        <w:trPr>
          <w:jc w:val="center"/>
        </w:trPr>
        <w:tc>
          <w:tcPr>
            <w:tcW w:w="2503" w:type="dxa"/>
          </w:tcPr>
          <w:p w:rsidR="00E501E1" w:rsidRPr="00397841" w:rsidRDefault="00E501E1" w:rsidP="00E501E1">
            <w:r w:rsidRPr="00397841">
              <w:t>Rui Ganhoto</w:t>
            </w:r>
          </w:p>
        </w:tc>
        <w:tc>
          <w:tcPr>
            <w:tcW w:w="1500" w:type="dxa"/>
          </w:tcPr>
          <w:p w:rsidR="00E501E1" w:rsidRDefault="00E501E1" w:rsidP="00E501E1">
            <w:ins w:id="421" w:author="Filipe Brandão" w:date="2013-04-28T23:49:00Z">
              <w:r w:rsidRPr="003823C6">
                <w:t>2</w:t>
              </w:r>
            </w:ins>
            <w:del w:id="422" w:author="Filipe Brandão" w:date="2013-04-28T23:49:00Z">
              <w:r w:rsidRPr="00FB2E2A" w:rsidDel="008A5074">
                <w:delText>5.5</w:delText>
              </w:r>
            </w:del>
          </w:p>
        </w:tc>
      </w:tr>
    </w:tbl>
    <w:p w:rsidR="00492066" w:rsidRDefault="00492066" w:rsidP="00492066">
      <w:pPr>
        <w:pStyle w:val="Legenda"/>
        <w:jc w:val="center"/>
        <w:rPr>
          <w:lang w:val="en-US"/>
        </w:rPr>
      </w:pPr>
      <w:bookmarkStart w:id="423" w:name="_Toc354956889"/>
      <w:r w:rsidRPr="00492066">
        <w:rPr>
          <w:lang w:val="en-US"/>
        </w:rPr>
        <w:t xml:space="preserve">Table </w:t>
      </w:r>
      <w:r w:rsidR="00DA3350">
        <w:fldChar w:fldCharType="begin"/>
      </w:r>
      <w:r w:rsidRPr="00492066">
        <w:rPr>
          <w:lang w:val="en-US"/>
        </w:rPr>
        <w:instrText xml:space="preserve"> SEQ Table \* ARABIC </w:instrText>
      </w:r>
      <w:r w:rsidR="00DA3350">
        <w:fldChar w:fldCharType="separate"/>
      </w:r>
      <w:r w:rsidRPr="00492066">
        <w:rPr>
          <w:noProof/>
          <w:lang w:val="en-US"/>
        </w:rPr>
        <w:t>3</w:t>
      </w:r>
      <w:r w:rsidR="00DA3350">
        <w:fldChar w:fldCharType="end"/>
      </w:r>
      <w:r w:rsidRPr="00492066">
        <w:rPr>
          <w:lang w:val="en-US"/>
        </w:rPr>
        <w:t>: Log of individual effort</w:t>
      </w:r>
      <w:bookmarkEnd w:id="423"/>
    </w:p>
    <w:p w:rsidR="00492066" w:rsidRPr="00E17D67" w:rsidRDefault="00492066" w:rsidP="00E17D67">
      <w:pPr>
        <w:pStyle w:val="Cabealho1"/>
        <w:numPr>
          <w:ilvl w:val="0"/>
          <w:numId w:val="1"/>
        </w:numPr>
        <w:rPr>
          <w:lang w:val="en-US"/>
        </w:rPr>
      </w:pPr>
      <w:bookmarkStart w:id="424" w:name="_Toc354956883"/>
      <w:r>
        <w:rPr>
          <w:lang w:val="en-US"/>
        </w:rPr>
        <w:t>Individual log</w:t>
      </w:r>
      <w:bookmarkEnd w:id="424"/>
    </w:p>
    <w:p w:rsidR="00B7678C" w:rsidRPr="00A81D34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Carla Machado - Tasks done:</w:t>
      </w:r>
    </w:p>
    <w:p w:rsidR="00397841" w:rsidRPr="00A81D34" w:rsidDel="00E501E1" w:rsidRDefault="00397841" w:rsidP="00397841">
      <w:pPr>
        <w:pStyle w:val="PargrafodaLista"/>
        <w:numPr>
          <w:ilvl w:val="0"/>
          <w:numId w:val="13"/>
        </w:numPr>
        <w:rPr>
          <w:del w:id="425" w:author="Filipe Brandão" w:date="2013-04-28T23:50:00Z"/>
          <w:shd w:val="clear" w:color="auto" w:fill="FFFFFF"/>
          <w:lang w:val="en-US"/>
        </w:rPr>
      </w:pPr>
      <w:del w:id="426" w:author="Filipe Brandão" w:date="2013-04-28T23:50:00Z">
        <w:r w:rsidRPr="00A81D34" w:rsidDel="00E501E1">
          <w:rPr>
            <w:shd w:val="clear" w:color="auto" w:fill="FFFFFF"/>
            <w:lang w:val="en-US"/>
          </w:rPr>
          <w:delText>Revision of Project Assessment and Control Project – 1h</w:delText>
        </w:r>
      </w:del>
    </w:p>
    <w:p w:rsidR="00E501E1" w:rsidRPr="00E501E1" w:rsidRDefault="00E501E1" w:rsidP="00E501E1">
      <w:pPr>
        <w:pStyle w:val="PargrafodaLista"/>
        <w:numPr>
          <w:ilvl w:val="0"/>
          <w:numId w:val="13"/>
        </w:numPr>
        <w:rPr>
          <w:ins w:id="427" w:author="Filipe Brandão" w:date="2013-04-28T23:50:00Z"/>
          <w:shd w:val="clear" w:color="auto" w:fill="FFFFFF"/>
          <w:lang w:val="en-US"/>
        </w:rPr>
      </w:pPr>
      <w:ins w:id="428" w:author="Filipe Brandão" w:date="2013-04-28T23:50:00Z">
        <w:r w:rsidRPr="00E501E1">
          <w:rPr>
            <w:shd w:val="clear" w:color="auto" w:fill="FFFFFF"/>
            <w:lang w:val="en-US"/>
          </w:rPr>
          <w:t>Quality activities - some verifications of the document measures and information in the logs</w:t>
        </w:r>
        <w:r w:rsidRPr="00E501E1">
          <w:rPr>
            <w:shd w:val="clear" w:color="auto" w:fill="FFFFFF"/>
            <w:lang w:val="en-US"/>
          </w:rPr>
          <w:tab/>
          <w:t>0.25</w:t>
        </w:r>
        <w:r>
          <w:rPr>
            <w:shd w:val="clear" w:color="auto" w:fill="FFFFFF"/>
            <w:lang w:val="en-US"/>
          </w:rPr>
          <w:t>h</w:t>
        </w:r>
      </w:ins>
    </w:p>
    <w:p w:rsidR="00E501E1" w:rsidRPr="00E501E1" w:rsidRDefault="00E501E1" w:rsidP="00E501E1">
      <w:pPr>
        <w:pStyle w:val="PargrafodaLista"/>
        <w:numPr>
          <w:ilvl w:val="0"/>
          <w:numId w:val="13"/>
        </w:numPr>
        <w:rPr>
          <w:ins w:id="429" w:author="Filipe Brandão" w:date="2013-04-28T23:50:00Z"/>
          <w:shd w:val="clear" w:color="auto" w:fill="FFFFFF"/>
          <w:lang w:val="en-US"/>
        </w:rPr>
      </w:pPr>
      <w:ins w:id="430" w:author="Filipe Brandão" w:date="2013-04-28T23:50:00Z">
        <w:r w:rsidRPr="00E501E1">
          <w:rPr>
            <w:shd w:val="clear" w:color="auto" w:fill="FFFFFF"/>
            <w:lang w:val="en-US"/>
          </w:rPr>
          <w:t>Approval of the weekly report of week 8</w:t>
        </w:r>
        <w:r w:rsidRPr="00E501E1">
          <w:rPr>
            <w:shd w:val="clear" w:color="auto" w:fill="FFFFFF"/>
            <w:lang w:val="en-US"/>
          </w:rPr>
          <w:tab/>
          <w:t>0.5</w:t>
        </w:r>
        <w:r>
          <w:rPr>
            <w:shd w:val="clear" w:color="auto" w:fill="FFFFFF"/>
            <w:lang w:val="en-US"/>
          </w:rPr>
          <w:t>h</w:t>
        </w:r>
      </w:ins>
    </w:p>
    <w:p w:rsidR="00E501E1" w:rsidRPr="00E501E1" w:rsidRDefault="00E501E1" w:rsidP="00E501E1">
      <w:pPr>
        <w:pStyle w:val="PargrafodaLista"/>
        <w:numPr>
          <w:ilvl w:val="0"/>
          <w:numId w:val="13"/>
        </w:numPr>
        <w:rPr>
          <w:ins w:id="431" w:author="Filipe Brandão" w:date="2013-04-28T23:50:00Z"/>
          <w:shd w:val="clear" w:color="auto" w:fill="FFFFFF"/>
          <w:lang w:val="en-US"/>
        </w:rPr>
      </w:pPr>
      <w:ins w:id="432" w:author="Filipe Brandão" w:date="2013-04-28T23:50:00Z">
        <w:r w:rsidRPr="00E501E1">
          <w:rPr>
            <w:shd w:val="clear" w:color="auto" w:fill="FFFFFF"/>
            <w:lang w:val="en-US"/>
          </w:rPr>
          <w:t>Review of the meeting minute of the week 8</w:t>
        </w:r>
        <w:r w:rsidRPr="00E501E1">
          <w:rPr>
            <w:shd w:val="clear" w:color="auto" w:fill="FFFFFF"/>
            <w:lang w:val="en-US"/>
          </w:rPr>
          <w:tab/>
          <w:t>0.5</w:t>
        </w:r>
        <w:r>
          <w:rPr>
            <w:shd w:val="clear" w:color="auto" w:fill="FFFFFF"/>
            <w:lang w:val="en-US"/>
          </w:rPr>
          <w:t>h</w:t>
        </w:r>
      </w:ins>
    </w:p>
    <w:p w:rsidR="00E501E1" w:rsidRPr="00E501E1" w:rsidRDefault="00E501E1" w:rsidP="00E501E1">
      <w:pPr>
        <w:pStyle w:val="PargrafodaLista"/>
        <w:numPr>
          <w:ilvl w:val="0"/>
          <w:numId w:val="13"/>
        </w:numPr>
        <w:rPr>
          <w:ins w:id="433" w:author="Filipe Brandão" w:date="2013-04-28T23:50:00Z"/>
          <w:shd w:val="clear" w:color="auto" w:fill="FFFFFF"/>
          <w:lang w:val="en-US"/>
        </w:rPr>
      </w:pPr>
      <w:ins w:id="434" w:author="Filipe Brandão" w:date="2013-04-28T23:50:00Z">
        <w:r w:rsidRPr="00E501E1">
          <w:rPr>
            <w:shd w:val="clear" w:color="auto" w:fill="FFFFFF"/>
            <w:lang w:val="en-US"/>
          </w:rPr>
          <w:t>Helping the requirements team in the definition of the requirements</w:t>
        </w:r>
        <w:r w:rsidRPr="00E501E1">
          <w:rPr>
            <w:shd w:val="clear" w:color="auto" w:fill="FFFFFF"/>
            <w:lang w:val="en-US"/>
          </w:rPr>
          <w:tab/>
          <w:t>2</w:t>
        </w:r>
        <w:r>
          <w:rPr>
            <w:shd w:val="clear" w:color="auto" w:fill="FFFFFF"/>
            <w:lang w:val="en-US"/>
          </w:rPr>
          <w:t>h</w:t>
        </w:r>
      </w:ins>
    </w:p>
    <w:p w:rsidR="00E501E1" w:rsidRPr="00E501E1" w:rsidRDefault="00E501E1" w:rsidP="00E501E1">
      <w:pPr>
        <w:pStyle w:val="PargrafodaLista"/>
        <w:numPr>
          <w:ilvl w:val="0"/>
          <w:numId w:val="13"/>
        </w:numPr>
        <w:rPr>
          <w:ins w:id="435" w:author="Filipe Brandão" w:date="2013-04-28T23:50:00Z"/>
          <w:shd w:val="clear" w:color="auto" w:fill="FFFFFF"/>
          <w:lang w:val="en-US"/>
        </w:rPr>
      </w:pPr>
      <w:ins w:id="436" w:author="Filipe Brandão" w:date="2013-04-28T23:50:00Z">
        <w:r w:rsidRPr="00E501E1">
          <w:rPr>
            <w:shd w:val="clear" w:color="auto" w:fill="FFFFFF"/>
            <w:lang w:val="en-US"/>
          </w:rPr>
          <w:t>Update of the SRS</w:t>
        </w:r>
        <w:r w:rsidRPr="00E501E1">
          <w:rPr>
            <w:shd w:val="clear" w:color="auto" w:fill="FFFFFF"/>
            <w:lang w:val="en-US"/>
          </w:rPr>
          <w:tab/>
          <w:t>1</w:t>
        </w:r>
        <w:r>
          <w:rPr>
            <w:shd w:val="clear" w:color="auto" w:fill="FFFFFF"/>
            <w:lang w:val="en-US"/>
          </w:rPr>
          <w:t>h</w:t>
        </w:r>
      </w:ins>
    </w:p>
    <w:p w:rsidR="00E501E1" w:rsidRPr="00E501E1" w:rsidRDefault="00E501E1" w:rsidP="00E501E1">
      <w:pPr>
        <w:pStyle w:val="PargrafodaLista"/>
        <w:numPr>
          <w:ilvl w:val="0"/>
          <w:numId w:val="13"/>
        </w:numPr>
        <w:rPr>
          <w:ins w:id="437" w:author="Filipe Brandão" w:date="2013-04-28T23:50:00Z"/>
          <w:shd w:val="clear" w:color="auto" w:fill="FFFFFF"/>
          <w:lang w:val="en-US"/>
        </w:rPr>
      </w:pPr>
      <w:ins w:id="438" w:author="Filipe Brandão" w:date="2013-04-28T23:50:00Z">
        <w:r w:rsidRPr="00E501E1">
          <w:rPr>
            <w:shd w:val="clear" w:color="auto" w:fill="FFFFFF"/>
            <w:lang w:val="en-US"/>
          </w:rPr>
          <w:t>Continuation of the SRS</w:t>
        </w:r>
        <w:r w:rsidRPr="00E501E1">
          <w:rPr>
            <w:shd w:val="clear" w:color="auto" w:fill="FFFFFF"/>
            <w:lang w:val="en-US"/>
          </w:rPr>
          <w:tab/>
          <w:t>1</w:t>
        </w:r>
        <w:r>
          <w:rPr>
            <w:shd w:val="clear" w:color="auto" w:fill="FFFFFF"/>
            <w:lang w:val="en-US"/>
          </w:rPr>
          <w:t>h</w:t>
        </w:r>
      </w:ins>
    </w:p>
    <w:p w:rsidR="00E501E1" w:rsidRDefault="00E501E1" w:rsidP="00397841">
      <w:pPr>
        <w:pStyle w:val="PargrafodaLista"/>
        <w:numPr>
          <w:ilvl w:val="0"/>
          <w:numId w:val="13"/>
        </w:numPr>
        <w:rPr>
          <w:ins w:id="439" w:author="Filipe Brandão" w:date="2013-04-28T23:50:00Z"/>
          <w:shd w:val="clear" w:color="auto" w:fill="FFFFFF"/>
          <w:lang w:val="en-US"/>
        </w:rPr>
      </w:pPr>
      <w:ins w:id="440" w:author="Filipe Brandão" w:date="2013-04-28T23:50:00Z">
        <w:r w:rsidRPr="00E501E1">
          <w:rPr>
            <w:shd w:val="clear" w:color="auto" w:fill="FFFFFF"/>
            <w:lang w:val="en-US"/>
          </w:rPr>
          <w:t>Approval of Verification &amp; Validation Process</w:t>
        </w:r>
        <w:r w:rsidRPr="00E501E1">
          <w:rPr>
            <w:shd w:val="clear" w:color="auto" w:fill="FFFFFF"/>
            <w:lang w:val="en-US"/>
          </w:rPr>
          <w:tab/>
          <w:t>0.5</w:t>
        </w:r>
        <w:r>
          <w:rPr>
            <w:shd w:val="clear" w:color="auto" w:fill="FFFFFF"/>
            <w:lang w:val="en-US"/>
          </w:rPr>
          <w:t>h</w:t>
        </w:r>
      </w:ins>
    </w:p>
    <w:p w:rsidR="00397841" w:rsidRPr="00A81D34" w:rsidDel="00E501E1" w:rsidRDefault="00397841" w:rsidP="00E501E1">
      <w:pPr>
        <w:pStyle w:val="PargrafodaLista"/>
        <w:numPr>
          <w:ilvl w:val="0"/>
          <w:numId w:val="13"/>
        </w:numPr>
        <w:rPr>
          <w:del w:id="441" w:author="Filipe Brandão" w:date="2013-04-28T23:50:00Z"/>
          <w:shd w:val="clear" w:color="auto" w:fill="FFFFFF"/>
          <w:lang w:val="en-US"/>
        </w:rPr>
      </w:pPr>
      <w:del w:id="442" w:author="Filipe Brandão" w:date="2013-04-28T23:50:00Z">
        <w:r w:rsidRPr="00A81D34" w:rsidDel="00E501E1">
          <w:rPr>
            <w:shd w:val="clear" w:color="auto" w:fill="FFFFFF"/>
            <w:lang w:val="en-US"/>
          </w:rPr>
          <w:delText>Writing meeting minute  - 0.5h</w:delText>
        </w:r>
      </w:del>
    </w:p>
    <w:p w:rsidR="00397841" w:rsidRPr="00A81D34" w:rsidDel="00E501E1" w:rsidRDefault="00397841" w:rsidP="00397841">
      <w:pPr>
        <w:pStyle w:val="PargrafodaLista"/>
        <w:numPr>
          <w:ilvl w:val="0"/>
          <w:numId w:val="13"/>
        </w:numPr>
        <w:rPr>
          <w:del w:id="443" w:author="Filipe Brandão" w:date="2013-04-28T23:50:00Z"/>
          <w:shd w:val="clear" w:color="auto" w:fill="FFFFFF"/>
          <w:lang w:val="en-US"/>
        </w:rPr>
      </w:pPr>
      <w:del w:id="444" w:author="Filipe Brandão" w:date="2013-04-28T23:50:00Z">
        <w:r w:rsidRPr="00A81D34" w:rsidDel="00E501E1">
          <w:rPr>
            <w:shd w:val="clear" w:color="auto" w:fill="FFFFFF"/>
            <w:lang w:val="en-US"/>
          </w:rPr>
          <w:delText>Approving Verification and Validation - 1h</w:delText>
        </w:r>
      </w:del>
    </w:p>
    <w:p w:rsidR="00397841" w:rsidRPr="00A81D34" w:rsidDel="00E501E1" w:rsidRDefault="00397841" w:rsidP="00397841">
      <w:pPr>
        <w:pStyle w:val="PargrafodaLista"/>
        <w:numPr>
          <w:ilvl w:val="0"/>
          <w:numId w:val="13"/>
        </w:numPr>
        <w:rPr>
          <w:del w:id="445" w:author="Filipe Brandão" w:date="2013-04-28T23:50:00Z"/>
          <w:shd w:val="clear" w:color="auto" w:fill="FFFFFF"/>
          <w:lang w:val="en-US"/>
        </w:rPr>
      </w:pPr>
      <w:del w:id="446" w:author="Filipe Brandão" w:date="2013-04-28T23:50:00Z">
        <w:r w:rsidRPr="00A81D34" w:rsidDel="00E501E1">
          <w:rPr>
            <w:shd w:val="clear" w:color="auto" w:fill="FFFFFF"/>
            <w:lang w:val="en-US"/>
          </w:rPr>
          <w:delText xml:space="preserve">Process Map - </w:delText>
        </w:r>
        <w:r w:rsidR="00A81D34" w:rsidRPr="00A81D34" w:rsidDel="00E501E1">
          <w:rPr>
            <w:shd w:val="clear" w:color="auto" w:fill="FFFFFF"/>
            <w:lang w:val="en-US"/>
          </w:rPr>
          <w:delText>1</w:delText>
        </w:r>
        <w:r w:rsidRPr="00A81D34" w:rsidDel="00E501E1">
          <w:rPr>
            <w:shd w:val="clear" w:color="auto" w:fill="FFFFFF"/>
            <w:lang w:val="en-US"/>
          </w:rPr>
          <w:delText>h</w:delText>
        </w:r>
      </w:del>
    </w:p>
    <w:p w:rsidR="00397841" w:rsidRPr="00A81D34" w:rsidDel="00E501E1" w:rsidRDefault="00397841" w:rsidP="00397841">
      <w:pPr>
        <w:pStyle w:val="PargrafodaLista"/>
        <w:numPr>
          <w:ilvl w:val="0"/>
          <w:numId w:val="13"/>
        </w:numPr>
        <w:rPr>
          <w:del w:id="447" w:author="Filipe Brandão" w:date="2013-04-28T23:50:00Z"/>
          <w:shd w:val="clear" w:color="auto" w:fill="FFFFFF"/>
          <w:lang w:val="en-US"/>
        </w:rPr>
      </w:pPr>
      <w:del w:id="448" w:author="Filipe Brandão" w:date="2013-04-28T23:50:00Z">
        <w:r w:rsidRPr="00A81D34" w:rsidDel="00E501E1">
          <w:rPr>
            <w:shd w:val="clear" w:color="auto" w:fill="FFFFFF"/>
            <w:lang w:val="en-US"/>
          </w:rPr>
          <w:delText>Risk meeting - 0.75h</w:delText>
        </w:r>
      </w:del>
    </w:p>
    <w:p w:rsidR="00397841" w:rsidRPr="00A81D34" w:rsidDel="00E501E1" w:rsidRDefault="00397841" w:rsidP="00397841">
      <w:pPr>
        <w:pStyle w:val="PargrafodaLista"/>
        <w:numPr>
          <w:ilvl w:val="0"/>
          <w:numId w:val="13"/>
        </w:numPr>
        <w:rPr>
          <w:del w:id="449" w:author="Filipe Brandão" w:date="2013-04-28T23:50:00Z"/>
          <w:shd w:val="clear" w:color="auto" w:fill="FFFFFF"/>
          <w:lang w:val="en-US"/>
        </w:rPr>
      </w:pPr>
      <w:del w:id="450" w:author="Filipe Brandão" w:date="2013-04-28T23:50:00Z">
        <w:r w:rsidRPr="00A81D34" w:rsidDel="00E501E1">
          <w:rPr>
            <w:shd w:val="clear" w:color="auto" w:fill="FFFFFF"/>
            <w:lang w:val="en-US"/>
          </w:rPr>
          <w:delText>Update use cases - 0.75h</w:delText>
        </w:r>
      </w:del>
    </w:p>
    <w:p w:rsidR="00397841" w:rsidRPr="00A81D34" w:rsidDel="00E501E1" w:rsidRDefault="00397841" w:rsidP="00397841">
      <w:pPr>
        <w:pStyle w:val="PargrafodaLista"/>
        <w:numPr>
          <w:ilvl w:val="0"/>
          <w:numId w:val="13"/>
        </w:numPr>
        <w:rPr>
          <w:del w:id="451" w:author="Filipe Brandão" w:date="2013-04-28T23:50:00Z"/>
          <w:shd w:val="clear" w:color="auto" w:fill="FFFFFF"/>
          <w:lang w:val="en-US"/>
        </w:rPr>
      </w:pPr>
      <w:del w:id="452" w:author="Filipe Brandão" w:date="2013-04-28T23:50:00Z">
        <w:r w:rsidRPr="00A81D34" w:rsidDel="00E501E1">
          <w:rPr>
            <w:shd w:val="clear" w:color="auto" w:fill="FFFFFF"/>
            <w:lang w:val="en-US"/>
          </w:rPr>
          <w:delText>Second Revision of Project Assessment and Control Project - 0.5h</w:delText>
        </w:r>
      </w:del>
    </w:p>
    <w:p w:rsidR="00397841" w:rsidRPr="00A81D34" w:rsidDel="00E501E1" w:rsidRDefault="00397841" w:rsidP="00397841">
      <w:pPr>
        <w:pStyle w:val="PargrafodaLista"/>
        <w:numPr>
          <w:ilvl w:val="0"/>
          <w:numId w:val="13"/>
        </w:numPr>
        <w:rPr>
          <w:del w:id="453" w:author="Filipe Brandão" w:date="2013-04-28T23:50:00Z"/>
          <w:shd w:val="clear" w:color="auto" w:fill="FFFFFF"/>
          <w:lang w:val="en-US"/>
        </w:rPr>
      </w:pPr>
      <w:del w:id="454" w:author="Filipe Brandão" w:date="2013-04-28T23:50:00Z">
        <w:r w:rsidRPr="00A81D34" w:rsidDel="00E501E1">
          <w:rPr>
            <w:shd w:val="clear" w:color="auto" w:fill="FFFFFF"/>
            <w:lang w:val="en-US"/>
          </w:rPr>
          <w:delText xml:space="preserve">Discussion of the results of the </w:delText>
        </w:r>
        <w:r w:rsidR="00900BEC" w:rsidRPr="00A81D34" w:rsidDel="00E501E1">
          <w:rPr>
            <w:shd w:val="clear" w:color="auto" w:fill="FFFFFF"/>
            <w:lang w:val="en-US"/>
          </w:rPr>
          <w:delText>interview</w:delText>
        </w:r>
        <w:r w:rsidRPr="00A81D34" w:rsidDel="00E501E1">
          <w:rPr>
            <w:shd w:val="clear" w:color="auto" w:fill="FFFFFF"/>
            <w:lang w:val="en-US"/>
          </w:rPr>
          <w:delText xml:space="preserve"> with the client - 0.5h</w:delText>
        </w:r>
      </w:del>
    </w:p>
    <w:p w:rsidR="00397841" w:rsidRPr="00A81D34" w:rsidDel="00E501E1" w:rsidRDefault="00397841" w:rsidP="00397841">
      <w:pPr>
        <w:pStyle w:val="PargrafodaLista"/>
        <w:numPr>
          <w:ilvl w:val="0"/>
          <w:numId w:val="13"/>
        </w:numPr>
        <w:rPr>
          <w:del w:id="455" w:author="Filipe Brandão" w:date="2013-04-28T23:51:00Z"/>
          <w:shd w:val="clear" w:color="auto" w:fill="FFFFFF"/>
          <w:lang w:val="en-US"/>
        </w:rPr>
      </w:pPr>
      <w:del w:id="456" w:author="Filipe Brandão" w:date="2013-04-28T23:51:00Z">
        <w:r w:rsidRPr="00A81D34" w:rsidDel="00E501E1">
          <w:rPr>
            <w:shd w:val="clear" w:color="auto" w:fill="FFFFFF"/>
            <w:lang w:val="en-US"/>
          </w:rPr>
          <w:delText>Review of the agenda for the next meeting and Approval of SDP and coding standards -1h</w:delText>
        </w:r>
      </w:del>
    </w:p>
    <w:p w:rsidR="00B7678C" w:rsidRPr="00A81D34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David </w:t>
      </w: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- Tasks done:</w:t>
      </w:r>
    </w:p>
    <w:p w:rsidR="00A81D34" w:rsidRPr="00A81D34" w:rsidDel="00E501E1" w:rsidRDefault="00A81D34" w:rsidP="00A81D34">
      <w:pPr>
        <w:pStyle w:val="PargrafodaLista"/>
        <w:numPr>
          <w:ilvl w:val="0"/>
          <w:numId w:val="14"/>
        </w:numPr>
        <w:rPr>
          <w:del w:id="457" w:author="Filipe Brandão" w:date="2013-04-28T23:51:00Z"/>
          <w:shd w:val="clear" w:color="auto" w:fill="FFFFFF"/>
          <w:lang w:val="en-US"/>
        </w:rPr>
      </w:pPr>
      <w:del w:id="458" w:author="Filipe Brandão" w:date="2013-04-28T23:51:00Z">
        <w:r w:rsidRPr="00A81D34" w:rsidDel="00E501E1">
          <w:rPr>
            <w:shd w:val="clear" w:color="auto" w:fill="FFFFFF"/>
            <w:lang w:val="en-US"/>
          </w:rPr>
          <w:delText>Discussions -0.5h</w:delText>
        </w:r>
      </w:del>
    </w:p>
    <w:p w:rsidR="00E501E1" w:rsidRPr="00E501E1" w:rsidRDefault="00E501E1" w:rsidP="00E501E1">
      <w:pPr>
        <w:pStyle w:val="PargrafodaLista"/>
        <w:numPr>
          <w:ilvl w:val="0"/>
          <w:numId w:val="14"/>
        </w:numPr>
        <w:rPr>
          <w:ins w:id="459" w:author="Filipe Brandão" w:date="2013-04-28T23:51:00Z"/>
          <w:shd w:val="clear" w:color="auto" w:fill="FFFFFF"/>
          <w:lang w:val="en-US"/>
        </w:rPr>
      </w:pPr>
      <w:ins w:id="460" w:author="Filipe Brandão" w:date="2013-04-28T23:51:00Z">
        <w:r w:rsidRPr="00E501E1">
          <w:rPr>
            <w:shd w:val="clear" w:color="auto" w:fill="FFFFFF"/>
            <w:lang w:val="en-US"/>
          </w:rPr>
          <w:t>Tiny Requirements Review</w:t>
        </w:r>
        <w:r w:rsidRPr="00E501E1">
          <w:rPr>
            <w:shd w:val="clear" w:color="auto" w:fill="FFFFFF"/>
            <w:lang w:val="en-US"/>
          </w:rPr>
          <w:tab/>
          <w:t>0.25</w:t>
        </w:r>
        <w:r>
          <w:rPr>
            <w:shd w:val="clear" w:color="auto" w:fill="FFFFFF"/>
            <w:lang w:val="en-US"/>
          </w:rPr>
          <w:t>h</w:t>
        </w:r>
      </w:ins>
    </w:p>
    <w:p w:rsidR="00E501E1" w:rsidRPr="00E501E1" w:rsidRDefault="00E501E1" w:rsidP="00E501E1">
      <w:pPr>
        <w:pStyle w:val="PargrafodaLista"/>
        <w:numPr>
          <w:ilvl w:val="0"/>
          <w:numId w:val="14"/>
        </w:numPr>
        <w:rPr>
          <w:ins w:id="461" w:author="Filipe Brandão" w:date="2013-04-28T23:51:00Z"/>
          <w:shd w:val="clear" w:color="auto" w:fill="FFFFFF"/>
          <w:lang w:val="en-US"/>
        </w:rPr>
      </w:pPr>
      <w:ins w:id="462" w:author="Filipe Brandão" w:date="2013-04-28T23:51:00Z">
        <w:r w:rsidRPr="00E501E1">
          <w:rPr>
            <w:shd w:val="clear" w:color="auto" w:fill="FFFFFF"/>
            <w:lang w:val="en-US"/>
          </w:rPr>
          <w:t xml:space="preserve">Study and take annotations of </w:t>
        </w:r>
        <w:proofErr w:type="spellStart"/>
        <w:r w:rsidRPr="00E501E1">
          <w:rPr>
            <w:shd w:val="clear" w:color="auto" w:fill="FFFFFF"/>
            <w:lang w:val="en-US"/>
          </w:rPr>
          <w:t>Javalicious</w:t>
        </w:r>
        <w:proofErr w:type="spellEnd"/>
        <w:r w:rsidRPr="00E501E1">
          <w:rPr>
            <w:shd w:val="clear" w:color="auto" w:fill="FFFFFF"/>
            <w:lang w:val="en-US"/>
          </w:rPr>
          <w:t xml:space="preserve"> Development Team's SRS for the inspection</w:t>
        </w:r>
        <w:r w:rsidRPr="00E501E1">
          <w:rPr>
            <w:shd w:val="clear" w:color="auto" w:fill="FFFFFF"/>
            <w:lang w:val="en-US"/>
          </w:rPr>
          <w:tab/>
          <w:t>2.25</w:t>
        </w:r>
        <w:r>
          <w:rPr>
            <w:shd w:val="clear" w:color="auto" w:fill="FFFFFF"/>
            <w:lang w:val="en-US"/>
          </w:rPr>
          <w:t>h</w:t>
        </w:r>
      </w:ins>
    </w:p>
    <w:p w:rsidR="00A81D34" w:rsidRPr="00A81D34" w:rsidDel="00E501E1" w:rsidRDefault="00E501E1" w:rsidP="00E501E1">
      <w:pPr>
        <w:pStyle w:val="PargrafodaLista"/>
        <w:numPr>
          <w:ilvl w:val="0"/>
          <w:numId w:val="14"/>
        </w:numPr>
        <w:rPr>
          <w:del w:id="463" w:author="Filipe Brandão" w:date="2013-04-28T23:51:00Z"/>
          <w:shd w:val="clear" w:color="auto" w:fill="FFFFFF"/>
          <w:lang w:val="en-US"/>
        </w:rPr>
        <w:pPrChange w:id="464" w:author="Filipe Brandão" w:date="2013-04-28T23:51:00Z">
          <w:pPr>
            <w:pStyle w:val="PargrafodaLista"/>
            <w:numPr>
              <w:numId w:val="14"/>
            </w:numPr>
            <w:ind w:hanging="360"/>
          </w:pPr>
        </w:pPrChange>
      </w:pPr>
      <w:ins w:id="465" w:author="Filipe Brandão" w:date="2013-04-28T23:51:00Z">
        <w:r w:rsidRPr="00E501E1">
          <w:rPr>
            <w:shd w:val="clear" w:color="auto" w:fill="FFFFFF"/>
            <w:lang w:val="en-US"/>
          </w:rPr>
          <w:t>Study of WPF fundaments and controls</w:t>
        </w:r>
        <w:r w:rsidRPr="00E501E1">
          <w:rPr>
            <w:shd w:val="clear" w:color="auto" w:fill="FFFFFF"/>
            <w:lang w:val="en-US"/>
          </w:rPr>
          <w:tab/>
          <w:t>1.</w:t>
        </w:r>
        <w:r>
          <w:rPr>
            <w:shd w:val="clear" w:color="auto" w:fill="FFFFFF"/>
            <w:lang w:val="en-US"/>
          </w:rPr>
          <w:t>5h</w:t>
        </w:r>
      </w:ins>
      <w:del w:id="466" w:author="Filipe Brandão" w:date="2013-04-28T23:51:00Z">
        <w:r w:rsidR="00A81D34" w:rsidRPr="00A81D34" w:rsidDel="00E501E1">
          <w:rPr>
            <w:shd w:val="clear" w:color="auto" w:fill="FFFFFF"/>
            <w:lang w:val="en-US"/>
          </w:rPr>
          <w:delText>Review Process Map - 0.25h</w:delText>
        </w:r>
      </w:del>
    </w:p>
    <w:p w:rsidR="00A81D34" w:rsidRPr="00A81D34" w:rsidDel="00E501E1" w:rsidRDefault="00A81D34" w:rsidP="00E501E1">
      <w:pPr>
        <w:pStyle w:val="PargrafodaLista"/>
        <w:numPr>
          <w:ilvl w:val="0"/>
          <w:numId w:val="14"/>
        </w:numPr>
        <w:rPr>
          <w:del w:id="467" w:author="Filipe Brandão" w:date="2013-04-28T23:51:00Z"/>
          <w:shd w:val="clear" w:color="auto" w:fill="FFFFFF"/>
          <w:lang w:val="en-US"/>
        </w:rPr>
        <w:pPrChange w:id="468" w:author="Filipe Brandão" w:date="2013-04-28T23:51:00Z">
          <w:pPr>
            <w:pStyle w:val="PargrafodaLista"/>
            <w:numPr>
              <w:numId w:val="14"/>
            </w:numPr>
            <w:ind w:hanging="360"/>
          </w:pPr>
        </w:pPrChange>
      </w:pPr>
      <w:del w:id="469" w:author="Filipe Brandão" w:date="2013-04-28T23:51:00Z">
        <w:r w:rsidRPr="00A81D34" w:rsidDel="00E501E1">
          <w:rPr>
            <w:shd w:val="clear" w:color="auto" w:fill="FFFFFF"/>
            <w:lang w:val="en-US"/>
          </w:rPr>
          <w:delText>Risk Meeting - 0.75h</w:delText>
        </w:r>
      </w:del>
    </w:p>
    <w:p w:rsidR="00A81D34" w:rsidRPr="00A81D34" w:rsidRDefault="00A81D34" w:rsidP="00E501E1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  <w:pPrChange w:id="470" w:author="Filipe Brandão" w:date="2013-04-28T23:51:00Z">
          <w:pPr>
            <w:pStyle w:val="PargrafodaLista"/>
            <w:numPr>
              <w:numId w:val="14"/>
            </w:numPr>
            <w:ind w:hanging="360"/>
          </w:pPr>
        </w:pPrChange>
      </w:pPr>
      <w:del w:id="471" w:author="Filipe Brandão" w:date="2013-04-28T23:51:00Z">
        <w:r w:rsidRPr="00A81D34" w:rsidDel="00E501E1">
          <w:rPr>
            <w:shd w:val="clear" w:color="auto" w:fill="FFFFFF"/>
            <w:lang w:val="en-US"/>
          </w:rPr>
          <w:delText>Continue writing acceptance tests - 3.5h</w:delText>
        </w:r>
      </w:del>
    </w:p>
    <w:p w:rsidR="00B7678C" w:rsidRPr="00A81D34" w:rsidRDefault="00B7678C" w:rsidP="003B5BAA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Filipe Brandão - Tasks done:</w:t>
      </w:r>
    </w:p>
    <w:p w:rsidR="00A81D34" w:rsidRPr="00A81D34" w:rsidDel="00E501E1" w:rsidRDefault="00A81D34" w:rsidP="00A81D34">
      <w:pPr>
        <w:pStyle w:val="PargrafodaLista"/>
        <w:numPr>
          <w:ilvl w:val="0"/>
          <w:numId w:val="15"/>
        </w:numPr>
        <w:rPr>
          <w:del w:id="472" w:author="Filipe Brandão" w:date="2013-04-28T23:52:00Z"/>
          <w:shd w:val="clear" w:color="auto" w:fill="FFFFFF"/>
          <w:lang w:val="en-US"/>
        </w:rPr>
      </w:pPr>
      <w:del w:id="473" w:author="Filipe Brandão" w:date="2013-04-28T23:52:00Z">
        <w:r w:rsidRPr="00A81D34" w:rsidDel="00E501E1">
          <w:rPr>
            <w:shd w:val="clear" w:color="auto" w:fill="FFFFFF"/>
            <w:lang w:val="en-US"/>
          </w:rPr>
          <w:lastRenderedPageBreak/>
          <w:delText>Approved meeting minute - 0.25</w:delText>
        </w:r>
      </w:del>
    </w:p>
    <w:p w:rsidR="00E501E1" w:rsidRPr="00E501E1" w:rsidRDefault="00E501E1" w:rsidP="00E501E1">
      <w:pPr>
        <w:pStyle w:val="PargrafodaLista"/>
        <w:numPr>
          <w:ilvl w:val="0"/>
          <w:numId w:val="15"/>
        </w:numPr>
        <w:rPr>
          <w:ins w:id="474" w:author="Filipe Brandão" w:date="2013-04-28T23:52:00Z"/>
          <w:shd w:val="clear" w:color="auto" w:fill="FFFFFF"/>
          <w:lang w:val="en-US"/>
        </w:rPr>
      </w:pPr>
      <w:ins w:id="475" w:author="Filipe Brandão" w:date="2013-04-28T23:52:00Z">
        <w:r w:rsidRPr="00E501E1">
          <w:rPr>
            <w:shd w:val="clear" w:color="auto" w:fill="FFFFFF"/>
            <w:lang w:val="en-US"/>
          </w:rPr>
          <w:t>Reviewed V&amp;V Process and Processes List</w:t>
        </w:r>
        <w:r w:rsidRPr="00E501E1">
          <w:rPr>
            <w:shd w:val="clear" w:color="auto" w:fill="FFFFFF"/>
            <w:lang w:val="en-US"/>
          </w:rPr>
          <w:tab/>
          <w:t>0.5</w:t>
        </w:r>
        <w:r>
          <w:rPr>
            <w:shd w:val="clear" w:color="auto" w:fill="FFFFFF"/>
            <w:lang w:val="en-US"/>
          </w:rPr>
          <w:t>h</w:t>
        </w:r>
      </w:ins>
    </w:p>
    <w:p w:rsidR="00E501E1" w:rsidRPr="00E501E1" w:rsidRDefault="00E501E1" w:rsidP="00E501E1">
      <w:pPr>
        <w:pStyle w:val="PargrafodaLista"/>
        <w:numPr>
          <w:ilvl w:val="0"/>
          <w:numId w:val="15"/>
        </w:numPr>
        <w:rPr>
          <w:ins w:id="476" w:author="Filipe Brandão" w:date="2013-04-28T23:52:00Z"/>
          <w:shd w:val="clear" w:color="auto" w:fill="FFFFFF"/>
          <w:lang w:val="en-US"/>
        </w:rPr>
      </w:pPr>
      <w:ins w:id="477" w:author="Filipe Brandão" w:date="2013-04-28T23:52:00Z">
        <w:r w:rsidRPr="00E501E1">
          <w:rPr>
            <w:shd w:val="clear" w:color="auto" w:fill="FFFFFF"/>
            <w:lang w:val="en-US"/>
          </w:rPr>
          <w:t>Updated Logs and Dashboard to use a new task type (management)</w:t>
        </w:r>
        <w:r w:rsidRPr="00E501E1">
          <w:rPr>
            <w:shd w:val="clear" w:color="auto" w:fill="FFFFFF"/>
            <w:lang w:val="en-US"/>
          </w:rPr>
          <w:tab/>
          <w:t>0.5</w:t>
        </w:r>
        <w:r>
          <w:rPr>
            <w:shd w:val="clear" w:color="auto" w:fill="FFFFFF"/>
            <w:lang w:val="en-US"/>
          </w:rPr>
          <w:t>h</w:t>
        </w:r>
      </w:ins>
    </w:p>
    <w:p w:rsidR="00E501E1" w:rsidRPr="00E501E1" w:rsidRDefault="00E501E1" w:rsidP="00E501E1">
      <w:pPr>
        <w:pStyle w:val="PargrafodaLista"/>
        <w:numPr>
          <w:ilvl w:val="0"/>
          <w:numId w:val="15"/>
        </w:numPr>
        <w:rPr>
          <w:ins w:id="478" w:author="Filipe Brandão" w:date="2013-04-28T23:52:00Z"/>
          <w:shd w:val="clear" w:color="auto" w:fill="FFFFFF"/>
          <w:lang w:val="en-US"/>
        </w:rPr>
      </w:pPr>
      <w:ins w:id="479" w:author="Filipe Brandão" w:date="2013-04-28T23:52:00Z">
        <w:r w:rsidRPr="00E501E1">
          <w:rPr>
            <w:shd w:val="clear" w:color="auto" w:fill="FFFFFF"/>
            <w:lang w:val="en-US"/>
          </w:rPr>
          <w:t>Study of the SRS to prepare for the Inspection</w:t>
        </w:r>
        <w:r w:rsidRPr="00E501E1">
          <w:rPr>
            <w:shd w:val="clear" w:color="auto" w:fill="FFFFFF"/>
            <w:lang w:val="en-US"/>
          </w:rPr>
          <w:tab/>
          <w:t>1.75</w:t>
        </w:r>
        <w:r>
          <w:rPr>
            <w:shd w:val="clear" w:color="auto" w:fill="FFFFFF"/>
            <w:lang w:val="en-US"/>
          </w:rPr>
          <w:t>h</w:t>
        </w:r>
      </w:ins>
    </w:p>
    <w:p w:rsidR="00E501E1" w:rsidRPr="00E501E1" w:rsidRDefault="00E501E1" w:rsidP="00E501E1">
      <w:pPr>
        <w:pStyle w:val="PargrafodaLista"/>
        <w:numPr>
          <w:ilvl w:val="0"/>
          <w:numId w:val="15"/>
        </w:numPr>
        <w:rPr>
          <w:ins w:id="480" w:author="Filipe Brandão" w:date="2013-04-28T23:52:00Z"/>
          <w:shd w:val="clear" w:color="auto" w:fill="FFFFFF"/>
          <w:lang w:val="en-US"/>
        </w:rPr>
      </w:pPr>
      <w:ins w:id="481" w:author="Filipe Brandão" w:date="2013-04-28T23:52:00Z">
        <w:r w:rsidRPr="00E501E1">
          <w:rPr>
            <w:shd w:val="clear" w:color="auto" w:fill="FFFFFF"/>
            <w:lang w:val="en-US"/>
          </w:rPr>
          <w:t>Weekly report</w:t>
        </w:r>
        <w:r w:rsidRPr="00E501E1">
          <w:rPr>
            <w:shd w:val="clear" w:color="auto" w:fill="FFFFFF"/>
            <w:lang w:val="en-US"/>
          </w:rPr>
          <w:tab/>
          <w:t>0.5</w:t>
        </w:r>
        <w:r>
          <w:rPr>
            <w:shd w:val="clear" w:color="auto" w:fill="FFFFFF"/>
            <w:lang w:val="en-US"/>
          </w:rPr>
          <w:t>h</w:t>
        </w:r>
      </w:ins>
    </w:p>
    <w:p w:rsidR="00E501E1" w:rsidRPr="00E501E1" w:rsidRDefault="00E501E1" w:rsidP="00E501E1">
      <w:pPr>
        <w:pStyle w:val="PargrafodaLista"/>
        <w:numPr>
          <w:ilvl w:val="0"/>
          <w:numId w:val="15"/>
        </w:numPr>
        <w:rPr>
          <w:ins w:id="482" w:author="Filipe Brandão" w:date="2013-04-28T23:52:00Z"/>
          <w:shd w:val="clear" w:color="auto" w:fill="FFFFFF"/>
          <w:lang w:val="en-US"/>
        </w:rPr>
      </w:pPr>
      <w:ins w:id="483" w:author="Filipe Brandão" w:date="2013-04-28T23:52:00Z">
        <w:r w:rsidRPr="00E501E1">
          <w:rPr>
            <w:shd w:val="clear" w:color="auto" w:fill="FFFFFF"/>
            <w:lang w:val="en-US"/>
          </w:rPr>
          <w:t>ER Model</w:t>
        </w:r>
        <w:r w:rsidRPr="00E501E1">
          <w:rPr>
            <w:shd w:val="clear" w:color="auto" w:fill="FFFFFF"/>
            <w:lang w:val="en-US"/>
          </w:rPr>
          <w:tab/>
          <w:t>0.75</w:t>
        </w:r>
        <w:r>
          <w:rPr>
            <w:shd w:val="clear" w:color="auto" w:fill="FFFFFF"/>
            <w:lang w:val="en-US"/>
          </w:rPr>
          <w:t>h</w:t>
        </w:r>
      </w:ins>
    </w:p>
    <w:p w:rsidR="00A81D34" w:rsidRPr="00A81D34" w:rsidDel="00E501E1" w:rsidRDefault="00E501E1" w:rsidP="00E501E1">
      <w:pPr>
        <w:pStyle w:val="PargrafodaLista"/>
        <w:numPr>
          <w:ilvl w:val="0"/>
          <w:numId w:val="15"/>
        </w:numPr>
        <w:rPr>
          <w:del w:id="484" w:author="Filipe Brandão" w:date="2013-04-28T23:52:00Z"/>
          <w:shd w:val="clear" w:color="auto" w:fill="FFFFFF"/>
          <w:lang w:val="en-US"/>
        </w:rPr>
        <w:pPrChange w:id="485" w:author="Filipe Brandão" w:date="2013-04-28T23:52:00Z">
          <w:pPr>
            <w:pStyle w:val="PargrafodaLista"/>
            <w:numPr>
              <w:numId w:val="15"/>
            </w:numPr>
            <w:ind w:hanging="360"/>
          </w:pPr>
        </w:pPrChange>
      </w:pPr>
      <w:ins w:id="486" w:author="Filipe Brandão" w:date="2013-04-28T23:52:00Z">
        <w:r w:rsidRPr="00E501E1">
          <w:rPr>
            <w:shd w:val="clear" w:color="auto" w:fill="FFFFFF"/>
            <w:lang w:val="en-US"/>
          </w:rPr>
          <w:t>Added new task type (Management)</w:t>
        </w:r>
        <w:r w:rsidRPr="00E501E1">
          <w:rPr>
            <w:shd w:val="clear" w:color="auto" w:fill="FFFFFF"/>
            <w:lang w:val="en-US"/>
          </w:rPr>
          <w:tab/>
          <w:t>0.</w:t>
        </w:r>
        <w:r>
          <w:rPr>
            <w:shd w:val="clear" w:color="auto" w:fill="FFFFFF"/>
            <w:lang w:val="en-US"/>
          </w:rPr>
          <w:t>25h</w:t>
        </w:r>
        <w:r w:rsidRPr="00A81D34" w:rsidDel="00E501E1">
          <w:rPr>
            <w:shd w:val="clear" w:color="auto" w:fill="FFFFFF"/>
            <w:lang w:val="en-US"/>
          </w:rPr>
          <w:t xml:space="preserve"> </w:t>
        </w:r>
      </w:ins>
      <w:del w:id="487" w:author="Filipe Brandão" w:date="2013-04-28T23:52:00Z">
        <w:r w:rsidR="00A81D34" w:rsidRPr="00A81D34" w:rsidDel="00E501E1">
          <w:rPr>
            <w:shd w:val="clear" w:color="auto" w:fill="FFFFFF"/>
            <w:lang w:val="en-US"/>
          </w:rPr>
          <w:delText>Fixing earned value - 0.25</w:delText>
        </w:r>
      </w:del>
    </w:p>
    <w:p w:rsidR="00A81D34" w:rsidRPr="00A81D34" w:rsidDel="00E501E1" w:rsidRDefault="00A81D34" w:rsidP="00E501E1">
      <w:pPr>
        <w:pStyle w:val="PargrafodaLista"/>
        <w:numPr>
          <w:ilvl w:val="0"/>
          <w:numId w:val="15"/>
        </w:numPr>
        <w:rPr>
          <w:del w:id="488" w:author="Filipe Brandão" w:date="2013-04-28T23:52:00Z"/>
          <w:shd w:val="clear" w:color="auto" w:fill="FFFFFF"/>
          <w:lang w:val="en-US"/>
        </w:rPr>
        <w:pPrChange w:id="489" w:author="Filipe Brandão" w:date="2013-04-28T23:52:00Z">
          <w:pPr>
            <w:pStyle w:val="PargrafodaLista"/>
            <w:numPr>
              <w:numId w:val="15"/>
            </w:numPr>
            <w:ind w:hanging="360"/>
          </w:pPr>
        </w:pPrChange>
      </w:pPr>
      <w:del w:id="490" w:author="Filipe Brandão" w:date="2013-04-28T23:52:00Z">
        <w:r w:rsidRPr="00A81D34" w:rsidDel="00E501E1">
          <w:rPr>
            <w:shd w:val="clear" w:color="auto" w:fill="FFFFFF"/>
            <w:lang w:val="en-US"/>
          </w:rPr>
          <w:delText>Updating dashboard - 0.25</w:delText>
        </w:r>
      </w:del>
    </w:p>
    <w:p w:rsidR="00A81D34" w:rsidRPr="00A81D34" w:rsidDel="00E501E1" w:rsidRDefault="00A81D34" w:rsidP="00E501E1">
      <w:pPr>
        <w:pStyle w:val="PargrafodaLista"/>
        <w:numPr>
          <w:ilvl w:val="0"/>
          <w:numId w:val="15"/>
        </w:numPr>
        <w:rPr>
          <w:del w:id="491" w:author="Filipe Brandão" w:date="2013-04-28T23:52:00Z"/>
          <w:shd w:val="clear" w:color="auto" w:fill="FFFFFF"/>
          <w:lang w:val="en-US"/>
        </w:rPr>
        <w:pPrChange w:id="492" w:author="Filipe Brandão" w:date="2013-04-28T23:52:00Z">
          <w:pPr>
            <w:pStyle w:val="PargrafodaLista"/>
            <w:numPr>
              <w:numId w:val="15"/>
            </w:numPr>
            <w:ind w:hanging="360"/>
          </w:pPr>
        </w:pPrChange>
      </w:pPr>
      <w:del w:id="493" w:author="Filipe Brandão" w:date="2013-04-28T23:52:00Z">
        <w:r w:rsidRPr="00A81D34" w:rsidDel="00E501E1">
          <w:rPr>
            <w:shd w:val="clear" w:color="auto" w:fill="FFFFFF"/>
            <w:lang w:val="en-US"/>
          </w:rPr>
          <w:delText>Risk Meeting - 0.75</w:delText>
        </w:r>
      </w:del>
    </w:p>
    <w:p w:rsidR="00A81D34" w:rsidRPr="00A81D34" w:rsidDel="00E501E1" w:rsidRDefault="00A81D34" w:rsidP="00E501E1">
      <w:pPr>
        <w:pStyle w:val="PargrafodaLista"/>
        <w:numPr>
          <w:ilvl w:val="0"/>
          <w:numId w:val="15"/>
        </w:numPr>
        <w:rPr>
          <w:del w:id="494" w:author="Filipe Brandão" w:date="2013-04-28T23:52:00Z"/>
          <w:shd w:val="clear" w:color="auto" w:fill="FFFFFF"/>
          <w:lang w:val="en-US"/>
        </w:rPr>
        <w:pPrChange w:id="495" w:author="Filipe Brandão" w:date="2013-04-28T23:52:00Z">
          <w:pPr>
            <w:pStyle w:val="PargrafodaLista"/>
            <w:numPr>
              <w:numId w:val="15"/>
            </w:numPr>
            <w:ind w:hanging="360"/>
          </w:pPr>
        </w:pPrChange>
      </w:pPr>
      <w:del w:id="496" w:author="Filipe Brandão" w:date="2013-04-28T23:52:00Z">
        <w:r w:rsidRPr="00A81D34" w:rsidDel="00E501E1">
          <w:rPr>
            <w:shd w:val="clear" w:color="auto" w:fill="FFFFFF"/>
            <w:lang w:val="en-US"/>
          </w:rPr>
          <w:delText>Updated mockups - 0.5</w:delText>
        </w:r>
      </w:del>
    </w:p>
    <w:p w:rsidR="00A81D34" w:rsidRPr="00A81D34" w:rsidDel="00E501E1" w:rsidRDefault="00A81D34" w:rsidP="00E501E1">
      <w:pPr>
        <w:pStyle w:val="PargrafodaLista"/>
        <w:numPr>
          <w:ilvl w:val="0"/>
          <w:numId w:val="15"/>
        </w:numPr>
        <w:rPr>
          <w:del w:id="497" w:author="Filipe Brandão" w:date="2013-04-28T23:52:00Z"/>
          <w:shd w:val="clear" w:color="auto" w:fill="FFFFFF"/>
          <w:lang w:val="en-US"/>
        </w:rPr>
        <w:pPrChange w:id="498" w:author="Filipe Brandão" w:date="2013-04-28T23:52:00Z">
          <w:pPr>
            <w:pStyle w:val="PargrafodaLista"/>
            <w:numPr>
              <w:numId w:val="15"/>
            </w:numPr>
            <w:ind w:hanging="360"/>
          </w:pPr>
        </w:pPrChange>
      </w:pPr>
      <w:del w:id="499" w:author="Filipe Brandão" w:date="2013-04-28T23:52:00Z">
        <w:r w:rsidRPr="00A81D34" w:rsidDel="00E501E1">
          <w:rPr>
            <w:shd w:val="clear" w:color="auto" w:fill="FFFFFF"/>
            <w:lang w:val="en-US"/>
          </w:rPr>
          <w:delText>Discussion of the results of the interview with the client - 0.5</w:delText>
        </w:r>
      </w:del>
    </w:p>
    <w:p w:rsidR="00A81D34" w:rsidRPr="00A81D34" w:rsidDel="00E501E1" w:rsidRDefault="00A81D34" w:rsidP="00E501E1">
      <w:pPr>
        <w:pStyle w:val="PargrafodaLista"/>
        <w:numPr>
          <w:ilvl w:val="0"/>
          <w:numId w:val="15"/>
        </w:numPr>
        <w:rPr>
          <w:del w:id="500" w:author="Filipe Brandão" w:date="2013-04-28T23:52:00Z"/>
          <w:shd w:val="clear" w:color="auto" w:fill="FFFFFF"/>
          <w:lang w:val="en-US"/>
        </w:rPr>
        <w:pPrChange w:id="501" w:author="Filipe Brandão" w:date="2013-04-28T23:52:00Z">
          <w:pPr>
            <w:pStyle w:val="PargrafodaLista"/>
            <w:numPr>
              <w:numId w:val="15"/>
            </w:numPr>
            <w:ind w:hanging="360"/>
          </w:pPr>
        </w:pPrChange>
      </w:pPr>
      <w:del w:id="502" w:author="Filipe Brandão" w:date="2013-04-28T23:52:00Z">
        <w:r w:rsidRPr="00A81D34" w:rsidDel="00E501E1">
          <w:rPr>
            <w:shd w:val="clear" w:color="auto" w:fill="FFFFFF"/>
            <w:lang w:val="en-US"/>
          </w:rPr>
          <w:delText>Approved V&amp;V Process</w:delText>
        </w:r>
        <w:r w:rsidRPr="00A81D34" w:rsidDel="00E501E1">
          <w:rPr>
            <w:shd w:val="clear" w:color="auto" w:fill="FFFFFF"/>
            <w:lang w:val="en-US"/>
          </w:rPr>
          <w:tab/>
          <w:delText>- 0.25</w:delText>
        </w:r>
      </w:del>
    </w:p>
    <w:p w:rsidR="00A81D34" w:rsidRPr="00A81D34" w:rsidDel="00E501E1" w:rsidRDefault="00A81D34" w:rsidP="00E501E1">
      <w:pPr>
        <w:pStyle w:val="PargrafodaLista"/>
        <w:numPr>
          <w:ilvl w:val="0"/>
          <w:numId w:val="15"/>
        </w:numPr>
        <w:rPr>
          <w:del w:id="503" w:author="Filipe Brandão" w:date="2013-04-28T23:52:00Z"/>
          <w:shd w:val="clear" w:color="auto" w:fill="FFFFFF"/>
          <w:lang w:val="en-US"/>
        </w:rPr>
        <w:pPrChange w:id="504" w:author="Filipe Brandão" w:date="2013-04-28T23:52:00Z">
          <w:pPr>
            <w:pStyle w:val="PargrafodaLista"/>
            <w:numPr>
              <w:numId w:val="15"/>
            </w:numPr>
            <w:ind w:hanging="360"/>
          </w:pPr>
        </w:pPrChange>
      </w:pPr>
      <w:del w:id="505" w:author="Filipe Brandão" w:date="2013-04-28T23:52:00Z">
        <w:r w:rsidRPr="00A81D34" w:rsidDel="00E501E1">
          <w:rPr>
            <w:shd w:val="clear" w:color="auto" w:fill="FFFFFF"/>
            <w:lang w:val="en-US"/>
          </w:rPr>
          <w:delText>Updated SDP (Milestones) - 0.25</w:delText>
        </w:r>
      </w:del>
    </w:p>
    <w:p w:rsidR="00A81D34" w:rsidRPr="00A81D34" w:rsidDel="00E501E1" w:rsidRDefault="00A81D34" w:rsidP="00E501E1">
      <w:pPr>
        <w:pStyle w:val="PargrafodaLista"/>
        <w:numPr>
          <w:ilvl w:val="0"/>
          <w:numId w:val="15"/>
        </w:numPr>
        <w:rPr>
          <w:del w:id="506" w:author="Filipe Brandão" w:date="2013-04-28T23:52:00Z"/>
          <w:shd w:val="clear" w:color="auto" w:fill="FFFFFF"/>
          <w:lang w:val="en-US"/>
        </w:rPr>
        <w:pPrChange w:id="507" w:author="Filipe Brandão" w:date="2013-04-28T23:52:00Z">
          <w:pPr>
            <w:pStyle w:val="PargrafodaLista"/>
            <w:numPr>
              <w:numId w:val="15"/>
            </w:numPr>
            <w:ind w:hanging="360"/>
          </w:pPr>
        </w:pPrChange>
      </w:pPr>
      <w:del w:id="508" w:author="Filipe Brandão" w:date="2013-04-28T23:52:00Z">
        <w:r w:rsidRPr="00A81D34" w:rsidDel="00E501E1">
          <w:rPr>
            <w:shd w:val="clear" w:color="auto" w:fill="FFFFFF"/>
            <w:lang w:val="en-US"/>
          </w:rPr>
          <w:delText>Approved Coding Standards - 0.25</w:delText>
        </w:r>
      </w:del>
    </w:p>
    <w:p w:rsidR="00577E9B" w:rsidRPr="00A81D34" w:rsidDel="00E501E1" w:rsidRDefault="00A81D34" w:rsidP="00E501E1">
      <w:pPr>
        <w:pStyle w:val="PargrafodaLista"/>
        <w:numPr>
          <w:ilvl w:val="0"/>
          <w:numId w:val="15"/>
        </w:numPr>
        <w:rPr>
          <w:del w:id="509" w:author="Filipe Brandão" w:date="2013-04-28T23:52:00Z"/>
          <w:shd w:val="clear" w:color="auto" w:fill="FFFFFF"/>
          <w:lang w:val="en-US"/>
        </w:rPr>
        <w:pPrChange w:id="510" w:author="Filipe Brandão" w:date="2013-04-28T23:52:00Z">
          <w:pPr>
            <w:pStyle w:val="PargrafodaLista"/>
            <w:numPr>
              <w:numId w:val="15"/>
            </w:numPr>
            <w:ind w:hanging="360"/>
          </w:pPr>
        </w:pPrChange>
      </w:pPr>
      <w:del w:id="511" w:author="Filipe Brandão" w:date="2013-04-28T23:52:00Z">
        <w:r w:rsidRPr="00A81D34" w:rsidDel="00E501E1">
          <w:rPr>
            <w:shd w:val="clear" w:color="auto" w:fill="FFFFFF"/>
            <w:lang w:val="en-US"/>
          </w:rPr>
          <w:delText>Weekly Report - 0.75h</w:delText>
        </w:r>
      </w:del>
    </w:p>
    <w:p w:rsidR="0080696B" w:rsidRPr="00A81D34" w:rsidRDefault="0080696B" w:rsidP="00E501E1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  <w:pPrChange w:id="512" w:author="Filipe Brandão" w:date="2013-04-28T23:52:00Z">
          <w:pPr>
            <w:pStyle w:val="PargrafodaLista"/>
          </w:pPr>
        </w:pPrChange>
      </w:pPr>
    </w:p>
    <w:p w:rsidR="00B154CA" w:rsidRPr="00A81D34" w:rsidRDefault="00B7678C" w:rsidP="00F16DD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</w:t>
      </w: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Girão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- Tasks done:</w:t>
      </w:r>
    </w:p>
    <w:p w:rsidR="00A81D34" w:rsidRPr="00A81D34" w:rsidDel="00E501E1" w:rsidRDefault="00A81D34" w:rsidP="00A81D34">
      <w:pPr>
        <w:pStyle w:val="PargrafodaLista"/>
        <w:numPr>
          <w:ilvl w:val="0"/>
          <w:numId w:val="16"/>
        </w:numPr>
        <w:rPr>
          <w:del w:id="513" w:author="Filipe Brandão" w:date="2013-04-28T23:53:00Z"/>
          <w:shd w:val="clear" w:color="auto" w:fill="FFFFFF"/>
          <w:lang w:val="en-US"/>
        </w:rPr>
      </w:pPr>
      <w:del w:id="514" w:author="Filipe Brandão" w:date="2013-04-28T23:53:00Z">
        <w:r w:rsidRPr="00A81D34" w:rsidDel="00E501E1">
          <w:rPr>
            <w:shd w:val="clear" w:color="auto" w:fill="FFFFFF"/>
            <w:lang w:val="en-US"/>
          </w:rPr>
          <w:delText>Prepare Interview (prepare mo</w:delText>
        </w:r>
        <w:r w:rsidR="00900BEC" w:rsidDel="00E501E1">
          <w:rPr>
            <w:shd w:val="clear" w:color="auto" w:fill="FFFFFF"/>
            <w:lang w:val="en-US"/>
          </w:rPr>
          <w:delText>c</w:delText>
        </w:r>
        <w:r w:rsidRPr="00A81D34" w:rsidDel="00E501E1">
          <w:rPr>
            <w:shd w:val="clear" w:color="auto" w:fill="FFFFFF"/>
            <w:lang w:val="en-US"/>
          </w:rPr>
          <w:delText>kups, study uses case and prepare questions) - 0.5h</w:delText>
        </w:r>
      </w:del>
    </w:p>
    <w:p w:rsidR="00E501E1" w:rsidRPr="00E501E1" w:rsidRDefault="00E501E1" w:rsidP="00E501E1">
      <w:pPr>
        <w:pStyle w:val="PargrafodaLista"/>
        <w:numPr>
          <w:ilvl w:val="0"/>
          <w:numId w:val="16"/>
        </w:numPr>
        <w:rPr>
          <w:ins w:id="515" w:author="Filipe Brandão" w:date="2013-04-28T23:53:00Z"/>
          <w:shd w:val="clear" w:color="auto" w:fill="FFFFFF"/>
          <w:lang w:val="en-US"/>
        </w:rPr>
      </w:pPr>
      <w:ins w:id="516" w:author="Filipe Brandão" w:date="2013-04-28T23:53:00Z">
        <w:r w:rsidRPr="00E501E1">
          <w:rPr>
            <w:shd w:val="clear" w:color="auto" w:fill="FFFFFF"/>
            <w:lang w:val="en-US"/>
          </w:rPr>
          <w:t>Requirements Definitions</w:t>
        </w:r>
        <w:r w:rsidRPr="00E501E1">
          <w:rPr>
            <w:shd w:val="clear" w:color="auto" w:fill="FFFFFF"/>
            <w:lang w:val="en-US"/>
          </w:rPr>
          <w:tab/>
        </w:r>
        <w:r>
          <w:rPr>
            <w:shd w:val="clear" w:color="auto" w:fill="FFFFFF"/>
            <w:lang w:val="en-US"/>
          </w:rPr>
          <w:t>5</w:t>
        </w:r>
        <w:r w:rsidRPr="00E501E1">
          <w:rPr>
            <w:shd w:val="clear" w:color="auto" w:fill="FFFFFF"/>
            <w:lang w:val="en-US"/>
          </w:rPr>
          <w:t>.5</w:t>
        </w:r>
        <w:r>
          <w:rPr>
            <w:shd w:val="clear" w:color="auto" w:fill="FFFFFF"/>
            <w:lang w:val="en-US"/>
          </w:rPr>
          <w:t>h</w:t>
        </w:r>
      </w:ins>
    </w:p>
    <w:p w:rsidR="00E501E1" w:rsidRPr="00E501E1" w:rsidRDefault="00E501E1" w:rsidP="00E501E1">
      <w:pPr>
        <w:pStyle w:val="PargrafodaLista"/>
        <w:numPr>
          <w:ilvl w:val="0"/>
          <w:numId w:val="16"/>
        </w:numPr>
        <w:rPr>
          <w:ins w:id="517" w:author="Filipe Brandão" w:date="2013-04-28T23:53:00Z"/>
          <w:shd w:val="clear" w:color="auto" w:fill="FFFFFF"/>
          <w:lang w:val="en-US"/>
        </w:rPr>
      </w:pPr>
      <w:ins w:id="518" w:author="Filipe Brandão" w:date="2013-04-28T23:53:00Z">
        <w:r w:rsidRPr="00E501E1">
          <w:rPr>
            <w:shd w:val="clear" w:color="auto" w:fill="FFFFFF"/>
            <w:lang w:val="en-US"/>
          </w:rPr>
          <w:t>Formatting and change SRS</w:t>
        </w:r>
        <w:r w:rsidRPr="00E501E1">
          <w:rPr>
            <w:shd w:val="clear" w:color="auto" w:fill="FFFFFF"/>
            <w:lang w:val="en-US"/>
          </w:rPr>
          <w:tab/>
          <w:t>1</w:t>
        </w:r>
        <w:r>
          <w:rPr>
            <w:shd w:val="clear" w:color="auto" w:fill="FFFFFF"/>
            <w:lang w:val="en-US"/>
          </w:rPr>
          <w:t>h</w:t>
        </w:r>
      </w:ins>
    </w:p>
    <w:p w:rsidR="00A81D34" w:rsidRPr="00A81D34" w:rsidDel="00E501E1" w:rsidRDefault="00E501E1" w:rsidP="00E501E1">
      <w:pPr>
        <w:pStyle w:val="PargrafodaLista"/>
        <w:numPr>
          <w:ilvl w:val="0"/>
          <w:numId w:val="16"/>
        </w:numPr>
        <w:rPr>
          <w:del w:id="519" w:author="Filipe Brandão" w:date="2013-04-28T23:53:00Z"/>
          <w:shd w:val="clear" w:color="auto" w:fill="FFFFFF"/>
          <w:lang w:val="en-US"/>
        </w:rPr>
      </w:pPr>
      <w:ins w:id="520" w:author="Filipe Brandão" w:date="2013-04-28T23:53:00Z">
        <w:r w:rsidRPr="00E501E1">
          <w:rPr>
            <w:shd w:val="clear" w:color="auto" w:fill="FFFFFF"/>
            <w:lang w:val="en-US"/>
          </w:rPr>
          <w:t>Change verification and Validation Process (Ready for approval)</w:t>
        </w:r>
        <w:r w:rsidRPr="00E501E1">
          <w:rPr>
            <w:shd w:val="clear" w:color="auto" w:fill="FFFFFF"/>
            <w:lang w:val="en-US"/>
          </w:rPr>
          <w:tab/>
          <w:t>0.5</w:t>
        </w:r>
      </w:ins>
      <w:ins w:id="521" w:author="Filipe Brandão" w:date="2013-04-28T23:54:00Z">
        <w:r>
          <w:rPr>
            <w:shd w:val="clear" w:color="auto" w:fill="FFFFFF"/>
            <w:lang w:val="en-US"/>
          </w:rPr>
          <w:t>h</w:t>
        </w:r>
      </w:ins>
      <w:del w:id="522" w:author="Filipe Brandão" w:date="2013-04-28T23:53:00Z">
        <w:r w:rsidR="00A81D34" w:rsidRPr="00A81D34" w:rsidDel="00E501E1">
          <w:rPr>
            <w:shd w:val="clear" w:color="auto" w:fill="FFFFFF"/>
            <w:lang w:val="en-US"/>
          </w:rPr>
          <w:delText>Interview with the client - 1.25h</w:delText>
        </w:r>
      </w:del>
    </w:p>
    <w:p w:rsidR="00A81D34" w:rsidRPr="00A81D34" w:rsidDel="00E501E1" w:rsidRDefault="00A81D34" w:rsidP="00A81D34">
      <w:pPr>
        <w:pStyle w:val="PargrafodaLista"/>
        <w:numPr>
          <w:ilvl w:val="0"/>
          <w:numId w:val="16"/>
        </w:numPr>
        <w:rPr>
          <w:del w:id="523" w:author="Filipe Brandão" w:date="2013-04-28T23:53:00Z"/>
          <w:shd w:val="clear" w:color="auto" w:fill="FFFFFF"/>
          <w:lang w:val="en-US"/>
        </w:rPr>
      </w:pPr>
      <w:del w:id="524" w:author="Filipe Brandão" w:date="2013-04-28T23:53:00Z">
        <w:r w:rsidRPr="00A81D34" w:rsidDel="00E501E1">
          <w:rPr>
            <w:shd w:val="clear" w:color="auto" w:fill="FFFFFF"/>
            <w:lang w:val="en-US"/>
          </w:rPr>
          <w:delText>compile information of the interview - 0.25h</w:delText>
        </w:r>
      </w:del>
    </w:p>
    <w:p w:rsidR="00A81D34" w:rsidRPr="00A81D34" w:rsidDel="00E501E1" w:rsidRDefault="00A81D34" w:rsidP="00A81D34">
      <w:pPr>
        <w:pStyle w:val="PargrafodaLista"/>
        <w:numPr>
          <w:ilvl w:val="0"/>
          <w:numId w:val="16"/>
        </w:numPr>
        <w:rPr>
          <w:del w:id="525" w:author="Filipe Brandão" w:date="2013-04-28T23:53:00Z"/>
          <w:shd w:val="clear" w:color="auto" w:fill="FFFFFF"/>
          <w:lang w:val="en-US"/>
        </w:rPr>
      </w:pPr>
      <w:del w:id="526" w:author="Filipe Brandão" w:date="2013-04-28T23:53:00Z">
        <w:r w:rsidRPr="00A81D34" w:rsidDel="00E501E1">
          <w:rPr>
            <w:shd w:val="clear" w:color="auto" w:fill="FFFFFF"/>
            <w:lang w:val="en-US"/>
          </w:rPr>
          <w:delText xml:space="preserve">Discussion of the results of the </w:delText>
        </w:r>
        <w:r w:rsidR="00900BEC" w:rsidRPr="00A81D34" w:rsidDel="00E501E1">
          <w:rPr>
            <w:shd w:val="clear" w:color="auto" w:fill="FFFFFF"/>
            <w:lang w:val="en-US"/>
          </w:rPr>
          <w:delText>interview</w:delText>
        </w:r>
        <w:r w:rsidRPr="00A81D34" w:rsidDel="00E501E1">
          <w:rPr>
            <w:shd w:val="clear" w:color="auto" w:fill="FFFFFF"/>
            <w:lang w:val="en-US"/>
          </w:rPr>
          <w:delText xml:space="preserve"> with the client - 0.5h</w:delText>
        </w:r>
      </w:del>
    </w:p>
    <w:p w:rsidR="00A81D34" w:rsidRPr="00A81D34" w:rsidDel="00E501E1" w:rsidRDefault="00A81D34" w:rsidP="00A81D34">
      <w:pPr>
        <w:pStyle w:val="PargrafodaLista"/>
        <w:numPr>
          <w:ilvl w:val="0"/>
          <w:numId w:val="16"/>
        </w:numPr>
        <w:rPr>
          <w:del w:id="527" w:author="Filipe Brandão" w:date="2013-04-28T23:53:00Z"/>
          <w:shd w:val="clear" w:color="auto" w:fill="FFFFFF"/>
          <w:lang w:val="en-US"/>
        </w:rPr>
      </w:pPr>
      <w:del w:id="528" w:author="Filipe Brandão" w:date="2013-04-28T23:53:00Z">
        <w:r w:rsidRPr="00A81D34" w:rsidDel="00E501E1">
          <w:rPr>
            <w:shd w:val="clear" w:color="auto" w:fill="FFFFFF"/>
            <w:lang w:val="en-US"/>
          </w:rPr>
          <w:delText>Process map discussion - 0.25h</w:delText>
        </w:r>
      </w:del>
    </w:p>
    <w:p w:rsidR="00A81D34" w:rsidRPr="00A81D34" w:rsidDel="00E501E1" w:rsidRDefault="00A81D34" w:rsidP="00A81D34">
      <w:pPr>
        <w:pStyle w:val="PargrafodaLista"/>
        <w:numPr>
          <w:ilvl w:val="0"/>
          <w:numId w:val="16"/>
        </w:numPr>
        <w:rPr>
          <w:del w:id="529" w:author="Filipe Brandão" w:date="2013-04-28T23:53:00Z"/>
          <w:shd w:val="clear" w:color="auto" w:fill="FFFFFF"/>
          <w:lang w:val="en-US"/>
        </w:rPr>
      </w:pPr>
      <w:del w:id="530" w:author="Filipe Brandão" w:date="2013-04-28T23:53:00Z">
        <w:r w:rsidRPr="00A81D34" w:rsidDel="00E501E1">
          <w:rPr>
            <w:shd w:val="clear" w:color="auto" w:fill="FFFFFF"/>
            <w:lang w:val="en-US"/>
          </w:rPr>
          <w:delText>Requirements Definitions - 1.5h</w:delText>
        </w:r>
      </w:del>
    </w:p>
    <w:p w:rsidR="0080696B" w:rsidRPr="00A81D34" w:rsidRDefault="00A81D34" w:rsidP="00A81D34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del w:id="531" w:author="Filipe Brandão" w:date="2013-04-28T23:54:00Z">
        <w:r w:rsidRPr="00A81D34" w:rsidDel="00E501E1">
          <w:rPr>
            <w:shd w:val="clear" w:color="auto" w:fill="FFFFFF"/>
            <w:lang w:val="en-US"/>
          </w:rPr>
          <w:delText>Risk meeting - 0.75h</w:delText>
        </w:r>
      </w:del>
    </w:p>
    <w:p w:rsidR="00082BF3" w:rsidRPr="00A81D34" w:rsidRDefault="00082BF3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Martins – Tasks done:</w:t>
      </w:r>
    </w:p>
    <w:p w:rsidR="00A81D34" w:rsidRPr="00A81D34" w:rsidDel="00E501E1" w:rsidRDefault="00A81D34" w:rsidP="00A81D34">
      <w:pPr>
        <w:pStyle w:val="PargrafodaLista"/>
        <w:numPr>
          <w:ilvl w:val="0"/>
          <w:numId w:val="17"/>
        </w:numPr>
        <w:rPr>
          <w:del w:id="532" w:author="Filipe Brandão" w:date="2013-04-28T23:55:00Z"/>
          <w:shd w:val="clear" w:color="auto" w:fill="FFFFFF"/>
          <w:lang w:val="en-US"/>
        </w:rPr>
      </w:pPr>
      <w:del w:id="533" w:author="Filipe Brandão" w:date="2013-04-28T23:55:00Z">
        <w:r w:rsidRPr="00A81D34" w:rsidDel="00E501E1">
          <w:rPr>
            <w:shd w:val="clear" w:color="auto" w:fill="FFFFFF"/>
            <w:lang w:val="en-US"/>
          </w:rPr>
          <w:delText>Interview with the Client - 1.25h</w:delText>
        </w:r>
      </w:del>
    </w:p>
    <w:p w:rsidR="00E501E1" w:rsidRPr="00E501E1" w:rsidRDefault="00E501E1" w:rsidP="00E501E1">
      <w:pPr>
        <w:pStyle w:val="PargrafodaLista"/>
        <w:numPr>
          <w:ilvl w:val="0"/>
          <w:numId w:val="17"/>
        </w:numPr>
        <w:rPr>
          <w:ins w:id="534" w:author="Filipe Brandão" w:date="2013-04-28T23:55:00Z"/>
          <w:shd w:val="clear" w:color="auto" w:fill="FFFFFF"/>
          <w:lang w:val="en-US"/>
        </w:rPr>
      </w:pPr>
      <w:ins w:id="535" w:author="Filipe Brandão" w:date="2013-04-28T23:55:00Z">
        <w:r w:rsidRPr="00E501E1">
          <w:rPr>
            <w:shd w:val="clear" w:color="auto" w:fill="FFFFFF"/>
            <w:lang w:val="en-US"/>
          </w:rPr>
          <w:t>New tests</w:t>
        </w:r>
        <w:r w:rsidRPr="00E501E1">
          <w:rPr>
            <w:shd w:val="clear" w:color="auto" w:fill="FFFFFF"/>
            <w:lang w:val="en-US"/>
          </w:rPr>
          <w:tab/>
          <w:t>0.5</w:t>
        </w:r>
        <w:r>
          <w:rPr>
            <w:shd w:val="clear" w:color="auto" w:fill="FFFFFF"/>
            <w:lang w:val="en-US"/>
          </w:rPr>
          <w:t>h</w:t>
        </w:r>
      </w:ins>
    </w:p>
    <w:p w:rsidR="00E501E1" w:rsidRPr="00E501E1" w:rsidRDefault="00E501E1" w:rsidP="00E501E1">
      <w:pPr>
        <w:pStyle w:val="PargrafodaLista"/>
        <w:numPr>
          <w:ilvl w:val="0"/>
          <w:numId w:val="17"/>
        </w:numPr>
        <w:rPr>
          <w:ins w:id="536" w:author="Filipe Brandão" w:date="2013-04-28T23:55:00Z"/>
          <w:shd w:val="clear" w:color="auto" w:fill="FFFFFF"/>
          <w:lang w:val="en-US"/>
        </w:rPr>
      </w:pPr>
      <w:ins w:id="537" w:author="Filipe Brandão" w:date="2013-04-28T23:55:00Z">
        <w:r w:rsidRPr="00E501E1">
          <w:rPr>
            <w:shd w:val="clear" w:color="auto" w:fill="FFFFFF"/>
            <w:lang w:val="en-US"/>
          </w:rPr>
          <w:t>ER diagram</w:t>
        </w:r>
        <w:r w:rsidRPr="00E501E1">
          <w:rPr>
            <w:shd w:val="clear" w:color="auto" w:fill="FFFFFF"/>
            <w:lang w:val="en-US"/>
          </w:rPr>
          <w:tab/>
          <w:t>1.5</w:t>
        </w:r>
        <w:r>
          <w:rPr>
            <w:shd w:val="clear" w:color="auto" w:fill="FFFFFF"/>
            <w:lang w:val="en-US"/>
          </w:rPr>
          <w:t>h</w:t>
        </w:r>
      </w:ins>
    </w:p>
    <w:p w:rsidR="00E501E1" w:rsidRPr="00E501E1" w:rsidRDefault="00E501E1" w:rsidP="00E501E1">
      <w:pPr>
        <w:pStyle w:val="PargrafodaLista"/>
        <w:numPr>
          <w:ilvl w:val="0"/>
          <w:numId w:val="17"/>
        </w:numPr>
        <w:rPr>
          <w:ins w:id="538" w:author="Filipe Brandão" w:date="2013-04-28T23:55:00Z"/>
          <w:shd w:val="clear" w:color="auto" w:fill="FFFFFF"/>
          <w:lang w:val="en-US"/>
        </w:rPr>
      </w:pPr>
      <w:ins w:id="539" w:author="Filipe Brandão" w:date="2013-04-28T23:55:00Z">
        <w:r w:rsidRPr="00E501E1">
          <w:rPr>
            <w:shd w:val="clear" w:color="auto" w:fill="FFFFFF"/>
            <w:lang w:val="en-US"/>
          </w:rPr>
          <w:t xml:space="preserve">Study and take annotations of </w:t>
        </w:r>
        <w:proofErr w:type="spellStart"/>
        <w:r w:rsidRPr="00E501E1">
          <w:rPr>
            <w:shd w:val="clear" w:color="auto" w:fill="FFFFFF"/>
            <w:lang w:val="en-US"/>
          </w:rPr>
          <w:t>Javalicious</w:t>
        </w:r>
        <w:proofErr w:type="spellEnd"/>
        <w:r w:rsidRPr="00E501E1">
          <w:rPr>
            <w:shd w:val="clear" w:color="auto" w:fill="FFFFFF"/>
            <w:lang w:val="en-US"/>
          </w:rPr>
          <w:t xml:space="preserve"> Developmen</w:t>
        </w:r>
        <w:r>
          <w:rPr>
            <w:shd w:val="clear" w:color="auto" w:fill="FFFFFF"/>
            <w:lang w:val="en-US"/>
          </w:rPr>
          <w:t xml:space="preserve">t Team's SRS for the inspection  </w:t>
        </w:r>
        <w:r w:rsidRPr="00E501E1">
          <w:rPr>
            <w:shd w:val="clear" w:color="auto" w:fill="FFFFFF"/>
            <w:lang w:val="en-US"/>
          </w:rPr>
          <w:t>2</w:t>
        </w:r>
        <w:r>
          <w:rPr>
            <w:shd w:val="clear" w:color="auto" w:fill="FFFFFF"/>
            <w:lang w:val="en-US"/>
          </w:rPr>
          <w:t>h</w:t>
        </w:r>
      </w:ins>
    </w:p>
    <w:p w:rsidR="00A81D34" w:rsidRPr="00A81D34" w:rsidDel="00E501E1" w:rsidRDefault="00E501E1" w:rsidP="00E501E1">
      <w:pPr>
        <w:pStyle w:val="PargrafodaLista"/>
        <w:numPr>
          <w:ilvl w:val="0"/>
          <w:numId w:val="17"/>
        </w:numPr>
        <w:rPr>
          <w:del w:id="540" w:author="Filipe Brandão" w:date="2013-04-28T23:55:00Z"/>
          <w:shd w:val="clear" w:color="auto" w:fill="FFFFFF"/>
          <w:lang w:val="en-US"/>
        </w:rPr>
      </w:pPr>
      <w:ins w:id="541" w:author="Filipe Brandão" w:date="2013-04-28T23:55:00Z">
        <w:r w:rsidRPr="00E501E1">
          <w:rPr>
            <w:shd w:val="clear" w:color="auto" w:fill="FFFFFF"/>
            <w:lang w:val="en-US"/>
          </w:rPr>
          <w:t>Reading the SRS from my team</w:t>
        </w:r>
        <w:r w:rsidRPr="00E501E1">
          <w:rPr>
            <w:shd w:val="clear" w:color="auto" w:fill="FFFFFF"/>
            <w:lang w:val="en-US"/>
          </w:rPr>
          <w:tab/>
          <w:t>0.5</w:t>
        </w:r>
        <w:r>
          <w:rPr>
            <w:shd w:val="clear" w:color="auto" w:fill="FFFFFF"/>
            <w:lang w:val="en-US"/>
          </w:rPr>
          <w:t>h</w:t>
        </w:r>
      </w:ins>
      <w:del w:id="542" w:author="Filipe Brandão" w:date="2013-04-28T23:55:00Z">
        <w:r w:rsidR="00A81D34" w:rsidRPr="00A81D34" w:rsidDel="00E501E1">
          <w:rPr>
            <w:shd w:val="clear" w:color="auto" w:fill="FFFFFF"/>
            <w:lang w:val="en-US"/>
          </w:rPr>
          <w:delText>Changes in Verification &amp; Validation Process - 0.75h</w:delText>
        </w:r>
      </w:del>
    </w:p>
    <w:p w:rsidR="00A81D34" w:rsidRPr="00A81D34" w:rsidRDefault="00A81D34" w:rsidP="00A81D34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del w:id="543" w:author="Filipe Brandão" w:date="2013-04-28T23:55:00Z">
        <w:r w:rsidRPr="00A81D34" w:rsidDel="00E501E1">
          <w:rPr>
            <w:shd w:val="clear" w:color="auto" w:fill="FFFFFF"/>
            <w:lang w:val="en-US"/>
          </w:rPr>
          <w:delText>Remaking and continuing Test plan - 4.5h</w:delText>
        </w:r>
      </w:del>
    </w:p>
    <w:p w:rsidR="0080696B" w:rsidRPr="00A81D34" w:rsidDel="00E501E1" w:rsidRDefault="00A81D34" w:rsidP="00BF44E5">
      <w:pPr>
        <w:pStyle w:val="PargrafodaLista"/>
        <w:numPr>
          <w:ilvl w:val="0"/>
          <w:numId w:val="17"/>
        </w:numPr>
        <w:rPr>
          <w:del w:id="544" w:author="Filipe Brandão" w:date="2013-04-28T23:55:00Z"/>
          <w:shd w:val="clear" w:color="auto" w:fill="FFFFFF"/>
          <w:lang w:val="en-US"/>
        </w:rPr>
      </w:pPr>
      <w:del w:id="545" w:author="Filipe Brandão" w:date="2013-04-28T23:55:00Z">
        <w:r w:rsidRPr="00A81D34" w:rsidDel="00E501E1">
          <w:rPr>
            <w:shd w:val="clear" w:color="auto" w:fill="FFFFFF"/>
            <w:lang w:val="en-US"/>
          </w:rPr>
          <w:delText>Approval Assessment and control process - 0.25</w:delText>
        </w:r>
        <w:r w:rsidR="0080696B" w:rsidRPr="00A81D34" w:rsidDel="00E501E1">
          <w:rPr>
            <w:shd w:val="clear" w:color="auto" w:fill="FFFFFF"/>
            <w:lang w:val="en-US"/>
          </w:rPr>
          <w:delText>h</w:delText>
        </w:r>
      </w:del>
    </w:p>
    <w:p w:rsidR="0080696B" w:rsidRPr="00A81D34" w:rsidRDefault="00B7678C" w:rsidP="003B5BAA">
      <w:pPr>
        <w:pStyle w:val="NormalWeb"/>
        <w:tabs>
          <w:tab w:val="left" w:pos="3654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Mário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Oliveira - Tasks done:</w:t>
      </w:r>
    </w:p>
    <w:p w:rsidR="00A81D34" w:rsidRPr="00A81D34" w:rsidDel="00E501E1" w:rsidRDefault="00A81D34" w:rsidP="00A81D34">
      <w:pPr>
        <w:pStyle w:val="PargrafodaLista"/>
        <w:numPr>
          <w:ilvl w:val="0"/>
          <w:numId w:val="18"/>
        </w:numPr>
        <w:rPr>
          <w:del w:id="546" w:author="Filipe Brandão" w:date="2013-04-28T23:55:00Z"/>
          <w:shd w:val="clear" w:color="auto" w:fill="FFFFFF"/>
          <w:lang w:val="en-US"/>
        </w:rPr>
      </w:pPr>
      <w:del w:id="547" w:author="Filipe Brandão" w:date="2013-04-28T23:55:00Z">
        <w:r w:rsidRPr="00A81D34" w:rsidDel="00E501E1">
          <w:rPr>
            <w:shd w:val="clear" w:color="auto" w:fill="FFFFFF"/>
            <w:lang w:val="en-US"/>
          </w:rPr>
          <w:delText>Revision weekly report - Week 7 - 0.25h</w:delText>
        </w:r>
      </w:del>
    </w:p>
    <w:p w:rsidR="00E501E1" w:rsidRPr="00E501E1" w:rsidRDefault="00E501E1" w:rsidP="00E501E1">
      <w:pPr>
        <w:pStyle w:val="PargrafodaLista"/>
        <w:numPr>
          <w:ilvl w:val="0"/>
          <w:numId w:val="18"/>
        </w:numPr>
        <w:rPr>
          <w:ins w:id="548" w:author="Filipe Brandão" w:date="2013-04-28T23:55:00Z"/>
          <w:shd w:val="clear" w:color="auto" w:fill="FFFFFF"/>
          <w:lang w:val="en-US"/>
        </w:rPr>
      </w:pPr>
      <w:ins w:id="549" w:author="Filipe Brandão" w:date="2013-04-28T23:55:00Z">
        <w:r w:rsidRPr="00E501E1">
          <w:rPr>
            <w:shd w:val="clear" w:color="auto" w:fill="FFFFFF"/>
            <w:lang w:val="en-US"/>
          </w:rPr>
          <w:t>Revision weekly report - Week 8</w:t>
        </w:r>
        <w:r w:rsidRPr="00E501E1">
          <w:rPr>
            <w:shd w:val="clear" w:color="auto" w:fill="FFFFFF"/>
            <w:lang w:val="en-US"/>
          </w:rPr>
          <w:tab/>
          <w:t>0.25</w:t>
        </w:r>
        <w:r>
          <w:rPr>
            <w:shd w:val="clear" w:color="auto" w:fill="FFFFFF"/>
            <w:lang w:val="en-US"/>
          </w:rPr>
          <w:t>h</w:t>
        </w:r>
      </w:ins>
    </w:p>
    <w:p w:rsidR="00E501E1" w:rsidRPr="00E501E1" w:rsidRDefault="00E501E1" w:rsidP="00E501E1">
      <w:pPr>
        <w:pStyle w:val="PargrafodaLista"/>
        <w:numPr>
          <w:ilvl w:val="0"/>
          <w:numId w:val="18"/>
        </w:numPr>
        <w:rPr>
          <w:ins w:id="550" w:author="Filipe Brandão" w:date="2013-04-28T23:55:00Z"/>
          <w:shd w:val="clear" w:color="auto" w:fill="FFFFFF"/>
          <w:lang w:val="en-US"/>
        </w:rPr>
      </w:pPr>
      <w:ins w:id="551" w:author="Filipe Brandão" w:date="2013-04-28T23:55:00Z">
        <w:r w:rsidRPr="00E501E1">
          <w:rPr>
            <w:shd w:val="clear" w:color="auto" w:fill="FFFFFF"/>
            <w:lang w:val="en-US"/>
          </w:rPr>
          <w:t>Revision Process List</w:t>
        </w:r>
        <w:r w:rsidRPr="00E501E1">
          <w:rPr>
            <w:shd w:val="clear" w:color="auto" w:fill="FFFFFF"/>
            <w:lang w:val="en-US"/>
          </w:rPr>
          <w:tab/>
          <w:t>0.25</w:t>
        </w:r>
        <w:r>
          <w:rPr>
            <w:shd w:val="clear" w:color="auto" w:fill="FFFFFF"/>
            <w:lang w:val="en-US"/>
          </w:rPr>
          <w:t>h</w:t>
        </w:r>
      </w:ins>
    </w:p>
    <w:p w:rsidR="00E501E1" w:rsidRPr="00E501E1" w:rsidRDefault="00E501E1" w:rsidP="00E501E1">
      <w:pPr>
        <w:pStyle w:val="PargrafodaLista"/>
        <w:numPr>
          <w:ilvl w:val="0"/>
          <w:numId w:val="18"/>
        </w:numPr>
        <w:rPr>
          <w:ins w:id="552" w:author="Filipe Brandão" w:date="2013-04-28T23:55:00Z"/>
          <w:shd w:val="clear" w:color="auto" w:fill="FFFFFF"/>
          <w:lang w:val="en-US"/>
        </w:rPr>
      </w:pPr>
      <w:proofErr w:type="spellStart"/>
      <w:ins w:id="553" w:author="Filipe Brandão" w:date="2013-04-28T23:55:00Z">
        <w:r w:rsidRPr="00E501E1">
          <w:rPr>
            <w:shd w:val="clear" w:color="auto" w:fill="FFFFFF"/>
            <w:lang w:val="en-US"/>
          </w:rPr>
          <w:t>Upadate</w:t>
        </w:r>
        <w:proofErr w:type="spellEnd"/>
        <w:r w:rsidRPr="00E501E1">
          <w:rPr>
            <w:shd w:val="clear" w:color="auto" w:fill="FFFFFF"/>
            <w:lang w:val="en-US"/>
          </w:rPr>
          <w:t xml:space="preserve"> repository</w:t>
        </w:r>
        <w:r w:rsidRPr="00E501E1">
          <w:rPr>
            <w:shd w:val="clear" w:color="auto" w:fill="FFFFFF"/>
            <w:lang w:val="en-US"/>
          </w:rPr>
          <w:tab/>
          <w:t>0.25</w:t>
        </w:r>
        <w:r>
          <w:rPr>
            <w:shd w:val="clear" w:color="auto" w:fill="FFFFFF"/>
            <w:lang w:val="en-US"/>
          </w:rPr>
          <w:t>h</w:t>
        </w:r>
      </w:ins>
    </w:p>
    <w:p w:rsidR="00E501E1" w:rsidRPr="00E501E1" w:rsidRDefault="00E501E1" w:rsidP="00E501E1">
      <w:pPr>
        <w:pStyle w:val="PargrafodaLista"/>
        <w:numPr>
          <w:ilvl w:val="0"/>
          <w:numId w:val="18"/>
        </w:numPr>
        <w:rPr>
          <w:ins w:id="554" w:author="Filipe Brandão" w:date="2013-04-28T23:55:00Z"/>
          <w:shd w:val="clear" w:color="auto" w:fill="FFFFFF"/>
          <w:lang w:val="en-US"/>
        </w:rPr>
      </w:pPr>
      <w:ins w:id="555" w:author="Filipe Brandão" w:date="2013-04-28T23:55:00Z">
        <w:r w:rsidRPr="00E501E1">
          <w:rPr>
            <w:shd w:val="clear" w:color="auto" w:fill="FFFFFF"/>
            <w:lang w:val="en-US"/>
          </w:rPr>
          <w:t>Writing meeting minute</w:t>
        </w:r>
        <w:r w:rsidRPr="00E501E1">
          <w:rPr>
            <w:shd w:val="clear" w:color="auto" w:fill="FFFFFF"/>
            <w:lang w:val="en-US"/>
          </w:rPr>
          <w:tab/>
          <w:t>1.75</w:t>
        </w:r>
        <w:r>
          <w:rPr>
            <w:shd w:val="clear" w:color="auto" w:fill="FFFFFF"/>
            <w:lang w:val="en-US"/>
          </w:rPr>
          <w:t>h</w:t>
        </w:r>
      </w:ins>
    </w:p>
    <w:p w:rsidR="00E501E1" w:rsidRPr="00E501E1" w:rsidRDefault="00E501E1" w:rsidP="00E501E1">
      <w:pPr>
        <w:pStyle w:val="PargrafodaLista"/>
        <w:numPr>
          <w:ilvl w:val="0"/>
          <w:numId w:val="18"/>
        </w:numPr>
        <w:rPr>
          <w:ins w:id="556" w:author="Filipe Brandão" w:date="2013-04-28T23:55:00Z"/>
          <w:shd w:val="clear" w:color="auto" w:fill="FFFFFF"/>
          <w:lang w:val="en-US"/>
        </w:rPr>
      </w:pPr>
      <w:ins w:id="557" w:author="Filipe Brandão" w:date="2013-04-28T23:55:00Z">
        <w:r w:rsidRPr="00E501E1">
          <w:rPr>
            <w:shd w:val="clear" w:color="auto" w:fill="FFFFFF"/>
            <w:lang w:val="en-US"/>
          </w:rPr>
          <w:t>Requirements Definitions</w:t>
        </w:r>
        <w:r w:rsidRPr="00E501E1">
          <w:rPr>
            <w:shd w:val="clear" w:color="auto" w:fill="FFFFFF"/>
            <w:lang w:val="en-US"/>
          </w:rPr>
          <w:tab/>
          <w:t>1</w:t>
        </w:r>
      </w:ins>
    </w:p>
    <w:p w:rsidR="00A81D34" w:rsidRPr="00A81D34" w:rsidDel="00E501E1" w:rsidRDefault="00E501E1" w:rsidP="00E501E1">
      <w:pPr>
        <w:pStyle w:val="PargrafodaLista"/>
        <w:numPr>
          <w:ilvl w:val="0"/>
          <w:numId w:val="18"/>
        </w:numPr>
        <w:rPr>
          <w:del w:id="558" w:author="Filipe Brandão" w:date="2013-04-28T23:55:00Z"/>
          <w:shd w:val="clear" w:color="auto" w:fill="FFFFFF"/>
          <w:lang w:val="en-US"/>
        </w:rPr>
      </w:pPr>
      <w:ins w:id="559" w:author="Filipe Brandão" w:date="2013-04-28T23:55:00Z">
        <w:r w:rsidRPr="00E501E1">
          <w:rPr>
            <w:shd w:val="clear" w:color="auto" w:fill="FFFFFF"/>
            <w:lang w:val="en-US"/>
          </w:rPr>
          <w:t>Requirements Definitions</w:t>
        </w:r>
        <w:r w:rsidRPr="00E501E1">
          <w:rPr>
            <w:shd w:val="clear" w:color="auto" w:fill="FFFFFF"/>
            <w:lang w:val="en-US"/>
          </w:rPr>
          <w:tab/>
          <w:t>4.5</w:t>
        </w:r>
      </w:ins>
      <w:del w:id="560" w:author="Filipe Brandão" w:date="2013-04-28T23:55:00Z">
        <w:r w:rsidR="00A81D34" w:rsidRPr="00A81D34" w:rsidDel="00E501E1">
          <w:rPr>
            <w:shd w:val="clear" w:color="auto" w:fill="FFFFFF"/>
            <w:lang w:val="en-US"/>
          </w:rPr>
          <w:delText>Revision Verification &amp; Validation Process - 0.5h</w:delText>
        </w:r>
      </w:del>
    </w:p>
    <w:p w:rsidR="00A81D34" w:rsidRPr="00A81D34" w:rsidDel="00E501E1" w:rsidRDefault="00A81D34" w:rsidP="00A81D34">
      <w:pPr>
        <w:pStyle w:val="PargrafodaLista"/>
        <w:numPr>
          <w:ilvl w:val="0"/>
          <w:numId w:val="18"/>
        </w:numPr>
        <w:rPr>
          <w:del w:id="561" w:author="Filipe Brandão" w:date="2013-04-28T23:55:00Z"/>
          <w:shd w:val="clear" w:color="auto" w:fill="FFFFFF"/>
          <w:lang w:val="en-US"/>
        </w:rPr>
      </w:pPr>
      <w:del w:id="562" w:author="Filipe Brandão" w:date="2013-04-28T23:55:00Z">
        <w:r w:rsidRPr="00A81D34" w:rsidDel="00E501E1">
          <w:rPr>
            <w:shd w:val="clear" w:color="auto" w:fill="FFFFFF"/>
            <w:lang w:val="en-US"/>
          </w:rPr>
          <w:delText>Revision Coding standards document - 0.5h</w:delText>
        </w:r>
      </w:del>
    </w:p>
    <w:p w:rsidR="00A81D34" w:rsidRPr="00A81D34" w:rsidDel="00E501E1" w:rsidRDefault="00A81D34" w:rsidP="00A81D34">
      <w:pPr>
        <w:pStyle w:val="PargrafodaLista"/>
        <w:numPr>
          <w:ilvl w:val="0"/>
          <w:numId w:val="18"/>
        </w:numPr>
        <w:rPr>
          <w:del w:id="563" w:author="Filipe Brandão" w:date="2013-04-28T23:55:00Z"/>
          <w:shd w:val="clear" w:color="auto" w:fill="FFFFFF"/>
          <w:lang w:val="en-US"/>
        </w:rPr>
      </w:pPr>
      <w:del w:id="564" w:author="Filipe Brandão" w:date="2013-04-28T23:55:00Z">
        <w:r w:rsidRPr="00A81D34" w:rsidDel="00E501E1">
          <w:rPr>
            <w:shd w:val="clear" w:color="auto" w:fill="FFFFFF"/>
            <w:lang w:val="en-US"/>
          </w:rPr>
          <w:delText>Prepare Interview (study uses case and prepare questions) - 0.5h</w:delText>
        </w:r>
      </w:del>
    </w:p>
    <w:p w:rsidR="00A81D34" w:rsidRPr="00A81D34" w:rsidDel="00E501E1" w:rsidRDefault="00A81D34" w:rsidP="00A81D34">
      <w:pPr>
        <w:pStyle w:val="PargrafodaLista"/>
        <w:numPr>
          <w:ilvl w:val="0"/>
          <w:numId w:val="18"/>
        </w:numPr>
        <w:rPr>
          <w:del w:id="565" w:author="Filipe Brandão" w:date="2013-04-28T23:55:00Z"/>
          <w:shd w:val="clear" w:color="auto" w:fill="FFFFFF"/>
          <w:lang w:val="en-US"/>
        </w:rPr>
      </w:pPr>
      <w:del w:id="566" w:author="Filipe Brandão" w:date="2013-04-28T23:55:00Z">
        <w:r w:rsidRPr="00A81D34" w:rsidDel="00E501E1">
          <w:rPr>
            <w:shd w:val="clear" w:color="auto" w:fill="FFFFFF"/>
            <w:lang w:val="en-US"/>
          </w:rPr>
          <w:delText>Interview with the client - 1.25h</w:delText>
        </w:r>
      </w:del>
    </w:p>
    <w:p w:rsidR="00A81D34" w:rsidRPr="00A81D34" w:rsidDel="00E501E1" w:rsidRDefault="00A81D34" w:rsidP="00A81D34">
      <w:pPr>
        <w:pStyle w:val="PargrafodaLista"/>
        <w:numPr>
          <w:ilvl w:val="0"/>
          <w:numId w:val="18"/>
        </w:numPr>
        <w:rPr>
          <w:del w:id="567" w:author="Filipe Brandão" w:date="2013-04-28T23:55:00Z"/>
          <w:shd w:val="clear" w:color="auto" w:fill="FFFFFF"/>
          <w:lang w:val="en-US"/>
        </w:rPr>
      </w:pPr>
      <w:del w:id="568" w:author="Filipe Brandão" w:date="2013-04-28T23:55:00Z">
        <w:r w:rsidRPr="00A81D34" w:rsidDel="00E501E1">
          <w:rPr>
            <w:shd w:val="clear" w:color="auto" w:fill="FFFFFF"/>
            <w:lang w:val="en-US"/>
          </w:rPr>
          <w:delText>Revision software development plan document - 0.25h</w:delText>
        </w:r>
      </w:del>
    </w:p>
    <w:p w:rsidR="00A81D34" w:rsidRPr="00A81D34" w:rsidDel="00E501E1" w:rsidRDefault="00A81D34" w:rsidP="00A81D34">
      <w:pPr>
        <w:pStyle w:val="PargrafodaLista"/>
        <w:numPr>
          <w:ilvl w:val="0"/>
          <w:numId w:val="18"/>
        </w:numPr>
        <w:rPr>
          <w:del w:id="569" w:author="Filipe Brandão" w:date="2013-04-28T23:55:00Z"/>
          <w:shd w:val="clear" w:color="auto" w:fill="FFFFFF"/>
          <w:lang w:val="en-US"/>
        </w:rPr>
      </w:pPr>
      <w:del w:id="570" w:author="Filipe Brandão" w:date="2013-04-28T23:55:00Z">
        <w:r w:rsidRPr="00A81D34" w:rsidDel="00E501E1">
          <w:rPr>
            <w:shd w:val="clear" w:color="auto" w:fill="FFFFFF"/>
            <w:lang w:val="en-US"/>
          </w:rPr>
          <w:delText>Requirements Definitions - 1.5h</w:delText>
        </w:r>
      </w:del>
    </w:p>
    <w:p w:rsidR="00A81D34" w:rsidRPr="00A81D34" w:rsidDel="00E501E1" w:rsidRDefault="00A81D34" w:rsidP="00A81D34">
      <w:pPr>
        <w:pStyle w:val="PargrafodaLista"/>
        <w:numPr>
          <w:ilvl w:val="0"/>
          <w:numId w:val="18"/>
        </w:numPr>
        <w:rPr>
          <w:del w:id="571" w:author="Filipe Brandão" w:date="2013-04-28T23:55:00Z"/>
          <w:shd w:val="clear" w:color="auto" w:fill="FFFFFF"/>
          <w:lang w:val="en-US"/>
        </w:rPr>
      </w:pPr>
      <w:del w:id="572" w:author="Filipe Brandão" w:date="2013-04-28T23:55:00Z">
        <w:r w:rsidRPr="00A81D34" w:rsidDel="00E501E1">
          <w:rPr>
            <w:shd w:val="clear" w:color="auto" w:fill="FFFFFF"/>
            <w:lang w:val="en-US"/>
          </w:rPr>
          <w:delText>Risk meeting - 0.75h</w:delText>
        </w:r>
      </w:del>
    </w:p>
    <w:p w:rsidR="00A81D34" w:rsidRPr="00A81D34" w:rsidDel="00E501E1" w:rsidRDefault="00A81D34" w:rsidP="00A81D34">
      <w:pPr>
        <w:pStyle w:val="PargrafodaLista"/>
        <w:numPr>
          <w:ilvl w:val="0"/>
          <w:numId w:val="18"/>
        </w:numPr>
        <w:rPr>
          <w:del w:id="573" w:author="Filipe Brandão" w:date="2013-04-28T23:55:00Z"/>
          <w:shd w:val="clear" w:color="auto" w:fill="FFFFFF"/>
          <w:lang w:val="en-US"/>
        </w:rPr>
      </w:pPr>
      <w:del w:id="574" w:author="Filipe Brandão" w:date="2013-04-28T23:55:00Z">
        <w:r w:rsidRPr="00A81D34" w:rsidDel="00E501E1">
          <w:rPr>
            <w:shd w:val="clear" w:color="auto" w:fill="FFFFFF"/>
            <w:lang w:val="en-US"/>
          </w:rPr>
          <w:delText>Process map discussion</w:delText>
        </w:r>
        <w:r w:rsidRPr="00A81D34" w:rsidDel="00E501E1">
          <w:rPr>
            <w:shd w:val="clear" w:color="auto" w:fill="FFFFFF"/>
            <w:lang w:val="en-US"/>
          </w:rPr>
          <w:tab/>
          <w:delText xml:space="preserve"> - 0.25h</w:delText>
        </w:r>
      </w:del>
    </w:p>
    <w:p w:rsidR="00A81D34" w:rsidRPr="00A81D34" w:rsidDel="00E501E1" w:rsidRDefault="00A81D34" w:rsidP="00A81D34">
      <w:pPr>
        <w:pStyle w:val="PargrafodaLista"/>
        <w:numPr>
          <w:ilvl w:val="0"/>
          <w:numId w:val="18"/>
        </w:numPr>
        <w:rPr>
          <w:del w:id="575" w:author="Filipe Brandão" w:date="2013-04-28T23:55:00Z"/>
          <w:shd w:val="clear" w:color="auto" w:fill="FFFFFF"/>
          <w:lang w:val="en-US"/>
        </w:rPr>
      </w:pPr>
      <w:del w:id="576" w:author="Filipe Brandão" w:date="2013-04-28T23:55:00Z">
        <w:r w:rsidRPr="00A81D34" w:rsidDel="00E501E1">
          <w:rPr>
            <w:shd w:val="clear" w:color="auto" w:fill="FFFFFF"/>
            <w:lang w:val="en-US"/>
          </w:rPr>
          <w:delText>Discussion of the results of the interview with the client - 0.5h</w:delText>
        </w:r>
      </w:del>
    </w:p>
    <w:p w:rsidR="00B7678C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del w:id="577" w:author="Filipe Brandão" w:date="2013-04-28T23:55:00Z">
        <w:r w:rsidRPr="00A81D34" w:rsidDel="00E501E1">
          <w:rPr>
            <w:shd w:val="clear" w:color="auto" w:fill="FFFFFF"/>
            <w:lang w:val="en-US"/>
          </w:rPr>
          <w:delText>Update repository - 0.25</w:delText>
        </w:r>
        <w:r w:rsidR="0080696B" w:rsidRPr="00A81D34" w:rsidDel="00E501E1">
          <w:rPr>
            <w:shd w:val="clear" w:color="auto" w:fill="FFFFFF"/>
            <w:lang w:val="en-US"/>
          </w:rPr>
          <w:delText>h</w:delText>
        </w:r>
      </w:del>
      <w:ins w:id="578" w:author="Filipe Brandão" w:date="2013-04-28T23:55:00Z">
        <w:r w:rsidR="00E501E1">
          <w:rPr>
            <w:shd w:val="clear" w:color="auto" w:fill="FFFFFF"/>
            <w:lang w:val="en-US"/>
          </w:rPr>
          <w:t>h</w:t>
        </w:r>
      </w:ins>
    </w:p>
    <w:p w:rsidR="00B7678C" w:rsidRPr="00A81D34" w:rsidRDefault="00B7678C" w:rsidP="00A81D34">
      <w:pPr>
        <w:pStyle w:val="NormalWeb"/>
        <w:tabs>
          <w:tab w:val="left" w:pos="5470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Rui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</w:t>
      </w: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Ganhoto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- Tasks done:</w:t>
      </w:r>
      <w:r w:rsidR="00A81D34" w:rsidRPr="00A81D34">
        <w:rPr>
          <w:rFonts w:ascii="Arial" w:hAnsi="Arial" w:cs="Arial"/>
          <w:b/>
          <w:shd w:val="clear" w:color="auto" w:fill="FFFFFF"/>
          <w:lang w:val="en-US"/>
        </w:rPr>
        <w:tab/>
      </w:r>
    </w:p>
    <w:p w:rsidR="00A81D34" w:rsidRPr="00A81D34" w:rsidDel="00E501E1" w:rsidRDefault="00A81D34" w:rsidP="00A81D34">
      <w:pPr>
        <w:pStyle w:val="PargrafodaLista"/>
        <w:numPr>
          <w:ilvl w:val="0"/>
          <w:numId w:val="20"/>
        </w:numPr>
        <w:rPr>
          <w:del w:id="579" w:author="Filipe Brandão" w:date="2013-04-28T23:56:00Z"/>
          <w:shd w:val="clear" w:color="auto" w:fill="FFFFFF"/>
          <w:lang w:val="en-US"/>
        </w:rPr>
      </w:pPr>
      <w:del w:id="580" w:author="Filipe Brandão" w:date="2013-04-28T23:56:00Z">
        <w:r w:rsidRPr="00A81D34" w:rsidDel="00E501E1">
          <w:rPr>
            <w:shd w:val="clear" w:color="auto" w:fill="FFFFFF"/>
            <w:lang w:val="en-US"/>
          </w:rPr>
          <w:delText>Project Plan Approval - 0.25h</w:delText>
        </w:r>
      </w:del>
    </w:p>
    <w:p w:rsidR="00E501E1" w:rsidRPr="00E501E1" w:rsidRDefault="00E501E1" w:rsidP="00E501E1">
      <w:pPr>
        <w:pStyle w:val="PargrafodaLista"/>
        <w:numPr>
          <w:ilvl w:val="0"/>
          <w:numId w:val="20"/>
        </w:numPr>
        <w:rPr>
          <w:ins w:id="581" w:author="Filipe Brandão" w:date="2013-04-28T23:56:00Z"/>
          <w:shd w:val="clear" w:color="auto" w:fill="FFFFFF"/>
          <w:lang w:val="en-US"/>
        </w:rPr>
      </w:pPr>
      <w:ins w:id="582" w:author="Filipe Brandão" w:date="2013-04-28T23:56:00Z">
        <w:r w:rsidRPr="00E501E1">
          <w:rPr>
            <w:shd w:val="clear" w:color="auto" w:fill="FFFFFF"/>
            <w:lang w:val="en-US"/>
          </w:rPr>
          <w:t>Weekly Report and Processes List Approval</w:t>
        </w:r>
        <w:r w:rsidRPr="00E501E1">
          <w:rPr>
            <w:shd w:val="clear" w:color="auto" w:fill="FFFFFF"/>
            <w:lang w:val="en-US"/>
          </w:rPr>
          <w:tab/>
          <w:t>0.5</w:t>
        </w:r>
        <w:r>
          <w:rPr>
            <w:shd w:val="clear" w:color="auto" w:fill="FFFFFF"/>
            <w:lang w:val="en-US"/>
          </w:rPr>
          <w:t>h</w:t>
        </w:r>
      </w:ins>
    </w:p>
    <w:p w:rsidR="00E501E1" w:rsidRPr="00E501E1" w:rsidRDefault="00E501E1" w:rsidP="00E501E1">
      <w:pPr>
        <w:pStyle w:val="PargrafodaLista"/>
        <w:numPr>
          <w:ilvl w:val="0"/>
          <w:numId w:val="20"/>
        </w:numPr>
        <w:rPr>
          <w:ins w:id="583" w:author="Filipe Brandão" w:date="2013-04-28T23:56:00Z"/>
          <w:shd w:val="clear" w:color="auto" w:fill="FFFFFF"/>
          <w:lang w:val="en-US"/>
        </w:rPr>
      </w:pPr>
      <w:ins w:id="584" w:author="Filipe Brandão" w:date="2013-04-28T23:56:00Z">
        <w:r w:rsidRPr="00E501E1">
          <w:rPr>
            <w:shd w:val="clear" w:color="auto" w:fill="FFFFFF"/>
            <w:lang w:val="en-US"/>
          </w:rPr>
          <w:t>Requirements Review</w:t>
        </w:r>
        <w:r w:rsidRPr="00E501E1">
          <w:rPr>
            <w:shd w:val="clear" w:color="auto" w:fill="FFFFFF"/>
            <w:lang w:val="en-US"/>
          </w:rPr>
          <w:tab/>
          <w:t>0.75</w:t>
        </w:r>
        <w:r>
          <w:rPr>
            <w:shd w:val="clear" w:color="auto" w:fill="FFFFFF"/>
            <w:lang w:val="en-US"/>
          </w:rPr>
          <w:t>h</w:t>
        </w:r>
      </w:ins>
    </w:p>
    <w:p w:rsidR="00A81D34" w:rsidRPr="00A81D34" w:rsidDel="00E501E1" w:rsidRDefault="00E501E1" w:rsidP="00E501E1">
      <w:pPr>
        <w:pStyle w:val="PargrafodaLista"/>
        <w:numPr>
          <w:ilvl w:val="0"/>
          <w:numId w:val="20"/>
        </w:numPr>
        <w:rPr>
          <w:del w:id="585" w:author="Filipe Brandão" w:date="2013-04-28T23:56:00Z"/>
          <w:shd w:val="clear" w:color="auto" w:fill="FFFFFF"/>
          <w:lang w:val="en-US"/>
        </w:rPr>
      </w:pPr>
      <w:ins w:id="586" w:author="Filipe Brandão" w:date="2013-04-28T23:56:00Z">
        <w:r w:rsidRPr="00E501E1">
          <w:rPr>
            <w:shd w:val="clear" w:color="auto" w:fill="FFFFFF"/>
            <w:lang w:val="en-US"/>
          </w:rPr>
          <w:t>Meeting Agenda</w:t>
        </w:r>
        <w:r w:rsidRPr="00E501E1">
          <w:rPr>
            <w:shd w:val="clear" w:color="auto" w:fill="FFFFFF"/>
            <w:lang w:val="en-US"/>
          </w:rPr>
          <w:tab/>
          <w:t>0.75</w:t>
        </w:r>
        <w:r>
          <w:rPr>
            <w:shd w:val="clear" w:color="auto" w:fill="FFFFFF"/>
            <w:lang w:val="en-US"/>
          </w:rPr>
          <w:t>h</w:t>
        </w:r>
      </w:ins>
      <w:del w:id="587" w:author="Filipe Brandão" w:date="2013-04-28T23:56:00Z">
        <w:r w:rsidR="00A81D34" w:rsidRPr="00A81D34" w:rsidDel="00E501E1">
          <w:rPr>
            <w:shd w:val="clear" w:color="auto" w:fill="FFFFFF"/>
            <w:lang w:val="en-US"/>
          </w:rPr>
          <w:delText>Meeting Minutes Approval - 0.25h</w:delText>
        </w:r>
      </w:del>
    </w:p>
    <w:p w:rsidR="00A81D34" w:rsidRPr="00A81D34" w:rsidDel="00E501E1" w:rsidRDefault="00A81D34" w:rsidP="00E501E1">
      <w:pPr>
        <w:pStyle w:val="PargrafodaLista"/>
        <w:numPr>
          <w:ilvl w:val="0"/>
          <w:numId w:val="20"/>
        </w:numPr>
        <w:rPr>
          <w:del w:id="588" w:author="Filipe Brandão" w:date="2013-04-28T23:56:00Z"/>
          <w:shd w:val="clear" w:color="auto" w:fill="FFFFFF"/>
          <w:lang w:val="en-US"/>
        </w:rPr>
      </w:pPr>
      <w:del w:id="589" w:author="Filipe Brandão" w:date="2013-04-28T23:56:00Z">
        <w:r w:rsidRPr="00A81D34" w:rsidDel="00E501E1">
          <w:rPr>
            <w:shd w:val="clear" w:color="auto" w:fill="FFFFFF"/>
            <w:lang w:val="en-US"/>
          </w:rPr>
          <w:delText>Risk Plan Meeting - 0.75h</w:delText>
        </w:r>
      </w:del>
    </w:p>
    <w:p w:rsidR="00A81D34" w:rsidRPr="00A81D34" w:rsidDel="00E501E1" w:rsidRDefault="00A81D34" w:rsidP="00E501E1">
      <w:pPr>
        <w:pStyle w:val="PargrafodaLista"/>
        <w:numPr>
          <w:ilvl w:val="0"/>
          <w:numId w:val="20"/>
        </w:numPr>
        <w:rPr>
          <w:del w:id="590" w:author="Filipe Brandão" w:date="2013-04-28T23:56:00Z"/>
          <w:shd w:val="clear" w:color="auto" w:fill="FFFFFF"/>
          <w:lang w:val="en-US"/>
        </w:rPr>
      </w:pPr>
      <w:del w:id="591" w:author="Filipe Brandão" w:date="2013-04-28T23:56:00Z">
        <w:r w:rsidRPr="00A81D34" w:rsidDel="00E501E1">
          <w:rPr>
            <w:shd w:val="clear" w:color="auto" w:fill="FFFFFF"/>
            <w:lang w:val="en-US"/>
          </w:rPr>
          <w:delText>Meeting Summary Review - 0.25h</w:delText>
        </w:r>
      </w:del>
    </w:p>
    <w:p w:rsidR="00A81D34" w:rsidRPr="00A81D34" w:rsidDel="00E501E1" w:rsidRDefault="00A81D34" w:rsidP="00E501E1">
      <w:pPr>
        <w:pStyle w:val="PargrafodaLista"/>
        <w:numPr>
          <w:ilvl w:val="0"/>
          <w:numId w:val="20"/>
        </w:numPr>
        <w:rPr>
          <w:del w:id="592" w:author="Filipe Brandão" w:date="2013-04-28T23:56:00Z"/>
          <w:shd w:val="clear" w:color="auto" w:fill="FFFFFF"/>
          <w:lang w:val="en-US"/>
        </w:rPr>
      </w:pPr>
      <w:del w:id="593" w:author="Filipe Brandão" w:date="2013-04-28T23:56:00Z">
        <w:r w:rsidRPr="00A81D34" w:rsidDel="00E501E1">
          <w:rPr>
            <w:shd w:val="clear" w:color="auto" w:fill="FFFFFF"/>
            <w:lang w:val="en-US"/>
          </w:rPr>
          <w:delText>Changes on Project Assessment and Control Process - 1.5h</w:delText>
        </w:r>
      </w:del>
    </w:p>
    <w:p w:rsidR="00A81D34" w:rsidRPr="00A81D34" w:rsidDel="00E501E1" w:rsidRDefault="00A81D34" w:rsidP="00E501E1">
      <w:pPr>
        <w:pStyle w:val="PargrafodaLista"/>
        <w:numPr>
          <w:ilvl w:val="0"/>
          <w:numId w:val="20"/>
        </w:numPr>
        <w:rPr>
          <w:del w:id="594" w:author="Filipe Brandão" w:date="2013-04-28T23:56:00Z"/>
          <w:shd w:val="clear" w:color="auto" w:fill="FFFFFF"/>
          <w:lang w:val="en-US"/>
        </w:rPr>
      </w:pPr>
      <w:del w:id="595" w:author="Filipe Brandão" w:date="2013-04-28T23:56:00Z">
        <w:r w:rsidRPr="00A81D34" w:rsidDel="00E501E1">
          <w:rPr>
            <w:shd w:val="clear" w:color="auto" w:fill="FFFFFF"/>
            <w:lang w:val="en-US"/>
          </w:rPr>
          <w:delText>Discussion of Client Meeting Results - 0.5h</w:delText>
        </w:r>
      </w:del>
    </w:p>
    <w:p w:rsidR="00A81D34" w:rsidRPr="00A81D34" w:rsidDel="00E501E1" w:rsidRDefault="00A81D34" w:rsidP="00E501E1">
      <w:pPr>
        <w:pStyle w:val="PargrafodaLista"/>
        <w:numPr>
          <w:ilvl w:val="0"/>
          <w:numId w:val="20"/>
        </w:numPr>
        <w:rPr>
          <w:del w:id="596" w:author="Filipe Brandão" w:date="2013-04-28T23:56:00Z"/>
          <w:shd w:val="clear" w:color="auto" w:fill="FFFFFF"/>
          <w:lang w:val="en-US"/>
        </w:rPr>
      </w:pPr>
      <w:del w:id="597" w:author="Filipe Brandão" w:date="2013-04-28T23:56:00Z">
        <w:r w:rsidRPr="00A81D34" w:rsidDel="00E501E1">
          <w:rPr>
            <w:shd w:val="clear" w:color="auto" w:fill="FFFFFF"/>
            <w:lang w:val="en-US"/>
          </w:rPr>
          <w:delText>Technology concept proof using WPF and VS2012 - 0.75h</w:delText>
        </w:r>
      </w:del>
    </w:p>
    <w:p w:rsidR="00A81D34" w:rsidRPr="00A81D34" w:rsidDel="00E501E1" w:rsidRDefault="00A81D34" w:rsidP="00E501E1">
      <w:pPr>
        <w:pStyle w:val="PargrafodaLista"/>
        <w:numPr>
          <w:ilvl w:val="0"/>
          <w:numId w:val="20"/>
        </w:numPr>
        <w:rPr>
          <w:del w:id="598" w:author="Filipe Brandão" w:date="2013-04-28T23:56:00Z"/>
          <w:shd w:val="clear" w:color="auto" w:fill="FFFFFF"/>
          <w:lang w:val="en-US"/>
        </w:rPr>
      </w:pPr>
      <w:del w:id="599" w:author="Filipe Brandão" w:date="2013-04-28T23:56:00Z">
        <w:r w:rsidRPr="00A81D34" w:rsidDel="00E501E1">
          <w:rPr>
            <w:shd w:val="clear" w:color="auto" w:fill="FFFFFF"/>
            <w:lang w:val="en-US"/>
          </w:rPr>
          <w:delText>Project Assessment and Control Process Ready for Approval - 0.25h</w:delText>
        </w:r>
      </w:del>
    </w:p>
    <w:p w:rsidR="00A81D34" w:rsidRPr="00A81D34" w:rsidDel="00E501E1" w:rsidRDefault="00A81D34" w:rsidP="00E501E1">
      <w:pPr>
        <w:pStyle w:val="PargrafodaLista"/>
        <w:numPr>
          <w:ilvl w:val="0"/>
          <w:numId w:val="20"/>
        </w:numPr>
        <w:rPr>
          <w:del w:id="600" w:author="Filipe Brandão" w:date="2013-04-28T23:56:00Z"/>
          <w:shd w:val="clear" w:color="auto" w:fill="FFFFFF"/>
          <w:lang w:val="en-US"/>
        </w:rPr>
      </w:pPr>
      <w:del w:id="601" w:author="Filipe Brandão" w:date="2013-04-28T23:56:00Z">
        <w:r w:rsidRPr="00A81D34" w:rsidDel="00E501E1">
          <w:rPr>
            <w:shd w:val="clear" w:color="auto" w:fill="FFFFFF"/>
            <w:lang w:val="en-US"/>
          </w:rPr>
          <w:delText>Coding Standards Changes - 0.75h</w:delText>
        </w:r>
      </w:del>
    </w:p>
    <w:p w:rsidR="00492066" w:rsidRPr="00A81D34" w:rsidRDefault="00A81D34" w:rsidP="00E501E1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del w:id="602" w:author="Filipe Brandão" w:date="2013-04-28T23:56:00Z">
        <w:r w:rsidRPr="00A81D34" w:rsidDel="00E501E1">
          <w:rPr>
            <w:shd w:val="clear" w:color="auto" w:fill="FFFFFF"/>
            <w:lang w:val="en-US"/>
          </w:rPr>
          <w:delText>Software Development Plan Approval - 0.25h</w:delText>
        </w:r>
      </w:del>
    </w:p>
    <w:sectPr w:rsidR="00492066" w:rsidRPr="00A81D34" w:rsidSect="006F3F7C">
      <w:footerReference w:type="first" r:id="rId1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1FC" w:rsidRDefault="00A131FC" w:rsidP="00042081">
      <w:pPr>
        <w:spacing w:after="0" w:line="240" w:lineRule="auto"/>
      </w:pPr>
      <w:r>
        <w:separator/>
      </w:r>
    </w:p>
  </w:endnote>
  <w:endnote w:type="continuationSeparator" w:id="0">
    <w:p w:rsidR="00A131FC" w:rsidRDefault="00A131FC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A131FC">
    <w:pPr>
      <w:pStyle w:val="Rodap"/>
    </w:pPr>
    <w:sdt>
      <w:sdtPr>
        <w:alias w:val="Título"/>
        <w:id w:val="20020066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A131FC" w:rsidP="00705D20">
    <w:pPr>
      <w:pStyle w:val="Rodap"/>
      <w:tabs>
        <w:tab w:val="clear" w:pos="4252"/>
      </w:tabs>
    </w:pPr>
    <w:sdt>
      <w:sdtPr>
        <w:alias w:val="Título"/>
        <w:id w:val="12468454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Rodap"/>
    </w:pPr>
    <w:r>
      <w:t>Projeto Software 2013</w:t>
    </w:r>
  </w:p>
  <w:p w:rsidR="00705D20" w:rsidRDefault="00A131FC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705D20">
      <w:tab/>
    </w:r>
    <w:r w:rsidR="00DA3350">
      <w:fldChar w:fldCharType="begin"/>
    </w:r>
    <w:r w:rsidR="00244682">
      <w:instrText xml:space="preserve"> PAGE   \* MERGEFORMAT </w:instrText>
    </w:r>
    <w:r w:rsidR="00DA3350">
      <w:fldChar w:fldCharType="separate"/>
    </w:r>
    <w:r w:rsidR="00D45C12">
      <w:rPr>
        <w:noProof/>
      </w:rPr>
      <w:t>i</w:t>
    </w:r>
    <w:r w:rsidR="00DA3350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A131FC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DA3350">
      <w:fldChar w:fldCharType="begin"/>
    </w:r>
    <w:r w:rsidR="00244682">
      <w:instrText xml:space="preserve"> PAGE   \* MERGEFORMAT </w:instrText>
    </w:r>
    <w:r w:rsidR="00DA3350">
      <w:fldChar w:fldCharType="separate"/>
    </w:r>
    <w:r w:rsidR="00D45C12">
      <w:rPr>
        <w:noProof/>
      </w:rPr>
      <w:t>1</w:t>
    </w:r>
    <w:r w:rsidR="00DA335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1FC" w:rsidRDefault="00A131FC" w:rsidP="00042081">
      <w:pPr>
        <w:spacing w:after="0" w:line="240" w:lineRule="auto"/>
      </w:pPr>
      <w:r>
        <w:separator/>
      </w:r>
    </w:p>
  </w:footnote>
  <w:footnote w:type="continuationSeparator" w:id="0">
    <w:p w:rsidR="00A131FC" w:rsidRDefault="00A131FC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425B7B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2ACA26CA" wp14:editId="283EDEFD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425B7B">
      <w:rPr>
        <w:lang w:val="en-US"/>
      </w:rPr>
      <w:tab/>
    </w:r>
    <w:r w:rsidR="00D155DA" w:rsidRPr="00425B7B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79162848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425B7B">
          <w:rPr>
            <w:lang w:val="en-US"/>
          </w:rPr>
          <w:t>Filipe Brandão</w:t>
        </w:r>
      </w:sdtContent>
    </w:sdt>
  </w:p>
  <w:p w:rsidR="009553EC" w:rsidRPr="00160998" w:rsidRDefault="00D155DA">
    <w:pPr>
      <w:pStyle w:val="Cabealho"/>
      <w:rPr>
        <w:lang w:val="en-GB"/>
      </w:rPr>
    </w:pPr>
    <w:r w:rsidRPr="00425B7B">
      <w:rPr>
        <w:lang w:val="en-US"/>
      </w:rPr>
      <w:tab/>
    </w:r>
    <w:r w:rsidRPr="00425B7B">
      <w:rPr>
        <w:lang w:val="en-US"/>
      </w:rPr>
      <w:tab/>
    </w:r>
    <w:sdt>
      <w:sdtPr>
        <w:rPr>
          <w:lang w:val="en-US"/>
        </w:rPr>
        <w:alias w:val="Comentários"/>
        <w:id w:val="-132828786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del w:id="0" w:author="Filipe Brandão" w:date="2013-04-28T22:39:00Z">
          <w:r w:rsidR="00AA4EA9" w:rsidRPr="00AA4EA9" w:rsidDel="00560874">
            <w:rPr>
              <w:lang w:val="en-US"/>
            </w:rPr>
            <w:delText>v1.0</w:delText>
          </w:r>
        </w:del>
        <w:proofErr w:type="gramStart"/>
        <w:ins w:id="1" w:author="Filipe Brandão" w:date="2013-04-28T22:39:00Z">
          <w:r w:rsidR="00560874">
            <w:t>v0.1</w:t>
          </w:r>
        </w:ins>
      </w:sdtContent>
    </w:sdt>
    <w:proofErr w:type="gramEnd"/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-11753310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2" w:author="Filipe Brandão" w:date="2013-04-28T22:39:00Z">
          <w:r w:rsidR="00AA4EA9" w:rsidDel="00560874">
            <w:delText>Baselined</w:delText>
          </w:r>
        </w:del>
        <w:proofErr w:type="spellStart"/>
        <w:ins w:id="3" w:author="Filipe Brandão" w:date="2013-04-28T22:39:00Z">
          <w:r w:rsidR="00560874">
            <w:t>Draft</w:t>
          </w:r>
        </w:ins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DA485F" w:rsidRDefault="00906D0A" w:rsidP="00906D0A">
    <w:pPr>
      <w:pStyle w:val="Cabealho"/>
      <w:rPr>
        <w:lang w:val="en-GB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EFD4DF4" wp14:editId="26A44C67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DA485F">
      <w:rPr>
        <w:lang w:val="en-GB"/>
      </w:rPr>
      <w:tab/>
    </w:r>
    <w:r w:rsidR="00D155DA" w:rsidRPr="00DA485F">
      <w:rPr>
        <w:lang w:val="en-GB"/>
      </w:rPr>
      <w:tab/>
      <w:t xml:space="preserve">Owner: </w:t>
    </w:r>
    <w:sdt>
      <w:sdtPr>
        <w:rPr>
          <w:lang w:val="en-GB"/>
        </w:rPr>
        <w:alias w:val="Autor"/>
        <w:id w:val="-204150116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DA485F">
          <w:rPr>
            <w:lang w:val="en-GB"/>
          </w:rPr>
          <w:t>Filipe Brandão</w:t>
        </w:r>
      </w:sdtContent>
    </w:sdt>
  </w:p>
  <w:p w:rsidR="00906D0A" w:rsidRPr="00160998" w:rsidRDefault="00D155DA" w:rsidP="00906D0A">
    <w:pPr>
      <w:pStyle w:val="Cabealho"/>
      <w:rPr>
        <w:lang w:val="en-GB"/>
      </w:rPr>
    </w:pPr>
    <w:r w:rsidRPr="00DA485F">
      <w:rPr>
        <w:lang w:val="en-GB"/>
      </w:rPr>
      <w:tab/>
    </w:r>
    <w:r w:rsidRPr="00DA485F">
      <w:rPr>
        <w:lang w:val="en-GB"/>
      </w:rPr>
      <w:tab/>
    </w:r>
    <w:sdt>
      <w:sdtPr>
        <w:rPr>
          <w:lang w:val="en-US"/>
          <w:rPrChange w:id="4" w:author="Filipe Brandão" w:date="2013-04-28T22:39:00Z">
            <w:rPr>
              <w:lang w:val="en-US"/>
            </w:rPr>
          </w:rPrChange>
        </w:rPr>
        <w:alias w:val="Comentários"/>
        <w:id w:val="35501679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>
        <w:rPr>
          <w:rPrChange w:id="5" w:author="Filipe Brandão" w:date="2013-04-28T22:39:00Z">
            <w:rPr/>
          </w:rPrChange>
        </w:rPr>
      </w:sdtEndPr>
      <w:sdtContent>
        <w:del w:id="6" w:author="Filipe Brandão" w:date="2013-04-28T22:39:00Z">
          <w:r w:rsidR="00AA4EA9" w:rsidRPr="00560874" w:rsidDel="00560874">
            <w:rPr>
              <w:lang w:val="en-US"/>
              <w:rPrChange w:id="7" w:author="Filipe Brandão" w:date="2013-04-28T22:39:00Z">
                <w:rPr>
                  <w:lang w:val="en-US"/>
                </w:rPr>
              </w:rPrChange>
            </w:rPr>
            <w:delText>v1.0</w:delText>
          </w:r>
        </w:del>
        <w:proofErr w:type="gramStart"/>
        <w:ins w:id="8" w:author="Filipe Brandão" w:date="2013-04-28T22:39:00Z">
          <w:r w:rsidR="00560874" w:rsidRPr="00560874">
            <w:rPr>
              <w:lang w:val="en-US"/>
              <w:rPrChange w:id="9" w:author="Filipe Brandão" w:date="2013-04-28T22:39:00Z">
                <w:rPr/>
              </w:rPrChange>
            </w:rPr>
            <w:t>v0.1</w:t>
          </w:r>
        </w:ins>
        <w:proofErr w:type="gramEnd"/>
      </w:sdtContent>
    </w:sdt>
    <w:r w:rsidRPr="00D155DA">
      <w:rPr>
        <w:lang w:val="en-GB"/>
      </w:rPr>
      <w:t xml:space="preserve"> </w:t>
    </w:r>
    <w:sdt>
      <w:sdtPr>
        <w:rPr>
          <w:lang w:val="en-US"/>
          <w:rPrChange w:id="10" w:author="Filipe Brandão" w:date="2013-04-28T22:39:00Z">
            <w:rPr>
              <w:lang w:val="en-US"/>
            </w:rPr>
          </w:rPrChange>
        </w:rPr>
        <w:alias w:val="Estado"/>
        <w:id w:val="-19346538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PrChange w:id="11" w:author="Filipe Brandão" w:date="2013-04-28T22:39:00Z">
            <w:rPr/>
          </w:rPrChange>
        </w:rPr>
      </w:sdtEndPr>
      <w:sdtContent>
        <w:del w:id="12" w:author="Filipe Brandão" w:date="2013-04-28T22:39:00Z">
          <w:r w:rsidR="00AA4EA9" w:rsidRPr="00560874" w:rsidDel="00560874">
            <w:rPr>
              <w:lang w:val="en-US"/>
              <w:rPrChange w:id="13" w:author="Filipe Brandão" w:date="2013-04-28T22:39:00Z">
                <w:rPr>
                  <w:lang w:val="en-US"/>
                </w:rPr>
              </w:rPrChange>
            </w:rPr>
            <w:delText>Baselined</w:delText>
          </w:r>
        </w:del>
        <w:ins w:id="14" w:author="Filipe Brandão" w:date="2013-04-28T22:39:00Z">
          <w:r w:rsidR="00560874" w:rsidRPr="00560874">
            <w:rPr>
              <w:lang w:val="en-US"/>
              <w:rPrChange w:id="15" w:author="Filipe Brandão" w:date="2013-04-28T22:39:00Z">
                <w:rPr/>
              </w:rPrChange>
            </w:rPr>
            <w:t>Draft</w:t>
          </w:r>
        </w:ins>
      </w:sdtContent>
    </w:sdt>
    <w:r w:rsidRPr="00D155DA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A51"/>
    <w:multiLevelType w:val="hybridMultilevel"/>
    <w:tmpl w:val="4D366CBA"/>
    <w:lvl w:ilvl="0" w:tplc="88D24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E15D3"/>
    <w:multiLevelType w:val="hybridMultilevel"/>
    <w:tmpl w:val="FBE29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F2CAC"/>
    <w:multiLevelType w:val="hybridMultilevel"/>
    <w:tmpl w:val="FBC413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A617A"/>
    <w:multiLevelType w:val="hybridMultilevel"/>
    <w:tmpl w:val="7C58D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E12EF"/>
    <w:multiLevelType w:val="hybridMultilevel"/>
    <w:tmpl w:val="16868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25668"/>
    <w:multiLevelType w:val="hybridMultilevel"/>
    <w:tmpl w:val="44B2AC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E3EB3"/>
    <w:multiLevelType w:val="hybridMultilevel"/>
    <w:tmpl w:val="42FE6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775D37"/>
    <w:multiLevelType w:val="hybridMultilevel"/>
    <w:tmpl w:val="C4D84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3D0622"/>
    <w:multiLevelType w:val="hybridMultilevel"/>
    <w:tmpl w:val="D4229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74772"/>
    <w:multiLevelType w:val="hybridMultilevel"/>
    <w:tmpl w:val="6ACECE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7"/>
  </w:num>
  <w:num w:numId="5">
    <w:abstractNumId w:val="8"/>
  </w:num>
  <w:num w:numId="6">
    <w:abstractNumId w:val="18"/>
  </w:num>
  <w:num w:numId="7">
    <w:abstractNumId w:val="16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 w:numId="12">
    <w:abstractNumId w:val="19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6"/>
  </w:num>
  <w:num w:numId="18">
    <w:abstractNumId w:val="11"/>
  </w:num>
  <w:num w:numId="19">
    <w:abstractNumId w:val="9"/>
  </w:num>
  <w:num w:numId="20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 Brandão">
    <w15:presenceInfo w15:providerId="Windows Live" w15:userId="3e245dfbebaa74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116EC"/>
    <w:rsid w:val="0003322D"/>
    <w:rsid w:val="00037AB1"/>
    <w:rsid w:val="00042081"/>
    <w:rsid w:val="00052449"/>
    <w:rsid w:val="00082BF3"/>
    <w:rsid w:val="000A29C4"/>
    <w:rsid w:val="000B5DB9"/>
    <w:rsid w:val="000B6E75"/>
    <w:rsid w:val="000C410F"/>
    <w:rsid w:val="000E4A2D"/>
    <w:rsid w:val="000E7304"/>
    <w:rsid w:val="000F33A6"/>
    <w:rsid w:val="001417D9"/>
    <w:rsid w:val="00160998"/>
    <w:rsid w:val="00165D98"/>
    <w:rsid w:val="001669EB"/>
    <w:rsid w:val="00181779"/>
    <w:rsid w:val="0018673D"/>
    <w:rsid w:val="00187F6F"/>
    <w:rsid w:val="001938FF"/>
    <w:rsid w:val="001A41E4"/>
    <w:rsid w:val="001B292C"/>
    <w:rsid w:val="001E2B6A"/>
    <w:rsid w:val="00204D66"/>
    <w:rsid w:val="00216760"/>
    <w:rsid w:val="002272A3"/>
    <w:rsid w:val="00242F8A"/>
    <w:rsid w:val="00244682"/>
    <w:rsid w:val="002517DC"/>
    <w:rsid w:val="002611EF"/>
    <w:rsid w:val="00264718"/>
    <w:rsid w:val="00267F24"/>
    <w:rsid w:val="0028274E"/>
    <w:rsid w:val="0028361F"/>
    <w:rsid w:val="0029204F"/>
    <w:rsid w:val="002C3E4E"/>
    <w:rsid w:val="002C5DB9"/>
    <w:rsid w:val="002F30E3"/>
    <w:rsid w:val="00301449"/>
    <w:rsid w:val="00303684"/>
    <w:rsid w:val="0031153F"/>
    <w:rsid w:val="00313DA1"/>
    <w:rsid w:val="003279B3"/>
    <w:rsid w:val="00345E81"/>
    <w:rsid w:val="00363A9A"/>
    <w:rsid w:val="00397841"/>
    <w:rsid w:val="003A3DA5"/>
    <w:rsid w:val="003B5BAA"/>
    <w:rsid w:val="003B5E03"/>
    <w:rsid w:val="003B6C73"/>
    <w:rsid w:val="003C0924"/>
    <w:rsid w:val="003C2162"/>
    <w:rsid w:val="003C28E8"/>
    <w:rsid w:val="003C3224"/>
    <w:rsid w:val="003C4E13"/>
    <w:rsid w:val="003E7E15"/>
    <w:rsid w:val="003F66AF"/>
    <w:rsid w:val="00417C7E"/>
    <w:rsid w:val="00425B7B"/>
    <w:rsid w:val="0042608F"/>
    <w:rsid w:val="0045198B"/>
    <w:rsid w:val="004608C1"/>
    <w:rsid w:val="004630B1"/>
    <w:rsid w:val="004737E4"/>
    <w:rsid w:val="004866EB"/>
    <w:rsid w:val="00492066"/>
    <w:rsid w:val="004A12E5"/>
    <w:rsid w:val="004A1EEA"/>
    <w:rsid w:val="004B7B26"/>
    <w:rsid w:val="004D798C"/>
    <w:rsid w:val="004E4501"/>
    <w:rsid w:val="004F781C"/>
    <w:rsid w:val="00520B85"/>
    <w:rsid w:val="0052580A"/>
    <w:rsid w:val="00541044"/>
    <w:rsid w:val="005507B3"/>
    <w:rsid w:val="00560874"/>
    <w:rsid w:val="005774EC"/>
    <w:rsid w:val="00577E9B"/>
    <w:rsid w:val="00590FC6"/>
    <w:rsid w:val="005A6477"/>
    <w:rsid w:val="005E4BCD"/>
    <w:rsid w:val="005F4DA4"/>
    <w:rsid w:val="00635A30"/>
    <w:rsid w:val="00656B4A"/>
    <w:rsid w:val="00663E58"/>
    <w:rsid w:val="006A5875"/>
    <w:rsid w:val="006C46E4"/>
    <w:rsid w:val="006E3A62"/>
    <w:rsid w:val="006E6256"/>
    <w:rsid w:val="006F288A"/>
    <w:rsid w:val="006F3F7C"/>
    <w:rsid w:val="00705116"/>
    <w:rsid w:val="00705D20"/>
    <w:rsid w:val="0071045A"/>
    <w:rsid w:val="007146BD"/>
    <w:rsid w:val="00725087"/>
    <w:rsid w:val="0073300B"/>
    <w:rsid w:val="007511CC"/>
    <w:rsid w:val="00770801"/>
    <w:rsid w:val="00791F02"/>
    <w:rsid w:val="007B0C9E"/>
    <w:rsid w:val="007C1784"/>
    <w:rsid w:val="007C2BF7"/>
    <w:rsid w:val="007E68FC"/>
    <w:rsid w:val="007E6EDA"/>
    <w:rsid w:val="0080696B"/>
    <w:rsid w:val="0085054D"/>
    <w:rsid w:val="0085105C"/>
    <w:rsid w:val="00853186"/>
    <w:rsid w:val="00855658"/>
    <w:rsid w:val="00862030"/>
    <w:rsid w:val="008675BB"/>
    <w:rsid w:val="00895D61"/>
    <w:rsid w:val="008A24C9"/>
    <w:rsid w:val="008C7999"/>
    <w:rsid w:val="008D2DFD"/>
    <w:rsid w:val="008D37D1"/>
    <w:rsid w:val="008E5051"/>
    <w:rsid w:val="008F0D52"/>
    <w:rsid w:val="008F3CD3"/>
    <w:rsid w:val="008F55A1"/>
    <w:rsid w:val="00900BEC"/>
    <w:rsid w:val="00906D0A"/>
    <w:rsid w:val="00917853"/>
    <w:rsid w:val="009308E4"/>
    <w:rsid w:val="00930989"/>
    <w:rsid w:val="00942E75"/>
    <w:rsid w:val="009526A4"/>
    <w:rsid w:val="009553EC"/>
    <w:rsid w:val="009920AD"/>
    <w:rsid w:val="009B0AE9"/>
    <w:rsid w:val="009D6A38"/>
    <w:rsid w:val="009F00BC"/>
    <w:rsid w:val="009F28F1"/>
    <w:rsid w:val="009F714C"/>
    <w:rsid w:val="00A062DB"/>
    <w:rsid w:val="00A131FC"/>
    <w:rsid w:val="00A34B36"/>
    <w:rsid w:val="00A408BF"/>
    <w:rsid w:val="00A81510"/>
    <w:rsid w:val="00A81D34"/>
    <w:rsid w:val="00A87938"/>
    <w:rsid w:val="00AA4EA9"/>
    <w:rsid w:val="00AD2D18"/>
    <w:rsid w:val="00B12E8D"/>
    <w:rsid w:val="00B154CA"/>
    <w:rsid w:val="00B211F3"/>
    <w:rsid w:val="00B54437"/>
    <w:rsid w:val="00B561A7"/>
    <w:rsid w:val="00B7678C"/>
    <w:rsid w:val="00B81925"/>
    <w:rsid w:val="00BE2453"/>
    <w:rsid w:val="00BE290C"/>
    <w:rsid w:val="00C33DE0"/>
    <w:rsid w:val="00C53BE0"/>
    <w:rsid w:val="00C72540"/>
    <w:rsid w:val="00C939C2"/>
    <w:rsid w:val="00CD2C79"/>
    <w:rsid w:val="00D155DA"/>
    <w:rsid w:val="00D430EE"/>
    <w:rsid w:val="00D45C12"/>
    <w:rsid w:val="00D535ED"/>
    <w:rsid w:val="00D71B0E"/>
    <w:rsid w:val="00D90066"/>
    <w:rsid w:val="00DA3350"/>
    <w:rsid w:val="00DA485F"/>
    <w:rsid w:val="00DC39AA"/>
    <w:rsid w:val="00DE3FDC"/>
    <w:rsid w:val="00DF1004"/>
    <w:rsid w:val="00E02179"/>
    <w:rsid w:val="00E02488"/>
    <w:rsid w:val="00E17D67"/>
    <w:rsid w:val="00E4278C"/>
    <w:rsid w:val="00E43D75"/>
    <w:rsid w:val="00E501E1"/>
    <w:rsid w:val="00E71BE6"/>
    <w:rsid w:val="00EC1731"/>
    <w:rsid w:val="00EC2B4B"/>
    <w:rsid w:val="00EE44F9"/>
    <w:rsid w:val="00F14683"/>
    <w:rsid w:val="00F16DD4"/>
    <w:rsid w:val="00F24CA6"/>
    <w:rsid w:val="00F53D40"/>
    <w:rsid w:val="00F708FD"/>
    <w:rsid w:val="00F83DDE"/>
    <w:rsid w:val="00F8760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056A562-9AE7-44E4-90AC-D5BEB369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E2B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E2B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E2B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C14F6A-A358-43B8-9E45-6410DEDA7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7</Pages>
  <Words>1639</Words>
  <Characters>8856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10475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Filipe Brandão</dc:creator>
  <dc:description>v0.1</dc:description>
  <cp:lastModifiedBy>Filipe Brandão</cp:lastModifiedBy>
  <cp:revision>70</cp:revision>
  <dcterms:created xsi:type="dcterms:W3CDTF">2013-02-23T20:59:00Z</dcterms:created>
  <dcterms:modified xsi:type="dcterms:W3CDTF">2013-04-28T22:59:00Z</dcterms:modified>
  <cp:contentStatus>Draft</cp:contentStatus>
</cp:coreProperties>
</file>