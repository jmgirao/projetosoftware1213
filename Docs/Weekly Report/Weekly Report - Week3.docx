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</w:rPr>
        <w:id w:val="1818821"/>
        <w:docPartObj>
          <w:docPartGallery w:val="Cover Page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5F6F6636" w14:textId="77777777">
            <w:sdt>
              <w:sdtPr>
                <w:rPr>
                  <w:rFonts w:eastAsiaTheme="majorEastAsia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B2EE5F" w14:textId="77777777" w:rsidR="006F3F7C" w:rsidRPr="007621FD" w:rsidRDefault="008F55A1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7621FD" w14:paraId="562DA730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FB10C32" w14:textId="77777777" w:rsidR="006F3F7C" w:rsidRPr="007621FD" w:rsidRDefault="00187F6F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621FD"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 w:rsidRPr="007621FD" w14:paraId="6651E35B" w14:textId="77777777">
            <w:sdt>
              <w:sdtPr>
                <w:rPr>
                  <w:rFonts w:eastAsiaTheme="majorEastAsia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3D227" w14:textId="77777777" w:rsidR="006F3F7C" w:rsidRPr="007621FD" w:rsidRDefault="000039A3" w:rsidP="00130F5F">
                    <w:pPr>
                      <w:pStyle w:val="NoSpacing"/>
                      <w:spacing w:line="360" w:lineRule="auto"/>
                      <w:rPr>
                        <w:rFonts w:eastAsiaTheme="majorEastAsia" w:cstheme="majorBidi"/>
                      </w:rPr>
                    </w:pPr>
                    <w:r w:rsidRPr="007621FD">
                      <w:rPr>
                        <w:rFonts w:eastAsiaTheme="majorEastAsia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E8BF4F2" w14:textId="77777777" w:rsidR="006F3F7C" w:rsidRPr="007621FD" w:rsidRDefault="006F3F7C" w:rsidP="00130F5F">
          <w:pPr>
            <w:spacing w:line="360" w:lineRule="auto"/>
          </w:pPr>
        </w:p>
        <w:p w14:paraId="0A40CE6B" w14:textId="77777777" w:rsidR="006F3F7C" w:rsidRPr="007621FD" w:rsidRDefault="006F3F7C" w:rsidP="00130F5F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7621FD" w14:paraId="1DFB115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33BA4ED" w14:textId="77777777" w:rsidR="006F3F7C" w:rsidRPr="007621FD" w:rsidRDefault="006F3F7C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523311EE" w14:textId="77777777" w:rsidR="006F3F7C" w:rsidRPr="007621FD" w:rsidRDefault="004D359F" w:rsidP="00130F5F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 w:rsidRPr="007621FD"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0C43BECA" w14:textId="77777777" w:rsidR="006F3F7C" w:rsidRPr="007621FD" w:rsidRDefault="006F3F7C" w:rsidP="00130F5F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14:paraId="43D60FA6" w14:textId="77777777" w:rsidR="006F3F7C" w:rsidRPr="007621FD" w:rsidRDefault="006F3F7C" w:rsidP="00130F5F">
          <w:pPr>
            <w:spacing w:line="360" w:lineRule="auto"/>
          </w:pPr>
        </w:p>
        <w:p w14:paraId="06233E9B" w14:textId="77777777" w:rsidR="00F24CA6" w:rsidRPr="007621FD" w:rsidRDefault="00F24CA6" w:rsidP="00130F5F">
          <w:pPr>
            <w:spacing w:line="360" w:lineRule="auto"/>
            <w:rPr>
              <w:lang w:val="en-US"/>
            </w:rPr>
          </w:pPr>
        </w:p>
        <w:p w14:paraId="112577FC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578B07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62160491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1BA11E3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A4CD175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0C64D9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0685C688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51DFFE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AEE6EF1" w14:textId="77777777" w:rsidR="002F30E3" w:rsidRPr="007621FD" w:rsidRDefault="002F30E3" w:rsidP="00130F5F">
          <w:pPr>
            <w:spacing w:line="360" w:lineRule="auto"/>
            <w:jc w:val="right"/>
            <w:rPr>
              <w:b/>
              <w:sz w:val="24"/>
              <w:szCs w:val="24"/>
            </w:rPr>
          </w:pPr>
          <w:r w:rsidRPr="007621FD">
            <w:rPr>
              <w:b/>
              <w:sz w:val="24"/>
              <w:szCs w:val="24"/>
            </w:rPr>
            <w:t>Team Members:</w:t>
          </w:r>
        </w:p>
        <w:p w14:paraId="28231EB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Carla Machado</w:t>
          </w:r>
        </w:p>
        <w:p w14:paraId="665D51FA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David João</w:t>
          </w:r>
        </w:p>
        <w:p w14:paraId="251ED052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Filipe Brandão</w:t>
          </w:r>
        </w:p>
        <w:p w14:paraId="2A2A8DDE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Girão</w:t>
          </w:r>
        </w:p>
        <w:p w14:paraId="3D913A57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João Martins</w:t>
          </w:r>
        </w:p>
        <w:p w14:paraId="0777FA65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Mário Oliveira</w:t>
          </w:r>
        </w:p>
        <w:p w14:paraId="20CD9F8D" w14:textId="77777777" w:rsidR="002F30E3" w:rsidRPr="007621FD" w:rsidRDefault="002F30E3" w:rsidP="00130F5F">
          <w:pPr>
            <w:spacing w:after="0" w:line="360" w:lineRule="auto"/>
            <w:jc w:val="right"/>
          </w:pPr>
          <w:r w:rsidRPr="007621FD">
            <w:t>Rui Ganhoto</w:t>
          </w:r>
        </w:p>
        <w:p w14:paraId="0B6EBA2B" w14:textId="77777777" w:rsidR="002F30E3" w:rsidRPr="007621FD" w:rsidRDefault="002F30E3" w:rsidP="00130F5F">
          <w:pPr>
            <w:spacing w:line="360" w:lineRule="auto"/>
          </w:pPr>
        </w:p>
        <w:p w14:paraId="31E8C436" w14:textId="77777777" w:rsidR="002F30E3" w:rsidRPr="007621FD" w:rsidRDefault="002F30E3" w:rsidP="00130F5F">
          <w:pPr>
            <w:spacing w:line="360" w:lineRule="auto"/>
            <w:jc w:val="center"/>
            <w:rPr>
              <w:sz w:val="28"/>
              <w:szCs w:val="28"/>
              <w:lang w:val="en-US"/>
            </w:rPr>
          </w:pPr>
          <w:r w:rsidRPr="007621FD">
            <w:rPr>
              <w:b/>
              <w:sz w:val="28"/>
              <w:szCs w:val="28"/>
              <w:lang w:val="en-US"/>
            </w:rPr>
            <w:t xml:space="preserve">Week </w:t>
          </w:r>
          <w:r w:rsidR="004D359F" w:rsidRPr="007621FD">
            <w:rPr>
              <w:b/>
              <w:sz w:val="28"/>
              <w:szCs w:val="28"/>
              <w:lang w:val="en-US"/>
            </w:rPr>
            <w:t>3</w:t>
          </w:r>
          <w:r w:rsidRPr="007621FD">
            <w:rPr>
              <w:sz w:val="28"/>
              <w:szCs w:val="28"/>
              <w:lang w:val="en-US"/>
            </w:rPr>
            <w:t>,</w:t>
          </w:r>
          <w:r w:rsidR="004D359F" w:rsidRPr="007621FD">
            <w:rPr>
              <w:sz w:val="28"/>
              <w:szCs w:val="28"/>
              <w:lang w:val="en-US"/>
            </w:rPr>
            <w:t xml:space="preserve"> 4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92066" w:rsidRPr="007621FD">
            <w:rPr>
              <w:sz w:val="28"/>
              <w:szCs w:val="28"/>
              <w:lang w:val="en-US"/>
            </w:rPr>
            <w:t>M</w:t>
          </w:r>
          <w:r w:rsidR="004D359F" w:rsidRPr="007621FD">
            <w:rPr>
              <w:sz w:val="28"/>
              <w:szCs w:val="28"/>
              <w:lang w:val="en-US"/>
            </w:rPr>
            <w:t>arch</w:t>
          </w:r>
          <w:r w:rsidRPr="007621FD">
            <w:rPr>
              <w:sz w:val="28"/>
              <w:szCs w:val="28"/>
              <w:lang w:val="en-US"/>
            </w:rPr>
            <w:t xml:space="preserve"> to </w:t>
          </w:r>
          <w:r w:rsidR="004D359F" w:rsidRPr="007621FD">
            <w:rPr>
              <w:sz w:val="28"/>
              <w:szCs w:val="28"/>
              <w:lang w:val="en-US"/>
            </w:rPr>
            <w:t>11</w:t>
          </w:r>
          <w:r w:rsidRPr="007621FD">
            <w:rPr>
              <w:sz w:val="28"/>
              <w:szCs w:val="28"/>
              <w:lang w:val="en-US"/>
            </w:rPr>
            <w:t xml:space="preserve">th of </w:t>
          </w:r>
          <w:r w:rsidR="004D359F" w:rsidRPr="007621FD">
            <w:rPr>
              <w:sz w:val="28"/>
              <w:szCs w:val="28"/>
              <w:lang w:val="en-US"/>
            </w:rPr>
            <w:t>March</w:t>
          </w:r>
        </w:p>
        <w:p w14:paraId="49BC151F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4F83275E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758A2A92" w14:textId="77777777" w:rsidR="002F30E3" w:rsidRPr="007621FD" w:rsidRDefault="002F30E3" w:rsidP="00130F5F">
          <w:pPr>
            <w:spacing w:line="360" w:lineRule="auto"/>
            <w:rPr>
              <w:lang w:val="en-US"/>
            </w:rPr>
          </w:pPr>
        </w:p>
        <w:p w14:paraId="509012AE" w14:textId="77777777" w:rsidR="002F30E3" w:rsidRPr="007621FD" w:rsidRDefault="002F30E3" w:rsidP="00130F5F">
          <w:pPr>
            <w:spacing w:line="360" w:lineRule="auto"/>
            <w:rPr>
              <w:lang w:val="en-US"/>
            </w:rPr>
            <w:sectPr w:rsidR="002F30E3" w:rsidRPr="007621FD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2298FED" w14:textId="77777777" w:rsidR="006F3F7C" w:rsidRPr="007621FD" w:rsidRDefault="000E2FB7" w:rsidP="00130F5F">
          <w:pPr>
            <w:spacing w:line="360" w:lineRule="auto"/>
            <w:rPr>
              <w:lang w:val="en-US"/>
            </w:rPr>
          </w:pPr>
        </w:p>
      </w:sdtContent>
    </w:sdt>
    <w:p w14:paraId="4F835475" w14:textId="77777777" w:rsidR="006F3F7C" w:rsidRPr="007621FD" w:rsidRDefault="006F3F7C" w:rsidP="00130F5F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C4BF2C7" w14:textId="77777777" w:rsidR="00906D0A" w:rsidRPr="007621FD" w:rsidRDefault="004630B1" w:rsidP="00130F5F">
          <w:pPr>
            <w:pStyle w:val="TOCHeading"/>
            <w:spacing w:line="360" w:lineRule="auto"/>
            <w:rPr>
              <w:rFonts w:asciiTheme="minorHAnsi" w:hAnsiTheme="minorHAnsi"/>
            </w:rPr>
          </w:pPr>
          <w:r w:rsidRPr="007621FD">
            <w:rPr>
              <w:rFonts w:asciiTheme="minorHAnsi" w:hAnsiTheme="minorHAnsi"/>
            </w:rPr>
            <w:t>Content</w:t>
          </w:r>
        </w:p>
        <w:p w14:paraId="42BD04AF" w14:textId="77777777" w:rsidR="00444453" w:rsidRDefault="00ED294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7621FD">
            <w:rPr>
              <w:lang w:val="en-US"/>
            </w:rPr>
            <w:fldChar w:fldCharType="begin"/>
          </w:r>
          <w:r w:rsidR="00906D0A" w:rsidRPr="007621FD">
            <w:instrText xml:space="preserve"> TOC \o "1-3" \h \z \u </w:instrText>
          </w:r>
          <w:r w:rsidRPr="007621FD">
            <w:rPr>
              <w:lang w:val="en-US"/>
            </w:rPr>
            <w:fldChar w:fldCharType="separate"/>
          </w:r>
          <w:hyperlink w:anchor="_Toc350774606" w:history="1">
            <w:r w:rsidR="00444453" w:rsidRPr="00E54257">
              <w:rPr>
                <w:rStyle w:val="Hyperlink"/>
                <w:noProof/>
                <w:lang w:val="en-US"/>
              </w:rPr>
              <w:t>1.</w:t>
            </w:r>
            <w:r w:rsidR="00444453">
              <w:rPr>
                <w:rFonts w:eastAsiaTheme="minorEastAsia"/>
                <w:noProof/>
                <w:lang w:eastAsia="pt-PT"/>
              </w:rPr>
              <w:tab/>
            </w:r>
            <w:r w:rsidR="00444453" w:rsidRPr="00E54257">
              <w:rPr>
                <w:rStyle w:val="Hyperlink"/>
                <w:noProof/>
                <w:lang w:val="en-US"/>
              </w:rPr>
              <w:t>Week Activities</w:t>
            </w:r>
            <w:r w:rsidR="00444453">
              <w:rPr>
                <w:noProof/>
                <w:webHidden/>
              </w:rPr>
              <w:tab/>
            </w:r>
            <w:r w:rsidR="00444453">
              <w:rPr>
                <w:noProof/>
                <w:webHidden/>
              </w:rPr>
              <w:fldChar w:fldCharType="begin"/>
            </w:r>
            <w:r w:rsidR="00444453">
              <w:rPr>
                <w:noProof/>
                <w:webHidden/>
              </w:rPr>
              <w:instrText xml:space="preserve"> PAGEREF _Toc350774606 \h </w:instrText>
            </w:r>
            <w:r w:rsidR="00444453">
              <w:rPr>
                <w:noProof/>
                <w:webHidden/>
              </w:rPr>
            </w:r>
            <w:r w:rsidR="00444453">
              <w:rPr>
                <w:noProof/>
                <w:webHidden/>
              </w:rPr>
              <w:fldChar w:fldCharType="separate"/>
            </w:r>
            <w:r w:rsidR="00444453">
              <w:rPr>
                <w:noProof/>
                <w:webHidden/>
              </w:rPr>
              <w:t>1</w:t>
            </w:r>
            <w:r w:rsidR="00444453">
              <w:rPr>
                <w:noProof/>
                <w:webHidden/>
              </w:rPr>
              <w:fldChar w:fldCharType="end"/>
            </w:r>
          </w:hyperlink>
        </w:p>
        <w:p w14:paraId="68699785" w14:textId="77777777" w:rsidR="00444453" w:rsidRDefault="0044445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7" w:history="1">
            <w:r w:rsidRPr="00E54257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257">
              <w:rPr>
                <w:rStyle w:val="Hyperlink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C360" w14:textId="77777777" w:rsidR="00444453" w:rsidRDefault="0044445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8" w:history="1">
            <w:r w:rsidRPr="00E54257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257">
              <w:rPr>
                <w:rStyle w:val="Hyperlink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0F97" w14:textId="77777777" w:rsidR="00444453" w:rsidRDefault="0044445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09" w:history="1">
            <w:r w:rsidRPr="00E54257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257">
              <w:rPr>
                <w:rStyle w:val="Hyperlink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D0C44" w14:textId="77777777" w:rsidR="00444453" w:rsidRDefault="0044445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0" w:history="1">
            <w:r w:rsidRPr="00E54257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257">
              <w:rPr>
                <w:rStyle w:val="Hyperlink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62A5" w14:textId="77777777" w:rsidR="00444453" w:rsidRDefault="0044445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1" w:history="1">
            <w:r w:rsidRPr="00E54257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257">
              <w:rPr>
                <w:rStyle w:val="Hyperlink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3AE5" w14:textId="77777777" w:rsidR="00444453" w:rsidRDefault="0044445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2" w:history="1">
            <w:r w:rsidRPr="00E54257">
              <w:rPr>
                <w:rStyle w:val="Hyperlink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257">
              <w:rPr>
                <w:rStyle w:val="Hyperlink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D2CD9" w14:textId="77777777" w:rsidR="00444453" w:rsidRDefault="0044445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3" w:history="1">
            <w:r w:rsidRPr="00E54257">
              <w:rPr>
                <w:rStyle w:val="Hyperlink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257">
              <w:rPr>
                <w:rStyle w:val="Hyperlink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4983" w14:textId="77777777" w:rsidR="00444453" w:rsidRDefault="00444453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4" w:history="1">
            <w:r w:rsidRPr="00E54257">
              <w:rPr>
                <w:rStyle w:val="Hyperlink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257">
              <w:rPr>
                <w:rStyle w:val="Hyperlink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707C5" w14:textId="77777777" w:rsidR="00444453" w:rsidRDefault="0044445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774615" w:history="1">
            <w:r w:rsidRPr="00E54257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54257">
              <w:rPr>
                <w:rStyle w:val="Hyperlink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_Toc350774615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60D0" w14:textId="77777777" w:rsidR="00906D0A" w:rsidRPr="007621FD" w:rsidRDefault="00ED2945" w:rsidP="00130F5F">
          <w:pPr>
            <w:spacing w:line="360" w:lineRule="auto"/>
          </w:pPr>
          <w:r w:rsidRPr="007621FD">
            <w:rPr>
              <w:lang w:val="en-US"/>
            </w:rPr>
            <w:fldChar w:fldCharType="end"/>
          </w:r>
        </w:p>
      </w:sdtContent>
    </w:sdt>
    <w:p w14:paraId="3548D5D1" w14:textId="77777777" w:rsidR="00906D0A" w:rsidRPr="007621FD" w:rsidRDefault="004630B1" w:rsidP="00130F5F">
      <w:pPr>
        <w:spacing w:line="360" w:lineRule="auto"/>
        <w:rPr>
          <w:lang w:val="en-GB"/>
        </w:rPr>
      </w:pPr>
      <w:r w:rsidRPr="007621FD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21D475F8" w14:textId="77777777" w:rsidR="00444453" w:rsidRDefault="00ED294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rPr>
          <w:lang w:val="en-GB"/>
        </w:rPr>
        <w:instrText xml:space="preserve"> TOC \h \z \c "Figure" </w:instrText>
      </w:r>
      <w:r w:rsidRPr="007621FD">
        <w:rPr>
          <w:lang w:val="en-US"/>
        </w:rPr>
        <w:fldChar w:fldCharType="separate"/>
      </w:r>
      <w:hyperlink w:anchor="_Toc350774616" w:history="1">
        <w:r w:rsidR="00444453" w:rsidRPr="00F66A39">
          <w:rPr>
            <w:rStyle w:val="Hyperlink"/>
            <w:noProof/>
            <w:lang w:val="en-US"/>
          </w:rPr>
          <w:t>Figure 1 - Earned Value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_Toc350774616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2</w:t>
        </w:r>
        <w:r w:rsidR="00444453">
          <w:rPr>
            <w:noProof/>
            <w:webHidden/>
          </w:rPr>
          <w:fldChar w:fldCharType="end"/>
        </w:r>
      </w:hyperlink>
    </w:p>
    <w:p w14:paraId="6EBE7100" w14:textId="77777777" w:rsidR="00444453" w:rsidRDefault="0044445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17" w:history="1">
        <w:r w:rsidRPr="00F66A39">
          <w:rPr>
            <w:rStyle w:val="Hyperlink"/>
            <w:noProof/>
            <w:lang w:val="en-US"/>
          </w:rPr>
          <w:t>Figure 2 - Effort by task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_Toc350774617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01F8E6" w14:textId="77777777" w:rsidR="00444453" w:rsidRDefault="0044445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18" w:history="1">
        <w:r w:rsidRPr="00F66A39">
          <w:rPr>
            <w:rStyle w:val="Hyperlink"/>
            <w:noProof/>
            <w:lang w:val="en-US"/>
          </w:rPr>
          <w:t>Figure 3 - Effort by team 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_Toc350774618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D50C0A" w14:textId="77777777" w:rsidR="00906D0A" w:rsidRPr="007621FD" w:rsidRDefault="00ED2945" w:rsidP="00130F5F">
      <w:pPr>
        <w:spacing w:line="360" w:lineRule="auto"/>
        <w:rPr>
          <w:lang w:val="en-GB"/>
        </w:rPr>
      </w:pPr>
      <w:r w:rsidRPr="007621FD">
        <w:rPr>
          <w:lang w:val="en-US"/>
        </w:rPr>
        <w:fldChar w:fldCharType="end"/>
      </w:r>
    </w:p>
    <w:p w14:paraId="7A3B9CD1" w14:textId="77777777" w:rsidR="00906D0A" w:rsidRPr="00A630BC" w:rsidRDefault="004630B1" w:rsidP="00130F5F">
      <w:pPr>
        <w:spacing w:line="360" w:lineRule="auto"/>
        <w:rPr>
          <w:lang w:val="en-US"/>
        </w:rPr>
      </w:pPr>
      <w:r w:rsidRPr="00A630BC"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200D1C5A" w14:textId="77777777" w:rsidR="00444453" w:rsidRDefault="00ED2945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7621FD">
        <w:rPr>
          <w:lang w:val="en-US"/>
        </w:rPr>
        <w:fldChar w:fldCharType="begin"/>
      </w:r>
      <w:r w:rsidR="00906D0A" w:rsidRPr="007621FD">
        <w:instrText xml:space="preserve"> TOC \h \z \c "Table" </w:instrText>
      </w:r>
      <w:r w:rsidRPr="007621FD">
        <w:rPr>
          <w:lang w:val="en-US"/>
        </w:rPr>
        <w:fldChar w:fldCharType="separate"/>
      </w:r>
      <w:hyperlink w:anchor="_Toc350774619" w:history="1">
        <w:r w:rsidR="00444453" w:rsidRPr="009A1C8C">
          <w:rPr>
            <w:rStyle w:val="Hyperlink"/>
            <w:noProof/>
          </w:rPr>
          <w:t xml:space="preserve">Table 1: List of </w:t>
        </w:r>
        <w:r w:rsidR="00444453" w:rsidRPr="009A1C8C">
          <w:rPr>
            <w:rStyle w:val="Hyperlink"/>
            <w:noProof/>
            <w:lang w:val="en-US"/>
          </w:rPr>
          <w:t>Contributors</w:t>
        </w:r>
        <w:r w:rsidR="00444453">
          <w:rPr>
            <w:noProof/>
            <w:webHidden/>
          </w:rPr>
          <w:tab/>
        </w:r>
        <w:r w:rsidR="00444453">
          <w:rPr>
            <w:noProof/>
            <w:webHidden/>
          </w:rPr>
          <w:fldChar w:fldCharType="begin"/>
        </w:r>
        <w:r w:rsidR="00444453">
          <w:rPr>
            <w:noProof/>
            <w:webHidden/>
          </w:rPr>
          <w:instrText xml:space="preserve"> PAGEREF _Toc350774619 \h </w:instrText>
        </w:r>
        <w:r w:rsidR="00444453">
          <w:rPr>
            <w:noProof/>
            <w:webHidden/>
          </w:rPr>
        </w:r>
        <w:r w:rsidR="00444453">
          <w:rPr>
            <w:noProof/>
            <w:webHidden/>
          </w:rPr>
          <w:fldChar w:fldCharType="separate"/>
        </w:r>
        <w:r w:rsidR="00444453">
          <w:rPr>
            <w:noProof/>
            <w:webHidden/>
          </w:rPr>
          <w:t>ii</w:t>
        </w:r>
        <w:r w:rsidR="00444453">
          <w:rPr>
            <w:noProof/>
            <w:webHidden/>
          </w:rPr>
          <w:fldChar w:fldCharType="end"/>
        </w:r>
      </w:hyperlink>
    </w:p>
    <w:p w14:paraId="32055E32" w14:textId="77777777" w:rsidR="00444453" w:rsidRDefault="0044445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20" w:history="1">
        <w:r w:rsidRPr="009A1C8C">
          <w:rPr>
            <w:rStyle w:val="Hyperlink"/>
            <w:noProof/>
            <w:lang w:val="en-US"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_Toc350774620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2FB722B" w14:textId="77777777" w:rsidR="00444453" w:rsidRDefault="0044445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774621" w:history="1">
        <w:r w:rsidRPr="009A1C8C">
          <w:rPr>
            <w:rStyle w:val="Hyperlink"/>
            <w:noProof/>
            <w:lang w:val="en-US"/>
          </w:rPr>
          <w:t>Table 3: Log of individual effort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_Toc350774621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48C6FA" w14:textId="77777777" w:rsidR="00895D61" w:rsidRPr="007621FD" w:rsidRDefault="00ED2945" w:rsidP="00130F5F">
      <w:pPr>
        <w:spacing w:line="360" w:lineRule="auto"/>
      </w:pPr>
      <w:r w:rsidRPr="007621FD">
        <w:rPr>
          <w:lang w:val="en-US"/>
        </w:rPr>
        <w:fldChar w:fldCharType="end"/>
      </w:r>
    </w:p>
    <w:p w14:paraId="69062601" w14:textId="77777777" w:rsidR="00906D0A" w:rsidRPr="007621FD" w:rsidRDefault="00906D0A" w:rsidP="00130F5F">
      <w:pPr>
        <w:spacing w:line="360" w:lineRule="auto"/>
      </w:pPr>
      <w:r w:rsidRPr="007621FD">
        <w:br w:type="page"/>
      </w:r>
    </w:p>
    <w:p w14:paraId="2BECF59E" w14:textId="77777777" w:rsidR="00906D0A" w:rsidRPr="007621FD" w:rsidRDefault="00906D0A" w:rsidP="00130F5F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7621FD" w14:paraId="18786A32" w14:textId="77777777" w:rsidTr="0071045A">
        <w:tc>
          <w:tcPr>
            <w:tcW w:w="9606" w:type="dxa"/>
            <w:gridSpan w:val="4"/>
          </w:tcPr>
          <w:p w14:paraId="3C976E8A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7621FD" w14:paraId="3034713A" w14:textId="77777777" w:rsidTr="003B5E03">
        <w:tc>
          <w:tcPr>
            <w:tcW w:w="1668" w:type="dxa"/>
            <w:vAlign w:val="center"/>
          </w:tcPr>
          <w:p w14:paraId="5E8EAD45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9A173F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0C7A83F0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53243C91" w14:textId="77777777" w:rsidR="0071045A" w:rsidRPr="007621FD" w:rsidRDefault="0071045A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7621FD" w14:paraId="238694F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6E87CC9" w14:textId="77777777" w:rsidR="0071045A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00080623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EE01B65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0687D1C1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4D359F" w:rsidRPr="007621FD" w14:paraId="10D0B036" w14:textId="77777777" w:rsidTr="00230990">
        <w:tc>
          <w:tcPr>
            <w:tcW w:w="1668" w:type="dxa"/>
            <w:vAlign w:val="center"/>
          </w:tcPr>
          <w:p w14:paraId="7D0E400A" w14:textId="77777777" w:rsidR="004D359F" w:rsidRPr="007621FD" w:rsidRDefault="004D359F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 w:rsidRPr="007621FD"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14:paraId="26BBBE30" w14:textId="77777777" w:rsidR="004D359F" w:rsidRPr="007621FD" w:rsidRDefault="004D359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 xml:space="preserve">Filipe </w:t>
            </w:r>
            <w:proofErr w:type="spellStart"/>
            <w:r w:rsidRPr="007621FD"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B7C0956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307EF02D" w14:textId="77777777" w:rsidR="004D359F" w:rsidRPr="007621FD" w:rsidRDefault="004D359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Author</w:t>
            </w:r>
          </w:p>
        </w:tc>
      </w:tr>
      <w:tr w:rsidR="0071045A" w:rsidRPr="007621FD" w14:paraId="0274E763" w14:textId="77777777" w:rsidTr="003B5E03">
        <w:tc>
          <w:tcPr>
            <w:tcW w:w="1668" w:type="dxa"/>
            <w:vAlign w:val="center"/>
          </w:tcPr>
          <w:p w14:paraId="3104D47F" w14:textId="77777777" w:rsidR="0071045A" w:rsidRPr="007621FD" w:rsidRDefault="00B40B7B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268" w:type="dxa"/>
            <w:vAlign w:val="center"/>
          </w:tcPr>
          <w:p w14:paraId="2158CD8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66D263A6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7621FD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045D7CF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621FD" w14:paraId="5B0CB0FE" w14:textId="77777777" w:rsidTr="003B5E03">
        <w:tc>
          <w:tcPr>
            <w:tcW w:w="1668" w:type="dxa"/>
            <w:vAlign w:val="center"/>
          </w:tcPr>
          <w:p w14:paraId="59DD6381" w14:textId="77777777"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D3F41F4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1ED20250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9AF7447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66C023CD" w14:textId="77777777" w:rsidTr="003B5E03">
        <w:tc>
          <w:tcPr>
            <w:tcW w:w="1668" w:type="dxa"/>
            <w:vAlign w:val="center"/>
          </w:tcPr>
          <w:p w14:paraId="10EEDB04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654DAA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0552D54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EB8E89A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1045A" w:rsidRPr="007621FD" w14:paraId="4AD30C6E" w14:textId="77777777" w:rsidTr="003B5E03">
        <w:tc>
          <w:tcPr>
            <w:tcW w:w="1668" w:type="dxa"/>
            <w:vAlign w:val="center"/>
          </w:tcPr>
          <w:p w14:paraId="742A50BA" w14:textId="77777777" w:rsidR="0071045A" w:rsidRPr="007621FD" w:rsidRDefault="0071045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1667E6EF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B131FF0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7BD0E1C" w14:textId="77777777" w:rsidR="0071045A" w:rsidRPr="007621FD" w:rsidRDefault="0071045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1DCB60BB" w14:textId="77777777" w:rsidTr="003B5E03">
        <w:tc>
          <w:tcPr>
            <w:tcW w:w="1668" w:type="dxa"/>
            <w:vAlign w:val="center"/>
          </w:tcPr>
          <w:p w14:paraId="1D90C403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5BC57B8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57E0343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E4FFDE0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770801" w:rsidRPr="007621FD" w14:paraId="3388F54D" w14:textId="77777777" w:rsidTr="003B5E03">
        <w:tc>
          <w:tcPr>
            <w:tcW w:w="1668" w:type="dxa"/>
            <w:vAlign w:val="center"/>
          </w:tcPr>
          <w:p w14:paraId="1E4A9E0F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F9E5ACD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90E2A8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82AF39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28374B6A" w14:textId="77777777" w:rsidR="0071045A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0" w:name="_Toc350774619"/>
      <w:r w:rsidRPr="007621FD">
        <w:t xml:space="preserve">Table </w:t>
      </w:r>
      <w:r w:rsidR="00ED2945" w:rsidRPr="007621FD">
        <w:fldChar w:fldCharType="begin"/>
      </w:r>
      <w:r w:rsidR="007E6EDA" w:rsidRPr="007621FD"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</w:rPr>
        <w:t>1</w:t>
      </w:r>
      <w:r w:rsidR="00ED2945" w:rsidRPr="007621FD">
        <w:rPr>
          <w:noProof/>
        </w:rPr>
        <w:fldChar w:fldCharType="end"/>
      </w:r>
      <w:r w:rsidRPr="007621FD">
        <w:t xml:space="preserve">: List of </w:t>
      </w:r>
      <w:r w:rsidR="00A630BC" w:rsidRPr="00A630BC">
        <w:rPr>
          <w:lang w:val="en-US"/>
        </w:rPr>
        <w:t>Contributors</w:t>
      </w:r>
      <w:bookmarkEnd w:id="0"/>
    </w:p>
    <w:p w14:paraId="6C54DD13" w14:textId="77777777" w:rsidR="0071045A" w:rsidRPr="007621FD" w:rsidRDefault="0071045A" w:rsidP="00130F5F">
      <w:pPr>
        <w:spacing w:line="360" w:lineRule="auto"/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621FD" w14:paraId="5F667F13" w14:textId="77777777" w:rsidTr="00FD1F34">
        <w:tc>
          <w:tcPr>
            <w:tcW w:w="9607" w:type="dxa"/>
            <w:gridSpan w:val="6"/>
          </w:tcPr>
          <w:p w14:paraId="0EB20B41" w14:textId="77777777" w:rsidR="0071045A" w:rsidRPr="007621FD" w:rsidRDefault="0071045A" w:rsidP="00130F5F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621FD" w14:paraId="2F4E686F" w14:textId="77777777" w:rsidTr="00D71B0E">
        <w:tc>
          <w:tcPr>
            <w:tcW w:w="1726" w:type="dxa"/>
            <w:vAlign w:val="center"/>
          </w:tcPr>
          <w:p w14:paraId="7A25DA2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192F4411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5530CAD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1E1A3426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E4F4D79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735C1995" w14:textId="77777777" w:rsidR="00F24CA6" w:rsidRPr="007621FD" w:rsidRDefault="00F24CA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7621FD" w14:paraId="3C46B066" w14:textId="77777777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6E09352D" w14:textId="77777777" w:rsidR="00F24CA6" w:rsidRPr="007621FD" w:rsidRDefault="004D359F" w:rsidP="00130F5F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 w:rsidRPr="007621FD"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7249EACB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18C159D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4CA177AF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9794CD6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D85ACE5" w14:textId="77777777" w:rsidR="00F24CA6" w:rsidRPr="007621FD" w:rsidRDefault="00F24CA6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Draft</w:t>
            </w:r>
          </w:p>
        </w:tc>
      </w:tr>
      <w:tr w:rsidR="00F24CA6" w:rsidRPr="00212454" w14:paraId="1C7CC765" w14:textId="77777777" w:rsidTr="00D71B0E">
        <w:tc>
          <w:tcPr>
            <w:tcW w:w="1726" w:type="dxa"/>
            <w:vAlign w:val="center"/>
          </w:tcPr>
          <w:p w14:paraId="7EE9FF69" w14:textId="77777777" w:rsidR="00F24CA6" w:rsidRPr="007621FD" w:rsidRDefault="00212454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199" w:type="dxa"/>
            <w:vAlign w:val="center"/>
          </w:tcPr>
          <w:p w14:paraId="71F84E7C" w14:textId="77777777" w:rsidR="00F24CA6" w:rsidRPr="007621FD" w:rsidRDefault="00212454" w:rsidP="0021245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Added graphs and minor updates</w:t>
            </w:r>
          </w:p>
        </w:tc>
        <w:tc>
          <w:tcPr>
            <w:tcW w:w="1728" w:type="dxa"/>
            <w:vAlign w:val="center"/>
          </w:tcPr>
          <w:p w14:paraId="5DE7E840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14:paraId="24C5CD2C" w14:textId="77777777" w:rsidR="00F24CA6" w:rsidRPr="007621FD" w:rsidRDefault="00212454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35CD65E" w14:textId="77777777" w:rsidR="00DF1004" w:rsidRPr="007621FD" w:rsidRDefault="00DF1004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98B5A2" w14:textId="77777777" w:rsidR="00F24CA6" w:rsidRPr="007621FD" w:rsidRDefault="0039351D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0E17E6A8" w14:textId="77777777" w:rsidTr="00D71B0E">
        <w:tc>
          <w:tcPr>
            <w:tcW w:w="1726" w:type="dxa"/>
            <w:vAlign w:val="center"/>
          </w:tcPr>
          <w:p w14:paraId="79FA225D" w14:textId="77777777" w:rsidR="0071045A" w:rsidRPr="007621FD" w:rsidRDefault="00B40B7B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0C053E3A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 w:rsidRPr="00E406CC"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4030F509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1353C6D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25BF97D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D7F0CB8" w14:textId="77777777" w:rsidR="0071045A" w:rsidRPr="007621FD" w:rsidRDefault="00B40B7B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212454" w14:paraId="7AE49627" w14:textId="77777777" w:rsidTr="00D71B0E">
        <w:tc>
          <w:tcPr>
            <w:tcW w:w="1726" w:type="dxa"/>
            <w:vAlign w:val="center"/>
          </w:tcPr>
          <w:p w14:paraId="45F87F97" w14:textId="10B3A837" w:rsidR="0071045A" w:rsidRPr="007621FD" w:rsidRDefault="00444453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11-03-2013</w:t>
            </w:r>
          </w:p>
        </w:tc>
        <w:tc>
          <w:tcPr>
            <w:tcW w:w="2199" w:type="dxa"/>
            <w:vAlign w:val="center"/>
          </w:tcPr>
          <w:p w14:paraId="5A4718A3" w14:textId="77777777" w:rsidR="0071045A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Small changes as result of the review.</w:t>
            </w:r>
          </w:p>
          <w:p w14:paraId="6943A569" w14:textId="5A24583D" w:rsidR="00444453" w:rsidRPr="007621FD" w:rsidRDefault="00444453" w:rsidP="0044445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ready for approval</w:t>
            </w:r>
            <w:bookmarkStart w:id="1" w:name="_GoBack"/>
            <w:bookmarkEnd w:id="1"/>
          </w:p>
        </w:tc>
        <w:tc>
          <w:tcPr>
            <w:tcW w:w="1728" w:type="dxa"/>
            <w:vAlign w:val="center"/>
          </w:tcPr>
          <w:p w14:paraId="632D9A03" w14:textId="53579278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677A625E" w14:textId="619ADDEF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5D1CA4F6" w14:textId="77777777" w:rsidR="0071045A" w:rsidRPr="007621FD" w:rsidRDefault="0071045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EF15207" w14:textId="0D40F996" w:rsidR="0071045A" w:rsidRPr="007621FD" w:rsidRDefault="00444453" w:rsidP="00130F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770801" w:rsidRPr="00212454" w14:paraId="44B2785C" w14:textId="77777777" w:rsidTr="00D71B0E">
        <w:tc>
          <w:tcPr>
            <w:tcW w:w="1726" w:type="dxa"/>
            <w:vAlign w:val="center"/>
          </w:tcPr>
          <w:p w14:paraId="2E615E8A" w14:textId="77777777" w:rsidR="00770801" w:rsidRPr="007621FD" w:rsidRDefault="00770801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8749E16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CE1968B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559498E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D67BE7A" w14:textId="77777777" w:rsidR="00770801" w:rsidRPr="007621FD" w:rsidRDefault="00770801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0032BC1" w14:textId="77777777" w:rsidR="00770801" w:rsidRPr="007621FD" w:rsidRDefault="00770801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71B0E" w:rsidRPr="00212454" w14:paraId="7EBF34D0" w14:textId="77777777" w:rsidTr="00D71B0E">
        <w:tc>
          <w:tcPr>
            <w:tcW w:w="1726" w:type="dxa"/>
            <w:vAlign w:val="center"/>
          </w:tcPr>
          <w:p w14:paraId="0DC034F8" w14:textId="77777777" w:rsidR="00D71B0E" w:rsidRPr="007621FD" w:rsidRDefault="00D71B0E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1BCD5E1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465CCA9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696AE1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735FA66" w14:textId="77777777" w:rsidR="00D71B0E" w:rsidRPr="007621FD" w:rsidRDefault="00D71B0E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CD411E4" w14:textId="77777777" w:rsidR="00D71B0E" w:rsidRPr="007621FD" w:rsidRDefault="00D71B0E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4F9E049C" w14:textId="77777777" w:rsidTr="00D71B0E">
        <w:tc>
          <w:tcPr>
            <w:tcW w:w="1726" w:type="dxa"/>
            <w:vAlign w:val="center"/>
          </w:tcPr>
          <w:p w14:paraId="0859F95D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EC02A8A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D2CF475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AAFDF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ADD3E20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4A52C38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2E6BE513" w14:textId="77777777" w:rsidTr="00D71B0E">
        <w:tc>
          <w:tcPr>
            <w:tcW w:w="1726" w:type="dxa"/>
            <w:vAlign w:val="center"/>
          </w:tcPr>
          <w:p w14:paraId="7C23AB36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F6C2EF3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5215B0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16F30F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7772C23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E52290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724F354A" w14:textId="77777777" w:rsidTr="00D71B0E">
        <w:tc>
          <w:tcPr>
            <w:tcW w:w="1726" w:type="dxa"/>
            <w:vAlign w:val="center"/>
          </w:tcPr>
          <w:p w14:paraId="7C3FDFEB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397E284B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DC8AB5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2C203D8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81A30E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FD24FE0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2197B05F" w14:textId="77777777" w:rsidTr="00D71B0E">
        <w:tc>
          <w:tcPr>
            <w:tcW w:w="1726" w:type="dxa"/>
            <w:vAlign w:val="center"/>
          </w:tcPr>
          <w:p w14:paraId="63BC4DE5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4A05275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2C292E3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D89F258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022F8AD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8AAF578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01FBA052" w14:textId="77777777" w:rsidTr="00D71B0E">
        <w:tc>
          <w:tcPr>
            <w:tcW w:w="1726" w:type="dxa"/>
            <w:vAlign w:val="center"/>
          </w:tcPr>
          <w:p w14:paraId="5355F3B1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2372BC92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3B8FCC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AC5A8DE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EC394C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05EDAC5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DC39AA" w:rsidRPr="00212454" w14:paraId="43AD653A" w14:textId="77777777" w:rsidTr="00D71B0E">
        <w:tc>
          <w:tcPr>
            <w:tcW w:w="1726" w:type="dxa"/>
            <w:vAlign w:val="center"/>
          </w:tcPr>
          <w:p w14:paraId="2D421ADE" w14:textId="77777777" w:rsidR="00DC39AA" w:rsidRPr="007621FD" w:rsidRDefault="00DC39AA" w:rsidP="00130F5F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5C0D8F84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F4795C5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48495FBD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1EA9FD7" w14:textId="77777777" w:rsidR="00DC39AA" w:rsidRPr="007621FD" w:rsidRDefault="00DC39AA" w:rsidP="00130F5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102CE33" w14:textId="77777777" w:rsidR="00DC39AA" w:rsidRPr="007621FD" w:rsidRDefault="00DC39AA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14:paraId="6E112EB8" w14:textId="77777777" w:rsidR="00895D61" w:rsidRPr="007621FD" w:rsidRDefault="0071045A" w:rsidP="00130F5F">
      <w:pPr>
        <w:pStyle w:val="Caption"/>
        <w:spacing w:line="360" w:lineRule="auto"/>
        <w:rPr>
          <w:lang w:val="en-US"/>
        </w:rPr>
      </w:pPr>
      <w:bookmarkStart w:id="2" w:name="_Toc350774620"/>
      <w:r w:rsidRPr="007621FD">
        <w:rPr>
          <w:lang w:val="en-US"/>
        </w:rPr>
        <w:lastRenderedPageBreak/>
        <w:t xml:space="preserve">Table </w:t>
      </w:r>
      <w:r w:rsidR="00ED2945" w:rsidRPr="007621FD">
        <w:fldChar w:fldCharType="begin"/>
      </w:r>
      <w:r w:rsidR="00244682"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="00492066" w:rsidRPr="007621FD">
        <w:rPr>
          <w:noProof/>
          <w:lang w:val="en-US"/>
        </w:rPr>
        <w:t>2</w:t>
      </w:r>
      <w:r w:rsidR="00ED2945" w:rsidRPr="007621FD">
        <w:rPr>
          <w:noProof/>
        </w:rPr>
        <w:fldChar w:fldCharType="end"/>
      </w:r>
      <w:r w:rsidRPr="007621FD">
        <w:rPr>
          <w:lang w:val="en-US"/>
        </w:rPr>
        <w:t>: Version history</w:t>
      </w:r>
      <w:bookmarkEnd w:id="2"/>
    </w:p>
    <w:p w14:paraId="243A4214" w14:textId="77777777" w:rsidR="00895D61" w:rsidRPr="007621FD" w:rsidRDefault="00895D61" w:rsidP="00130F5F">
      <w:pPr>
        <w:spacing w:line="360" w:lineRule="auto"/>
        <w:rPr>
          <w:lang w:val="en-US"/>
        </w:rPr>
      </w:pPr>
    </w:p>
    <w:p w14:paraId="6A05CF35" w14:textId="77777777" w:rsidR="0071045A" w:rsidRPr="007621FD" w:rsidRDefault="0071045A" w:rsidP="00130F5F">
      <w:pPr>
        <w:spacing w:line="360" w:lineRule="auto"/>
        <w:rPr>
          <w:lang w:val="en-US"/>
        </w:rPr>
        <w:sectPr w:rsidR="0071045A" w:rsidRPr="007621FD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BEB0B34" w14:textId="77777777"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3" w:name="_Toc350774606"/>
      <w:r w:rsidRPr="007621FD">
        <w:rPr>
          <w:rFonts w:asciiTheme="minorHAnsi" w:hAnsiTheme="minorHAnsi"/>
          <w:lang w:val="en-US"/>
        </w:rPr>
        <w:lastRenderedPageBreak/>
        <w:t>Week Activities</w:t>
      </w:r>
      <w:bookmarkEnd w:id="3"/>
    </w:p>
    <w:p w14:paraId="0319B9C3" w14:textId="77777777"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4" w:name="_Toc350774607"/>
      <w:r w:rsidRPr="007621FD">
        <w:rPr>
          <w:rFonts w:asciiTheme="minorHAnsi" w:hAnsiTheme="minorHAnsi"/>
          <w:lang w:val="en-US"/>
        </w:rPr>
        <w:t>Work Executed</w:t>
      </w:r>
      <w:bookmarkEnd w:id="4"/>
    </w:p>
    <w:p w14:paraId="0CF828A9" w14:textId="77777777" w:rsidR="002F30E3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Improving Vision &amp; Scope Document;</w:t>
      </w:r>
    </w:p>
    <w:p w14:paraId="273CA56E" w14:textId="77777777" w:rsidR="007621FD" w:rsidRPr="007621FD" w:rsidRDefault="007621FD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more information to the Dashboard;</w:t>
      </w:r>
    </w:p>
    <w:p w14:paraId="5CA322C0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Review and approval of Document Management Process version 1.0;</w:t>
      </w:r>
    </w:p>
    <w:p w14:paraId="7978FA5F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Update of Document Management Process to include a life cycle diagram;</w:t>
      </w:r>
    </w:p>
    <w:p w14:paraId="312A1622" w14:textId="77777777" w:rsidR="00962916" w:rsidRPr="007621FD" w:rsidRDefault="00962916" w:rsidP="00130F5F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Beginning of processes definition (Project Planning, Requirements Analysis, Project Assessment and Control), update of estimates;</w:t>
      </w:r>
    </w:p>
    <w:p w14:paraId="369FE780" w14:textId="77777777" w:rsidR="00962916" w:rsidRPr="007621FD" w:rsidRDefault="00962916" w:rsidP="007621F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7621FD">
        <w:rPr>
          <w:sz w:val="24"/>
          <w:szCs w:val="24"/>
          <w:lang w:val="en-US"/>
        </w:rPr>
        <w:t>Planning of next Progress Meeting.</w:t>
      </w:r>
    </w:p>
    <w:p w14:paraId="2F80E87A" w14:textId="77777777" w:rsidR="002F30E3" w:rsidRPr="007621FD" w:rsidRDefault="002F30E3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5" w:name="_Toc350774608"/>
      <w:r w:rsidRPr="007621FD">
        <w:rPr>
          <w:rFonts w:asciiTheme="minorHAnsi" w:hAnsiTheme="minorHAnsi"/>
          <w:lang w:val="en-US"/>
        </w:rPr>
        <w:t>Achievements</w:t>
      </w:r>
      <w:bookmarkEnd w:id="5"/>
    </w:p>
    <w:p w14:paraId="7F635507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20C1DD0A" w14:textId="77777777" w:rsidR="002F30E3" w:rsidRPr="007621FD" w:rsidRDefault="00212454" w:rsidP="00130F5F">
      <w:pPr>
        <w:spacing w:line="360" w:lineRule="auto"/>
        <w:rPr>
          <w:rFonts w:cs="Arial"/>
          <w:color w:val="000000"/>
          <w:sz w:val="23"/>
          <w:szCs w:val="23"/>
          <w:lang w:val="en-US"/>
        </w:rPr>
      </w:pPr>
      <w:r>
        <w:rPr>
          <w:rFonts w:cs="Arial"/>
          <w:color w:val="000000"/>
          <w:sz w:val="23"/>
          <w:szCs w:val="23"/>
          <w:lang w:val="en-US"/>
        </w:rPr>
        <w:t>No major achievement identified.</w:t>
      </w:r>
    </w:p>
    <w:p w14:paraId="484986E6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47C8FD38" w14:textId="77777777" w:rsidR="002F30E3" w:rsidRPr="007621FD" w:rsidRDefault="002F30E3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6" w:name="_Toc350774609"/>
      <w:r w:rsidRPr="007621FD">
        <w:rPr>
          <w:rFonts w:asciiTheme="minorHAnsi" w:hAnsiTheme="minorHAnsi"/>
          <w:lang w:val="en-US"/>
        </w:rPr>
        <w:t>Impediments</w:t>
      </w:r>
      <w:bookmarkEnd w:id="6"/>
    </w:p>
    <w:p w14:paraId="04A73B1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1E93A559" w14:textId="77777777" w:rsidR="00492066" w:rsidRPr="007621FD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None identified.</w:t>
      </w:r>
    </w:p>
    <w:p w14:paraId="213B0AB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1160D74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7" w:name="_Toc350774610"/>
      <w:r w:rsidRPr="007621FD">
        <w:rPr>
          <w:rFonts w:asciiTheme="minorHAnsi" w:hAnsiTheme="minorHAnsi"/>
          <w:lang w:val="en-US"/>
        </w:rPr>
        <w:t xml:space="preserve">Plans </w:t>
      </w:r>
      <w:proofErr w:type="gramStart"/>
      <w:r w:rsidRPr="007621FD">
        <w:rPr>
          <w:rFonts w:asciiTheme="minorHAnsi" w:hAnsiTheme="minorHAnsi"/>
          <w:lang w:val="en-US"/>
        </w:rPr>
        <w:t>For</w:t>
      </w:r>
      <w:proofErr w:type="gramEnd"/>
      <w:r w:rsidRPr="007621FD">
        <w:rPr>
          <w:rFonts w:asciiTheme="minorHAnsi" w:hAnsiTheme="minorHAnsi"/>
          <w:lang w:val="en-US"/>
        </w:rPr>
        <w:t xml:space="preserve"> Next Week</w:t>
      </w:r>
      <w:bookmarkEnd w:id="7"/>
    </w:p>
    <w:p w14:paraId="760EFD38" w14:textId="77777777" w:rsidR="002F30E3" w:rsidRPr="007621FD" w:rsidRDefault="007621FD" w:rsidP="007621F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7621FD">
        <w:rPr>
          <w:lang w:val="en-US"/>
        </w:rPr>
        <w:t>Get Requirements Analysis Process ready for review</w:t>
      </w:r>
      <w:r w:rsidR="00212454">
        <w:rPr>
          <w:lang w:val="en-US"/>
        </w:rPr>
        <w:t xml:space="preserve"> and baseline Project Planning Process.</w:t>
      </w:r>
    </w:p>
    <w:p w14:paraId="381544B5" w14:textId="77777777" w:rsidR="007621FD" w:rsidRPr="007621FD" w:rsidRDefault="007621FD" w:rsidP="00130F5F">
      <w:pPr>
        <w:spacing w:line="360" w:lineRule="auto"/>
        <w:rPr>
          <w:lang w:val="en-US"/>
        </w:rPr>
      </w:pPr>
    </w:p>
    <w:p w14:paraId="22F994DE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BD0DC91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76AA914C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8" w:name="_Toc350774611"/>
      <w:r w:rsidRPr="007621FD">
        <w:rPr>
          <w:rFonts w:asciiTheme="minorHAnsi" w:hAnsiTheme="minorHAnsi"/>
          <w:lang w:val="en-US"/>
        </w:rPr>
        <w:lastRenderedPageBreak/>
        <w:t>Progress</w:t>
      </w:r>
      <w:bookmarkEnd w:id="8"/>
    </w:p>
    <w:p w14:paraId="0894FCA9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9" w:name="_Toc350774612"/>
      <w:r w:rsidRPr="007621FD">
        <w:rPr>
          <w:rFonts w:asciiTheme="minorHAnsi" w:hAnsiTheme="minorHAnsi"/>
          <w:lang w:val="en-US"/>
        </w:rPr>
        <w:t>Earned value and/or Gantt Image</w:t>
      </w:r>
      <w:bookmarkEnd w:id="9"/>
    </w:p>
    <w:p w14:paraId="56AD902C" w14:textId="77777777" w:rsidR="002561EE" w:rsidRDefault="000C7ECE">
      <w:pPr>
        <w:keepNext/>
        <w:spacing w:line="360" w:lineRule="auto"/>
        <w:jc w:val="center"/>
      </w:pPr>
      <w:r>
        <w:rPr>
          <w:noProof/>
          <w:lang w:eastAsia="pt-PT"/>
        </w:rPr>
        <w:drawing>
          <wp:inline distT="0" distB="0" distL="0" distR="0" wp14:anchorId="6E500C59" wp14:editId="0FF6AB32">
            <wp:extent cx="390144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CB57" w14:textId="77777777" w:rsidR="002561EE" w:rsidRDefault="00212454">
      <w:pPr>
        <w:pStyle w:val="Caption"/>
        <w:jc w:val="center"/>
        <w:rPr>
          <w:lang w:val="en-US"/>
        </w:rPr>
      </w:pPr>
      <w:bookmarkStart w:id="10" w:name="_Toc350774616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="00316549" w:rsidRPr="00A630BC">
        <w:rPr>
          <w:noProof/>
          <w:lang w:val="en-US"/>
        </w:rPr>
        <w:t>1</w:t>
      </w:r>
      <w:r w:rsidR="00ED2945">
        <w:fldChar w:fldCharType="end"/>
      </w:r>
      <w:r w:rsidRPr="00A630BC">
        <w:rPr>
          <w:lang w:val="en-US"/>
        </w:rPr>
        <w:t xml:space="preserve"> - Earned Value</w:t>
      </w:r>
      <w:bookmarkEnd w:id="10"/>
    </w:p>
    <w:p w14:paraId="77059CE6" w14:textId="77777777" w:rsidR="00492066" w:rsidRDefault="00212454" w:rsidP="00130F5F">
      <w:pPr>
        <w:spacing w:line="360" w:lineRule="auto"/>
        <w:rPr>
          <w:lang w:val="en-US"/>
        </w:rPr>
      </w:pPr>
      <w:r>
        <w:rPr>
          <w:lang w:val="en-US"/>
        </w:rPr>
        <w:t>Actual = 127.5 hours</w:t>
      </w:r>
    </w:p>
    <w:p w14:paraId="2D610AA8" w14:textId="77777777" w:rsidR="00212454" w:rsidRPr="007621FD" w:rsidRDefault="00316549" w:rsidP="00130F5F">
      <w:pPr>
        <w:spacing w:line="360" w:lineRule="auto"/>
        <w:rPr>
          <w:lang w:val="en-US"/>
        </w:rPr>
      </w:pPr>
      <w:r>
        <w:rPr>
          <w:lang w:val="en-US"/>
        </w:rPr>
        <w:t>Planned =</w:t>
      </w:r>
      <w:r w:rsidR="00212454">
        <w:rPr>
          <w:lang w:val="en-US"/>
        </w:rPr>
        <w:t xml:space="preserve"> 126 hours</w:t>
      </w:r>
    </w:p>
    <w:p w14:paraId="7EE2A678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1" w:name="_Toc350774613"/>
      <w:r w:rsidRPr="007621FD">
        <w:rPr>
          <w:rFonts w:asciiTheme="minorHAnsi" w:hAnsiTheme="minorHAnsi"/>
          <w:lang w:val="en-US"/>
        </w:rPr>
        <w:t>Effort by task</w:t>
      </w:r>
      <w:bookmarkEnd w:id="11"/>
    </w:p>
    <w:p w14:paraId="581948D2" w14:textId="77777777" w:rsidR="00492066" w:rsidRPr="007621FD" w:rsidRDefault="00492066" w:rsidP="00130F5F">
      <w:pPr>
        <w:spacing w:line="360" w:lineRule="auto"/>
        <w:rPr>
          <w:lang w:val="en-US"/>
        </w:rPr>
      </w:pPr>
    </w:p>
    <w:p w14:paraId="5D0B8A9C" w14:textId="77777777" w:rsidR="002561EE" w:rsidRDefault="000C7ECE">
      <w:pPr>
        <w:keepNext/>
        <w:spacing w:line="360" w:lineRule="auto"/>
        <w:jc w:val="center"/>
      </w:pPr>
      <w:r>
        <w:rPr>
          <w:rFonts w:eastAsia="Times New Roman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 wp14:anchorId="05125032" wp14:editId="2A9B3607">
            <wp:extent cx="4335780" cy="304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7936" w14:textId="77777777" w:rsidR="002561EE" w:rsidRDefault="00ED2945">
      <w:pPr>
        <w:pStyle w:val="Caption"/>
        <w:jc w:val="center"/>
        <w:rPr>
          <w:lang w:val="en-US"/>
        </w:rPr>
      </w:pPr>
      <w:bookmarkStart w:id="12" w:name="_Toc350774617"/>
      <w:r w:rsidRPr="00ED2945">
        <w:rPr>
          <w:lang w:val="en-US"/>
        </w:rPr>
        <w:t xml:space="preserve">Figure </w:t>
      </w:r>
      <w:r>
        <w:fldChar w:fldCharType="begin"/>
      </w:r>
      <w:r w:rsidRPr="00ED2945">
        <w:rPr>
          <w:lang w:val="en-US"/>
        </w:rPr>
        <w:instrText xml:space="preserve"> SEQ Figure \* ARABIC </w:instrText>
      </w:r>
      <w:r>
        <w:fldChar w:fldCharType="separate"/>
      </w:r>
      <w:r w:rsidRPr="00ED2945">
        <w:rPr>
          <w:noProof/>
          <w:lang w:val="en-US"/>
        </w:rPr>
        <w:t>2</w:t>
      </w:r>
      <w:r>
        <w:fldChar w:fldCharType="end"/>
      </w:r>
      <w:r w:rsidRPr="00ED2945">
        <w:rPr>
          <w:lang w:val="en-US"/>
        </w:rPr>
        <w:t xml:space="preserve"> - Effort by task type</w:t>
      </w:r>
      <w:bookmarkEnd w:id="12"/>
    </w:p>
    <w:p w14:paraId="6523CDBA" w14:textId="77777777" w:rsidR="00492066" w:rsidRPr="007621FD" w:rsidRDefault="00492066" w:rsidP="00130F5F">
      <w:pPr>
        <w:pStyle w:val="Heading1"/>
        <w:numPr>
          <w:ilvl w:val="1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3" w:name="_Toc350774614"/>
      <w:r w:rsidRPr="007621FD">
        <w:rPr>
          <w:rFonts w:asciiTheme="minorHAnsi" w:hAnsiTheme="minorHAnsi"/>
          <w:lang w:val="en-US"/>
        </w:rPr>
        <w:lastRenderedPageBreak/>
        <w:t>Individual effort</w:t>
      </w:r>
      <w:bookmarkEnd w:id="13"/>
    </w:p>
    <w:p w14:paraId="299852DB" w14:textId="77777777" w:rsidR="00492066" w:rsidRPr="007621FD" w:rsidRDefault="00492066" w:rsidP="00130F5F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color w:val="000000"/>
          <w:shd w:val="clear" w:color="auto" w:fill="FAFAFA"/>
          <w:lang w:val="en-US"/>
        </w:rPr>
        <w:t>(Graph and table with individual real effort)</w:t>
      </w:r>
    </w:p>
    <w:p w14:paraId="53AF5FD1" w14:textId="77777777" w:rsidR="00492066" w:rsidRPr="007621FD" w:rsidRDefault="00492066" w:rsidP="00130F5F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9"/>
        <w:gridCol w:w="1721"/>
      </w:tblGrid>
      <w:tr w:rsidR="00492066" w:rsidRPr="007621FD" w14:paraId="6189FC32" w14:textId="77777777" w:rsidTr="00492066">
        <w:trPr>
          <w:jc w:val="center"/>
        </w:trPr>
        <w:tc>
          <w:tcPr>
            <w:tcW w:w="2149" w:type="dxa"/>
            <w:vAlign w:val="center"/>
          </w:tcPr>
          <w:p w14:paraId="09FBC0FA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14:paraId="1A26E774" w14:textId="77777777" w:rsidR="00492066" w:rsidRPr="007621FD" w:rsidRDefault="00492066" w:rsidP="00130F5F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621FD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RPr="007621FD" w14:paraId="35FE32B9" w14:textId="77777777" w:rsidTr="00492066">
        <w:trPr>
          <w:jc w:val="center"/>
        </w:trPr>
        <w:tc>
          <w:tcPr>
            <w:tcW w:w="2149" w:type="dxa"/>
            <w:vAlign w:val="center"/>
          </w:tcPr>
          <w:p w14:paraId="059CE6B4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Carla Machado</w:t>
            </w:r>
          </w:p>
        </w:tc>
        <w:tc>
          <w:tcPr>
            <w:tcW w:w="1721" w:type="dxa"/>
            <w:vAlign w:val="center"/>
          </w:tcPr>
          <w:p w14:paraId="6F4B4760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  <w:r w:rsidR="00062A59">
              <w:rPr>
                <w:lang w:val="en-US"/>
              </w:rPr>
              <w:t>.5</w:t>
            </w:r>
          </w:p>
        </w:tc>
      </w:tr>
      <w:tr w:rsidR="00492066" w:rsidRPr="007621FD" w14:paraId="1D619875" w14:textId="77777777" w:rsidTr="00492066">
        <w:trPr>
          <w:jc w:val="center"/>
        </w:trPr>
        <w:tc>
          <w:tcPr>
            <w:tcW w:w="2149" w:type="dxa"/>
            <w:vAlign w:val="center"/>
          </w:tcPr>
          <w:p w14:paraId="73ECBEFE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David João</w:t>
            </w:r>
          </w:p>
        </w:tc>
        <w:tc>
          <w:tcPr>
            <w:tcW w:w="1721" w:type="dxa"/>
            <w:vAlign w:val="center"/>
          </w:tcPr>
          <w:p w14:paraId="5C6803AB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5.5</w:t>
            </w:r>
          </w:p>
        </w:tc>
      </w:tr>
      <w:tr w:rsidR="00492066" w:rsidRPr="007621FD" w14:paraId="6EE694AE" w14:textId="77777777" w:rsidTr="00492066">
        <w:trPr>
          <w:jc w:val="center"/>
        </w:trPr>
        <w:tc>
          <w:tcPr>
            <w:tcW w:w="2149" w:type="dxa"/>
            <w:vAlign w:val="center"/>
          </w:tcPr>
          <w:p w14:paraId="4422721B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Filipe Brandão</w:t>
            </w:r>
          </w:p>
        </w:tc>
        <w:tc>
          <w:tcPr>
            <w:tcW w:w="1721" w:type="dxa"/>
            <w:vAlign w:val="center"/>
          </w:tcPr>
          <w:p w14:paraId="7880591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5</w:t>
            </w:r>
            <w:r w:rsidR="00212454">
              <w:rPr>
                <w:lang w:val="en-US"/>
              </w:rPr>
              <w:t>.5</w:t>
            </w:r>
          </w:p>
        </w:tc>
      </w:tr>
      <w:tr w:rsidR="00492066" w:rsidRPr="007621FD" w14:paraId="3C0DFF96" w14:textId="77777777" w:rsidTr="00492066">
        <w:trPr>
          <w:jc w:val="center"/>
        </w:trPr>
        <w:tc>
          <w:tcPr>
            <w:tcW w:w="2149" w:type="dxa"/>
            <w:vAlign w:val="center"/>
          </w:tcPr>
          <w:p w14:paraId="1EE2C27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Girão</w:t>
            </w:r>
          </w:p>
        </w:tc>
        <w:tc>
          <w:tcPr>
            <w:tcW w:w="1721" w:type="dxa"/>
            <w:vAlign w:val="center"/>
          </w:tcPr>
          <w:p w14:paraId="7C49F376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12EFB77D" w14:textId="77777777" w:rsidTr="00492066">
        <w:trPr>
          <w:jc w:val="center"/>
        </w:trPr>
        <w:tc>
          <w:tcPr>
            <w:tcW w:w="2149" w:type="dxa"/>
            <w:vAlign w:val="center"/>
          </w:tcPr>
          <w:p w14:paraId="0012F1F1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João Martins</w:t>
            </w:r>
          </w:p>
        </w:tc>
        <w:tc>
          <w:tcPr>
            <w:tcW w:w="1721" w:type="dxa"/>
            <w:vAlign w:val="center"/>
          </w:tcPr>
          <w:p w14:paraId="71D852DC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6.5</w:t>
            </w:r>
          </w:p>
        </w:tc>
      </w:tr>
      <w:tr w:rsidR="00492066" w:rsidRPr="007621FD" w14:paraId="04E63B6D" w14:textId="77777777" w:rsidTr="00492066">
        <w:trPr>
          <w:jc w:val="center"/>
        </w:trPr>
        <w:tc>
          <w:tcPr>
            <w:tcW w:w="2149" w:type="dxa"/>
            <w:vAlign w:val="center"/>
          </w:tcPr>
          <w:p w14:paraId="115EF760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Mário Oliveira</w:t>
            </w:r>
          </w:p>
        </w:tc>
        <w:tc>
          <w:tcPr>
            <w:tcW w:w="1721" w:type="dxa"/>
            <w:vAlign w:val="center"/>
          </w:tcPr>
          <w:p w14:paraId="0344E3DD" w14:textId="77777777" w:rsidR="00492066" w:rsidRPr="007621FD" w:rsidRDefault="00130F5F" w:rsidP="00130F5F">
            <w:pPr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  <w:tr w:rsidR="00492066" w:rsidRPr="007621FD" w14:paraId="2CA057A4" w14:textId="77777777" w:rsidTr="00492066">
        <w:trPr>
          <w:jc w:val="center"/>
        </w:trPr>
        <w:tc>
          <w:tcPr>
            <w:tcW w:w="2149" w:type="dxa"/>
            <w:vAlign w:val="center"/>
          </w:tcPr>
          <w:p w14:paraId="0F82898A" w14:textId="77777777" w:rsidR="00492066" w:rsidRPr="007621FD" w:rsidRDefault="00492066" w:rsidP="00130F5F">
            <w:pPr>
              <w:spacing w:line="360" w:lineRule="auto"/>
              <w:jc w:val="center"/>
            </w:pPr>
            <w:r w:rsidRPr="007621FD">
              <w:t>Rui Ganhoto</w:t>
            </w:r>
          </w:p>
        </w:tc>
        <w:tc>
          <w:tcPr>
            <w:tcW w:w="1721" w:type="dxa"/>
            <w:vAlign w:val="center"/>
          </w:tcPr>
          <w:p w14:paraId="1DE31B70" w14:textId="77777777" w:rsidR="00492066" w:rsidRPr="007621FD" w:rsidRDefault="00130F5F" w:rsidP="00130F5F">
            <w:pPr>
              <w:keepNext/>
              <w:spacing w:line="360" w:lineRule="auto"/>
              <w:jc w:val="center"/>
              <w:rPr>
                <w:lang w:val="en-US"/>
              </w:rPr>
            </w:pPr>
            <w:r w:rsidRPr="007621FD">
              <w:rPr>
                <w:lang w:val="en-US"/>
              </w:rPr>
              <w:t>6</w:t>
            </w:r>
          </w:p>
        </w:tc>
      </w:tr>
    </w:tbl>
    <w:p w14:paraId="1E4EF666" w14:textId="77777777" w:rsidR="00492066" w:rsidRDefault="00492066" w:rsidP="00130F5F">
      <w:pPr>
        <w:pStyle w:val="Caption"/>
        <w:spacing w:line="360" w:lineRule="auto"/>
        <w:jc w:val="center"/>
        <w:rPr>
          <w:lang w:val="en-US"/>
        </w:rPr>
      </w:pPr>
      <w:bookmarkStart w:id="14" w:name="_Toc350774621"/>
      <w:r w:rsidRPr="007621FD">
        <w:rPr>
          <w:lang w:val="en-US"/>
        </w:rPr>
        <w:t xml:space="preserve">Table </w:t>
      </w:r>
      <w:r w:rsidR="00ED2945" w:rsidRPr="007621FD">
        <w:fldChar w:fldCharType="begin"/>
      </w:r>
      <w:r w:rsidRPr="007621FD">
        <w:rPr>
          <w:lang w:val="en-US"/>
        </w:rPr>
        <w:instrText xml:space="preserve"> SEQ Table \* ARABIC </w:instrText>
      </w:r>
      <w:r w:rsidR="00ED2945" w:rsidRPr="007621FD">
        <w:fldChar w:fldCharType="separate"/>
      </w:r>
      <w:r w:rsidRPr="007621FD">
        <w:rPr>
          <w:noProof/>
          <w:lang w:val="en-US"/>
        </w:rPr>
        <w:t>3</w:t>
      </w:r>
      <w:r w:rsidR="00ED2945" w:rsidRPr="007621FD">
        <w:fldChar w:fldCharType="end"/>
      </w:r>
      <w:r w:rsidRPr="007621FD">
        <w:rPr>
          <w:lang w:val="en-US"/>
        </w:rPr>
        <w:t>: Log of individual effort</w:t>
      </w:r>
      <w:bookmarkEnd w:id="14"/>
    </w:p>
    <w:p w14:paraId="564F71A5" w14:textId="77777777" w:rsidR="002561EE" w:rsidRDefault="000C7ECE">
      <w:pPr>
        <w:keepNext/>
      </w:pPr>
      <w:r>
        <w:rPr>
          <w:noProof/>
          <w:lang w:eastAsia="pt-PT"/>
        </w:rPr>
        <w:drawing>
          <wp:inline distT="0" distB="0" distL="0" distR="0" wp14:anchorId="1F74764C" wp14:editId="51EB0D96">
            <wp:extent cx="52959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AD2E" w14:textId="77777777" w:rsidR="002561EE" w:rsidRDefault="00316549">
      <w:pPr>
        <w:pStyle w:val="Caption"/>
        <w:jc w:val="center"/>
        <w:rPr>
          <w:lang w:val="en-US"/>
        </w:rPr>
      </w:pPr>
      <w:bookmarkStart w:id="15" w:name="_Toc350774618"/>
      <w:r w:rsidRPr="00A630BC">
        <w:rPr>
          <w:lang w:val="en-US"/>
        </w:rPr>
        <w:t xml:space="preserve">Figure </w:t>
      </w:r>
      <w:r w:rsidR="00ED2945">
        <w:fldChar w:fldCharType="begin"/>
      </w:r>
      <w:r w:rsidRPr="00A630BC">
        <w:rPr>
          <w:lang w:val="en-US"/>
        </w:rPr>
        <w:instrText xml:space="preserve"> SEQ Figure \* ARABIC </w:instrText>
      </w:r>
      <w:r w:rsidR="00ED2945">
        <w:fldChar w:fldCharType="separate"/>
      </w:r>
      <w:r w:rsidRPr="00A630BC">
        <w:rPr>
          <w:noProof/>
          <w:lang w:val="en-US"/>
        </w:rPr>
        <w:t>3</w:t>
      </w:r>
      <w:r w:rsidR="00ED2945">
        <w:fldChar w:fldCharType="end"/>
      </w:r>
      <w:r w:rsidRPr="00A630BC">
        <w:rPr>
          <w:lang w:val="en-US"/>
        </w:rPr>
        <w:t xml:space="preserve"> - Effort by team member</w:t>
      </w:r>
      <w:bookmarkEnd w:id="15"/>
    </w:p>
    <w:p w14:paraId="474BA4F6" w14:textId="77777777" w:rsidR="00492066" w:rsidRPr="007621FD" w:rsidRDefault="00492066" w:rsidP="00130F5F">
      <w:pPr>
        <w:pStyle w:val="Heading1"/>
        <w:numPr>
          <w:ilvl w:val="0"/>
          <w:numId w:val="1"/>
        </w:numPr>
        <w:spacing w:line="360" w:lineRule="auto"/>
        <w:rPr>
          <w:rFonts w:asciiTheme="minorHAnsi" w:hAnsiTheme="minorHAnsi"/>
          <w:lang w:val="en-US"/>
        </w:rPr>
      </w:pPr>
      <w:bookmarkStart w:id="16" w:name="_Toc350774615"/>
      <w:r w:rsidRPr="007621FD">
        <w:rPr>
          <w:rFonts w:asciiTheme="minorHAnsi" w:hAnsiTheme="minorHAnsi"/>
          <w:lang w:val="en-US"/>
        </w:rPr>
        <w:t>Individual log</w:t>
      </w:r>
      <w:bookmarkEnd w:id="16"/>
    </w:p>
    <w:p w14:paraId="3C0456BF" w14:textId="77777777" w:rsidR="00B7678C" w:rsidRPr="007621FD" w:rsidRDefault="00B7678C" w:rsidP="00130F5F">
      <w:pPr>
        <w:pStyle w:val="NormalWeb"/>
        <w:spacing w:before="240" w:beforeAutospacing="0" w:after="24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Carla Machado - Tasks done:</w:t>
      </w:r>
    </w:p>
    <w:p w14:paraId="0D80AE03" w14:textId="77777777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Process;</w:t>
      </w:r>
    </w:p>
    <w:p w14:paraId="1CA06DA7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Planning processes;</w:t>
      </w:r>
    </w:p>
    <w:p w14:paraId="519B5ADC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Requirements analysis process;</w:t>
      </w:r>
    </w:p>
    <w:p w14:paraId="4FF996CB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Application of Document Management Process;</w:t>
      </w:r>
    </w:p>
    <w:p w14:paraId="351AC0AA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Discussion about estimates, task Types and task </w:t>
      </w:r>
      <w:r w:rsidR="00962916" w:rsidRPr="007621FD">
        <w:rPr>
          <w:rFonts w:asciiTheme="minorHAnsi" w:hAnsiTheme="minorHAnsi" w:cs="Arial"/>
          <w:lang w:val="en-US"/>
        </w:rPr>
        <w:t>assignments</w:t>
      </w:r>
      <w:r w:rsidRPr="007621FD">
        <w:rPr>
          <w:rFonts w:asciiTheme="minorHAnsi" w:hAnsiTheme="minorHAnsi" w:cs="Arial"/>
          <w:lang w:val="en-US"/>
        </w:rPr>
        <w:t>;</w:t>
      </w:r>
    </w:p>
    <w:p w14:paraId="5E5E0835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Weekly Report</w:t>
      </w:r>
      <w:r w:rsidR="00962916" w:rsidRPr="007621FD">
        <w:rPr>
          <w:rFonts w:asciiTheme="minorHAnsi" w:hAnsiTheme="minorHAnsi" w:cs="Arial"/>
          <w:lang w:val="en-US"/>
        </w:rPr>
        <w:t>.</w:t>
      </w:r>
    </w:p>
    <w:p w14:paraId="586DB9E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b/>
          <w:color w:val="000000"/>
          <w:shd w:val="clear" w:color="auto" w:fill="FFFFFF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048205A0" w14:textId="551C92EB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  <w:r w:rsidR="007134D8">
        <w:rPr>
          <w:rFonts w:asciiTheme="minorHAnsi" w:hAnsiTheme="minorHAnsi" w:cs="Arial"/>
          <w:lang w:val="en-US"/>
        </w:rPr>
        <w:t>;</w:t>
      </w:r>
    </w:p>
    <w:p w14:paraId="0B1E86C5" w14:textId="443D2AA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Template Processes Review and </w:t>
      </w:r>
      <w:r w:rsidR="00962916" w:rsidRPr="007621FD">
        <w:rPr>
          <w:rFonts w:asciiTheme="minorHAnsi" w:hAnsiTheme="minorHAnsi" w:cs="Arial"/>
          <w:lang w:val="en-US"/>
        </w:rPr>
        <w:t>Approval</w:t>
      </w:r>
      <w:r w:rsidR="007134D8">
        <w:rPr>
          <w:rFonts w:asciiTheme="minorHAnsi" w:hAnsiTheme="minorHAnsi" w:cs="Arial"/>
          <w:lang w:val="en-US"/>
        </w:rPr>
        <w:t>;</w:t>
      </w:r>
    </w:p>
    <w:p w14:paraId="2D24FD86" w14:textId="7999DDA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  <w:r w:rsidR="007134D8">
        <w:rPr>
          <w:rFonts w:asciiTheme="minorHAnsi" w:hAnsiTheme="minorHAnsi" w:cs="Arial"/>
          <w:lang w:val="en-US"/>
        </w:rPr>
        <w:t>;</w:t>
      </w:r>
    </w:p>
    <w:p w14:paraId="7F1EBBDE" w14:textId="1ED8FDC0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 xml:space="preserve">Document Management Process Reading and </w:t>
      </w:r>
      <w:r w:rsidR="00962916" w:rsidRPr="007621FD">
        <w:rPr>
          <w:rFonts w:asciiTheme="minorHAnsi" w:hAnsiTheme="minorHAnsi" w:cs="Arial"/>
          <w:lang w:val="en-US"/>
        </w:rPr>
        <w:t>Approval</w:t>
      </w:r>
      <w:r w:rsidR="007134D8">
        <w:rPr>
          <w:rFonts w:asciiTheme="minorHAnsi" w:hAnsiTheme="minorHAnsi" w:cs="Arial"/>
          <w:lang w:val="en-US"/>
        </w:rPr>
        <w:t>.</w:t>
      </w:r>
    </w:p>
    <w:p w14:paraId="591A2AB5" w14:textId="77777777" w:rsidR="00130F5F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BE553B8" w14:textId="4F2E0E9D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documents management process and Vision</w:t>
      </w:r>
      <w:r w:rsidR="007134D8">
        <w:rPr>
          <w:rFonts w:asciiTheme="minorHAnsi" w:hAnsiTheme="minorHAnsi" w:cs="Arial"/>
          <w:lang w:val="en-US"/>
        </w:rPr>
        <w:t xml:space="preserve"> and Scope. Approving Templates;</w:t>
      </w:r>
    </w:p>
    <w:p w14:paraId="07C99E40" w14:textId="34F3808A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Some progress on dashboard</w:t>
      </w:r>
      <w:r w:rsidR="007134D8">
        <w:rPr>
          <w:rFonts w:asciiTheme="minorHAnsi" w:hAnsiTheme="minorHAnsi" w:cs="Arial"/>
          <w:lang w:val="en-US"/>
        </w:rPr>
        <w:t>;</w:t>
      </w:r>
    </w:p>
    <w:p w14:paraId="5CC8C002" w14:textId="7C97105C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1C7B06DD" w14:textId="4A5B9EA5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Discussion of estimates and task types</w:t>
      </w:r>
      <w:r w:rsidR="007134D8">
        <w:rPr>
          <w:rFonts w:asciiTheme="minorHAnsi" w:hAnsiTheme="minorHAnsi" w:cs="Arial"/>
          <w:lang w:val="en-US"/>
        </w:rPr>
        <w:t>;</w:t>
      </w:r>
    </w:p>
    <w:p w14:paraId="36C3029C" w14:textId="37E1F848" w:rsidR="00B7678C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Next meeting agenda</w:t>
      </w:r>
      <w:r w:rsidR="007134D8">
        <w:rPr>
          <w:rFonts w:asciiTheme="minorHAnsi" w:hAnsiTheme="minorHAnsi" w:cs="Arial"/>
          <w:lang w:val="en-US"/>
        </w:rPr>
        <w:t>;</w:t>
      </w:r>
    </w:p>
    <w:p w14:paraId="7247E898" w14:textId="72FEC1E9" w:rsidR="00212454" w:rsidRPr="007621FD" w:rsidRDefault="00212454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>Weekly Report</w:t>
      </w:r>
      <w:r w:rsidR="007134D8">
        <w:rPr>
          <w:rFonts w:asciiTheme="minorHAnsi" w:hAnsiTheme="minorHAnsi" w:cs="Arial"/>
          <w:lang w:val="en-US"/>
        </w:rPr>
        <w:t>.</w:t>
      </w:r>
    </w:p>
    <w:p w14:paraId="4BB30BD3" w14:textId="77777777" w:rsidR="00B7678C" w:rsidRPr="007621FD" w:rsidRDefault="00130F5F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Girão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B7678C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- Tasks done:</w:t>
      </w:r>
    </w:p>
    <w:p w14:paraId="2ED97A31" w14:textId="466C39E4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Writing minute 04-03-2013</w:t>
      </w:r>
      <w:r w:rsidR="007134D8">
        <w:rPr>
          <w:rFonts w:asciiTheme="minorHAnsi" w:hAnsiTheme="minorHAnsi" w:cs="Arial"/>
          <w:lang w:val="en-US"/>
        </w:rPr>
        <w:t>;</w:t>
      </w:r>
    </w:p>
    <w:p w14:paraId="683169CA" w14:textId="40F5B7B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Complete Vision and Scope</w:t>
      </w:r>
      <w:r w:rsidR="007134D8">
        <w:rPr>
          <w:rFonts w:asciiTheme="minorHAnsi" w:hAnsiTheme="minorHAnsi" w:cs="Arial"/>
          <w:lang w:val="en-US"/>
        </w:rPr>
        <w:t>;</w:t>
      </w:r>
    </w:p>
    <w:p w14:paraId="4AB448DE" w14:textId="2D95EA2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Define Requirements Analysis Process</w:t>
      </w:r>
      <w:r w:rsidR="007134D8">
        <w:rPr>
          <w:rFonts w:asciiTheme="minorHAnsi" w:hAnsiTheme="minorHAnsi" w:cs="Arial"/>
          <w:lang w:val="en-US"/>
        </w:rPr>
        <w:t>;</w:t>
      </w:r>
    </w:p>
    <w:p w14:paraId="015C485D" w14:textId="6B44D1FA" w:rsidR="00B7678C" w:rsidRPr="007621FD" w:rsidRDefault="007134D8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>
        <w:rPr>
          <w:rFonts w:asciiTheme="minorHAnsi" w:hAnsiTheme="minorHAnsi" w:cs="Arial"/>
          <w:lang w:val="en-US"/>
        </w:rPr>
        <w:t xml:space="preserve">Preparation of </w:t>
      </w:r>
      <w:proofErr w:type="spellStart"/>
      <w:r w:rsidR="00130F5F" w:rsidRPr="007621FD">
        <w:rPr>
          <w:rFonts w:asciiTheme="minorHAnsi" w:hAnsiTheme="minorHAnsi" w:cs="Arial"/>
          <w:lang w:val="en-US"/>
        </w:rPr>
        <w:t>Tracking_EV_Analysis</w:t>
      </w:r>
      <w:proofErr w:type="spellEnd"/>
      <w:r w:rsidR="00130F5F" w:rsidRPr="007621FD">
        <w:rPr>
          <w:rFonts w:asciiTheme="minorHAnsi" w:hAnsiTheme="minorHAnsi" w:cs="Arial"/>
          <w:lang w:val="en-US"/>
        </w:rPr>
        <w:t xml:space="preserve"> for Google Docs</w:t>
      </w:r>
      <w:r>
        <w:rPr>
          <w:rFonts w:asciiTheme="minorHAnsi" w:hAnsiTheme="minorHAnsi" w:cs="Arial"/>
          <w:lang w:val="en-US"/>
        </w:rPr>
        <w:t>.</w:t>
      </w:r>
    </w:p>
    <w:p w14:paraId="4C50D7D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  <w:lang w:val="en-US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r w:rsidR="00130F5F"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Martins</w:t>
      </w:r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4758549" w14:textId="4A384EAB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Defining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3B872493" w14:textId="6D2ED0DB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Project Planning process</w:t>
      </w:r>
      <w:r w:rsidR="007134D8">
        <w:rPr>
          <w:rFonts w:asciiTheme="minorHAnsi" w:hAnsiTheme="minorHAnsi" w:cs="Arial"/>
          <w:lang w:val="en-US"/>
        </w:rPr>
        <w:t>;</w:t>
      </w:r>
    </w:p>
    <w:p w14:paraId="4A92FA30" w14:textId="380F607D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Detailed study of the CMMI and SDP</w:t>
      </w:r>
      <w:r w:rsidR="007134D8">
        <w:rPr>
          <w:rFonts w:asciiTheme="minorHAnsi" w:hAnsiTheme="minorHAnsi" w:cs="Arial"/>
          <w:lang w:val="en-US"/>
        </w:rPr>
        <w:t>.</w:t>
      </w:r>
    </w:p>
    <w:p w14:paraId="0394D4AA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="Arial"/>
          <w:color w:val="000000"/>
          <w:shd w:val="clear" w:color="auto" w:fill="FFFFFF"/>
        </w:rPr>
      </w:pPr>
      <w:r w:rsidRPr="007621FD">
        <w:rPr>
          <w:rFonts w:asciiTheme="minorHAnsi" w:hAnsiTheme="minorHAnsi" w:cs="Arial"/>
          <w:b/>
          <w:color w:val="000000"/>
          <w:shd w:val="clear" w:color="auto" w:fill="FFFFFF"/>
        </w:rPr>
        <w:t>Mário Oliveira - Tasks done:</w:t>
      </w:r>
    </w:p>
    <w:p w14:paraId="7FAF2D55" w14:textId="40F569DC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</w:t>
      </w:r>
      <w:r w:rsidR="007134D8">
        <w:rPr>
          <w:rFonts w:asciiTheme="minorHAnsi" w:hAnsiTheme="minorHAnsi" w:cs="Arial"/>
          <w:lang w:val="en-US"/>
        </w:rPr>
        <w:t>;</w:t>
      </w:r>
    </w:p>
    <w:p w14:paraId="7E6B2331" w14:textId="4F0EFCBE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Add document measures in dashboard and update repository</w:t>
      </w:r>
      <w:r w:rsidR="007134D8">
        <w:rPr>
          <w:rFonts w:asciiTheme="minorHAnsi" w:hAnsiTheme="minorHAnsi" w:cs="Arial"/>
          <w:lang w:val="en-US"/>
        </w:rPr>
        <w:t>;</w:t>
      </w:r>
    </w:p>
    <w:p w14:paraId="6F31FED1" w14:textId="21EAFD95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Revision Project Planning process</w:t>
      </w:r>
      <w:r w:rsidR="007134D8">
        <w:rPr>
          <w:rFonts w:asciiTheme="minorHAnsi" w:hAnsiTheme="minorHAnsi" w:cs="Arial"/>
          <w:lang w:val="en-US"/>
        </w:rPr>
        <w:t>;</w:t>
      </w:r>
      <w:r w:rsidRPr="007621FD">
        <w:rPr>
          <w:rFonts w:asciiTheme="minorHAnsi" w:hAnsiTheme="minorHAnsi" w:cs="Arial"/>
          <w:lang w:val="en-US"/>
        </w:rPr>
        <w:t xml:space="preserve">  </w:t>
      </w:r>
    </w:p>
    <w:p w14:paraId="6C09870B" w14:textId="0D02E708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Reviewing Template, template weekly report, weekly report of week 1 and 2</w:t>
      </w:r>
      <w:r w:rsidR="007134D8">
        <w:rPr>
          <w:rFonts w:asciiTheme="minorHAnsi" w:hAnsiTheme="minorHAnsi" w:cs="Arial"/>
          <w:lang w:val="en-US"/>
        </w:rPr>
        <w:t>;</w:t>
      </w:r>
    </w:p>
    <w:p w14:paraId="448E9939" w14:textId="377CC77A" w:rsidR="00B7678C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Edit</w:t>
      </w:r>
      <w:r w:rsidR="007134D8">
        <w:rPr>
          <w:rFonts w:asciiTheme="minorHAnsi" w:hAnsiTheme="minorHAnsi" w:cs="Arial"/>
          <w:lang w:val="en-US"/>
        </w:rPr>
        <w:t>ing of</w:t>
      </w:r>
      <w:r w:rsidRPr="007621FD">
        <w:rPr>
          <w:rFonts w:asciiTheme="minorHAnsi" w:hAnsiTheme="minorHAnsi" w:cs="Arial"/>
          <w:lang w:val="en-US"/>
        </w:rPr>
        <w:t xml:space="preserve"> Vision &amp; Scope</w:t>
      </w:r>
      <w:r w:rsidR="007134D8">
        <w:rPr>
          <w:rFonts w:asciiTheme="minorHAnsi" w:hAnsiTheme="minorHAnsi" w:cs="Arial"/>
          <w:lang w:val="en-US"/>
        </w:rPr>
        <w:t>.</w:t>
      </w:r>
    </w:p>
    <w:p w14:paraId="2D98ECA9" w14:textId="77777777" w:rsidR="00B7678C" w:rsidRPr="007621FD" w:rsidRDefault="00B7678C" w:rsidP="00130F5F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  <w:color w:val="000000"/>
          <w:sz w:val="27"/>
          <w:szCs w:val="27"/>
        </w:rPr>
      </w:pP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7621FD">
        <w:rPr>
          <w:rFonts w:asciiTheme="minorHAnsi" w:hAnsiTheme="minorHAnsi" w:cs="Arial"/>
          <w:b/>
          <w:color w:val="000000"/>
          <w:shd w:val="clear" w:color="auto" w:fill="FFFFFF"/>
          <w:lang w:val="en-US"/>
        </w:rPr>
        <w:t xml:space="preserve"> - Tasks done:</w:t>
      </w:r>
    </w:p>
    <w:p w14:paraId="5EBBD7C6" w14:textId="3BF2DF58" w:rsidR="00492066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 Management Process Reading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  <w:r w:rsidR="007134D8">
        <w:rPr>
          <w:rFonts w:asciiTheme="minorHAnsi" w:hAnsiTheme="minorHAnsi" w:cs="Arial"/>
          <w:lang w:val="en-US"/>
        </w:rPr>
        <w:t>;</w:t>
      </w:r>
    </w:p>
    <w:p w14:paraId="6751B299" w14:textId="6F6F106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Teamwork discussion</w:t>
      </w:r>
      <w:r w:rsidR="007134D8">
        <w:rPr>
          <w:rFonts w:asciiTheme="minorHAnsi" w:hAnsiTheme="minorHAnsi" w:cs="Arial"/>
          <w:lang w:val="en-US"/>
        </w:rPr>
        <w:t>;</w:t>
      </w:r>
    </w:p>
    <w:p w14:paraId="443D9875" w14:textId="264BFD1E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lastRenderedPageBreak/>
        <w:t>Templates Review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</w:p>
    <w:p w14:paraId="0A0EAA88" w14:textId="77777777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First draft of Project Assessment and Control Process</w:t>
      </w:r>
    </w:p>
    <w:p w14:paraId="6FB0D7B4" w14:textId="4C3A4230" w:rsidR="00130F5F" w:rsidRPr="007621FD" w:rsidRDefault="00130F5F" w:rsidP="00130F5F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HAnsi" w:hAnsiTheme="minorHAnsi" w:cs="Arial"/>
          <w:lang w:val="en-US"/>
        </w:rPr>
      </w:pPr>
      <w:r w:rsidRPr="007621FD">
        <w:rPr>
          <w:rFonts w:asciiTheme="minorHAnsi" w:hAnsiTheme="minorHAnsi" w:cs="Arial"/>
          <w:lang w:val="en-US"/>
        </w:rPr>
        <w:t>Documents Reading and Ap</w:t>
      </w:r>
      <w:r w:rsidR="007134D8">
        <w:rPr>
          <w:rFonts w:asciiTheme="minorHAnsi" w:hAnsiTheme="minorHAnsi" w:cs="Arial"/>
          <w:lang w:val="en-US"/>
        </w:rPr>
        <w:t>p</w:t>
      </w:r>
      <w:r w:rsidRPr="007621FD">
        <w:rPr>
          <w:rFonts w:asciiTheme="minorHAnsi" w:hAnsiTheme="minorHAnsi" w:cs="Arial"/>
          <w:lang w:val="en-US"/>
        </w:rPr>
        <w:t>roval</w:t>
      </w:r>
    </w:p>
    <w:sectPr w:rsidR="00130F5F" w:rsidRPr="007621FD" w:rsidSect="006F3F7C"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D9A756" w15:done="0"/>
  <w15:commentEx w15:paraId="3EF55952" w15:done="0"/>
  <w15:commentEx w15:paraId="657078C7" w15:done="0"/>
  <w15:commentEx w15:paraId="26D649E7" w15:done="0"/>
  <w15:commentEx w15:paraId="05DDF4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557F9" w14:textId="77777777" w:rsidR="000E2FB7" w:rsidRDefault="000E2FB7" w:rsidP="00042081">
      <w:pPr>
        <w:spacing w:after="0" w:line="240" w:lineRule="auto"/>
      </w:pPr>
      <w:r>
        <w:separator/>
      </w:r>
    </w:p>
  </w:endnote>
  <w:endnote w:type="continuationSeparator" w:id="0">
    <w:p w14:paraId="356E3C66" w14:textId="77777777" w:rsidR="000E2FB7" w:rsidRDefault="000E2FB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D0F2B" w14:textId="77777777" w:rsidR="009553EC" w:rsidRDefault="00906D0A">
    <w:pPr>
      <w:pStyle w:val="Footer"/>
    </w:pPr>
    <w:r>
      <w:t>Projeto Soft</w:t>
    </w:r>
    <w:r w:rsidR="009553EC">
      <w:t>ware 2013</w:t>
    </w:r>
  </w:p>
  <w:p w14:paraId="57CBD324" w14:textId="77777777" w:rsidR="00042081" w:rsidRDefault="000E2FB7">
    <w:pPr>
      <w:pStyle w:val="Footer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F1C9AA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2DD25933" w14:textId="77777777" w:rsidR="00895D61" w:rsidRDefault="000E2FB7" w:rsidP="00705D20">
    <w:pPr>
      <w:pStyle w:val="Footer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F6121" w14:textId="77777777" w:rsidR="00705D20" w:rsidRDefault="00705D20">
    <w:pPr>
      <w:pStyle w:val="Footer"/>
    </w:pPr>
    <w:r>
      <w:t>Projeto Software 2013</w:t>
    </w:r>
  </w:p>
  <w:p w14:paraId="5CFE0049" w14:textId="77777777" w:rsidR="00705D20" w:rsidRDefault="000E2FB7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A14E9B">
      <w:rPr>
        <w:noProof/>
      </w:rPr>
      <w:t>i</w:t>
    </w:r>
    <w:r w:rsidR="00ED2945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9ED7CC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5CC950A0" w14:textId="77777777" w:rsidR="00705D20" w:rsidRDefault="000E2FB7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87F6F">
          <w:t>Weekly Report</w:t>
        </w:r>
      </w:sdtContent>
    </w:sdt>
    <w:r w:rsidR="00705D20">
      <w:tab/>
    </w:r>
    <w:r w:rsidR="00ED2945">
      <w:fldChar w:fldCharType="begin"/>
    </w:r>
    <w:r w:rsidR="00244682">
      <w:instrText xml:space="preserve"> PAGE   \* MERGEFORMAT </w:instrText>
    </w:r>
    <w:r w:rsidR="00ED2945">
      <w:fldChar w:fldCharType="separate"/>
    </w:r>
    <w:r w:rsidR="00A14E9B">
      <w:rPr>
        <w:noProof/>
      </w:rPr>
      <w:t>1</w:t>
    </w:r>
    <w:r w:rsidR="00ED294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B039E" w14:textId="77777777" w:rsidR="000E2FB7" w:rsidRDefault="000E2FB7" w:rsidP="00042081">
      <w:pPr>
        <w:spacing w:after="0" w:line="240" w:lineRule="auto"/>
      </w:pPr>
      <w:r>
        <w:separator/>
      </w:r>
    </w:p>
  </w:footnote>
  <w:footnote w:type="continuationSeparator" w:id="0">
    <w:p w14:paraId="31FC336D" w14:textId="77777777" w:rsidR="000E2FB7" w:rsidRDefault="000E2FB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7C7B1" w14:textId="77777777" w:rsidR="00042081" w:rsidRPr="0077080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5EB49357" wp14:editId="50855190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770801">
          <w:rPr>
            <w:lang w:val="en-US"/>
          </w:rPr>
          <w:t>Carla Machado</w:t>
        </w:r>
      </w:sdtContent>
    </w:sdt>
  </w:p>
  <w:p w14:paraId="6904C896" w14:textId="66754BA7" w:rsidR="009553EC" w:rsidRPr="00770801" w:rsidRDefault="009553EC">
    <w:pPr>
      <w:pStyle w:val="Header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14E9B">
          <w:t>V0.3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14E9B" w:rsidRPr="00A14E9B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613F36" w14:textId="77777777" w:rsidR="00906D0A" w:rsidRPr="00A14E9B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2596DCCD" wp14:editId="27A175FF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14E9B">
      <w:rPr>
        <w:lang w:val="en-US"/>
      </w:rPr>
      <w:tab/>
    </w:r>
    <w:r w:rsidRPr="00A14E9B">
      <w:rPr>
        <w:lang w:val="en-US"/>
      </w:rPr>
      <w:tab/>
    </w:r>
    <w:r w:rsidR="004630B1" w:rsidRPr="00A14E9B">
      <w:rPr>
        <w:lang w:val="en-US"/>
      </w:rPr>
      <w:t>Owner</w:t>
    </w:r>
    <w:r w:rsidRPr="00A14E9B">
      <w:rPr>
        <w:lang w:val="en-US"/>
      </w:rPr>
      <w:t xml:space="preserve">: </w:t>
    </w:r>
    <w:sdt>
      <w:sdtPr>
        <w:rPr>
          <w:lang w:val="en-US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A14E9B">
          <w:rPr>
            <w:lang w:val="en-US"/>
          </w:rPr>
          <w:t>Carla Machado</w:t>
        </w:r>
      </w:sdtContent>
    </w:sdt>
  </w:p>
  <w:p w14:paraId="39C305C2" w14:textId="35ECE602" w:rsidR="00906D0A" w:rsidRPr="00A14E9B" w:rsidRDefault="00906D0A" w:rsidP="00906D0A">
    <w:pPr>
      <w:pStyle w:val="Header"/>
      <w:rPr>
        <w:lang w:val="en-US"/>
      </w:rPr>
    </w:pPr>
    <w:r w:rsidRPr="00A14E9B">
      <w:rPr>
        <w:lang w:val="en-US"/>
      </w:rPr>
      <w:tab/>
    </w:r>
    <w:r w:rsidRPr="00A14E9B">
      <w:rPr>
        <w:lang w:val="en-US"/>
      </w:rPr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14E9B">
          <w:t>V0.3</w:t>
        </w:r>
      </w:sdtContent>
    </w:sdt>
    <w:r w:rsidRPr="00A14E9B">
      <w:rPr>
        <w:lang w:val="en-US"/>
      </w:rPr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A14E9B" w:rsidRPr="00A14E9B">
          <w:rPr>
            <w:lang w:val="en-US"/>
          </w:rPr>
          <w:t>Ready for Approval</w:t>
        </w:r>
      </w:sdtContent>
    </w:sdt>
    <w:r w:rsidRPr="00A14E9B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F13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7C34FB2"/>
    <w:multiLevelType w:val="multilevel"/>
    <w:tmpl w:val="702E13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96706F3"/>
    <w:multiLevelType w:val="hybridMultilevel"/>
    <w:tmpl w:val="85F45CB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039A3"/>
    <w:rsid w:val="00037AB1"/>
    <w:rsid w:val="00042081"/>
    <w:rsid w:val="00062A59"/>
    <w:rsid w:val="00090B5C"/>
    <w:rsid w:val="000A7968"/>
    <w:rsid w:val="000C410F"/>
    <w:rsid w:val="000C7ECE"/>
    <w:rsid w:val="000E2FB7"/>
    <w:rsid w:val="000E4024"/>
    <w:rsid w:val="000E4A2D"/>
    <w:rsid w:val="00130F5F"/>
    <w:rsid w:val="00140DB1"/>
    <w:rsid w:val="00187F6F"/>
    <w:rsid w:val="00212454"/>
    <w:rsid w:val="00213E94"/>
    <w:rsid w:val="00244682"/>
    <w:rsid w:val="002561EE"/>
    <w:rsid w:val="0028361F"/>
    <w:rsid w:val="002C5DB9"/>
    <w:rsid w:val="002F30E3"/>
    <w:rsid w:val="00301449"/>
    <w:rsid w:val="00303684"/>
    <w:rsid w:val="0031153F"/>
    <w:rsid w:val="00316549"/>
    <w:rsid w:val="00316B4D"/>
    <w:rsid w:val="00345E81"/>
    <w:rsid w:val="0039351D"/>
    <w:rsid w:val="003B5E03"/>
    <w:rsid w:val="003B6C73"/>
    <w:rsid w:val="003C28E8"/>
    <w:rsid w:val="003C4E13"/>
    <w:rsid w:val="0042608F"/>
    <w:rsid w:val="00444453"/>
    <w:rsid w:val="004630B1"/>
    <w:rsid w:val="00492066"/>
    <w:rsid w:val="004A1EEA"/>
    <w:rsid w:val="004D359F"/>
    <w:rsid w:val="004E2D12"/>
    <w:rsid w:val="004F781C"/>
    <w:rsid w:val="00525549"/>
    <w:rsid w:val="0052580A"/>
    <w:rsid w:val="00541044"/>
    <w:rsid w:val="00590FC6"/>
    <w:rsid w:val="006A5C93"/>
    <w:rsid w:val="006F3F7C"/>
    <w:rsid w:val="00705116"/>
    <w:rsid w:val="00705D20"/>
    <w:rsid w:val="0071045A"/>
    <w:rsid w:val="007134D8"/>
    <w:rsid w:val="0073300B"/>
    <w:rsid w:val="007621FD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62916"/>
    <w:rsid w:val="009B0AE9"/>
    <w:rsid w:val="00A14E9B"/>
    <w:rsid w:val="00A34B36"/>
    <w:rsid w:val="00A408BF"/>
    <w:rsid w:val="00A630BC"/>
    <w:rsid w:val="00B12E8D"/>
    <w:rsid w:val="00B40B7B"/>
    <w:rsid w:val="00B72853"/>
    <w:rsid w:val="00B7678C"/>
    <w:rsid w:val="00BE2453"/>
    <w:rsid w:val="00BE290C"/>
    <w:rsid w:val="00C33DE0"/>
    <w:rsid w:val="00C939C2"/>
    <w:rsid w:val="00D71B0E"/>
    <w:rsid w:val="00DC39AA"/>
    <w:rsid w:val="00DF1004"/>
    <w:rsid w:val="00E02488"/>
    <w:rsid w:val="00E4278C"/>
    <w:rsid w:val="00E71BE6"/>
    <w:rsid w:val="00EC1731"/>
    <w:rsid w:val="00ED2945"/>
    <w:rsid w:val="00F24CA6"/>
    <w:rsid w:val="00F53D40"/>
    <w:rsid w:val="00F87605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67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DefaultParagraphFont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ListParagraph">
    <w:name w:val="List Paragraph"/>
    <w:basedOn w:val="Normal"/>
    <w:uiPriority w:val="34"/>
    <w:qFormat/>
    <w:rsid w:val="007621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0D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D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D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D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D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microsoft.com/office/2011/relationships/commentsExtended" Target="commentsExtended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0E3A35-BC55-4C24-8357-BF0EBF24D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815</Words>
  <Characters>4402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V0.3</dc:description>
  <cp:lastModifiedBy>Carla Silva Machado</cp:lastModifiedBy>
  <cp:revision>11</cp:revision>
  <dcterms:created xsi:type="dcterms:W3CDTF">2013-03-09T21:38:00Z</dcterms:created>
  <dcterms:modified xsi:type="dcterms:W3CDTF">2013-03-11T14:17:00Z</dcterms:modified>
  <cp:contentStatus>Ready for Approval</cp:contentStatus>
</cp:coreProperties>
</file>