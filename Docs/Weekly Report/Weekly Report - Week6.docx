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5E7E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7DDB9B" w14:textId="77777777"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3629054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32539D9" w14:textId="77777777"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041F8FE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BC97FC" w14:textId="77777777"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49E0D707" w14:textId="77777777" w:rsidR="006F3F7C" w:rsidRDefault="006F3F7C"/>
        <w:p w14:paraId="51A60B46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B98EA6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A0B4D33" w14:textId="77777777" w:rsidR="006F3F7C" w:rsidRDefault="0018673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Machado;Filipe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4E9D9663" w14:textId="77777777" w:rsidR="006F3F7C" w:rsidRDefault="00082BF3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14:paraId="0E9F2D48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0465B463" w14:textId="77777777" w:rsidR="006F3F7C" w:rsidRDefault="006F3F7C"/>
        <w:p w14:paraId="4CC5DF34" w14:textId="77777777" w:rsidR="00F24CA6" w:rsidRDefault="00F24CA6">
          <w:pPr>
            <w:rPr>
              <w:lang w:val="en-US"/>
            </w:rPr>
          </w:pPr>
        </w:p>
        <w:p w14:paraId="5E10B24B" w14:textId="77777777" w:rsidR="002F30E3" w:rsidRDefault="002F30E3">
          <w:pPr>
            <w:rPr>
              <w:lang w:val="en-US"/>
            </w:rPr>
          </w:pPr>
        </w:p>
        <w:p w14:paraId="4194D05F" w14:textId="77777777" w:rsidR="002F30E3" w:rsidRDefault="002F30E3">
          <w:pPr>
            <w:rPr>
              <w:lang w:val="en-US"/>
            </w:rPr>
          </w:pPr>
        </w:p>
        <w:p w14:paraId="050AA049" w14:textId="77777777" w:rsidR="002F30E3" w:rsidRDefault="002F30E3">
          <w:pPr>
            <w:rPr>
              <w:lang w:val="en-US"/>
            </w:rPr>
          </w:pPr>
        </w:p>
        <w:p w14:paraId="03B3C6D9" w14:textId="77777777" w:rsidR="002F30E3" w:rsidRDefault="002F30E3">
          <w:pPr>
            <w:rPr>
              <w:lang w:val="en-US"/>
            </w:rPr>
          </w:pPr>
        </w:p>
        <w:p w14:paraId="22E01A65" w14:textId="77777777" w:rsidR="002F30E3" w:rsidRDefault="002F30E3">
          <w:pPr>
            <w:rPr>
              <w:lang w:val="en-US"/>
            </w:rPr>
          </w:pPr>
        </w:p>
        <w:p w14:paraId="0A616AF0" w14:textId="77777777" w:rsidR="002F30E3" w:rsidRDefault="002F30E3">
          <w:pPr>
            <w:rPr>
              <w:lang w:val="en-US"/>
            </w:rPr>
          </w:pPr>
        </w:p>
        <w:p w14:paraId="56502F49" w14:textId="77777777" w:rsidR="002F30E3" w:rsidRDefault="002F30E3">
          <w:pPr>
            <w:rPr>
              <w:lang w:val="en-US"/>
            </w:rPr>
          </w:pPr>
        </w:p>
        <w:p w14:paraId="5D32E2E7" w14:textId="77777777" w:rsidR="002F30E3" w:rsidRDefault="002F30E3">
          <w:pPr>
            <w:rPr>
              <w:lang w:val="en-US"/>
            </w:rPr>
          </w:pPr>
        </w:p>
        <w:p w14:paraId="04379A87" w14:textId="77777777" w:rsidR="002F30E3" w:rsidRDefault="002F30E3">
          <w:pPr>
            <w:rPr>
              <w:lang w:val="en-US"/>
            </w:rPr>
          </w:pPr>
        </w:p>
        <w:p w14:paraId="642FE204" w14:textId="77777777" w:rsidR="002F30E3" w:rsidRDefault="002F30E3">
          <w:pPr>
            <w:rPr>
              <w:lang w:val="en-US"/>
            </w:rPr>
          </w:pPr>
        </w:p>
        <w:p w14:paraId="1BFE9D67" w14:textId="77777777" w:rsidR="002F30E3" w:rsidRDefault="002F30E3">
          <w:pPr>
            <w:rPr>
              <w:lang w:val="en-US"/>
            </w:rPr>
          </w:pPr>
        </w:p>
        <w:p w14:paraId="11E94C1E" w14:textId="77777777" w:rsidR="002F30E3" w:rsidRDefault="002F30E3">
          <w:pPr>
            <w:rPr>
              <w:lang w:val="en-US"/>
            </w:rPr>
          </w:pPr>
        </w:p>
        <w:p w14:paraId="3E19CA41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7E70F1A8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4DF3B643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19A4087A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44E5E585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42A2F7CF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01098789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65A1433F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769DB5BB" w14:textId="77777777" w:rsidR="002F30E3" w:rsidRPr="002F30E3" w:rsidRDefault="002F30E3"/>
        <w:p w14:paraId="1B51B72E" w14:textId="77777777" w:rsidR="002F30E3" w:rsidRPr="002F30E3" w:rsidRDefault="002F30E3"/>
        <w:p w14:paraId="28ED1716" w14:textId="77777777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082BF3">
            <w:rPr>
              <w:b/>
              <w:sz w:val="28"/>
              <w:szCs w:val="28"/>
              <w:lang w:val="en-US"/>
            </w:rPr>
            <w:t>7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082BF3">
            <w:rPr>
              <w:sz w:val="28"/>
              <w:szCs w:val="28"/>
              <w:lang w:val="en-US"/>
            </w:rPr>
            <w:t>1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082BF3">
            <w:rPr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14:paraId="2A9B6363" w14:textId="77777777" w:rsidR="002F30E3" w:rsidRPr="002F30E3" w:rsidRDefault="002F30E3">
          <w:pPr>
            <w:rPr>
              <w:lang w:val="en-US"/>
            </w:rPr>
          </w:pPr>
        </w:p>
        <w:p w14:paraId="26408FE1" w14:textId="77777777" w:rsidR="002F30E3" w:rsidRPr="002F30E3" w:rsidRDefault="002F30E3">
          <w:pPr>
            <w:rPr>
              <w:lang w:val="en-US"/>
            </w:rPr>
          </w:pPr>
        </w:p>
        <w:p w14:paraId="15DC6616" w14:textId="77777777" w:rsidR="002F30E3" w:rsidRPr="002F30E3" w:rsidRDefault="002F30E3">
          <w:pPr>
            <w:rPr>
              <w:lang w:val="en-US"/>
            </w:rPr>
          </w:pPr>
        </w:p>
        <w:p w14:paraId="43450813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A538F94" w14:textId="77777777" w:rsidR="006F3F7C" w:rsidRDefault="00DE3FDC">
          <w:pPr>
            <w:rPr>
              <w:lang w:val="en-US"/>
            </w:rPr>
          </w:pPr>
        </w:p>
      </w:sdtContent>
    </w:sdt>
    <w:p w14:paraId="02B7EFF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657DB058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21E3031A" w14:textId="77777777" w:rsidR="00B154CA" w:rsidRDefault="0085105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191252" w:history="1">
            <w:r w:rsidR="00B154CA" w:rsidRPr="00220ADA">
              <w:rPr>
                <w:rStyle w:val="Hiperligao"/>
                <w:noProof/>
                <w:lang w:val="en-US"/>
              </w:rPr>
              <w:t>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Week Activities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_Toc353191252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1CFAD2D7" w14:textId="77777777" w:rsidR="00B154CA" w:rsidRDefault="00DE3FD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3" w:history="1">
            <w:r w:rsidR="00B154CA" w:rsidRPr="00220ADA">
              <w:rPr>
                <w:rStyle w:val="Hiperligao"/>
                <w:noProof/>
                <w:lang w:val="en-US"/>
              </w:rPr>
              <w:t>1.1.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Work Executed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_Toc353191253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5D774624" w14:textId="77777777" w:rsidR="00B154CA" w:rsidRDefault="00DE3FD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4" w:history="1">
            <w:r w:rsidR="00B154CA" w:rsidRPr="00220ADA">
              <w:rPr>
                <w:rStyle w:val="Hiperligao"/>
                <w:noProof/>
                <w:lang w:val="en-US"/>
              </w:rPr>
              <w:t>1.2.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Work Analyses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_Toc353191254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3CAAA38" w14:textId="77777777" w:rsidR="00B154CA" w:rsidRDefault="00DE3FD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5" w:history="1">
            <w:r w:rsidR="00B154CA" w:rsidRPr="00220ADA">
              <w:rPr>
                <w:rStyle w:val="Hiperligao"/>
                <w:noProof/>
                <w:lang w:val="en-US"/>
              </w:rPr>
              <w:t>1.3.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Achievements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_Toc353191255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50F109B3" w14:textId="77777777" w:rsidR="00B154CA" w:rsidRDefault="00DE3FD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6" w:history="1">
            <w:r w:rsidR="00B154CA" w:rsidRPr="00220ADA">
              <w:rPr>
                <w:rStyle w:val="Hiperligao"/>
                <w:noProof/>
                <w:lang w:val="en-US"/>
              </w:rPr>
              <w:t>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Impediments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_Toc353191256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A0DEC52" w14:textId="77777777" w:rsidR="00B154CA" w:rsidRDefault="00DE3FD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7" w:history="1">
            <w:r w:rsidR="00B154CA" w:rsidRPr="00220ADA">
              <w:rPr>
                <w:rStyle w:val="Hiperligao"/>
                <w:noProof/>
                <w:lang w:val="en-US"/>
              </w:rPr>
              <w:t>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Plans For Next Week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_Toc353191257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132FECE5" w14:textId="77777777" w:rsidR="00B154CA" w:rsidRDefault="00DE3FD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8" w:history="1">
            <w:r w:rsidR="00B154CA" w:rsidRPr="00220ADA">
              <w:rPr>
                <w:rStyle w:val="Hiperligao"/>
                <w:noProof/>
                <w:lang w:val="en-US"/>
              </w:rPr>
              <w:t>4.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Progress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_Toc353191258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309FBE45" w14:textId="77777777" w:rsidR="00B154CA" w:rsidRDefault="00DE3FD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9" w:history="1">
            <w:r w:rsidR="00B154CA" w:rsidRPr="00220ADA">
              <w:rPr>
                <w:rStyle w:val="Hiperligao"/>
                <w:noProof/>
                <w:lang w:val="en-US"/>
              </w:rPr>
              <w:t>4.1.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Earned value and/or Gantt Image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_Toc353191259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2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7B5335EE" w14:textId="77777777" w:rsidR="00B154CA" w:rsidRDefault="00DE3FD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0" w:history="1">
            <w:r w:rsidR="00B154CA" w:rsidRPr="00220ADA">
              <w:rPr>
                <w:rStyle w:val="Hiperligao"/>
                <w:noProof/>
                <w:lang w:val="en-US"/>
              </w:rPr>
              <w:t>4.2.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Effort by task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_Toc353191260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3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4248D5A2" w14:textId="77777777" w:rsidR="00B154CA" w:rsidRDefault="00DE3FD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1" w:history="1">
            <w:r w:rsidR="00B154CA" w:rsidRPr="00220ADA">
              <w:rPr>
                <w:rStyle w:val="Hiperligao"/>
                <w:noProof/>
                <w:lang w:val="en-US"/>
              </w:rPr>
              <w:t>4.3.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Individual effort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_Toc353191261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3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7F389086" w14:textId="77777777" w:rsidR="00B154CA" w:rsidRDefault="00DE3FD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2" w:history="1">
            <w:r w:rsidR="00B154CA" w:rsidRPr="00220ADA">
              <w:rPr>
                <w:rStyle w:val="Hiperligao"/>
                <w:noProof/>
                <w:lang w:val="en-US"/>
              </w:rPr>
              <w:t>5.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iperligao"/>
                <w:noProof/>
                <w:lang w:val="en-US"/>
              </w:rPr>
              <w:t>Individual log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_Toc353191262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4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14:paraId="380D5B5E" w14:textId="77777777" w:rsidR="00906D0A" w:rsidRPr="00F24CA6" w:rsidRDefault="0085105C">
          <w:r w:rsidRPr="00895D61">
            <w:rPr>
              <w:lang w:val="en-US"/>
            </w:rPr>
            <w:fldChar w:fldCharType="end"/>
          </w:r>
        </w:p>
      </w:sdtContent>
    </w:sdt>
    <w:p w14:paraId="7376F432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35831435" w14:textId="77777777" w:rsidR="00B154CA" w:rsidRDefault="0085105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3191263" w:history="1">
        <w:r w:rsidR="00B154CA" w:rsidRPr="005550FB">
          <w:rPr>
            <w:rStyle w:val="Hiperligao"/>
            <w:noProof/>
            <w:lang w:val="en-US"/>
          </w:rPr>
          <w:t>Figure 1: Earned Value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_Toc353191263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2</w:t>
        </w:r>
        <w:r w:rsidR="00B154CA">
          <w:rPr>
            <w:noProof/>
            <w:webHidden/>
          </w:rPr>
          <w:fldChar w:fldCharType="end"/>
        </w:r>
      </w:hyperlink>
    </w:p>
    <w:p w14:paraId="00AAFA6B" w14:textId="77777777" w:rsidR="00B154CA" w:rsidRDefault="00DE3FD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4" w:history="1">
        <w:r w:rsidR="00B154CA" w:rsidRPr="005550FB">
          <w:rPr>
            <w:rStyle w:val="Hiperligao"/>
            <w:noProof/>
            <w:lang w:val="en-US"/>
          </w:rPr>
          <w:t>Figure 2: Week effort by task type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_Toc353191264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3</w:t>
        </w:r>
        <w:r w:rsidR="00B154CA">
          <w:rPr>
            <w:noProof/>
            <w:webHidden/>
          </w:rPr>
          <w:fldChar w:fldCharType="end"/>
        </w:r>
      </w:hyperlink>
    </w:p>
    <w:p w14:paraId="3A558116" w14:textId="77777777" w:rsidR="00B154CA" w:rsidRDefault="00DE3FD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5" w:history="1">
        <w:r w:rsidR="00B154CA" w:rsidRPr="005550FB">
          <w:rPr>
            <w:rStyle w:val="Hiperligao"/>
            <w:noProof/>
            <w:lang w:val="en-US"/>
          </w:rPr>
          <w:t>Figure 3: Week effort by team member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_Toc353191265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3</w:t>
        </w:r>
        <w:r w:rsidR="00B154CA">
          <w:rPr>
            <w:noProof/>
            <w:webHidden/>
          </w:rPr>
          <w:fldChar w:fldCharType="end"/>
        </w:r>
      </w:hyperlink>
    </w:p>
    <w:p w14:paraId="7D45F4E4" w14:textId="77777777" w:rsidR="00906D0A" w:rsidRPr="00B154CA" w:rsidRDefault="0085105C">
      <w:r w:rsidRPr="00895D61">
        <w:rPr>
          <w:lang w:val="en-US"/>
        </w:rPr>
        <w:fldChar w:fldCharType="end"/>
      </w:r>
    </w:p>
    <w:p w14:paraId="7FD0DA9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0A5DE3BE" w14:textId="77777777" w:rsidR="00B154CA" w:rsidRDefault="0085105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191266" w:history="1">
        <w:r w:rsidR="00B154CA" w:rsidRPr="00FF241A">
          <w:rPr>
            <w:rStyle w:val="Hiperligao"/>
            <w:noProof/>
            <w:lang w:val="en-US"/>
          </w:rPr>
          <w:t>Table 1: List of Contributors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_Toc353191266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ii</w:t>
        </w:r>
        <w:r w:rsidR="00B154CA">
          <w:rPr>
            <w:noProof/>
            <w:webHidden/>
          </w:rPr>
          <w:fldChar w:fldCharType="end"/>
        </w:r>
      </w:hyperlink>
    </w:p>
    <w:p w14:paraId="4EF69543" w14:textId="77777777" w:rsidR="00B154CA" w:rsidRDefault="00DE3FD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7" w:history="1">
        <w:r w:rsidR="00B154CA" w:rsidRPr="00FF241A">
          <w:rPr>
            <w:rStyle w:val="Hiperligao"/>
            <w:noProof/>
            <w:lang w:val="en-US"/>
          </w:rPr>
          <w:t>Table 2: Version history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_Toc353191267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ii</w:t>
        </w:r>
        <w:r w:rsidR="00B154CA">
          <w:rPr>
            <w:noProof/>
            <w:webHidden/>
          </w:rPr>
          <w:fldChar w:fldCharType="end"/>
        </w:r>
      </w:hyperlink>
    </w:p>
    <w:p w14:paraId="64C90FBE" w14:textId="77777777" w:rsidR="00B154CA" w:rsidRDefault="00DE3FD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8" w:history="1">
        <w:r w:rsidR="00B154CA" w:rsidRPr="00FF241A">
          <w:rPr>
            <w:rStyle w:val="Hiperligao"/>
            <w:noProof/>
            <w:lang w:val="en-US"/>
          </w:rPr>
          <w:t>Table 3: Log of individual effort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_Toc353191268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4</w:t>
        </w:r>
        <w:r w:rsidR="00B154CA">
          <w:rPr>
            <w:noProof/>
            <w:webHidden/>
          </w:rPr>
          <w:fldChar w:fldCharType="end"/>
        </w:r>
      </w:hyperlink>
    </w:p>
    <w:p w14:paraId="106DD527" w14:textId="77777777" w:rsidR="00895D61" w:rsidRPr="00F24CA6" w:rsidRDefault="0085105C">
      <w:r w:rsidRPr="00895D61">
        <w:rPr>
          <w:lang w:val="en-US"/>
        </w:rPr>
        <w:fldChar w:fldCharType="end"/>
      </w:r>
    </w:p>
    <w:p w14:paraId="6096E693" w14:textId="77777777" w:rsidR="00906D0A" w:rsidRPr="00F24CA6" w:rsidRDefault="00906D0A">
      <w:r w:rsidRPr="00F24CA6">
        <w:br w:type="page"/>
      </w:r>
    </w:p>
    <w:p w14:paraId="18187217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5EDA6266" w14:textId="77777777" w:rsidTr="0071045A">
        <w:tc>
          <w:tcPr>
            <w:tcW w:w="9606" w:type="dxa"/>
            <w:gridSpan w:val="4"/>
          </w:tcPr>
          <w:p w14:paraId="7CDDAA4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72C9A597" w14:textId="77777777" w:rsidTr="003B5E03">
        <w:tc>
          <w:tcPr>
            <w:tcW w:w="1668" w:type="dxa"/>
            <w:vAlign w:val="center"/>
          </w:tcPr>
          <w:p w14:paraId="7AFDBF9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3ABEA3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2544D1E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C34DB3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4A2BB3D0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CE273F0" w14:textId="77777777" w:rsidR="0071045A" w:rsidRPr="00895D61" w:rsidRDefault="00082BF3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56868F2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032FE57B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5F834645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70801" w:rsidRPr="0071045A" w14:paraId="5475A2F7" w14:textId="77777777" w:rsidTr="003B5E03">
        <w:tc>
          <w:tcPr>
            <w:tcW w:w="1668" w:type="dxa"/>
            <w:vAlign w:val="center"/>
          </w:tcPr>
          <w:p w14:paraId="099E0EE1" w14:textId="77777777" w:rsidR="00770801" w:rsidRPr="00895D61" w:rsidRDefault="0018673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0FAD78D3" w14:textId="77777777" w:rsidR="00770801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0D00FB24" w14:textId="77777777" w:rsidR="00770801" w:rsidRPr="00895D61" w:rsidRDefault="0018673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8673D">
              <w:rPr>
                <w:lang w:val="en-US"/>
              </w:rPr>
              <w:t>21180276@alunos.isec.pt</w:t>
            </w:r>
          </w:p>
        </w:tc>
        <w:tc>
          <w:tcPr>
            <w:tcW w:w="2410" w:type="dxa"/>
            <w:vAlign w:val="center"/>
          </w:tcPr>
          <w:p w14:paraId="79AF484D" w14:textId="77777777" w:rsidR="00770801" w:rsidRPr="00895D61" w:rsidRDefault="0018673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14:paraId="1BA9E6A9" w14:textId="77777777" w:rsidTr="003B5E03">
        <w:tc>
          <w:tcPr>
            <w:tcW w:w="1668" w:type="dxa"/>
            <w:vAlign w:val="center"/>
          </w:tcPr>
          <w:p w14:paraId="3FF9B446" w14:textId="77777777" w:rsidR="0071045A" w:rsidRPr="00895D61" w:rsidRDefault="001E2B6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6985B366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49404551" w14:textId="77777777" w:rsidR="0071045A" w:rsidRPr="00895D61" w:rsidRDefault="001E2B6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18673D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1B01888" w14:textId="77777777" w:rsidR="0071045A" w:rsidRPr="00895D61" w:rsidRDefault="001E2B6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70801" w:rsidRPr="0071045A" w14:paraId="190A8220" w14:textId="77777777" w:rsidTr="003B5E03">
        <w:tc>
          <w:tcPr>
            <w:tcW w:w="1668" w:type="dxa"/>
            <w:vAlign w:val="center"/>
          </w:tcPr>
          <w:p w14:paraId="60029F49" w14:textId="77777777"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A58EB5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D6091C3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CC4E824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14:paraId="0C58B6A1" w14:textId="77777777" w:rsidTr="003B5E03">
        <w:tc>
          <w:tcPr>
            <w:tcW w:w="1668" w:type="dxa"/>
            <w:vAlign w:val="center"/>
          </w:tcPr>
          <w:p w14:paraId="432EBF52" w14:textId="77777777"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6E8161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1666936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0DF29F1" w14:textId="77777777"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4262FB2E" w14:textId="77777777" w:rsidR="0071045A" w:rsidRPr="00930989" w:rsidRDefault="0071045A" w:rsidP="0071045A">
      <w:pPr>
        <w:pStyle w:val="Legenda"/>
        <w:rPr>
          <w:lang w:val="en-US"/>
        </w:rPr>
      </w:pPr>
      <w:bookmarkStart w:id="8" w:name="_Toc353191266"/>
      <w:r w:rsidRPr="00930989">
        <w:rPr>
          <w:lang w:val="en-US"/>
        </w:rPr>
        <w:t xml:space="preserve">Table </w:t>
      </w:r>
      <w:r w:rsidR="0085105C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85105C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85105C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8"/>
    </w:p>
    <w:p w14:paraId="6A4AFDFF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269E6485" w14:textId="77777777" w:rsidTr="00FD1F34">
        <w:tc>
          <w:tcPr>
            <w:tcW w:w="9607" w:type="dxa"/>
            <w:gridSpan w:val="6"/>
          </w:tcPr>
          <w:p w14:paraId="59FEFF8B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60B34FC6" w14:textId="77777777" w:rsidTr="00B154CA">
        <w:tc>
          <w:tcPr>
            <w:tcW w:w="1384" w:type="dxa"/>
            <w:vAlign w:val="center"/>
          </w:tcPr>
          <w:p w14:paraId="258300C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DC2CB6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2502363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60E5AE5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665F51AB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71CD012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474FC260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A0847C1" w14:textId="77777777" w:rsidR="00F24CA6" w:rsidRPr="00895D61" w:rsidRDefault="00082BF3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AB595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73304AA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14:paraId="1EADE80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0AA2C55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B7374AB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bookmarkStart w:id="9" w:name="OLE_LINK1"/>
            <w:bookmarkStart w:id="10" w:name="OLE_LINK2"/>
            <w:r>
              <w:rPr>
                <w:lang w:val="en-US"/>
              </w:rPr>
              <w:t>Draft</w:t>
            </w:r>
            <w:bookmarkEnd w:id="9"/>
            <w:bookmarkEnd w:id="10"/>
          </w:p>
        </w:tc>
      </w:tr>
      <w:tr w:rsidR="00F24CA6" w:rsidRPr="000039A3" w14:paraId="210E155F" w14:textId="77777777" w:rsidTr="00B154CA">
        <w:tc>
          <w:tcPr>
            <w:tcW w:w="1384" w:type="dxa"/>
            <w:vAlign w:val="center"/>
          </w:tcPr>
          <w:p w14:paraId="59E0B943" w14:textId="77777777" w:rsidR="00F24CA6" w:rsidRPr="00895D61" w:rsidRDefault="0018673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1D3017C2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Added graphs, updated work executed and individual </w:t>
            </w:r>
            <w:r w:rsidR="00B154CA">
              <w:rPr>
                <w:lang w:val="en-US"/>
              </w:rPr>
              <w:t>tasks</w:t>
            </w:r>
          </w:p>
        </w:tc>
        <w:tc>
          <w:tcPr>
            <w:tcW w:w="1701" w:type="dxa"/>
            <w:vAlign w:val="center"/>
          </w:tcPr>
          <w:p w14:paraId="590C2DD7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43476C12" w14:textId="77777777"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2609B5A6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D8A633D" w14:textId="77777777" w:rsidR="00F24CA6" w:rsidRPr="0018673D" w:rsidRDefault="0018673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0039A3" w14:paraId="09241531" w14:textId="77777777" w:rsidTr="00B154CA">
        <w:tc>
          <w:tcPr>
            <w:tcW w:w="1384" w:type="dxa"/>
            <w:vAlign w:val="center"/>
          </w:tcPr>
          <w:p w14:paraId="34569ACE" w14:textId="77777777" w:rsidR="0071045A" w:rsidRPr="00895D61" w:rsidRDefault="00B154C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797D9AA3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corrections.</w:t>
            </w:r>
          </w:p>
        </w:tc>
        <w:tc>
          <w:tcPr>
            <w:tcW w:w="1701" w:type="dxa"/>
            <w:vAlign w:val="center"/>
          </w:tcPr>
          <w:p w14:paraId="62A25C32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14:paraId="09B7C31C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8" w:type="dxa"/>
            <w:vAlign w:val="center"/>
          </w:tcPr>
          <w:p w14:paraId="69C4AD96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94437F9" w14:textId="77777777"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0039A3" w14:paraId="093F8490" w14:textId="77777777" w:rsidTr="00B154CA">
        <w:tc>
          <w:tcPr>
            <w:tcW w:w="1384" w:type="dxa"/>
            <w:vAlign w:val="center"/>
          </w:tcPr>
          <w:p w14:paraId="484DA216" w14:textId="77777777" w:rsidR="0071045A" w:rsidRPr="00895D61" w:rsidRDefault="001E2B6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14:paraId="6550030D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4991FA7D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14:paraId="0043756A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8" w:type="dxa"/>
            <w:vAlign w:val="center"/>
          </w:tcPr>
          <w:p w14:paraId="36FC1B7B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0B70B77" w14:textId="77777777" w:rsidR="0071045A" w:rsidRPr="00895D61" w:rsidRDefault="001E2B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70801" w:rsidRPr="002517DC" w14:paraId="18DCBF33" w14:textId="77777777" w:rsidTr="00B154CA">
        <w:tc>
          <w:tcPr>
            <w:tcW w:w="1384" w:type="dxa"/>
            <w:vAlign w:val="center"/>
          </w:tcPr>
          <w:p w14:paraId="64CD41DB" w14:textId="52A1DAF9" w:rsidR="00770801" w:rsidRPr="00895D61" w:rsidRDefault="002517D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1" w:author="Carla Silva Machado" w:date="2013-04-08T15:43:00Z">
              <w:r>
                <w:rPr>
                  <w:rFonts w:eastAsiaTheme="minorHAnsi"/>
                  <w:lang w:val="en-US"/>
                </w:rPr>
                <w:t>08-04-2013</w:t>
              </w:r>
            </w:ins>
          </w:p>
        </w:tc>
        <w:tc>
          <w:tcPr>
            <w:tcW w:w="2268" w:type="dxa"/>
            <w:vAlign w:val="center"/>
          </w:tcPr>
          <w:p w14:paraId="31646715" w14:textId="15FA8B51" w:rsidR="00770801" w:rsidRPr="00895D61" w:rsidRDefault="002517DC" w:rsidP="0071045A">
            <w:pPr>
              <w:jc w:val="center"/>
              <w:rPr>
                <w:lang w:val="en-US"/>
              </w:rPr>
            </w:pPr>
            <w:ins w:id="12" w:author="Carla Silva Machado" w:date="2013-04-08T15:44:00Z">
              <w:r>
                <w:rPr>
                  <w:lang w:val="en-US"/>
                </w:rPr>
                <w:t>Small c</w:t>
              </w:r>
            </w:ins>
            <w:ins w:id="13" w:author="Carla Silva Machado" w:date="2013-04-08T15:43:00Z">
              <w:r>
                <w:rPr>
                  <w:lang w:val="en-US"/>
                </w:rPr>
                <w:t>hanges due to the revision</w:t>
              </w:r>
            </w:ins>
          </w:p>
        </w:tc>
        <w:tc>
          <w:tcPr>
            <w:tcW w:w="1701" w:type="dxa"/>
            <w:vAlign w:val="center"/>
          </w:tcPr>
          <w:p w14:paraId="73D35DCD" w14:textId="76CC9C29" w:rsidR="00770801" w:rsidRPr="00895D61" w:rsidRDefault="002517DC" w:rsidP="0071045A">
            <w:pPr>
              <w:jc w:val="center"/>
              <w:rPr>
                <w:lang w:val="en-US"/>
              </w:rPr>
            </w:pPr>
            <w:ins w:id="14" w:author="Carla Silva Machado" w:date="2013-04-08T15:44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992" w:type="dxa"/>
            <w:vAlign w:val="center"/>
          </w:tcPr>
          <w:p w14:paraId="0EC28520" w14:textId="55634EFD" w:rsidR="00770801" w:rsidRPr="00895D61" w:rsidRDefault="002517DC" w:rsidP="0071045A">
            <w:pPr>
              <w:jc w:val="center"/>
              <w:rPr>
                <w:lang w:val="en-US"/>
              </w:rPr>
            </w:pPr>
            <w:ins w:id="15" w:author="Carla Silva Machado" w:date="2013-04-08T15:44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418" w:type="dxa"/>
            <w:vAlign w:val="center"/>
          </w:tcPr>
          <w:p w14:paraId="5779D5A5" w14:textId="77777777"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805FD8B" w14:textId="6D183983" w:rsidR="00770801" w:rsidRPr="00895D61" w:rsidRDefault="002517DC" w:rsidP="0071045A">
            <w:pPr>
              <w:keepNext/>
              <w:jc w:val="center"/>
              <w:rPr>
                <w:lang w:val="en-US"/>
              </w:rPr>
            </w:pPr>
            <w:ins w:id="16" w:author="Carla Silva Machado" w:date="2013-04-08T15:44:00Z">
              <w:r>
                <w:rPr>
                  <w:lang w:val="en-US"/>
                </w:rPr>
                <w:t>Ready for Revision</w:t>
              </w:r>
            </w:ins>
          </w:p>
        </w:tc>
      </w:tr>
      <w:tr w:rsidR="00D71B0E" w:rsidRPr="002517DC" w14:paraId="62B08CE8" w14:textId="77777777" w:rsidTr="00B154CA">
        <w:tc>
          <w:tcPr>
            <w:tcW w:w="1384" w:type="dxa"/>
            <w:vAlign w:val="center"/>
          </w:tcPr>
          <w:p w14:paraId="679FCB2F" w14:textId="3C979269" w:rsidR="00D71B0E" w:rsidRPr="00895D61" w:rsidRDefault="00D430EE" w:rsidP="00D71B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7" w:author="Filipe Brandão" w:date="2013-04-08T15:48:00Z">
              <w:r>
                <w:rPr>
                  <w:rFonts w:eastAsiaTheme="minorHAnsi"/>
                  <w:lang w:val="en-US"/>
                </w:rPr>
                <w:t>08-04-2013</w:t>
              </w:r>
            </w:ins>
          </w:p>
        </w:tc>
        <w:tc>
          <w:tcPr>
            <w:tcW w:w="2268" w:type="dxa"/>
            <w:vAlign w:val="center"/>
          </w:tcPr>
          <w:p w14:paraId="7842CB19" w14:textId="1DD89DBD" w:rsidR="00D71B0E" w:rsidRPr="00895D61" w:rsidRDefault="00D430EE" w:rsidP="00C16C1C">
            <w:pPr>
              <w:jc w:val="center"/>
              <w:rPr>
                <w:lang w:val="en-US"/>
              </w:rPr>
            </w:pPr>
            <w:ins w:id="18" w:author="Filipe Brandão" w:date="2013-04-08T15:48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01" w:type="dxa"/>
            <w:vAlign w:val="center"/>
          </w:tcPr>
          <w:p w14:paraId="3576760B" w14:textId="0FCACD04" w:rsidR="00D71B0E" w:rsidRPr="00895D61" w:rsidRDefault="00D430EE" w:rsidP="00C16C1C">
            <w:pPr>
              <w:jc w:val="center"/>
              <w:rPr>
                <w:lang w:val="en-US"/>
              </w:rPr>
            </w:pPr>
            <w:ins w:id="19" w:author="Filipe Brandão" w:date="2013-04-08T15:49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92" w:type="dxa"/>
            <w:vAlign w:val="center"/>
          </w:tcPr>
          <w:p w14:paraId="1C9B567F" w14:textId="7227D570" w:rsidR="00D71B0E" w:rsidRPr="00895D61" w:rsidRDefault="00D430EE" w:rsidP="00C16C1C">
            <w:pPr>
              <w:jc w:val="center"/>
              <w:rPr>
                <w:lang w:val="en-US"/>
              </w:rPr>
            </w:pPr>
            <w:ins w:id="20" w:author="Filipe Brandão" w:date="2013-04-08T15:49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418" w:type="dxa"/>
            <w:vAlign w:val="center"/>
          </w:tcPr>
          <w:p w14:paraId="0E51F917" w14:textId="77777777"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9CDAE9C" w14:textId="7D34125C" w:rsidR="00D71B0E" w:rsidRPr="00895D61" w:rsidRDefault="00D430EE" w:rsidP="00C16C1C">
            <w:pPr>
              <w:keepNext/>
              <w:jc w:val="center"/>
              <w:rPr>
                <w:lang w:val="en-US"/>
              </w:rPr>
            </w:pPr>
            <w:ins w:id="21" w:author="Filipe Brandão" w:date="2013-04-08T15:49:00Z">
              <w:r>
                <w:rPr>
                  <w:lang w:val="en-US"/>
                </w:rPr>
                <w:t>Ready for Approval</w:t>
              </w:r>
            </w:ins>
          </w:p>
        </w:tc>
      </w:tr>
      <w:tr w:rsidR="00DC39AA" w:rsidRPr="002517DC" w14:paraId="38005751" w14:textId="77777777" w:rsidTr="00B154CA">
        <w:tc>
          <w:tcPr>
            <w:tcW w:w="1384" w:type="dxa"/>
            <w:vAlign w:val="center"/>
          </w:tcPr>
          <w:p w14:paraId="2A1A9266" w14:textId="77777777"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86F1F08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A0656CA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03C57E7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6050E90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B0C7564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2517DC" w14:paraId="14B919B7" w14:textId="77777777" w:rsidTr="00B154CA">
        <w:tc>
          <w:tcPr>
            <w:tcW w:w="1384" w:type="dxa"/>
            <w:vAlign w:val="center"/>
          </w:tcPr>
          <w:p w14:paraId="00229E0A" w14:textId="77777777"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B15906B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5227DA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BCF82EE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2DEA8CC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2FE66C3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2517DC" w14:paraId="0699051B" w14:textId="77777777" w:rsidTr="00B154CA">
        <w:tc>
          <w:tcPr>
            <w:tcW w:w="1384" w:type="dxa"/>
            <w:vAlign w:val="center"/>
          </w:tcPr>
          <w:p w14:paraId="1C1C30EA" w14:textId="77777777"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08D33AA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403AC24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BEFC170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7DCBB42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A089717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2517DC" w14:paraId="59BC7A7E" w14:textId="77777777" w:rsidTr="00B154CA">
        <w:tc>
          <w:tcPr>
            <w:tcW w:w="1384" w:type="dxa"/>
            <w:vAlign w:val="center"/>
          </w:tcPr>
          <w:p w14:paraId="376595AE" w14:textId="77777777"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F2C08E1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D8351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983A3A1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A290BDE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3B8F5DA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2517DC" w14:paraId="31D5ECFD" w14:textId="77777777" w:rsidTr="00B154CA">
        <w:tc>
          <w:tcPr>
            <w:tcW w:w="1384" w:type="dxa"/>
            <w:vAlign w:val="center"/>
          </w:tcPr>
          <w:p w14:paraId="2EB42CDC" w14:textId="77777777"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129BBC7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915A28D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E09CC38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8EC67BF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054D756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2517DC" w14:paraId="23BED7AD" w14:textId="77777777" w:rsidTr="00B154CA">
        <w:tc>
          <w:tcPr>
            <w:tcW w:w="1384" w:type="dxa"/>
            <w:vAlign w:val="center"/>
          </w:tcPr>
          <w:p w14:paraId="76F16B37" w14:textId="77777777"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6AB1DDC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DA54496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844E2CB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5BD5758" w14:textId="77777777"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BCC9D63" w14:textId="77777777"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</w:tbl>
    <w:p w14:paraId="6B64D34C" w14:textId="77777777" w:rsidR="00895D61" w:rsidRDefault="0071045A" w:rsidP="0071045A">
      <w:pPr>
        <w:pStyle w:val="Legenda"/>
        <w:rPr>
          <w:lang w:val="en-US"/>
        </w:rPr>
      </w:pPr>
      <w:bookmarkStart w:id="22" w:name="_Toc353191267"/>
      <w:r w:rsidRPr="000039A3">
        <w:rPr>
          <w:lang w:val="en-US"/>
        </w:rPr>
        <w:t xml:space="preserve">Table </w:t>
      </w:r>
      <w:r w:rsidR="0085105C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85105C">
        <w:fldChar w:fldCharType="separate"/>
      </w:r>
      <w:r w:rsidR="00492066" w:rsidRPr="000039A3">
        <w:rPr>
          <w:noProof/>
          <w:lang w:val="en-US"/>
        </w:rPr>
        <w:t>2</w:t>
      </w:r>
      <w:r w:rsidR="0085105C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22"/>
    </w:p>
    <w:p w14:paraId="160B0771" w14:textId="77777777" w:rsidR="00895D61" w:rsidRDefault="00895D61">
      <w:pPr>
        <w:rPr>
          <w:lang w:val="en-US"/>
        </w:rPr>
      </w:pPr>
    </w:p>
    <w:p w14:paraId="40294534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A50BCDA" w14:textId="77777777"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23" w:name="_Toc353191252"/>
      <w:r>
        <w:rPr>
          <w:lang w:val="en-US"/>
        </w:rPr>
        <w:lastRenderedPageBreak/>
        <w:t>Week Activities</w:t>
      </w:r>
      <w:bookmarkEnd w:id="23"/>
    </w:p>
    <w:p w14:paraId="5669AC52" w14:textId="77777777"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24" w:name="_Toc353191253"/>
      <w:r>
        <w:rPr>
          <w:lang w:val="en-US"/>
        </w:rPr>
        <w:t>Work Executed</w:t>
      </w:r>
      <w:bookmarkEnd w:id="24"/>
    </w:p>
    <w:p w14:paraId="2F049750" w14:textId="77777777" w:rsidR="006C46E4" w:rsidRDefault="006C46E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Approval of the Project Planning Process</w:t>
      </w:r>
    </w:p>
    <w:p w14:paraId="5E2DA384" w14:textId="08CB65D3" w:rsidR="0018673D" w:rsidRDefault="0018673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commentRangeStart w:id="25"/>
      <w:r>
        <w:rPr>
          <w:lang w:val="en-US"/>
        </w:rPr>
        <w:t>Estimation</w:t>
      </w:r>
      <w:commentRangeEnd w:id="25"/>
      <w:r w:rsidR="001E2B6A">
        <w:rPr>
          <w:rStyle w:val="Refdecomentrio"/>
        </w:rPr>
        <w:commentReference w:id="25"/>
      </w:r>
      <w:ins w:id="26" w:author="Carla Silva Machado" w:date="2013-04-08T15:38:00Z">
        <w:r w:rsidR="002517DC">
          <w:rPr>
            <w:lang w:val="en-US"/>
          </w:rPr>
          <w:t xml:space="preserve"> of the foreseen tasks </w:t>
        </w:r>
      </w:ins>
      <w:ins w:id="27" w:author="Carla Silva Machado" w:date="2013-04-08T15:39:00Z">
        <w:r w:rsidR="002517DC">
          <w:rPr>
            <w:lang w:val="en-US"/>
          </w:rPr>
          <w:t>for</w:t>
        </w:r>
      </w:ins>
      <w:ins w:id="28" w:author="Carla Silva Machado" w:date="2013-04-08T15:38:00Z">
        <w:r w:rsidR="002517DC">
          <w:rPr>
            <w:lang w:val="en-US"/>
          </w:rPr>
          <w:t xml:space="preserve"> the project</w:t>
        </w:r>
      </w:ins>
    </w:p>
    <w:p w14:paraId="17E6D56C" w14:textId="77777777" w:rsidR="002F30E3" w:rsidRPr="008E5051" w:rsidRDefault="00B154CA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Quality plan is ready for </w:t>
      </w:r>
      <w:r w:rsidRPr="008E5051">
        <w:rPr>
          <w:lang w:val="en-US"/>
        </w:rPr>
        <w:t>revision</w:t>
      </w:r>
    </w:p>
    <w:p w14:paraId="0D965B3E" w14:textId="77777777" w:rsidR="008E5051" w:rsidRPr="008E5051" w:rsidRDefault="009920AD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Project Plan</w:t>
      </w:r>
      <w:r w:rsidR="00B154CA">
        <w:rPr>
          <w:lang w:val="en-US"/>
        </w:rPr>
        <w:t xml:space="preserve"> is</w:t>
      </w:r>
      <w:r>
        <w:rPr>
          <w:lang w:val="en-US"/>
        </w:rPr>
        <w:t xml:space="preserve"> ready for </w:t>
      </w:r>
      <w:r w:rsidR="00B154CA" w:rsidRPr="008E5051">
        <w:rPr>
          <w:lang w:val="en-US"/>
        </w:rPr>
        <w:t>revision</w:t>
      </w:r>
    </w:p>
    <w:p w14:paraId="5C37062E" w14:textId="77777777" w:rsidR="008E5051" w:rsidRPr="008E5051" w:rsidRDefault="008E5051" w:rsidP="008E5051">
      <w:pPr>
        <w:pStyle w:val="PargrafodaLista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Verification and Validation process is ready for approval</w:t>
      </w:r>
    </w:p>
    <w:p w14:paraId="45F4F671" w14:textId="77777777" w:rsidR="008E5051" w:rsidRDefault="008E5051" w:rsidP="008E5051">
      <w:pPr>
        <w:pStyle w:val="PargrafodaLista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Project Assessment and Control is read</w:t>
      </w:r>
      <w:bookmarkStart w:id="29" w:name="_GoBack"/>
      <w:bookmarkEnd w:id="29"/>
      <w:r w:rsidRPr="008E5051">
        <w:rPr>
          <w:lang w:val="en-US"/>
        </w:rPr>
        <w:t>y for revision</w:t>
      </w:r>
    </w:p>
    <w:p w14:paraId="619F1DD2" w14:textId="77777777" w:rsidR="008E5051" w:rsidRDefault="00CD2C79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Coding Standards document is ready for revision</w:t>
      </w:r>
    </w:p>
    <w:p w14:paraId="3047FA26" w14:textId="77777777" w:rsidR="00CD2C79" w:rsidRPr="008E5051" w:rsidRDefault="00CD2C79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Preparation of the Kick of Meeting</w:t>
      </w:r>
      <w:r w:rsidR="006C46E4">
        <w:rPr>
          <w:lang w:val="en-US"/>
        </w:rPr>
        <w:t xml:space="preserve"> (KOM)</w:t>
      </w:r>
    </w:p>
    <w:p w14:paraId="54545D1E" w14:textId="77777777" w:rsidR="006C46E4" w:rsidRDefault="006C46E4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30" w:name="_Toc353191254"/>
      <w:r>
        <w:rPr>
          <w:lang w:val="en-US"/>
        </w:rPr>
        <w:t>Work Analyses</w:t>
      </w:r>
      <w:bookmarkEnd w:id="30"/>
    </w:p>
    <w:p w14:paraId="43853585" w14:textId="77777777" w:rsidR="00D90066" w:rsidRDefault="006C46E4" w:rsidP="00E17D67">
      <w:pPr>
        <w:spacing w:after="240"/>
        <w:rPr>
          <w:lang w:val="en-US"/>
        </w:rPr>
      </w:pPr>
      <w:r>
        <w:rPr>
          <w:lang w:val="en-US"/>
        </w:rPr>
        <w:t xml:space="preserve">This </w:t>
      </w:r>
      <w:r w:rsidR="007146BD">
        <w:rPr>
          <w:lang w:val="en-US"/>
        </w:rPr>
        <w:t>week’s work was manly related do the preparation of the KOM and assuring that all the required documents were prepared such as the project plan and the quality plan.</w:t>
      </w:r>
      <w:r w:rsidR="00D90066">
        <w:rPr>
          <w:lang w:val="en-US"/>
        </w:rPr>
        <w:t xml:space="preserve"> </w:t>
      </w:r>
    </w:p>
    <w:p w14:paraId="6862FF30" w14:textId="77777777" w:rsidR="00D90066" w:rsidRDefault="00D90066" w:rsidP="006C46E4">
      <w:pPr>
        <w:rPr>
          <w:lang w:val="en-US"/>
        </w:rPr>
      </w:pPr>
      <w:r>
        <w:rPr>
          <w:lang w:val="en-US"/>
        </w:rPr>
        <w:t>The effort involved in the estimation meeting and the necessity of having the project plan and quality plan ready for the KOM  combined with the difficulties in reaching a viable scheduling and the fact that these tasks were performed in the same work week were the main reasons behind the overwork performed this week.</w:t>
      </w:r>
    </w:p>
    <w:p w14:paraId="38E4C667" w14:textId="77777777" w:rsidR="006C46E4" w:rsidRPr="006C46E4" w:rsidRDefault="00D90066" w:rsidP="006C46E4">
      <w:pPr>
        <w:rPr>
          <w:lang w:val="en-US"/>
        </w:rPr>
      </w:pPr>
      <w:r>
        <w:rPr>
          <w:lang w:val="en-US"/>
        </w:rPr>
        <w:t>The difficulties in scheduling all the tasks initially foreseen for the application in a single release combined with the fact that the dependency between the</w:t>
      </w:r>
      <w:r w:rsidR="00B154CA">
        <w:rPr>
          <w:lang w:val="en-US"/>
        </w:rPr>
        <w:t>m was</w:t>
      </w:r>
      <w:r>
        <w:rPr>
          <w:lang w:val="en-US"/>
        </w:rPr>
        <w:t xml:space="preserve"> </w:t>
      </w:r>
      <w:r w:rsidR="00B154CA">
        <w:rPr>
          <w:lang w:val="en-US"/>
        </w:rPr>
        <w:t>dragging</w:t>
      </w:r>
      <w:r>
        <w:rPr>
          <w:lang w:val="en-US"/>
        </w:rPr>
        <w:t xml:space="preserve"> the project beyond the time limit. A decision was made to organize the application in various releases and make the scheduling only for the first release.    </w:t>
      </w:r>
    </w:p>
    <w:p w14:paraId="3B9C41D3" w14:textId="77777777"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31" w:name="_Toc353191255"/>
      <w:r>
        <w:rPr>
          <w:lang w:val="en-US"/>
        </w:rPr>
        <w:t>Achievements</w:t>
      </w:r>
      <w:bookmarkEnd w:id="31"/>
    </w:p>
    <w:p w14:paraId="7495FE69" w14:textId="77777777" w:rsidR="002F30E3" w:rsidRPr="00B154CA" w:rsidRDefault="006C46E4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>Project Planning Process is baselined</w:t>
      </w:r>
    </w:p>
    <w:p w14:paraId="394DFC47" w14:textId="77777777" w:rsidR="006C46E4" w:rsidRPr="00B154CA" w:rsidRDefault="006C46E4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>Project Assessment and Control Process is ready for revision</w:t>
      </w:r>
    </w:p>
    <w:p w14:paraId="7FD40CA0" w14:textId="77777777" w:rsidR="006C46E4" w:rsidRDefault="006C46E4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 xml:space="preserve">Quality Plan and Project Plan ready for the KOM </w:t>
      </w:r>
    </w:p>
    <w:p w14:paraId="53E7DFBC" w14:textId="77777777" w:rsidR="002517DC" w:rsidRDefault="001E2B6A" w:rsidP="00B154CA">
      <w:pPr>
        <w:pStyle w:val="PargrafodaLista"/>
        <w:numPr>
          <w:ilvl w:val="0"/>
          <w:numId w:val="9"/>
        </w:numPr>
        <w:rPr>
          <w:ins w:id="32" w:author="Carla Silva Machado" w:date="2013-04-08T15:41:00Z"/>
          <w:lang w:val="en-US"/>
        </w:rPr>
      </w:pPr>
      <w:r>
        <w:rPr>
          <w:rStyle w:val="Refdecomentrio"/>
        </w:rPr>
        <w:commentReference w:id="33"/>
      </w:r>
      <w:ins w:id="34" w:author="Carla Silva Machado" w:date="2013-04-08T15:41:00Z">
        <w:r w:rsidR="002517DC">
          <w:rPr>
            <w:lang w:val="en-US"/>
          </w:rPr>
          <w:t>Coding Standards ready for revision</w:t>
        </w:r>
      </w:ins>
    </w:p>
    <w:p w14:paraId="04F5585B" w14:textId="053D2AF9" w:rsidR="001E2B6A" w:rsidRPr="00B154CA" w:rsidRDefault="002517DC" w:rsidP="00B154CA">
      <w:pPr>
        <w:pStyle w:val="PargrafodaLista"/>
        <w:numPr>
          <w:ilvl w:val="0"/>
          <w:numId w:val="9"/>
        </w:numPr>
        <w:rPr>
          <w:lang w:val="en-US"/>
        </w:rPr>
      </w:pPr>
      <w:ins w:id="35" w:author="Carla Silva Machado" w:date="2013-04-08T15:42:00Z">
        <w:r>
          <w:rPr>
            <w:lang w:val="en-US"/>
          </w:rPr>
          <w:t>Verification and Validation Process is ready for approval</w:t>
        </w:r>
      </w:ins>
      <w:r>
        <w:rPr>
          <w:rStyle w:val="Refdecomentrio"/>
        </w:rPr>
        <w:commentReference w:id="36"/>
      </w:r>
    </w:p>
    <w:p w14:paraId="534B42D8" w14:textId="77777777"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37" w:name="_Toc353191256"/>
      <w:r>
        <w:rPr>
          <w:lang w:val="en-US"/>
        </w:rPr>
        <w:t>Impediments</w:t>
      </w:r>
      <w:bookmarkEnd w:id="37"/>
    </w:p>
    <w:p w14:paraId="0950439F" w14:textId="77777777" w:rsidR="007146BD" w:rsidRPr="007146BD" w:rsidRDefault="007146BD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 w:rsidRPr="007146BD">
        <w:rPr>
          <w:lang w:val="en-US"/>
        </w:rPr>
        <w:t>The planning of the project brought some difficulties namely in the scheduling of the various tasks</w:t>
      </w:r>
    </w:p>
    <w:p w14:paraId="673ED47F" w14:textId="77777777" w:rsidR="00492066" w:rsidRPr="007146BD" w:rsidRDefault="007146BD" w:rsidP="007146BD">
      <w:pPr>
        <w:pStyle w:val="PargrafodaLista"/>
        <w:numPr>
          <w:ilvl w:val="1"/>
          <w:numId w:val="11"/>
        </w:numPr>
        <w:rPr>
          <w:lang w:val="en-US"/>
        </w:rPr>
      </w:pPr>
      <w:r w:rsidRPr="007146BD">
        <w:rPr>
          <w:lang w:val="en-US"/>
        </w:rPr>
        <w:t xml:space="preserve">Dependency between tasks prevented the scheduling of all the tasks within the time limit  </w:t>
      </w:r>
    </w:p>
    <w:p w14:paraId="706AECA4" w14:textId="77777777" w:rsidR="00492066" w:rsidRDefault="00492066">
      <w:pPr>
        <w:rPr>
          <w:lang w:val="en-US"/>
        </w:rPr>
      </w:pPr>
    </w:p>
    <w:p w14:paraId="51054DFB" w14:textId="77777777" w:rsidR="00492066" w:rsidRDefault="00492066">
      <w:pPr>
        <w:rPr>
          <w:lang w:val="en-US"/>
        </w:rPr>
      </w:pPr>
    </w:p>
    <w:p w14:paraId="538D8082" w14:textId="77777777" w:rsidR="002F30E3" w:rsidRPr="00E17D67" w:rsidRDefault="00492066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38" w:name="_Toc353191257"/>
      <w:r>
        <w:rPr>
          <w:lang w:val="en-US"/>
        </w:rPr>
        <w:t>Plans For Next Week</w:t>
      </w:r>
      <w:bookmarkEnd w:id="38"/>
    </w:p>
    <w:p w14:paraId="7687CB66" w14:textId="77777777" w:rsidR="00492066" w:rsidRPr="00930989" w:rsidRDefault="00D90066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 w:rsidRPr="00930989">
        <w:rPr>
          <w:lang w:val="en-US"/>
        </w:rPr>
        <w:t xml:space="preserve">Start the </w:t>
      </w:r>
      <w:r w:rsidR="00930989" w:rsidRPr="00930989">
        <w:rPr>
          <w:lang w:val="en-US"/>
        </w:rPr>
        <w:t>Requirements Analysis</w:t>
      </w:r>
    </w:p>
    <w:p w14:paraId="5292EF88" w14:textId="77777777" w:rsidR="00930989" w:rsidRDefault="00930989" w:rsidP="00930989">
      <w:pPr>
        <w:pStyle w:val="PargrafodaLista"/>
        <w:numPr>
          <w:ilvl w:val="0"/>
          <w:numId w:val="11"/>
        </w:numPr>
        <w:rPr>
          <w:lang w:val="en-US"/>
        </w:rPr>
      </w:pPr>
      <w:r w:rsidRPr="00930989">
        <w:rPr>
          <w:lang w:val="en-US"/>
        </w:rPr>
        <w:t>Finishing the remaining processes</w:t>
      </w:r>
    </w:p>
    <w:p w14:paraId="69FC0866" w14:textId="77777777" w:rsidR="009920AD" w:rsidRPr="00930989" w:rsidRDefault="009920AD" w:rsidP="00930989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Prepare Earned Value</w:t>
      </w:r>
    </w:p>
    <w:p w14:paraId="04DB22A6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39" w:name="_Toc353191258"/>
      <w:r>
        <w:rPr>
          <w:lang w:val="en-US"/>
        </w:rPr>
        <w:t>Progress</w:t>
      </w:r>
      <w:bookmarkEnd w:id="39"/>
    </w:p>
    <w:p w14:paraId="65CCFBDD" w14:textId="77777777" w:rsidR="00492066" w:rsidRDefault="00492066">
      <w:pPr>
        <w:rPr>
          <w:lang w:val="en-US"/>
        </w:rPr>
      </w:pPr>
    </w:p>
    <w:p w14:paraId="03E74B05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40" w:name="_Toc353191259"/>
      <w:r>
        <w:rPr>
          <w:lang w:val="en-US"/>
        </w:rPr>
        <w:t>Earned value and/or Gantt Image</w:t>
      </w:r>
      <w:bookmarkEnd w:id="40"/>
    </w:p>
    <w:p w14:paraId="5B35AA59" w14:textId="77777777" w:rsidR="00492066" w:rsidRDefault="00492066">
      <w:pPr>
        <w:rPr>
          <w:lang w:val="en-US"/>
        </w:rPr>
      </w:pPr>
    </w:p>
    <w:p w14:paraId="34D506A1" w14:textId="77777777" w:rsidR="00B154CA" w:rsidRDefault="009920AD" w:rsidP="00B154CA">
      <w:pPr>
        <w:keepNext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 wp14:anchorId="7278BC17" wp14:editId="1CD4C00F">
            <wp:extent cx="5324850" cy="29817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146" cy="29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1059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41" w:name="_Toc353191263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B154CA">
        <w:rPr>
          <w:lang w:val="en-US"/>
        </w:rPr>
        <w:t>: Earned Value</w:t>
      </w:r>
      <w:bookmarkEnd w:id="41"/>
    </w:p>
    <w:p w14:paraId="2BBC1993" w14:textId="77777777" w:rsidR="009920AD" w:rsidRDefault="009920AD" w:rsidP="009920AD">
      <w:pPr>
        <w:rPr>
          <w:lang w:val="en-US"/>
        </w:rPr>
      </w:pPr>
      <w:r>
        <w:rPr>
          <w:lang w:val="en-US"/>
        </w:rPr>
        <w:t>Actual = 262h</w:t>
      </w:r>
    </w:p>
    <w:p w14:paraId="6A2DDDF6" w14:textId="77777777" w:rsidR="009920AD" w:rsidRDefault="009920AD" w:rsidP="009920AD">
      <w:pPr>
        <w:rPr>
          <w:lang w:val="en-US"/>
        </w:rPr>
      </w:pPr>
      <w:r>
        <w:rPr>
          <w:lang w:val="en-US"/>
        </w:rPr>
        <w:t xml:space="preserve">Planned = 252h </w:t>
      </w:r>
    </w:p>
    <w:p w14:paraId="7CA92418" w14:textId="77777777" w:rsidR="00492066" w:rsidRDefault="00492066">
      <w:pPr>
        <w:rPr>
          <w:lang w:val="en-US"/>
        </w:rPr>
      </w:pPr>
    </w:p>
    <w:p w14:paraId="7FDAA4FA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42" w:name="_Toc353191260"/>
      <w:r>
        <w:rPr>
          <w:lang w:val="en-US"/>
        </w:rPr>
        <w:lastRenderedPageBreak/>
        <w:t>Effort by task</w:t>
      </w:r>
      <w:bookmarkEnd w:id="42"/>
    </w:p>
    <w:p w14:paraId="01F7F932" w14:textId="77777777" w:rsidR="00B154CA" w:rsidRDefault="009920AD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8D8C31C" wp14:editId="1EC1E3D6">
            <wp:extent cx="5322570" cy="38131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95B5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43" w:name="_Toc353191264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B154CA">
        <w:rPr>
          <w:lang w:val="en-US"/>
        </w:rPr>
        <w:t>: Week effort by task type</w:t>
      </w:r>
      <w:bookmarkEnd w:id="43"/>
    </w:p>
    <w:p w14:paraId="53BF107B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44" w:name="_Toc353191261"/>
      <w:r>
        <w:rPr>
          <w:lang w:val="en-US"/>
        </w:rPr>
        <w:t>Individual effort</w:t>
      </w:r>
      <w:bookmarkEnd w:id="44"/>
    </w:p>
    <w:p w14:paraId="63E8135A" w14:textId="77777777" w:rsidR="00B154CA" w:rsidRDefault="009920AD" w:rsidP="00B154CA">
      <w:pPr>
        <w:keepNext/>
      </w:pPr>
      <w:r>
        <w:rPr>
          <w:noProof/>
          <w:lang w:eastAsia="pt-PT"/>
        </w:rPr>
        <w:drawing>
          <wp:inline distT="0" distB="0" distL="0" distR="0" wp14:anchorId="0F4E5A58" wp14:editId="4BEC8E07">
            <wp:extent cx="5400040" cy="2501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4746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45" w:name="_Toc353191265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 w:rsidRPr="00B154CA">
        <w:rPr>
          <w:noProof/>
          <w:lang w:val="en-US"/>
        </w:rPr>
        <w:t>3</w:t>
      </w:r>
      <w:r>
        <w:fldChar w:fldCharType="end"/>
      </w:r>
      <w:r w:rsidRPr="00B154CA">
        <w:rPr>
          <w:lang w:val="en-US"/>
        </w:rPr>
        <w:t>: Week effort by team member</w:t>
      </w:r>
      <w:bookmarkEnd w:id="45"/>
    </w:p>
    <w:p w14:paraId="522A31A1" w14:textId="77777777" w:rsidR="00B154CA" w:rsidRDefault="00B154CA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37BEC83A" w14:textId="77777777" w:rsidR="00492066" w:rsidRDefault="00492066" w:rsidP="009920AD">
      <w:pPr>
        <w:pStyle w:val="Legenda"/>
        <w:jc w:val="center"/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14:paraId="5A7082AC" w14:textId="77777777" w:rsidTr="00492066">
        <w:trPr>
          <w:jc w:val="center"/>
        </w:trPr>
        <w:tc>
          <w:tcPr>
            <w:tcW w:w="2149" w:type="dxa"/>
            <w:vAlign w:val="center"/>
          </w:tcPr>
          <w:p w14:paraId="2D1431A3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14:paraId="7AC10883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14:paraId="6305C14D" w14:textId="77777777" w:rsidTr="00492066">
        <w:trPr>
          <w:jc w:val="center"/>
        </w:trPr>
        <w:tc>
          <w:tcPr>
            <w:tcW w:w="2149" w:type="dxa"/>
            <w:vAlign w:val="center"/>
          </w:tcPr>
          <w:p w14:paraId="2951EEB5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14:paraId="473F50A6" w14:textId="77777777" w:rsidR="00492066" w:rsidRDefault="008E5051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  <w:tr w:rsidR="00492066" w14:paraId="1E891E79" w14:textId="77777777" w:rsidTr="00492066">
        <w:trPr>
          <w:jc w:val="center"/>
        </w:trPr>
        <w:tc>
          <w:tcPr>
            <w:tcW w:w="2149" w:type="dxa"/>
            <w:vAlign w:val="center"/>
          </w:tcPr>
          <w:p w14:paraId="6ED58E5F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14:paraId="11C3C5D4" w14:textId="77777777" w:rsidR="00492066" w:rsidRDefault="00082BF3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14:paraId="549693D6" w14:textId="77777777" w:rsidTr="00492066">
        <w:trPr>
          <w:jc w:val="center"/>
        </w:trPr>
        <w:tc>
          <w:tcPr>
            <w:tcW w:w="2149" w:type="dxa"/>
            <w:vAlign w:val="center"/>
          </w:tcPr>
          <w:p w14:paraId="0D62D43D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14:paraId="2374D831" w14:textId="77777777" w:rsidR="00492066" w:rsidRDefault="009920A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13.25</w:t>
            </w:r>
          </w:p>
        </w:tc>
      </w:tr>
      <w:tr w:rsidR="00492066" w14:paraId="741380CC" w14:textId="77777777" w:rsidTr="00492066">
        <w:trPr>
          <w:jc w:val="center"/>
        </w:trPr>
        <w:tc>
          <w:tcPr>
            <w:tcW w:w="2149" w:type="dxa"/>
            <w:vAlign w:val="center"/>
          </w:tcPr>
          <w:p w14:paraId="2FB24FE3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14:paraId="66AF7474" w14:textId="77777777" w:rsidR="00492066" w:rsidRDefault="005E4BC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6C46E4">
              <w:rPr>
                <w:lang w:val="en-US"/>
              </w:rPr>
              <w:t>5</w:t>
            </w:r>
          </w:p>
        </w:tc>
      </w:tr>
      <w:tr w:rsidR="00492066" w14:paraId="41FC6C50" w14:textId="77777777" w:rsidTr="00492066">
        <w:trPr>
          <w:jc w:val="center"/>
        </w:trPr>
        <w:tc>
          <w:tcPr>
            <w:tcW w:w="2149" w:type="dxa"/>
            <w:vAlign w:val="center"/>
          </w:tcPr>
          <w:p w14:paraId="2B40F936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14:paraId="76A5640E" w14:textId="77777777"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492066" w14:paraId="1327EF32" w14:textId="77777777" w:rsidTr="00492066">
        <w:trPr>
          <w:jc w:val="center"/>
        </w:trPr>
        <w:tc>
          <w:tcPr>
            <w:tcW w:w="2149" w:type="dxa"/>
            <w:vAlign w:val="center"/>
          </w:tcPr>
          <w:p w14:paraId="0BD42364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14:paraId="645E5D23" w14:textId="77777777"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14:paraId="4676985A" w14:textId="77777777" w:rsidTr="00492066">
        <w:trPr>
          <w:jc w:val="center"/>
        </w:trPr>
        <w:tc>
          <w:tcPr>
            <w:tcW w:w="2149" w:type="dxa"/>
            <w:vAlign w:val="center"/>
          </w:tcPr>
          <w:p w14:paraId="7E0FFEB8" w14:textId="77777777"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14:paraId="46ABC377" w14:textId="77777777" w:rsidR="00492066" w:rsidRDefault="005E4BCD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6.75</w:t>
            </w:r>
          </w:p>
        </w:tc>
      </w:tr>
    </w:tbl>
    <w:p w14:paraId="4EBF92A8" w14:textId="77777777" w:rsidR="00492066" w:rsidRDefault="00492066" w:rsidP="00492066">
      <w:pPr>
        <w:pStyle w:val="Legenda"/>
        <w:jc w:val="center"/>
        <w:rPr>
          <w:lang w:val="en-US"/>
        </w:rPr>
      </w:pPr>
      <w:bookmarkStart w:id="46" w:name="_Toc353191268"/>
      <w:r w:rsidRPr="00492066">
        <w:rPr>
          <w:lang w:val="en-US"/>
        </w:rPr>
        <w:t xml:space="preserve">Table </w:t>
      </w:r>
      <w:r w:rsidR="0085105C">
        <w:fldChar w:fldCharType="begin"/>
      </w:r>
      <w:r w:rsidRPr="00492066">
        <w:rPr>
          <w:lang w:val="en-US"/>
        </w:rPr>
        <w:instrText xml:space="preserve"> SEQ Table \* ARABIC </w:instrText>
      </w:r>
      <w:r w:rsidR="0085105C">
        <w:fldChar w:fldCharType="separate"/>
      </w:r>
      <w:r w:rsidRPr="00492066">
        <w:rPr>
          <w:noProof/>
          <w:lang w:val="en-US"/>
        </w:rPr>
        <w:t>3</w:t>
      </w:r>
      <w:r w:rsidR="0085105C">
        <w:fldChar w:fldCharType="end"/>
      </w:r>
      <w:r w:rsidRPr="00492066">
        <w:rPr>
          <w:lang w:val="en-US"/>
        </w:rPr>
        <w:t>: Log of individual effort</w:t>
      </w:r>
      <w:bookmarkEnd w:id="46"/>
    </w:p>
    <w:p w14:paraId="266A0855" w14:textId="77777777"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47" w:name="_Toc353191262"/>
      <w:r>
        <w:rPr>
          <w:lang w:val="en-US"/>
        </w:rPr>
        <w:t>Individual log</w:t>
      </w:r>
      <w:bookmarkEnd w:id="47"/>
    </w:p>
    <w:p w14:paraId="4CCE5B6D" w14:textId="77777777"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2396476E" w14:textId="77777777" w:rsidR="00082BF3" w:rsidRDefault="00082BF3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73F10D7" w14:textId="77777777" w:rsidR="009F00BC" w:rsidRDefault="009F00BC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8E5051">
        <w:rPr>
          <w:rFonts w:ascii="Arial" w:hAnsi="Arial" w:cs="Arial"/>
          <w:color w:val="000000"/>
          <w:shd w:val="clear" w:color="auto" w:fill="FFFFFF"/>
          <w:lang w:val="en-US"/>
        </w:rPr>
        <w:t xml:space="preserve"> 2.5h</w:t>
      </w:r>
    </w:p>
    <w:p w14:paraId="2975E5B1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Finishing writing the quality Plan – 0.75h</w:t>
      </w:r>
    </w:p>
    <w:p w14:paraId="2AF98C1F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reviews – 0.5h</w:t>
      </w:r>
    </w:p>
    <w:p w14:paraId="42814C6A" w14:textId="77777777"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KOM preparation – Quality plan presentation – 0.25h</w:t>
      </w:r>
    </w:p>
    <w:p w14:paraId="755D5F76" w14:textId="77777777" w:rsidR="00B7678C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– 1h</w:t>
      </w:r>
    </w:p>
    <w:p w14:paraId="1A2433B8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David João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9E0EB70" w14:textId="77777777"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44B52079" w14:textId="77777777" w:rsidR="00082BF3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meeting minute – 1.5h</w:t>
      </w:r>
    </w:p>
    <w:p w14:paraId="73AB944D" w14:textId="77777777"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– 2h</w:t>
      </w:r>
    </w:p>
    <w:p w14:paraId="18653FB7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F4A1F20" w14:textId="77777777"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999120C" w14:textId="77777777"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9920AD">
        <w:rPr>
          <w:rFonts w:ascii="Arial" w:hAnsi="Arial" w:cs="Arial"/>
          <w:color w:val="000000"/>
          <w:shd w:val="clear" w:color="auto" w:fill="FFFFFF"/>
          <w:lang w:val="en-US"/>
        </w:rPr>
        <w:t>7</w:t>
      </w:r>
      <w:r w:rsidR="00B154CA">
        <w:rPr>
          <w:rFonts w:ascii="Arial" w:hAnsi="Arial" w:cs="Arial"/>
          <w:color w:val="000000"/>
          <w:shd w:val="clear" w:color="auto" w:fill="FFFFFF"/>
          <w:lang w:val="en-US"/>
        </w:rPr>
        <w:t>h</w:t>
      </w:r>
    </w:p>
    <w:p w14:paraId="60564746" w14:textId="77777777" w:rsidR="009920AD" w:rsidRDefault="009920AD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Got Software Development Plan ready for review – 2h</w:t>
      </w:r>
    </w:p>
    <w:p w14:paraId="68F93E5D" w14:textId="77777777" w:rsidR="009920AD" w:rsidRDefault="009920AD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Prepared slideshow for KOM – 1h</w:t>
      </w:r>
    </w:p>
    <w:p w14:paraId="3CDA723E" w14:textId="77777777" w:rsidR="00B7678C" w:rsidRPr="009920AD" w:rsidRDefault="009920AD" w:rsidP="001339C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920AD">
        <w:rPr>
          <w:rFonts w:ascii="Arial" w:hAnsi="Arial" w:cs="Arial"/>
          <w:color w:val="000000"/>
          <w:shd w:val="clear" w:color="auto" w:fill="FFFFFF"/>
          <w:lang w:val="en-US"/>
        </w:rPr>
        <w:t>Weekly report – 0.25h</w:t>
      </w:r>
    </w:p>
    <w:p w14:paraId="235D830D" w14:textId="77777777"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55794AFC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João Girão - Tasks done:</w:t>
      </w:r>
    </w:p>
    <w:p w14:paraId="293E8768" w14:textId="77777777" w:rsidR="00082BF3" w:rsidRDefault="00082BF3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5EDD5CCC" w14:textId="77777777" w:rsidR="00B7678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color w:val="000000"/>
          <w:shd w:val="clear" w:color="auto" w:fill="FFFFFF"/>
          <w:lang w:val="en-US"/>
        </w:rPr>
        <w:t xml:space="preserve">Writing of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the next meeting agenda – 0.75h</w:t>
      </w:r>
    </w:p>
    <w:p w14:paraId="6D3DEAE7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Changes to the Vision and Scope Document – 0.25h </w:t>
      </w:r>
    </w:p>
    <w:p w14:paraId="7B69963A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Helping in the Planning of the Software Development Plan (Gant) – 1h</w:t>
      </w:r>
    </w:p>
    <w:p w14:paraId="1CB52815" w14:textId="77777777"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Preparation of the Earned Value – 1h</w:t>
      </w:r>
    </w:p>
    <w:p w14:paraId="6CCF6E97" w14:textId="77777777" w:rsidR="009F00BC" w:rsidRPr="009F00BC" w:rsidRDefault="005E4BCD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Preparation of the presentation of Vision and Scope for the KOM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–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0.5h</w:t>
      </w:r>
    </w:p>
    <w:p w14:paraId="6CD28333" w14:textId="77777777" w:rsidR="00B154CA" w:rsidRDefault="00B154CA">
      <w:pP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br w:type="page"/>
      </w:r>
    </w:p>
    <w:p w14:paraId="63002E8A" w14:textId="77777777" w:rsidR="00082BF3" w:rsidRPr="00082BF3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8E5051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 xml:space="preserve">João Martins </w:t>
      </w:r>
      <w:r w:rsidRPr="00082BF3">
        <w:rPr>
          <w:rFonts w:ascii="Arial" w:hAnsi="Arial" w:cs="Arial"/>
          <w:b/>
          <w:color w:val="000000"/>
          <w:shd w:val="clear" w:color="auto" w:fill="FFFFFF"/>
          <w:lang w:val="en-US"/>
        </w:rPr>
        <w:t>– Tasks done:</w:t>
      </w:r>
    </w:p>
    <w:p w14:paraId="19065D72" w14:textId="77777777" w:rsid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Checking of the Verification and Validation Process – 2.25h</w:t>
      </w:r>
    </w:p>
    <w:p w14:paraId="243B94D0" w14:textId="77777777"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Several discussions – 1h</w:t>
      </w:r>
    </w:p>
    <w:p w14:paraId="1CC8C475" w14:textId="77777777"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Changes to the Verification and Validation Process – 0.75h</w:t>
      </w:r>
    </w:p>
    <w:p w14:paraId="5D258EA0" w14:textId="77777777" w:rsidR="00082BF3" w:rsidRP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Revision of meeting minute – 0.5h </w:t>
      </w:r>
    </w:p>
    <w:p w14:paraId="04DD6CF7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done:</w:t>
      </w:r>
    </w:p>
    <w:p w14:paraId="3DA9F53B" w14:textId="77777777" w:rsidR="00082BF3" w:rsidRDefault="00082BF3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3C31A66F" w14:textId="77777777" w:rsidR="00B7678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 – 2.5h</w:t>
      </w:r>
    </w:p>
    <w:p w14:paraId="57CACD89" w14:textId="77777777"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weekly Report – Week5 – 0.25h</w:t>
      </w:r>
    </w:p>
    <w:p w14:paraId="1A3BD91D" w14:textId="77777777"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the Verification and Validation Process – 0.25h</w:t>
      </w:r>
    </w:p>
    <w:p w14:paraId="0504E6EF" w14:textId="77777777" w:rsidR="00B7678C" w:rsidRPr="009F00B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Repository update – 0.25h</w:t>
      </w:r>
    </w:p>
    <w:p w14:paraId="281C178C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58C01C97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Project Planning Process approval – 0.25h</w:t>
      </w:r>
    </w:p>
    <w:p w14:paraId="5D15B8AD" w14:textId="77777777" w:rsidR="00082BF3" w:rsidRDefault="00082BF3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14:paraId="255AAD4D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 xml:space="preserve"> – 2.5h</w:t>
      </w:r>
    </w:p>
    <w:p w14:paraId="22B71E65" w14:textId="77777777"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Approval of the Verification 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>and Validation Process – 0.25h</w:t>
      </w:r>
    </w:p>
    <w:p w14:paraId="6615BDBD" w14:textId="77777777"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Next meeting agenda and last meeting minute approval – 0.25h</w:t>
      </w:r>
    </w:p>
    <w:p w14:paraId="6B1CEC93" w14:textId="77777777"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Coding Review document – 0.5h</w:t>
      </w:r>
    </w:p>
    <w:p w14:paraId="4FACB957" w14:textId="77777777" w:rsidR="00635A30" w:rsidRDefault="00635A30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304F14D9" w14:textId="77777777"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64DFA54B" w14:textId="77777777"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72D50DA1" w14:textId="77777777" w:rsidR="00492066" w:rsidRPr="009F00BC" w:rsidRDefault="00492066" w:rsidP="00B7678C">
      <w:pPr>
        <w:pStyle w:val="NormalWeb"/>
        <w:spacing w:before="0" w:beforeAutospacing="0" w:after="0" w:afterAutospacing="0"/>
        <w:jc w:val="both"/>
        <w:rPr>
          <w:lang w:val="en-US"/>
        </w:rPr>
      </w:pPr>
    </w:p>
    <w:sectPr w:rsidR="00492066" w:rsidRPr="009F00BC" w:rsidSect="006F3F7C">
      <w:footerReference w:type="first" r:id="rId1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5" w:author="Mário Oliveira" w:date="2013-04-08T15:23:00Z" w:initials="MO">
    <w:p w14:paraId="328DF117" w14:textId="77777777" w:rsidR="001E2B6A" w:rsidRDefault="001E2B6A">
      <w:pPr>
        <w:pStyle w:val="Textodecomentrio"/>
      </w:pPr>
      <w:r>
        <w:rPr>
          <w:rStyle w:val="Refdecomentrio"/>
        </w:rPr>
        <w:annotationRef/>
      </w:r>
      <w:r>
        <w:t>Estimation de que? Eu sei, mas quem estiver fora da equipa não sabe…</w:t>
      </w:r>
    </w:p>
  </w:comment>
  <w:comment w:id="33" w:author="Mário Oliveira" w:date="2013-04-08T15:30:00Z" w:initials="MO">
    <w:p w14:paraId="0A66BE86" w14:textId="77777777" w:rsidR="001E2B6A" w:rsidRPr="001E2B6A" w:rsidRDefault="001E2B6A" w:rsidP="001E2B6A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rStyle w:val="Refdecomentrio"/>
        </w:rPr>
        <w:annotationRef/>
      </w:r>
      <w:r>
        <w:rPr>
          <w:lang w:val="en-US"/>
        </w:rPr>
        <w:t>Nao falta Project Planning Process for approval e Coding Standards document is ready for revision?</w:t>
      </w:r>
    </w:p>
    <w:p w14:paraId="22A7D2E1" w14:textId="77777777" w:rsidR="001E2B6A" w:rsidRPr="002517DC" w:rsidRDefault="001E2B6A">
      <w:pPr>
        <w:pStyle w:val="Textodecomentrio"/>
        <w:rPr>
          <w:lang w:val="en-US"/>
        </w:rPr>
      </w:pPr>
    </w:p>
  </w:comment>
  <w:comment w:id="36" w:author="Carla Silva Machado" w:date="2013-04-08T15:43:00Z" w:initials="CSM">
    <w:p w14:paraId="026B8F4B" w14:textId="3D572136" w:rsidR="002517DC" w:rsidRDefault="002517DC">
      <w:pPr>
        <w:pStyle w:val="Textodecomentrio"/>
      </w:pPr>
      <w:r>
        <w:rPr>
          <w:rStyle w:val="Refdecomentrio"/>
        </w:rPr>
        <w:annotationRef/>
      </w:r>
      <w:r>
        <w:t>Tinha posto os principais e mais importantes mas pode-se acrescentar outros.</w:t>
      </w:r>
    </w:p>
    <w:p w14:paraId="058AD2B0" w14:textId="375E5F27" w:rsidR="002517DC" w:rsidRDefault="002517DC">
      <w:pPr>
        <w:pStyle w:val="Textodecomentrio"/>
      </w:pPr>
      <w:r>
        <w:t>Quanto ao Project Plannin Process esta a indicação que esta baselined.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8DF117" w15:done="0"/>
  <w15:commentEx w15:paraId="22A7D2E1" w15:done="0"/>
  <w15:commentEx w15:paraId="058AD2B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75D26" w14:textId="77777777" w:rsidR="00DE3FDC" w:rsidRDefault="00DE3FDC" w:rsidP="00042081">
      <w:pPr>
        <w:spacing w:after="0" w:line="240" w:lineRule="auto"/>
      </w:pPr>
      <w:r>
        <w:separator/>
      </w:r>
    </w:p>
  </w:endnote>
  <w:endnote w:type="continuationSeparator" w:id="0">
    <w:p w14:paraId="62C19CA8" w14:textId="77777777" w:rsidR="00DE3FDC" w:rsidRDefault="00DE3FD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34783" w14:textId="77777777" w:rsidR="009553EC" w:rsidRDefault="00906D0A">
    <w:pPr>
      <w:pStyle w:val="Rodap"/>
    </w:pPr>
    <w:r>
      <w:t>Projeto Soft</w:t>
    </w:r>
    <w:r w:rsidR="009553EC">
      <w:t>ware 2013</w:t>
    </w:r>
  </w:p>
  <w:p w14:paraId="1F4B5EA2" w14:textId="77777777" w:rsidR="00042081" w:rsidRDefault="00DE3FDC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F5B9F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6DBABAE0" w14:textId="77777777" w:rsidR="00895D61" w:rsidRDefault="00DE3FDC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2D061" w14:textId="77777777" w:rsidR="00705D20" w:rsidRDefault="00705D20">
    <w:pPr>
      <w:pStyle w:val="Rodap"/>
    </w:pPr>
    <w:r>
      <w:t>Projeto Software 2013</w:t>
    </w:r>
  </w:p>
  <w:p w14:paraId="3D40E5D1" w14:textId="77777777" w:rsidR="00705D20" w:rsidRDefault="00DE3FDC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85105C">
      <w:fldChar w:fldCharType="begin"/>
    </w:r>
    <w:r w:rsidR="00244682">
      <w:instrText xml:space="preserve"> PAGE   \* MERGEFORMAT </w:instrText>
    </w:r>
    <w:r w:rsidR="0085105C">
      <w:fldChar w:fldCharType="separate"/>
    </w:r>
    <w:r w:rsidR="00D430EE">
      <w:rPr>
        <w:noProof/>
      </w:rPr>
      <w:t>ii</w:t>
    </w:r>
    <w:r w:rsidR="0085105C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5F4EE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4812271A" w14:textId="77777777" w:rsidR="00705D20" w:rsidRDefault="00DE3FDC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85105C">
      <w:fldChar w:fldCharType="begin"/>
    </w:r>
    <w:r w:rsidR="00244682">
      <w:instrText xml:space="preserve"> PAGE   \* MERGEFORMAT </w:instrText>
    </w:r>
    <w:r w:rsidR="0085105C">
      <w:fldChar w:fldCharType="separate"/>
    </w:r>
    <w:r w:rsidR="00D430EE">
      <w:rPr>
        <w:noProof/>
      </w:rPr>
      <w:t>1</w:t>
    </w:r>
    <w:r w:rsidR="0085105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5E5AC" w14:textId="77777777" w:rsidR="00DE3FDC" w:rsidRDefault="00DE3FDC" w:rsidP="00042081">
      <w:pPr>
        <w:spacing w:after="0" w:line="240" w:lineRule="auto"/>
      </w:pPr>
      <w:r>
        <w:separator/>
      </w:r>
    </w:p>
  </w:footnote>
  <w:footnote w:type="continuationSeparator" w:id="0">
    <w:p w14:paraId="169BCA30" w14:textId="77777777" w:rsidR="00DE3FDC" w:rsidRDefault="00DE3FD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F7860" w14:textId="77777777" w:rsidR="00042081" w:rsidRPr="0018673D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0CB629F0" wp14:editId="43739A88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8673D">
      <w:tab/>
    </w:r>
    <w:r w:rsidRPr="0018673D">
      <w:tab/>
    </w:r>
    <w:r w:rsidR="00895D61" w:rsidRPr="0018673D">
      <w:t>Owner</w:t>
    </w:r>
    <w:r w:rsidRPr="0018673D"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673D">
          <w:t>Carla Machado;Filipe Brandão</w:t>
        </w:r>
      </w:sdtContent>
    </w:sdt>
  </w:p>
  <w:p w14:paraId="7809AE0C" w14:textId="338FCE11" w:rsidR="009553EC" w:rsidRPr="0018673D" w:rsidRDefault="009553EC">
    <w:pPr>
      <w:pStyle w:val="Cabealho"/>
    </w:pPr>
    <w:r w:rsidRPr="0018673D">
      <w:tab/>
    </w:r>
    <w:r w:rsidRPr="0018673D"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0" w:author="Carla Silva Machado" w:date="2013-04-08T15:44:00Z">
          <w:r w:rsidR="00B154CA" w:rsidDel="002517DC">
            <w:delText>V0.3</w:delText>
          </w:r>
        </w:del>
        <w:ins w:id="1" w:author="Carla Silva Machado" w:date="2013-04-08T15:44:00Z">
          <w:r w:rsidR="002517DC">
            <w:t>V0.4</w:t>
          </w:r>
        </w:ins>
      </w:sdtContent>
    </w:sdt>
    <w:r w:rsidRPr="0018673D"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2" w:author="Filipe Brandão" w:date="2013-04-08T15:49:00Z">
          <w:r w:rsidR="00B154CA" w:rsidDel="00D430EE">
            <w:delText>Ready for Revision</w:delText>
          </w:r>
        </w:del>
        <w:ins w:id="3" w:author="Filipe Brandão" w:date="2013-04-08T15:49:00Z">
          <w:r w:rsidR="00D430EE">
            <w:t>Ready for Approval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7A9ED" w14:textId="77777777" w:rsidR="00906D0A" w:rsidRPr="00082BF3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44FC22AC" wp14:editId="17CAF1C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82BF3">
      <w:tab/>
    </w:r>
    <w:r w:rsidRPr="00082BF3">
      <w:tab/>
    </w:r>
    <w:r w:rsidR="004630B1" w:rsidRPr="00082BF3">
      <w:t>Owner</w:t>
    </w:r>
    <w:r w:rsidRPr="00082BF3"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673D">
          <w:t>Carla Machado;Filipe Brandão</w:t>
        </w:r>
      </w:sdtContent>
    </w:sdt>
  </w:p>
  <w:p w14:paraId="1F9EBD3F" w14:textId="1977C32B" w:rsidR="00906D0A" w:rsidRPr="00082BF3" w:rsidRDefault="00906D0A" w:rsidP="00906D0A">
    <w:pPr>
      <w:pStyle w:val="Cabealho"/>
    </w:pPr>
    <w:r w:rsidRPr="00082BF3">
      <w:tab/>
    </w:r>
    <w:r w:rsidRPr="00082BF3"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4" w:author="Carla Silva Machado" w:date="2013-04-08T15:44:00Z">
          <w:r w:rsidR="00B154CA" w:rsidDel="002517DC">
            <w:delText>V0.3</w:delText>
          </w:r>
        </w:del>
        <w:ins w:id="5" w:author="Carla Silva Machado" w:date="2013-04-08T15:44:00Z">
          <w:r w:rsidR="002517DC">
            <w:t>V0.4</w:t>
          </w:r>
        </w:ins>
      </w:sdtContent>
    </w:sdt>
    <w:r w:rsidRPr="00082BF3"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6" w:author="Filipe Brandão" w:date="2013-04-08T15:49:00Z">
          <w:r w:rsidR="00B154CA" w:rsidDel="00D430EE">
            <w:delText>Ready for Revision</w:delText>
          </w:r>
        </w:del>
        <w:ins w:id="7" w:author="Filipe Brandão" w:date="2013-04-08T15:49:00Z">
          <w:r w:rsidR="00D430EE">
            <w:t>Ready for Approval</w:t>
          </w:r>
        </w:ins>
      </w:sdtContent>
    </w:sdt>
    <w:r w:rsidRPr="00082BF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906E31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82BF3"/>
    <w:rsid w:val="000C410F"/>
    <w:rsid w:val="000E4A2D"/>
    <w:rsid w:val="000F33A6"/>
    <w:rsid w:val="0018673D"/>
    <w:rsid w:val="00187F6F"/>
    <w:rsid w:val="001E2B6A"/>
    <w:rsid w:val="00244682"/>
    <w:rsid w:val="002517DC"/>
    <w:rsid w:val="00264718"/>
    <w:rsid w:val="0028361F"/>
    <w:rsid w:val="002C3E4E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2608F"/>
    <w:rsid w:val="004630B1"/>
    <w:rsid w:val="00492066"/>
    <w:rsid w:val="004A1EEA"/>
    <w:rsid w:val="004F781C"/>
    <w:rsid w:val="00520B85"/>
    <w:rsid w:val="0052580A"/>
    <w:rsid w:val="00541044"/>
    <w:rsid w:val="005507B3"/>
    <w:rsid w:val="005774EC"/>
    <w:rsid w:val="00590FC6"/>
    <w:rsid w:val="005A6477"/>
    <w:rsid w:val="005E4BCD"/>
    <w:rsid w:val="00635A30"/>
    <w:rsid w:val="006C46E4"/>
    <w:rsid w:val="006F3F7C"/>
    <w:rsid w:val="00705116"/>
    <w:rsid w:val="00705D20"/>
    <w:rsid w:val="0071045A"/>
    <w:rsid w:val="007146BD"/>
    <w:rsid w:val="0073300B"/>
    <w:rsid w:val="00770801"/>
    <w:rsid w:val="007C1784"/>
    <w:rsid w:val="007C2BF7"/>
    <w:rsid w:val="007E6EDA"/>
    <w:rsid w:val="0085105C"/>
    <w:rsid w:val="00853186"/>
    <w:rsid w:val="00862030"/>
    <w:rsid w:val="00895D61"/>
    <w:rsid w:val="008E5051"/>
    <w:rsid w:val="008F55A1"/>
    <w:rsid w:val="00906D0A"/>
    <w:rsid w:val="00917853"/>
    <w:rsid w:val="009308E4"/>
    <w:rsid w:val="00930989"/>
    <w:rsid w:val="009553EC"/>
    <w:rsid w:val="009920AD"/>
    <w:rsid w:val="009B0AE9"/>
    <w:rsid w:val="009F00BC"/>
    <w:rsid w:val="00A34B36"/>
    <w:rsid w:val="00A408BF"/>
    <w:rsid w:val="00B12E8D"/>
    <w:rsid w:val="00B154CA"/>
    <w:rsid w:val="00B7678C"/>
    <w:rsid w:val="00BE2453"/>
    <w:rsid w:val="00BE290C"/>
    <w:rsid w:val="00C33DE0"/>
    <w:rsid w:val="00C939C2"/>
    <w:rsid w:val="00CD2C79"/>
    <w:rsid w:val="00D430EE"/>
    <w:rsid w:val="00D71B0E"/>
    <w:rsid w:val="00D90066"/>
    <w:rsid w:val="00DC39AA"/>
    <w:rsid w:val="00DE3FDC"/>
    <w:rsid w:val="00DF1004"/>
    <w:rsid w:val="00E02488"/>
    <w:rsid w:val="00E17D67"/>
    <w:rsid w:val="00E4278C"/>
    <w:rsid w:val="00E71BE6"/>
    <w:rsid w:val="00EC1731"/>
    <w:rsid w:val="00F14683"/>
    <w:rsid w:val="00F24CA6"/>
    <w:rsid w:val="00F53D40"/>
    <w:rsid w:val="00F708FD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43782"/>
  <w15:docId w15:val="{8958391F-67DD-4CD7-A269-B05D06DD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4EFADD-817F-43DE-92A8-BE4AB9B94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1056</Words>
  <Characters>5707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Machado;Filipe Brandão</dc:creator>
  <dc:description>V0.4</dc:description>
  <cp:lastModifiedBy>Filipe Brandão</cp:lastModifiedBy>
  <cp:revision>26</cp:revision>
  <dcterms:created xsi:type="dcterms:W3CDTF">2013-02-23T20:59:00Z</dcterms:created>
  <dcterms:modified xsi:type="dcterms:W3CDTF">2013-04-08T14:50:00Z</dcterms:modified>
  <cp:contentStatus>Ready for Approval</cp:contentStatus>
</cp:coreProperties>
</file>