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785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03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3612A328" w:rsidR="006F3F7C" w:rsidRDefault="00097AA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1357C455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097AAD">
            <w:rPr>
              <w:b/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97AAD">
            <w:rPr>
              <w:sz w:val="28"/>
              <w:szCs w:val="28"/>
              <w:lang w:val="en-US"/>
            </w:rPr>
            <w:t>29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97AAD">
            <w:rPr>
              <w:sz w:val="28"/>
              <w:szCs w:val="28"/>
              <w:lang w:val="en-US"/>
            </w:rPr>
            <w:t>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EC7B49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1E41EFFA" w14:textId="77777777" w:rsidR="000A0235" w:rsidRDefault="00DA335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5014424" w:history="1">
            <w:r w:rsidR="000A0235" w:rsidRPr="00F30CEA">
              <w:rPr>
                <w:rStyle w:val="Hiperligao"/>
                <w:noProof/>
                <w:lang w:val="en-US"/>
              </w:rPr>
              <w:t>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Week Activities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_Toc355014424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62A017AB" w14:textId="77777777" w:rsidR="000A0235" w:rsidRDefault="00EC7B4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25" w:history="1">
            <w:r w:rsidR="000A0235" w:rsidRPr="00F30CEA">
              <w:rPr>
                <w:rStyle w:val="Hiperligao"/>
                <w:noProof/>
                <w:lang w:val="en-US"/>
              </w:rPr>
              <w:t>1.1.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Work Executed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_Toc355014425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2B8F0C2" w14:textId="77777777" w:rsidR="000A0235" w:rsidRDefault="00EC7B4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34" w:history="1">
            <w:r w:rsidR="000A0235" w:rsidRPr="00F30CEA">
              <w:rPr>
                <w:rStyle w:val="Hiperligao"/>
                <w:noProof/>
                <w:lang w:val="en-US"/>
              </w:rPr>
              <w:t>1.2.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Work Analyses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_Toc355014434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7BF9230E" w14:textId="77777777" w:rsidR="000A0235" w:rsidRDefault="00EC7B4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35" w:history="1">
            <w:r w:rsidR="000A0235" w:rsidRPr="00F30CEA">
              <w:rPr>
                <w:rStyle w:val="Hiperligao"/>
                <w:noProof/>
                <w:lang w:val="en-US"/>
              </w:rPr>
              <w:t>1.3.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Achievements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_Toc355014435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1FC2D576" w14:textId="77777777" w:rsidR="000A0235" w:rsidRDefault="00EC7B4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38" w:history="1">
            <w:r w:rsidR="000A0235" w:rsidRPr="00F30CEA">
              <w:rPr>
                <w:rStyle w:val="Hiperligao"/>
                <w:noProof/>
                <w:lang w:val="en-US"/>
              </w:rPr>
              <w:t>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Impediments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_Toc355014438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1083CFA2" w14:textId="77777777" w:rsidR="000A0235" w:rsidRDefault="00EC7B4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39" w:history="1">
            <w:r w:rsidR="000A0235" w:rsidRPr="00F30CEA">
              <w:rPr>
                <w:rStyle w:val="Hiperligao"/>
                <w:noProof/>
                <w:lang w:val="en-US"/>
              </w:rPr>
              <w:t>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Plans For Next Week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_Toc355014439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1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2BC1436F" w14:textId="77777777" w:rsidR="000A0235" w:rsidRDefault="00EC7B4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41" w:history="1">
            <w:r w:rsidR="000A0235" w:rsidRPr="00F30CEA">
              <w:rPr>
                <w:rStyle w:val="Hiperligao"/>
                <w:noProof/>
                <w:lang w:val="en-US"/>
              </w:rPr>
              <w:t>4.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Progress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_Toc355014441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2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044BB0A" w14:textId="77777777" w:rsidR="000A0235" w:rsidRDefault="00EC7B4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2" w:history="1">
            <w:r w:rsidR="000A0235" w:rsidRPr="00F30CEA">
              <w:rPr>
                <w:rStyle w:val="Hiperligao"/>
                <w:noProof/>
                <w:lang w:val="en-US"/>
              </w:rPr>
              <w:t>4.1.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Earned value and/or Gantt Image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_Toc355014442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2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57C82D92" w14:textId="77777777" w:rsidR="000A0235" w:rsidRDefault="00EC7B4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6" w:history="1">
            <w:r w:rsidR="000A0235" w:rsidRPr="00F30CEA">
              <w:rPr>
                <w:rStyle w:val="Hiperligao"/>
                <w:noProof/>
                <w:lang w:val="en-US"/>
              </w:rPr>
              <w:t>4.2.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Effort by task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_Toc355014446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3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35892A0F" w14:textId="77777777" w:rsidR="000A0235" w:rsidRDefault="00EC7B49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5014447" w:history="1">
            <w:r w:rsidR="000A0235" w:rsidRPr="00F30CEA">
              <w:rPr>
                <w:rStyle w:val="Hiperligao"/>
                <w:noProof/>
                <w:lang w:val="en-US"/>
              </w:rPr>
              <w:t>4.3.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Individual effort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_Toc355014447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3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6A1F4A21" w14:textId="77777777" w:rsidR="000A0235" w:rsidRDefault="00EC7B49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5014448" w:history="1">
            <w:r w:rsidR="000A0235" w:rsidRPr="00F30CEA">
              <w:rPr>
                <w:rStyle w:val="Hiperligao"/>
                <w:noProof/>
                <w:lang w:val="en-US"/>
              </w:rPr>
              <w:t>5.</w:t>
            </w:r>
            <w:r w:rsidR="000A0235">
              <w:rPr>
                <w:noProof/>
              </w:rPr>
              <w:tab/>
            </w:r>
            <w:r w:rsidR="000A0235" w:rsidRPr="00F30CEA">
              <w:rPr>
                <w:rStyle w:val="Hiperligao"/>
                <w:noProof/>
                <w:lang w:val="en-US"/>
              </w:rPr>
              <w:t>Individual log</w:t>
            </w:r>
            <w:r w:rsidR="000A0235">
              <w:rPr>
                <w:noProof/>
                <w:webHidden/>
              </w:rPr>
              <w:tab/>
            </w:r>
            <w:r w:rsidR="000A0235">
              <w:rPr>
                <w:noProof/>
                <w:webHidden/>
              </w:rPr>
              <w:fldChar w:fldCharType="begin"/>
            </w:r>
            <w:r w:rsidR="000A0235">
              <w:rPr>
                <w:noProof/>
                <w:webHidden/>
              </w:rPr>
              <w:instrText xml:space="preserve"> PAGEREF _Toc355014448 \h </w:instrText>
            </w:r>
            <w:r w:rsidR="000A0235">
              <w:rPr>
                <w:noProof/>
                <w:webHidden/>
              </w:rPr>
            </w:r>
            <w:r w:rsidR="000A0235">
              <w:rPr>
                <w:noProof/>
                <w:webHidden/>
              </w:rPr>
              <w:fldChar w:fldCharType="separate"/>
            </w:r>
            <w:r w:rsidR="006D0389">
              <w:rPr>
                <w:noProof/>
                <w:webHidden/>
              </w:rPr>
              <w:t>4</w:t>
            </w:r>
            <w:r w:rsidR="000A0235"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2AD6159D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5014449" w:history="1">
        <w:r w:rsidR="000A0235" w:rsidRPr="00E33138">
          <w:rPr>
            <w:rStyle w:val="Hiperligao"/>
            <w:noProof/>
            <w:lang w:val="en-US"/>
          </w:rPr>
          <w:t>Figure 1: Earned Value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_Toc355014449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2</w:t>
        </w:r>
        <w:r w:rsidR="000A0235">
          <w:rPr>
            <w:noProof/>
            <w:webHidden/>
          </w:rPr>
          <w:fldChar w:fldCharType="end"/>
        </w:r>
      </w:hyperlink>
    </w:p>
    <w:p w14:paraId="7207F49C" w14:textId="77777777" w:rsidR="000A0235" w:rsidRDefault="00EC7B49">
      <w:pPr>
        <w:pStyle w:val="ndicedeilustraes"/>
        <w:tabs>
          <w:tab w:val="right" w:leader="dot" w:pos="8494"/>
        </w:tabs>
        <w:rPr>
          <w:noProof/>
        </w:rPr>
      </w:pPr>
      <w:hyperlink w:anchor="_Toc355014450" w:history="1">
        <w:r w:rsidR="000A0235" w:rsidRPr="00E33138">
          <w:rPr>
            <w:rStyle w:val="Hiperligao"/>
            <w:noProof/>
            <w:lang w:val="en-US"/>
          </w:rPr>
          <w:t>Figure 2: Week effort by task type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_Toc355014450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363FF6F0" w14:textId="77777777" w:rsidR="000A0235" w:rsidRDefault="00EC7B49">
      <w:pPr>
        <w:pStyle w:val="ndicedeilustraes"/>
        <w:tabs>
          <w:tab w:val="right" w:leader="dot" w:pos="8494"/>
        </w:tabs>
        <w:rPr>
          <w:noProof/>
        </w:rPr>
      </w:pPr>
      <w:hyperlink w:anchor="_Toc355014451" w:history="1">
        <w:r w:rsidR="000A0235" w:rsidRPr="00E33138">
          <w:rPr>
            <w:rStyle w:val="Hiperligao"/>
            <w:noProof/>
            <w:lang w:val="en-US"/>
          </w:rPr>
          <w:t>Figure 3: Week effort by team member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_Toc355014451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6B07826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iperligao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EC7B49">
      <w:pPr>
        <w:pStyle w:val="ndicedeilustra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iperligao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EC7B49">
      <w:pPr>
        <w:pStyle w:val="ndicedeilustra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iperligao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6D0389">
          <w:rPr>
            <w:noProof/>
            <w:webHidden/>
          </w:rPr>
          <w:t>3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DA5C643" w:rsidR="008D2DFD" w:rsidRPr="007511CC" w:rsidRDefault="00097AAD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A062DB" w:rsidRPr="007511CC" w14:paraId="7ED4868C" w14:textId="77777777" w:rsidTr="003B5E03">
        <w:tc>
          <w:tcPr>
            <w:tcW w:w="1668" w:type="dxa"/>
            <w:vAlign w:val="center"/>
          </w:tcPr>
          <w:p w14:paraId="0ADB1754" w14:textId="38AA5B3B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121A99E8" w14:textId="437F9E6C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18F0916" w14:textId="2FC569FB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75C667D" w14:textId="62CEBA14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7EE0E08" w14:textId="77777777" w:rsidTr="003B5E03">
        <w:tc>
          <w:tcPr>
            <w:tcW w:w="1668" w:type="dxa"/>
            <w:vAlign w:val="center"/>
          </w:tcPr>
          <w:p w14:paraId="3A3AB174" w14:textId="7A7AB94D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8B68E12" w14:textId="240BFE35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E754E11" w14:textId="5A7DB816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54089AA" w14:textId="11ED5FB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123BB21" w:rsidR="008E4CC4" w:rsidRDefault="008E4CC4" w:rsidP="0096463C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5DC62AE1" w14:textId="2BC429ED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667EB8F" w14:textId="2FF02B91" w:rsidR="008E4CC4" w:rsidRPr="007511CC" w:rsidRDefault="008E4CC4" w:rsidP="008E4CC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C47D0E" w14:textId="7B240567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7083F504" w:rsidR="00F24CA6" w:rsidRPr="00895D61" w:rsidRDefault="00097AA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5A636011" w:rsidR="007511CC" w:rsidRPr="0090489B" w:rsidRDefault="0090489B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lang w:val="en-US"/>
              </w:rPr>
              <w:t>13-05-2013</w:t>
            </w:r>
          </w:p>
        </w:tc>
        <w:tc>
          <w:tcPr>
            <w:tcW w:w="2268" w:type="dxa"/>
            <w:vAlign w:val="center"/>
          </w:tcPr>
          <w:p w14:paraId="49592195" w14:textId="3EB55CF4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14:paraId="7B6A37C7" w14:textId="2372453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34EAC7A7" w14:textId="71D664E9" w:rsidR="007511CC" w:rsidRPr="000A0235" w:rsidRDefault="0090489B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48EA2A3E" w:rsidR="007511CC" w:rsidRPr="000A0235" w:rsidRDefault="0090489B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349957D8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72CC1E" w14:textId="4459658B" w:rsidR="007511CC" w:rsidRPr="007A70FC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0D6A66" w14:textId="7C898FAA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CB79A2D" w14:textId="60497139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725C76E0" w:rsidR="007511CC" w:rsidRPr="007A70FC" w:rsidRDefault="007511CC" w:rsidP="007A70F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7A24A6DE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FE6963" w14:textId="55D57CE1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61DDC85" w14:textId="01B9F41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A1C730" w14:textId="194B885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79CBC4D8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798FEFCA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03805A" w14:textId="08D54A4C" w:rsidR="007511CC" w:rsidRPr="00975CC7" w:rsidRDefault="007511CC" w:rsidP="006D2E6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5FA741" w14:textId="7C66A502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A0490B" w14:textId="27E44CE5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6B228F67" w:rsidR="007511CC" w:rsidRPr="00D65162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7A9BAE31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64B49C" w14:textId="307B05D6" w:rsidR="00D65162" w:rsidRPr="00975CC7" w:rsidRDefault="00D65162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6CC72FA0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51D136" w14:textId="6E1312DA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D3B9E4" w14:textId="21EF22B4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8E4CC4" w:rsidRPr="00D65162" w14:paraId="44A7891A" w14:textId="77777777" w:rsidTr="0096463C">
        <w:tc>
          <w:tcPr>
            <w:tcW w:w="1384" w:type="dxa"/>
            <w:vAlign w:val="center"/>
          </w:tcPr>
          <w:p w14:paraId="4AD50AAE" w14:textId="7A39290E" w:rsidR="008E4CC4" w:rsidRPr="00975CC7" w:rsidRDefault="008E4CC4" w:rsidP="0096463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7DBD9A" w14:textId="1B64846E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DF9C53" w14:textId="77777777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5824EB52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D05F19A" w14:textId="7BB13400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8126489" w14:textId="41768AA2" w:rsidR="008E4CC4" w:rsidRPr="00975CC7" w:rsidRDefault="008E4CC4" w:rsidP="0096463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61963689" w14:textId="77777777" w:rsidTr="00B154CA">
        <w:tc>
          <w:tcPr>
            <w:tcW w:w="1384" w:type="dxa"/>
            <w:vAlign w:val="center"/>
          </w:tcPr>
          <w:p w14:paraId="1D7BBD19" w14:textId="27F337A4" w:rsidR="007511CC" w:rsidRPr="00125F1E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1218F0" w14:textId="6BA4AFA5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537325" w14:textId="49A8CBF1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7548FA" w14:textId="6B0C15AF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7D864B" w14:textId="77777777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DE8E7A8" w:rsidR="007511CC" w:rsidRPr="00125F1E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1" w:name="_Toc355014453"/>
      <w:r w:rsidRPr="00425B7B">
        <w:rPr>
          <w:u w:val="single"/>
          <w:lang w:val="en-US"/>
        </w:rPr>
        <w:t xml:space="preserve">Table </w:t>
      </w:r>
      <w:r w:rsidR="00DA3350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A3350" w:rsidRPr="00425B7B">
        <w:rPr>
          <w:u w:val="single"/>
        </w:rPr>
        <w:fldChar w:fldCharType="separate"/>
      </w:r>
      <w:r w:rsidR="006D0389">
        <w:rPr>
          <w:noProof/>
          <w:u w:val="single"/>
          <w:lang w:val="en-US"/>
        </w:rPr>
        <w:t>2</w:t>
      </w:r>
      <w:r w:rsidR="00DA3350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1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10ED5E2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5014424"/>
      <w:r>
        <w:rPr>
          <w:lang w:val="en-US"/>
        </w:rPr>
        <w:lastRenderedPageBreak/>
        <w:t>Week Activities</w:t>
      </w:r>
      <w:bookmarkEnd w:id="2"/>
    </w:p>
    <w:p w14:paraId="513010B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" w:name="_Toc355014425"/>
      <w:r>
        <w:rPr>
          <w:lang w:val="en-US"/>
        </w:rPr>
        <w:t>Work Executed</w:t>
      </w:r>
      <w:bookmarkEnd w:id="3"/>
    </w:p>
    <w:p w14:paraId="3BFD7573" w14:textId="20C4E8D7" w:rsidR="00F16DD4" w:rsidRDefault="00E2519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SRS was inspected and corrected</w:t>
      </w:r>
    </w:p>
    <w:p w14:paraId="3E2621A3" w14:textId="57E53A16" w:rsidR="00097AAD" w:rsidRPr="00F16DD4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Finished Database Entity-Relationship Diagram</w:t>
      </w:r>
    </w:p>
    <w:p w14:paraId="2E1C7A19" w14:textId="1385A423" w:rsidR="00097AAD" w:rsidRPr="00097AAD" w:rsidRDefault="00097AAD" w:rsidP="00097AAD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Review (walkthrough) to Database Entity-Relationship Diagram</w:t>
      </w:r>
    </w:p>
    <w:p w14:paraId="058F8F21" w14:textId="495E16F8" w:rsidR="00A062DB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Re-estimation</w:t>
      </w:r>
    </w:p>
    <w:p w14:paraId="6F728A00" w14:textId="61E876A5" w:rsidR="00181779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Re-planning</w:t>
      </w:r>
    </w:p>
    <w:p w14:paraId="536A87CF" w14:textId="38E8FD25" w:rsidR="00097AAD" w:rsidRDefault="00097AAD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Started the development of the database module</w:t>
      </w:r>
    </w:p>
    <w:p w14:paraId="08F68239" w14:textId="77777777" w:rsidR="00097AAD" w:rsidRDefault="00097AAD" w:rsidP="00097AAD">
      <w:pPr>
        <w:pStyle w:val="PargrafodaLista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4956861"/>
      <w:bookmarkStart w:id="5" w:name="_Toc355014426"/>
      <w:bookmarkStart w:id="6" w:name="_Toc354956862"/>
      <w:bookmarkStart w:id="7" w:name="_Toc355014427"/>
      <w:bookmarkStart w:id="8" w:name="_Toc354956863"/>
      <w:bookmarkStart w:id="9" w:name="_Toc355014428"/>
      <w:bookmarkStart w:id="10" w:name="_Toc354956864"/>
      <w:bookmarkStart w:id="11" w:name="_Toc355014429"/>
      <w:bookmarkStart w:id="12" w:name="_Toc354956865"/>
      <w:bookmarkStart w:id="13" w:name="_Toc355014430"/>
      <w:bookmarkStart w:id="14" w:name="_Toc354956866"/>
      <w:bookmarkStart w:id="15" w:name="_Toc355014431"/>
      <w:bookmarkStart w:id="16" w:name="_Toc354956867"/>
      <w:bookmarkStart w:id="17" w:name="_Toc355014432"/>
      <w:bookmarkStart w:id="18" w:name="_Toc354956868"/>
      <w:bookmarkStart w:id="19" w:name="_Toc355014433"/>
      <w:bookmarkStart w:id="20" w:name="_Toc35501443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097AAD">
        <w:rPr>
          <w:lang w:val="en-US"/>
        </w:rPr>
        <w:t>Work Analyses</w:t>
      </w:r>
      <w:bookmarkEnd w:id="20"/>
    </w:p>
    <w:p w14:paraId="1C78F0D9" w14:textId="2A9A467F" w:rsidR="00E2519D" w:rsidRPr="00921FCE" w:rsidRDefault="003D1B2D" w:rsidP="003D1B2D">
      <w:pPr>
        <w:spacing w:after="240"/>
        <w:rPr>
          <w:u w:val="single"/>
          <w:lang w:val="en-US"/>
        </w:rPr>
      </w:pPr>
      <w:r>
        <w:rPr>
          <w:lang w:val="en-US"/>
        </w:rPr>
        <w:t xml:space="preserve">A lot of work was completed with </w:t>
      </w:r>
      <w:r w:rsidR="00E2519D">
        <w:rPr>
          <w:lang w:val="en-US"/>
        </w:rPr>
        <w:t>succes</w:t>
      </w:r>
      <w:r>
        <w:rPr>
          <w:lang w:val="en-US"/>
        </w:rPr>
        <w:t>s.</w:t>
      </w:r>
      <w:r w:rsidR="00921FCE">
        <w:rPr>
          <w:lang w:val="en-US"/>
        </w:rPr>
        <w:t xml:space="preserve"> Sadly, the Acceptance Tests are not totally finished.</w:t>
      </w:r>
    </w:p>
    <w:p w14:paraId="199EB487" w14:textId="7CEFE865" w:rsidR="000A0235" w:rsidRDefault="00E2519D" w:rsidP="003D1B2D">
      <w:pPr>
        <w:spacing w:after="240"/>
        <w:rPr>
          <w:lang w:val="en-US"/>
        </w:rPr>
      </w:pPr>
      <w:r>
        <w:rPr>
          <w:lang w:val="en-US"/>
        </w:rPr>
        <w:t>The database walkthrough didn’t took too long because the database is simple and it was discussed during the last Progress Meeting.</w:t>
      </w:r>
    </w:p>
    <w:p w14:paraId="1AB374DD" w14:textId="1495E532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Re-estimation (Planning Poker) flowed better than the first one with less discussions because, now, the team has the whole software specified and less doubts.</w:t>
      </w:r>
    </w:p>
    <w:p w14:paraId="55865A79" w14:textId="7CB9F30A" w:rsidR="00E2519D" w:rsidRDefault="00E2519D" w:rsidP="003D1B2D">
      <w:pPr>
        <w:spacing w:after="240"/>
        <w:rPr>
          <w:lang w:val="en-US"/>
        </w:rPr>
      </w:pPr>
      <w:r>
        <w:rPr>
          <w:lang w:val="en-US"/>
        </w:rPr>
        <w:t>Re-planning was less stressful but the schedule is really tight. Might be reviewed next week depending on the discussion during the next Progress Meeting.</w:t>
      </w:r>
    </w:p>
    <w:p w14:paraId="78805E6E" w14:textId="3D254497" w:rsidR="0085054D" w:rsidRPr="00A81510" w:rsidRDefault="00E2519D">
      <w:pPr>
        <w:spacing w:after="240"/>
        <w:rPr>
          <w:lang w:val="en-US"/>
        </w:rPr>
      </w:pPr>
      <w:r>
        <w:rPr>
          <w:lang w:val="en-US"/>
        </w:rPr>
        <w:t>Due to resource availability, the database module development started earlier.</w:t>
      </w:r>
    </w:p>
    <w:p w14:paraId="6FB3956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1" w:name="_Toc355014435"/>
      <w:r>
        <w:rPr>
          <w:lang w:val="en-US"/>
        </w:rPr>
        <w:t>Achievements</w:t>
      </w:r>
      <w:bookmarkEnd w:id="21"/>
    </w:p>
    <w:p w14:paraId="04ADC38B" w14:textId="761BE2D8" w:rsidR="00E2519D" w:rsidRPr="00E2519D" w:rsidRDefault="00E2519D" w:rsidP="00E2519D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“SRS Review” </w:t>
      </w:r>
      <w:r w:rsidRPr="00E2519D">
        <w:rPr>
          <w:lang w:val="en-US"/>
        </w:rPr>
        <w:t>Milestone achieved</w:t>
      </w:r>
    </w:p>
    <w:p w14:paraId="34A8E005" w14:textId="26DA5ED3" w:rsidR="008A7355" w:rsidRDefault="008A7355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Database review</w:t>
      </w:r>
      <w:r w:rsidR="00E2519D">
        <w:rPr>
          <w:lang w:val="en-US"/>
        </w:rPr>
        <w:t>.</w:t>
      </w:r>
    </w:p>
    <w:p w14:paraId="45F07442" w14:textId="22747CED" w:rsidR="008A7355" w:rsidRDefault="008A7355" w:rsidP="008A7355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bookmarkStart w:id="22" w:name="_Toc354956871"/>
      <w:bookmarkStart w:id="23" w:name="_Toc355014436"/>
      <w:bookmarkStart w:id="24" w:name="_Toc354956872"/>
      <w:bookmarkStart w:id="25" w:name="_Toc355014437"/>
      <w:bookmarkStart w:id="26" w:name="_Toc355014438"/>
      <w:bookmarkEnd w:id="22"/>
      <w:bookmarkEnd w:id="23"/>
      <w:bookmarkEnd w:id="24"/>
      <w:bookmarkEnd w:id="25"/>
      <w:r>
        <w:rPr>
          <w:lang w:val="en-US"/>
        </w:rPr>
        <w:t>Re-estimation</w:t>
      </w:r>
      <w:r w:rsidR="00E2519D">
        <w:rPr>
          <w:lang w:val="en-US"/>
        </w:rPr>
        <w:t>.</w:t>
      </w:r>
    </w:p>
    <w:p w14:paraId="6D3E4E59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r>
        <w:rPr>
          <w:lang w:val="en-US"/>
        </w:rPr>
        <w:t>Impediments</w:t>
      </w:r>
      <w:bookmarkEnd w:id="26"/>
    </w:p>
    <w:p w14:paraId="0A50A75E" w14:textId="481D52F4" w:rsidR="00921FCE" w:rsidRDefault="008A7355" w:rsidP="00A81510">
      <w:pPr>
        <w:pStyle w:val="PargrafodaLista"/>
        <w:rPr>
          <w:lang w:val="en-US"/>
        </w:rPr>
      </w:pPr>
      <w:r>
        <w:rPr>
          <w:lang w:val="en-US"/>
        </w:rPr>
        <w:t xml:space="preserve">Some problems </w:t>
      </w:r>
      <w:r w:rsidR="00921FCE">
        <w:rPr>
          <w:lang w:val="en-US"/>
        </w:rPr>
        <w:t xml:space="preserve">regarding </w:t>
      </w:r>
      <w:r>
        <w:rPr>
          <w:lang w:val="en-US"/>
        </w:rPr>
        <w:t>the Earned Value Chart</w:t>
      </w:r>
      <w:r w:rsidR="00921FCE">
        <w:rPr>
          <w:lang w:val="en-US"/>
        </w:rPr>
        <w:t xml:space="preserve"> (Planned Value)</w:t>
      </w:r>
      <w:r>
        <w:rPr>
          <w:lang w:val="en-US"/>
        </w:rPr>
        <w:t xml:space="preserve"> that are still to be solved.</w:t>
      </w:r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7" w:name="_Toc355014439"/>
      <w:r>
        <w:rPr>
          <w:lang w:val="en-US"/>
        </w:rPr>
        <w:lastRenderedPageBreak/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27"/>
    </w:p>
    <w:p w14:paraId="2CCF5EBA" w14:textId="6746D5AC" w:rsidR="0039784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database module</w:t>
      </w:r>
    </w:p>
    <w:p w14:paraId="2A71D811" w14:textId="6DA920B5" w:rsidR="00E501E1" w:rsidRDefault="00E142E7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Develop user interfaces</w:t>
      </w:r>
    </w:p>
    <w:p w14:paraId="777A4AEE" w14:textId="78260B67" w:rsidR="00E142E7" w:rsidRPr="00E142E7" w:rsidRDefault="00E142E7" w:rsidP="00E142E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bookmarkStart w:id="28" w:name="_GoBack"/>
      <w:bookmarkEnd w:id="28"/>
      <w:r w:rsidRPr="00E142E7">
        <w:rPr>
          <w:lang w:val="en-US"/>
        </w:rPr>
        <w:t>Start developing the some functionalities such as “Add tasks”,</w:t>
      </w:r>
      <w:r>
        <w:rPr>
          <w:lang w:val="en-US"/>
        </w:rPr>
        <w:t xml:space="preserve"> </w:t>
      </w:r>
      <w:r w:rsidRPr="00E142E7">
        <w:rPr>
          <w:lang w:val="en-US"/>
        </w:rPr>
        <w:t>”Show task details”,</w:t>
      </w:r>
      <w:r>
        <w:rPr>
          <w:lang w:val="en-US"/>
        </w:rPr>
        <w:t xml:space="preserve"> “</w:t>
      </w:r>
      <w:r w:rsidRPr="00E142E7">
        <w:rPr>
          <w:lang w:val="en-US"/>
        </w:rPr>
        <w:t>Show task listing</w:t>
      </w:r>
      <w:r>
        <w:rPr>
          <w:lang w:val="en-US"/>
        </w:rPr>
        <w:t>”</w:t>
      </w:r>
    </w:p>
    <w:p w14:paraId="0257B26D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9" w:name="_Toc354956875"/>
      <w:bookmarkStart w:id="30" w:name="_Toc355014440"/>
      <w:bookmarkStart w:id="31" w:name="_Toc355014441"/>
      <w:bookmarkEnd w:id="29"/>
      <w:bookmarkEnd w:id="30"/>
      <w:r>
        <w:rPr>
          <w:lang w:val="en-US"/>
        </w:rPr>
        <w:t>Progress</w:t>
      </w:r>
      <w:bookmarkEnd w:id="31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2" w:name="_Toc355014442"/>
      <w:r>
        <w:rPr>
          <w:lang w:val="en-US"/>
        </w:rPr>
        <w:t>Earned value and/or Gantt Image</w:t>
      </w:r>
      <w:bookmarkEnd w:id="32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33" w:name="_Toc355014449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33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>
        <w:rPr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>
        <w:rPr>
          <w:lang w:val="en-US"/>
        </w:rPr>
        <w:t>138h</w:t>
      </w:r>
      <w:r w:rsidR="004608C1" w:rsidRPr="000A0235">
        <w:rPr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>
        <w:rPr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4" w:name="_Toc354956878"/>
      <w:bookmarkStart w:id="35" w:name="_Toc355014443"/>
      <w:bookmarkStart w:id="36" w:name="_Toc354956879"/>
      <w:bookmarkStart w:id="37" w:name="_Toc355014444"/>
      <w:bookmarkStart w:id="38" w:name="_Toc354956880"/>
      <w:bookmarkStart w:id="39" w:name="_Toc355014445"/>
      <w:bookmarkStart w:id="40" w:name="_Toc355014446"/>
      <w:bookmarkEnd w:id="34"/>
      <w:bookmarkEnd w:id="35"/>
      <w:bookmarkEnd w:id="36"/>
      <w:bookmarkEnd w:id="37"/>
      <w:bookmarkEnd w:id="38"/>
      <w:bookmarkEnd w:id="39"/>
      <w:r>
        <w:rPr>
          <w:lang w:val="en-US"/>
        </w:rPr>
        <w:t>Effort by task</w:t>
      </w:r>
      <w:bookmarkEnd w:id="40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1" w:name="_Toc355014450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1"/>
    </w:p>
    <w:p w14:paraId="502334F7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2" w:name="_Toc355014447"/>
      <w:r>
        <w:rPr>
          <w:lang w:val="en-US"/>
        </w:rPr>
        <w:t>Individual effort</w:t>
      </w:r>
      <w:bookmarkEnd w:id="42"/>
    </w:p>
    <w:p w14:paraId="71B3D832" w14:textId="097A5083" w:rsidR="00B154CA" w:rsidRDefault="00921FCE" w:rsidP="000A0235">
      <w:pPr>
        <w:keepNext/>
        <w:jc w:val="center"/>
      </w:pPr>
      <w:r>
        <w:rPr>
          <w:noProof/>
        </w:rPr>
        <w:drawing>
          <wp:inline distT="0" distB="0" distL="0" distR="0" wp14:anchorId="3B7517AD" wp14:editId="7C4F4E43">
            <wp:extent cx="5397500" cy="25450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43" w:name="_Toc355014451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3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921FCE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921FCE" w:rsidRPr="00397841" w:rsidRDefault="00921FCE" w:rsidP="00921FCE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197CCFAD" w:rsidR="00921FCE" w:rsidRPr="00FB2E2A" w:rsidRDefault="00921FCE" w:rsidP="00921FCE">
            <w:r w:rsidRPr="00F574B5">
              <w:t>6.25</w:t>
            </w:r>
          </w:p>
        </w:tc>
      </w:tr>
      <w:tr w:rsidR="00921FCE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921FCE" w:rsidRPr="00397841" w:rsidRDefault="00921FCE" w:rsidP="00921FCE">
            <w:r w:rsidRPr="00397841">
              <w:t>David João</w:t>
            </w:r>
          </w:p>
        </w:tc>
        <w:tc>
          <w:tcPr>
            <w:tcW w:w="1500" w:type="dxa"/>
          </w:tcPr>
          <w:p w14:paraId="3BE98048" w14:textId="513C3493" w:rsidR="00921FCE" w:rsidRPr="00FB2E2A" w:rsidRDefault="00921FCE" w:rsidP="00921FCE">
            <w:r w:rsidRPr="00F574B5">
              <w:t>5.25</w:t>
            </w:r>
          </w:p>
        </w:tc>
      </w:tr>
      <w:tr w:rsidR="00921FCE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921FCE" w:rsidRPr="00397841" w:rsidRDefault="00921FCE" w:rsidP="00921FCE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2E34C624" w:rsidR="00921FCE" w:rsidRPr="00FB2E2A" w:rsidRDefault="00921FCE" w:rsidP="00921FCE">
            <w:r w:rsidRPr="00F574B5">
              <w:t>8.5</w:t>
            </w:r>
          </w:p>
        </w:tc>
      </w:tr>
      <w:tr w:rsidR="00921FCE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921FCE" w:rsidRPr="00397841" w:rsidRDefault="00921FCE" w:rsidP="00921FCE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B07230D" w:rsidR="00921FCE" w:rsidRPr="00FB2E2A" w:rsidRDefault="00921FCE" w:rsidP="00921FCE">
            <w:r w:rsidRPr="00F574B5">
              <w:t>6.5</w:t>
            </w:r>
          </w:p>
        </w:tc>
      </w:tr>
      <w:tr w:rsidR="00921FCE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921FCE" w:rsidRPr="00397841" w:rsidRDefault="00921FCE" w:rsidP="00921FCE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35F80526" w:rsidR="00921FCE" w:rsidRPr="00FB2E2A" w:rsidRDefault="00921FCE" w:rsidP="00921FCE">
            <w:r w:rsidRPr="00F574B5">
              <w:t>4.5</w:t>
            </w:r>
          </w:p>
        </w:tc>
      </w:tr>
      <w:tr w:rsidR="00921FCE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921FCE" w:rsidRPr="00397841" w:rsidRDefault="00921FCE" w:rsidP="00921FCE"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67897C44" w:rsidR="00921FCE" w:rsidRPr="00FB2E2A" w:rsidRDefault="00921FCE" w:rsidP="00921FCE">
            <w:r w:rsidRPr="00F574B5">
              <w:t>8</w:t>
            </w:r>
          </w:p>
        </w:tc>
      </w:tr>
      <w:tr w:rsidR="00921FCE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921FCE" w:rsidRPr="00397841" w:rsidRDefault="00921FCE" w:rsidP="00921FCE">
            <w:r w:rsidRPr="00397841">
              <w:t>Rui Ganhoto</w:t>
            </w:r>
          </w:p>
        </w:tc>
        <w:tc>
          <w:tcPr>
            <w:tcW w:w="1500" w:type="dxa"/>
          </w:tcPr>
          <w:p w14:paraId="29400A5F" w14:textId="3265AB86" w:rsidR="00921FCE" w:rsidRDefault="00921FCE" w:rsidP="00921FCE">
            <w:r w:rsidRPr="00F574B5">
              <w:t>9.25</w:t>
            </w:r>
          </w:p>
        </w:tc>
      </w:tr>
    </w:tbl>
    <w:p w14:paraId="14DD200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4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4"/>
    </w:p>
    <w:p w14:paraId="098315BF" w14:textId="04E5EA0D" w:rsidR="00093DA0" w:rsidRPr="00093DA0" w:rsidRDefault="00093DA0" w:rsidP="00093DA0">
      <w:pPr>
        <w:rPr>
          <w:lang w:val="en-US"/>
        </w:rPr>
      </w:pPr>
      <w:r>
        <w:rPr>
          <w:lang w:val="en-US"/>
        </w:rPr>
        <w:t>Should be noticed that some members registered tasks from the past week in this week.</w:t>
      </w:r>
    </w:p>
    <w:p w14:paraId="0223424E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5" w:name="_Toc355014448"/>
      <w:r>
        <w:rPr>
          <w:lang w:val="en-US"/>
        </w:rPr>
        <w:t>Individual log</w:t>
      </w:r>
      <w:bookmarkEnd w:id="45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82258BA" w14:textId="3748185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Study of the SRS to prepare for the Inspection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28B281C2" w14:textId="47EC0B9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Approval of weekly report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328AD11" w14:textId="4585C0F4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Review of meeting minute and review of the SRS revision report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A844ADB" w14:textId="32F6FA46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303879B1" w14:textId="139AC151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1A155BE" w14:textId="32C390E7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Insertion of the ER model in EA and generation </w:t>
      </w:r>
      <w:proofErr w:type="spellStart"/>
      <w:r w:rsidRPr="00093DA0">
        <w:rPr>
          <w:shd w:val="clear" w:color="auto" w:fill="FFFFFF"/>
          <w:lang w:val="en-US"/>
        </w:rPr>
        <w:t>od</w:t>
      </w:r>
      <w:proofErr w:type="spellEnd"/>
      <w:r w:rsidRPr="00093DA0">
        <w:rPr>
          <w:shd w:val="clear" w:color="auto" w:fill="FFFFFF"/>
          <w:lang w:val="en-US"/>
        </w:rPr>
        <w:t xml:space="preserve"> the </w:t>
      </w:r>
      <w:proofErr w:type="spellStart"/>
      <w:r w:rsidRPr="00093DA0">
        <w:rPr>
          <w:shd w:val="clear" w:color="auto" w:fill="FFFFFF"/>
          <w:lang w:val="en-US"/>
        </w:rPr>
        <w:t>criation</w:t>
      </w:r>
      <w:proofErr w:type="spellEnd"/>
      <w:r w:rsidRPr="00093DA0">
        <w:rPr>
          <w:shd w:val="clear" w:color="auto" w:fill="FFFFFF"/>
          <w:lang w:val="en-US"/>
        </w:rPr>
        <w:t xml:space="preserve"> script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256316B8" w14:textId="2BBAA7C9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Logs and earned value update considering new task type (10)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656B4944" w14:textId="313A7C2D" w:rsidR="00093DA0" w:rsidRPr="00093DA0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Helping the PM with the project planning considering the results of the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7DF38149" w14:textId="3F1F5CDE" w:rsidR="00E501E1" w:rsidRDefault="00093DA0" w:rsidP="00093DA0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Verification of the document measures of some documents</w:t>
      </w:r>
      <w:r w:rsidRPr="00093DA0">
        <w:rPr>
          <w:shd w:val="clear" w:color="auto" w:fill="FFFFFF"/>
          <w:lang w:val="en-US"/>
        </w:rPr>
        <w:tab/>
        <w:t>0.5</w:t>
      </w:r>
      <w:r>
        <w:rPr>
          <w:shd w:val="clear" w:color="auto" w:fill="FFFFFF"/>
          <w:lang w:val="en-US"/>
        </w:rPr>
        <w:t>h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5D23D3C" w14:textId="1851362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 creation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8406EE" w14:textId="09E10388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D0AB406" w14:textId="37065B1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7EA922AB" w14:textId="78538446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Finish of all available tests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39A3E7D1" w14:textId="02BF19F5" w:rsidR="00093DA0" w:rsidRPr="00093DA0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Import of test plan into EA and reviews</w:t>
      </w:r>
      <w:r w:rsidRPr="00093DA0"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 xml:space="preserve"> </w:t>
      </w:r>
      <w:r w:rsidRPr="00093DA0">
        <w:rPr>
          <w:shd w:val="clear" w:color="auto" w:fill="FFFFFF"/>
          <w:lang w:val="en-US"/>
        </w:rPr>
        <w:t>0.5</w:t>
      </w:r>
      <w:r>
        <w:rPr>
          <w:shd w:val="clear" w:color="auto" w:fill="FFFFFF"/>
          <w:lang w:val="en-US"/>
        </w:rPr>
        <w:t>h</w:t>
      </w:r>
    </w:p>
    <w:p w14:paraId="6973DFC7" w14:textId="19B99524" w:rsidR="00A81D34" w:rsidRPr="00A81D34" w:rsidRDefault="00093DA0" w:rsidP="00093DA0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Continue import of test plan into EA and reviews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70338DAB" w14:textId="3940608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04CEDF79" w14:textId="75C480EC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F5FCC4C" w14:textId="0E92C211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to match progress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692D40F2" w14:textId="2F2BC20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Gant with new plan</w:t>
      </w:r>
      <w:r w:rsidRPr="00093DA0">
        <w:rPr>
          <w:shd w:val="clear" w:color="auto" w:fill="FFFFFF"/>
          <w:lang w:val="en-US"/>
        </w:rPr>
        <w:tab/>
        <w:t>3.5</w:t>
      </w:r>
      <w:r>
        <w:rPr>
          <w:shd w:val="clear" w:color="auto" w:fill="FFFFFF"/>
          <w:lang w:val="en-US"/>
        </w:rPr>
        <w:t>h</w:t>
      </w:r>
    </w:p>
    <w:p w14:paraId="08216CBE" w14:textId="3CBFFEDB" w:rsidR="00093DA0" w:rsidRPr="00093DA0" w:rsidRDefault="00093DA0" w:rsidP="00093DA0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Updated EV with new tasks and plan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14:paraId="69E2F7CE" w14:textId="57736C1D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Create minute</w:t>
      </w:r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43499877" w14:textId="02076B3B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lastRenderedPageBreak/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796AE604" w14:textId="71A96FFA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5073106" w14:textId="0C39B6D9" w:rsidR="00093DA0" w:rsidRPr="00093DA0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7AAA59C2" w14:textId="2EDD2DE0" w:rsidR="0080696B" w:rsidRPr="00A81D34" w:rsidRDefault="00093DA0" w:rsidP="00093DA0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1.75</w:t>
      </w:r>
      <w:r>
        <w:rPr>
          <w:shd w:val="clear" w:color="auto" w:fill="FFFFFF"/>
          <w:lang w:val="en-US"/>
        </w:rPr>
        <w:t>h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14:paraId="1A6DEC9E" w14:textId="609F1A00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061B1DC7" w14:textId="52B55342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59520D7E" w14:textId="1147DBFA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BDC8F70" w14:textId="0CCEC6DD" w:rsidR="00093DA0" w:rsidRPr="00093DA0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tests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2347239C" w14:textId="366E03C2" w:rsidR="00A81D34" w:rsidRPr="00A81D34" w:rsidRDefault="00093DA0" w:rsidP="00093DA0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test plan into EA and review tests</w:t>
      </w:r>
      <w:r w:rsidRPr="00093DA0">
        <w:rPr>
          <w:shd w:val="clear" w:color="auto" w:fill="FFFFFF"/>
          <w:lang w:val="en-US"/>
        </w:rPr>
        <w:tab/>
        <w:t>2.</w:t>
      </w:r>
      <w:r>
        <w:rPr>
          <w:shd w:val="clear" w:color="auto" w:fill="FFFFFF"/>
          <w:lang w:val="en-US"/>
        </w:rPr>
        <w:t>5h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Mário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Oliveira - Tasks done:</w:t>
      </w:r>
    </w:p>
    <w:p w14:paraId="7DDDB6F6" w14:textId="6AE277A5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proofErr w:type="spellStart"/>
      <w:r w:rsidRPr="00093DA0">
        <w:rPr>
          <w:shd w:val="clear" w:color="auto" w:fill="FFFFFF"/>
          <w:lang w:val="en-US"/>
        </w:rPr>
        <w:t>Upadate</w:t>
      </w:r>
      <w:proofErr w:type="spellEnd"/>
      <w:r w:rsidRPr="00093DA0">
        <w:rPr>
          <w:shd w:val="clear" w:color="auto" w:fill="FFFFFF"/>
          <w:lang w:val="en-US"/>
        </w:rPr>
        <w:t xml:space="preserve"> repository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hh</w:t>
      </w:r>
    </w:p>
    <w:p w14:paraId="3DC1095B" w14:textId="6D09D553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Revision weekly report - Week 9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3190C9FE" w14:textId="47D5B83D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1AA1D843" w14:textId="0A4302F9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DF244A7" w14:textId="11BFE864" w:rsidR="00093DA0" w:rsidRPr="00093DA0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2</w:t>
      </w:r>
      <w:r>
        <w:rPr>
          <w:shd w:val="clear" w:color="auto" w:fill="FFFFFF"/>
          <w:lang w:val="en-US"/>
        </w:rPr>
        <w:t>h</w:t>
      </w:r>
    </w:p>
    <w:p w14:paraId="513BF1F9" w14:textId="4A3C98D4" w:rsidR="00B7678C" w:rsidRPr="00A81D34" w:rsidRDefault="00093DA0" w:rsidP="00093DA0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SRS rework</w:t>
      </w:r>
      <w:r w:rsidRPr="00093DA0">
        <w:rPr>
          <w:shd w:val="clear" w:color="auto" w:fill="FFFFFF"/>
          <w:lang w:val="en-US"/>
        </w:rPr>
        <w:tab/>
        <w:t>1.</w:t>
      </w:r>
      <w:r>
        <w:rPr>
          <w:shd w:val="clear" w:color="auto" w:fill="FFFFFF"/>
          <w:lang w:val="en-US"/>
        </w:rPr>
        <w:t>75h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7B215C66" w14:textId="798D419E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Team 1 (</w:t>
      </w:r>
      <w:proofErr w:type="spellStart"/>
      <w:r w:rsidRPr="00093DA0">
        <w:rPr>
          <w:shd w:val="clear" w:color="auto" w:fill="FFFFFF"/>
          <w:lang w:val="en-US"/>
        </w:rPr>
        <w:t>Javalicious</w:t>
      </w:r>
      <w:proofErr w:type="spellEnd"/>
      <w:r w:rsidRPr="00093DA0">
        <w:rPr>
          <w:shd w:val="clear" w:color="auto" w:fill="FFFFFF"/>
          <w:lang w:val="en-US"/>
        </w:rPr>
        <w:t>) SRS Inspection Preparation</w:t>
      </w:r>
      <w:r w:rsidRPr="00093DA0">
        <w:rPr>
          <w:shd w:val="clear" w:color="auto" w:fill="FFFFFF"/>
          <w:lang w:val="en-US"/>
        </w:rPr>
        <w:tab/>
        <w:t>2.5</w:t>
      </w:r>
      <w:r>
        <w:rPr>
          <w:shd w:val="clear" w:color="auto" w:fill="FFFFFF"/>
          <w:lang w:val="en-US"/>
        </w:rPr>
        <w:t>h</w:t>
      </w:r>
    </w:p>
    <w:p w14:paraId="49E2A453" w14:textId="3B1B4821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Weekly Report Approval 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16C6D3F4" w14:textId="20AAEC09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Prototyping - </w:t>
      </w:r>
      <w:proofErr w:type="spellStart"/>
      <w:r w:rsidRPr="00093DA0">
        <w:rPr>
          <w:shd w:val="clear" w:color="auto" w:fill="FFFFFF"/>
          <w:lang w:val="en-US"/>
        </w:rPr>
        <w:t>DbCreation</w:t>
      </w:r>
      <w:proofErr w:type="spellEnd"/>
      <w:r w:rsidRPr="00093DA0">
        <w:rPr>
          <w:shd w:val="clear" w:color="auto" w:fill="FFFFFF"/>
          <w:lang w:val="en-US"/>
        </w:rPr>
        <w:t xml:space="preserve"> And Query Execution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64BDFC46" w14:textId="582DEB23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Project Plan </w:t>
      </w:r>
      <w:proofErr w:type="spellStart"/>
      <w:r w:rsidRPr="00093DA0">
        <w:rPr>
          <w:shd w:val="clear" w:color="auto" w:fill="FFFFFF"/>
          <w:lang w:val="en-US"/>
        </w:rPr>
        <w:t>Reestimation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p w14:paraId="6783F1F4" w14:textId="74A27DB2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ER walkthrough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4BE60664" w14:textId="18BD09A8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Database Adapters Connectors and Database Creation in Project</w:t>
      </w:r>
      <w:r w:rsidRPr="00093DA0">
        <w:rPr>
          <w:shd w:val="clear" w:color="auto" w:fill="FFFFFF"/>
          <w:lang w:val="en-US"/>
        </w:rPr>
        <w:tab/>
        <w:t>1.5</w:t>
      </w:r>
      <w:r>
        <w:rPr>
          <w:shd w:val="clear" w:color="auto" w:fill="FFFFFF"/>
          <w:lang w:val="en-US"/>
        </w:rPr>
        <w:t>h</w:t>
      </w:r>
    </w:p>
    <w:p w14:paraId="5290019E" w14:textId="4B3C3200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proofErr w:type="spellStart"/>
      <w:r w:rsidRPr="00093DA0">
        <w:rPr>
          <w:shd w:val="clear" w:color="auto" w:fill="FFFFFF"/>
          <w:lang w:val="en-US"/>
        </w:rPr>
        <w:t>Dabase</w:t>
      </w:r>
      <w:proofErr w:type="spellEnd"/>
      <w:r w:rsidRPr="00093DA0">
        <w:rPr>
          <w:shd w:val="clear" w:color="auto" w:fill="FFFFFF"/>
          <w:lang w:val="en-US"/>
        </w:rPr>
        <w:t xml:space="preserve"> </w:t>
      </w:r>
      <w:proofErr w:type="spellStart"/>
      <w:r w:rsidRPr="00093DA0">
        <w:rPr>
          <w:shd w:val="clear" w:color="auto" w:fill="FFFFFF"/>
          <w:lang w:val="en-US"/>
        </w:rPr>
        <w:t>Connectores</w:t>
      </w:r>
      <w:proofErr w:type="spellEnd"/>
      <w:r w:rsidRPr="00093DA0">
        <w:rPr>
          <w:shd w:val="clear" w:color="auto" w:fill="FFFFFF"/>
          <w:lang w:val="en-US"/>
        </w:rPr>
        <w:t xml:space="preserve"> Development</w:t>
      </w:r>
      <w:r w:rsidRPr="00093DA0">
        <w:rPr>
          <w:shd w:val="clear" w:color="auto" w:fill="FFFFFF"/>
          <w:lang w:val="en-US"/>
        </w:rPr>
        <w:tab/>
        <w:t>1</w:t>
      </w:r>
      <w:r>
        <w:rPr>
          <w:shd w:val="clear" w:color="auto" w:fill="FFFFFF"/>
          <w:lang w:val="en-US"/>
        </w:rPr>
        <w:t>h</w:t>
      </w:r>
    </w:p>
    <w:p w14:paraId="799AFBB0" w14:textId="27282C67" w:rsidR="00093DA0" w:rsidRPr="00093DA0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>Project Structure Organization</w:t>
      </w:r>
      <w:r w:rsidRPr="00093DA0">
        <w:rPr>
          <w:shd w:val="clear" w:color="auto" w:fill="FFFFFF"/>
          <w:lang w:val="en-US"/>
        </w:rPr>
        <w:tab/>
        <w:t>0.25</w:t>
      </w:r>
      <w:r>
        <w:rPr>
          <w:shd w:val="clear" w:color="auto" w:fill="FFFFFF"/>
          <w:lang w:val="en-US"/>
        </w:rPr>
        <w:t>h</w:t>
      </w:r>
    </w:p>
    <w:p w14:paraId="2414D152" w14:textId="5F5707E2" w:rsidR="00492066" w:rsidRPr="00A81D34" w:rsidRDefault="00093DA0" w:rsidP="00093DA0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093DA0">
        <w:rPr>
          <w:shd w:val="clear" w:color="auto" w:fill="FFFFFF"/>
          <w:lang w:val="en-US"/>
        </w:rPr>
        <w:t xml:space="preserve">Team 1 SRS </w:t>
      </w:r>
      <w:proofErr w:type="spellStart"/>
      <w:r w:rsidRPr="00093DA0">
        <w:rPr>
          <w:shd w:val="clear" w:color="auto" w:fill="FFFFFF"/>
          <w:lang w:val="en-US"/>
        </w:rPr>
        <w:t>Followup</w:t>
      </w:r>
      <w:proofErr w:type="spellEnd"/>
      <w:r w:rsidRPr="00093DA0">
        <w:rPr>
          <w:shd w:val="clear" w:color="auto" w:fill="FFFFFF"/>
          <w:lang w:val="en-US"/>
        </w:rPr>
        <w:tab/>
        <w:t>1.25</w:t>
      </w:r>
      <w:r>
        <w:rPr>
          <w:shd w:val="clear" w:color="auto" w:fill="FFFFFF"/>
          <w:lang w:val="en-US"/>
        </w:rPr>
        <w:t>h</w:t>
      </w:r>
    </w:p>
    <w:sectPr w:rsidR="00492066" w:rsidRPr="00A81D34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12B00" w14:textId="77777777" w:rsidR="00EC7B49" w:rsidRDefault="00EC7B49" w:rsidP="00042081">
      <w:pPr>
        <w:spacing w:after="0" w:line="240" w:lineRule="auto"/>
      </w:pPr>
      <w:r>
        <w:separator/>
      </w:r>
    </w:p>
  </w:endnote>
  <w:endnote w:type="continuationSeparator" w:id="0">
    <w:p w14:paraId="0C2BB679" w14:textId="77777777" w:rsidR="00EC7B49" w:rsidRDefault="00EC7B4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1D072" w14:textId="77777777" w:rsidR="009553EC" w:rsidRDefault="00906D0A">
    <w:pPr>
      <w:pStyle w:val="Rodap"/>
    </w:pPr>
    <w:r>
      <w:t>Projeto Soft</w:t>
    </w:r>
    <w:r w:rsidR="009553EC">
      <w:t>ware 2013</w:t>
    </w:r>
  </w:p>
  <w:p w14:paraId="43569A3A" w14:textId="77777777" w:rsidR="00042081" w:rsidRDefault="00EC7B49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006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E9CD68" w14:textId="77777777" w:rsidR="00895D61" w:rsidRDefault="00EC7B49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CE2B" w14:textId="77777777" w:rsidR="00705D20" w:rsidRDefault="00705D20">
    <w:pPr>
      <w:pStyle w:val="Rodap"/>
    </w:pPr>
    <w:r>
      <w:t>Projeto Software 2013</w:t>
    </w:r>
  </w:p>
  <w:p w14:paraId="112D2E80" w14:textId="77777777" w:rsidR="00705D20" w:rsidRDefault="00EC7B49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E142E7">
      <w:rPr>
        <w:noProof/>
      </w:rPr>
      <w:t>2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E97F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539630" w14:textId="77777777" w:rsidR="00705D20" w:rsidRDefault="00EC7B4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E142E7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E3133" w14:textId="77777777" w:rsidR="00EC7B49" w:rsidRDefault="00EC7B49" w:rsidP="00042081">
      <w:pPr>
        <w:spacing w:after="0" w:line="240" w:lineRule="auto"/>
      </w:pPr>
      <w:r>
        <w:separator/>
      </w:r>
    </w:p>
  </w:footnote>
  <w:footnote w:type="continuationSeparator" w:id="0">
    <w:p w14:paraId="566A79D0" w14:textId="77777777" w:rsidR="00EC7B49" w:rsidRDefault="00EC7B4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F59B" w14:textId="77777777" w:rsidR="00042081" w:rsidRPr="00425B7B" w:rsidRDefault="009553EC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69412096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90489B" w:rsidRPr="0090489B">
          <w:rPr>
            <w:lang w:val="en-US"/>
          </w:rPr>
          <w:t>v0.1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0489B">
          <w:t>Ready</w:t>
        </w:r>
        <w:proofErr w:type="spellEnd"/>
        <w:r w:rsidR="0090489B">
          <w:t xml:space="preserve"> for </w:t>
        </w:r>
        <w:proofErr w:type="spellStart"/>
        <w:r w:rsidR="0090489B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5C8C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3BF6B9D5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90489B" w:rsidRPr="0090489B">
          <w:rPr>
            <w:lang w:val="en-US"/>
          </w:rPr>
          <w:t>v0.1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90489B">
          <w:t>Ready</w:t>
        </w:r>
        <w:proofErr w:type="spellEnd"/>
        <w:r w:rsidR="0090489B">
          <w:t xml:space="preserve"> for </w:t>
        </w:r>
        <w:proofErr w:type="spellStart"/>
        <w:r w:rsidR="0090489B">
          <w:t>Revision</w:t>
        </w:r>
        <w:proofErr w:type="spellEnd"/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81"/>
    <w:rsid w:val="000024E8"/>
    <w:rsid w:val="000039A3"/>
    <w:rsid w:val="000116EC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2B6A"/>
    <w:rsid w:val="00204D66"/>
    <w:rsid w:val="00216760"/>
    <w:rsid w:val="002272A3"/>
    <w:rsid w:val="00242F8A"/>
    <w:rsid w:val="00244682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3D9D"/>
    <w:rsid w:val="00313DA1"/>
    <w:rsid w:val="003279B3"/>
    <w:rsid w:val="00345E81"/>
    <w:rsid w:val="00352A35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F4DA4"/>
    <w:rsid w:val="00635A30"/>
    <w:rsid w:val="00656B4A"/>
    <w:rsid w:val="00663E58"/>
    <w:rsid w:val="006A5875"/>
    <w:rsid w:val="006B1B9E"/>
    <w:rsid w:val="006C46E4"/>
    <w:rsid w:val="006D0389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D2D18"/>
    <w:rsid w:val="00B12E8D"/>
    <w:rsid w:val="00B154CA"/>
    <w:rsid w:val="00B211F3"/>
    <w:rsid w:val="00B35FD0"/>
    <w:rsid w:val="00B54437"/>
    <w:rsid w:val="00B561A7"/>
    <w:rsid w:val="00B7678C"/>
    <w:rsid w:val="00B81925"/>
    <w:rsid w:val="00BE2453"/>
    <w:rsid w:val="00BE290C"/>
    <w:rsid w:val="00C33DE0"/>
    <w:rsid w:val="00C539A4"/>
    <w:rsid w:val="00C53BE0"/>
    <w:rsid w:val="00C72540"/>
    <w:rsid w:val="00C939C2"/>
    <w:rsid w:val="00CD2C79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4278C"/>
    <w:rsid w:val="00E43D75"/>
    <w:rsid w:val="00E501E1"/>
    <w:rsid w:val="00E71BE6"/>
    <w:rsid w:val="00EA749C"/>
    <w:rsid w:val="00EC1731"/>
    <w:rsid w:val="00EC2B4B"/>
    <w:rsid w:val="00EC7B49"/>
    <w:rsid w:val="00EE44F9"/>
    <w:rsid w:val="00F14683"/>
    <w:rsid w:val="00F16DD4"/>
    <w:rsid w:val="00F24CA6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  <w15:docId w15:val="{ECE68642-B081-4215-A97D-1BED9604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D61A32-092C-4DC7-87D0-7FA06774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939</Words>
  <Characters>5071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Filipe Brandão</cp:lastModifiedBy>
  <cp:revision>13</cp:revision>
  <cp:lastPrinted>2013-04-29T21:48:00Z</cp:lastPrinted>
  <dcterms:created xsi:type="dcterms:W3CDTF">2013-04-29T21:31:00Z</dcterms:created>
  <dcterms:modified xsi:type="dcterms:W3CDTF">2013-05-13T13:45:00Z</dcterms:modified>
  <cp:contentStatus>Ready for Revision</cp:contentStatus>
</cp:coreProperties>
</file>