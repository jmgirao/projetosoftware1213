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3E0D6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6A23D3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6A23D3" w:rsidRDefault="00187F6F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77246E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6A23D3" w:rsidRDefault="004630B1">
          <w:pPr>
            <w:pStyle w:val="TOCHeading"/>
            <w:rPr>
              <w:lang w:val="en-US"/>
            </w:rPr>
          </w:pPr>
          <w:r w:rsidRPr="006A23D3">
            <w:rPr>
              <w:lang w:val="en-US"/>
            </w:rPr>
            <w:t>Content</w:t>
          </w:r>
          <w:bookmarkStart w:id="0" w:name="_GoBack"/>
          <w:bookmarkEnd w:id="0"/>
        </w:p>
        <w:p w:rsidR="003E0D60" w:rsidRDefault="00455B1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yperlink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yperlink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 w:rsidR="003E0D60"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 w:rsidR="003E0D60">
              <w:rPr>
                <w:noProof/>
                <w:webHidden/>
              </w:rPr>
            </w:r>
            <w:r w:rsidR="003E0D60"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 w:rsidR="003E0D60"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Pr="00C64D13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Pr="00C64D13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Pr="00C64D13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Pr="00C64D13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Pr="00C64D13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Pr="00C64D13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Pr="00C64D13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Pr="00C64D13">
              <w:rPr>
                <w:rStyle w:val="Hyperlink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3E0D6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Pr="00C64D13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64D13">
              <w:rPr>
                <w:rStyle w:val="Hyperlink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030251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yperlink"/>
            <w:noProof/>
          </w:rPr>
          <w:t xml:space="preserve">Figure 1: </w:t>
        </w:r>
        <w:r w:rsidR="00030251" w:rsidRPr="006B17AB">
          <w:rPr>
            <w:rStyle w:val="Hyperlink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:rsidR="00030251" w:rsidRDefault="0077246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yperlink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:rsidR="00030251" w:rsidRDefault="0077246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yperlink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 w:rsidR="00030251">
          <w:rPr>
            <w:noProof/>
            <w:webHidden/>
          </w:rPr>
          <w:fldChar w:fldCharType="end"/>
        </w:r>
      </w:hyperlink>
    </w:p>
    <w:p w:rsidR="00906D0A" w:rsidRPr="00B5037F" w:rsidRDefault="00455B16"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3C5B76" w:rsidRDefault="00455B1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yperlink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:rsidR="003C5B76" w:rsidRDefault="0077246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yperlink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:rsidR="003C5B76" w:rsidRDefault="0077246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yperlink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 w:rsidR="003C5B76">
          <w:rPr>
            <w:noProof/>
            <w:webHidden/>
          </w:rPr>
          <w:fldChar w:fldCharType="end"/>
        </w:r>
      </w:hyperlink>
    </w:p>
    <w:p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1" w:name="_Toc349583034"/>
      <w:r>
        <w:t xml:space="preserve">Table </w:t>
      </w:r>
      <w:r w:rsidR="0077246E">
        <w:fldChar w:fldCharType="begin"/>
      </w:r>
      <w:r w:rsidR="0077246E">
        <w:instrText xml:space="preserve"> SEQ Table \* ARABIC </w:instrText>
      </w:r>
      <w:r w:rsidR="0077246E">
        <w:fldChar w:fldCharType="separate"/>
      </w:r>
      <w:r w:rsidR="00492066">
        <w:rPr>
          <w:noProof/>
        </w:rPr>
        <w:t>1</w:t>
      </w:r>
      <w:r w:rsidR="0077246E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1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:rsidTr="0071045A">
        <w:tc>
          <w:tcPr>
            <w:tcW w:w="1728" w:type="dxa"/>
            <w:vAlign w:val="center"/>
          </w:tcPr>
          <w:p w:rsidR="00F24CA6" w:rsidRPr="00895D61" w:rsidRDefault="00B5037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</w:t>
            </w:r>
            <w:proofErr w:type="gramStart"/>
            <w:r>
              <w:rPr>
                <w:lang w:val="en-US"/>
              </w:rPr>
              <w:t>achievements ,impediments</w:t>
            </w:r>
            <w:proofErr w:type="gramEnd"/>
            <w:r>
              <w:rPr>
                <w:lang w:val="en-US"/>
              </w:rPr>
              <w:t xml:space="preserve"> and plans for next week. </w:t>
            </w: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6B5AC9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3C5B7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:rsidTr="0071045A">
        <w:tc>
          <w:tcPr>
            <w:tcW w:w="1728" w:type="dxa"/>
            <w:vAlign w:val="center"/>
          </w:tcPr>
          <w:p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:rsidTr="0071045A">
        <w:tc>
          <w:tcPr>
            <w:tcW w:w="1728" w:type="dxa"/>
            <w:vAlign w:val="center"/>
          </w:tcPr>
          <w:p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:rsidTr="0071045A">
        <w:tc>
          <w:tcPr>
            <w:tcW w:w="1728" w:type="dxa"/>
            <w:vAlign w:val="center"/>
          </w:tcPr>
          <w:p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:rsidTr="0071045A">
        <w:tc>
          <w:tcPr>
            <w:tcW w:w="1728" w:type="dxa"/>
            <w:vAlign w:val="center"/>
          </w:tcPr>
          <w:p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:rsidTr="0071045A">
        <w:tc>
          <w:tcPr>
            <w:tcW w:w="1728" w:type="dxa"/>
            <w:vAlign w:val="center"/>
          </w:tcPr>
          <w:p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:rsidTr="0071045A">
        <w:tc>
          <w:tcPr>
            <w:tcW w:w="1728" w:type="dxa"/>
            <w:vAlign w:val="center"/>
          </w:tcPr>
          <w:p w:rsidR="003E0D60" w:rsidRPr="00895D61" w:rsidRDefault="003E0D6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3" w:name="_Toc350540323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4" w:name="_Toc350540324"/>
      <w:r>
        <w:rPr>
          <w:lang w:val="en-US"/>
        </w:rPr>
        <w:t>Work Executed</w:t>
      </w:r>
      <w:bookmarkEnd w:id="4"/>
    </w:p>
    <w:p w:rsidR="00B5037F" w:rsidRPr="00B5037F" w:rsidRDefault="00B5037F" w:rsidP="00B5037F">
      <w:pPr>
        <w:rPr>
          <w:lang w:val="en-US"/>
        </w:rPr>
      </w:pP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:rsidR="00B5037F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:rsidR="002F30E3" w:rsidRPr="00B5037F" w:rsidRDefault="00B5037F" w:rsidP="00B5037F">
      <w:pPr>
        <w:pStyle w:val="ListParagraph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5" w:name="_Toc350540325"/>
      <w:r>
        <w:rPr>
          <w:lang w:val="en-US"/>
        </w:rPr>
        <w:t>Achievements</w:t>
      </w:r>
      <w:bookmarkEnd w:id="5"/>
    </w:p>
    <w:p w:rsidR="00B5037F" w:rsidRDefault="00B5037F">
      <w:pPr>
        <w:rPr>
          <w:lang w:val="en-US"/>
        </w:rPr>
      </w:pPr>
    </w:p>
    <w:p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6" w:name="_Toc350540326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7" w:name="_Toc35054032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8" w:name="_Toc350540328"/>
      <w:r>
        <w:rPr>
          <w:lang w:val="en-US"/>
        </w:rPr>
        <w:lastRenderedPageBreak/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9" w:name="_Toc350540329"/>
      <w:r>
        <w:rPr>
          <w:lang w:val="en-US"/>
        </w:rPr>
        <w:t>Earned value and/or Gantt Image</w:t>
      </w:r>
      <w:bookmarkEnd w:id="9"/>
    </w:p>
    <w:p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3C5B76" w:rsidP="003C5B76">
      <w:pPr>
        <w:pStyle w:val="Caption"/>
        <w:jc w:val="center"/>
        <w:rPr>
          <w:lang w:val="en-US"/>
        </w:rPr>
      </w:pPr>
      <w:bookmarkStart w:id="10" w:name="_Toc349583342"/>
      <w:r w:rsidRPr="003E0D60">
        <w:rPr>
          <w:lang w:val="en-US"/>
        </w:rPr>
        <w:t xml:space="preserve">Figure </w:t>
      </w:r>
      <w:r w:rsidR="0077246E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77246E">
        <w:fldChar w:fldCharType="separate"/>
      </w:r>
      <w:r w:rsidRPr="003E0D60">
        <w:rPr>
          <w:noProof/>
          <w:lang w:val="en-US"/>
        </w:rPr>
        <w:t>1</w:t>
      </w:r>
      <w:r w:rsidR="0077246E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10"/>
    </w:p>
    <w:p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1" w:name="_Toc350540330"/>
      <w:r>
        <w:rPr>
          <w:lang w:val="en-US"/>
        </w:rPr>
        <w:t>Effort by task</w:t>
      </w:r>
      <w:bookmarkEnd w:id="11"/>
    </w:p>
    <w:p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Pr="003C5B76" w:rsidRDefault="003C5B76" w:rsidP="003C5B76">
      <w:pPr>
        <w:pStyle w:val="Caption"/>
        <w:jc w:val="center"/>
        <w:rPr>
          <w:lang w:val="en-US"/>
        </w:rPr>
      </w:pPr>
      <w:bookmarkStart w:id="12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12"/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bookmarkStart w:id="13" w:name="_Toc350540331"/>
      <w:r>
        <w:rPr>
          <w:lang w:val="en-US"/>
        </w:rPr>
        <w:lastRenderedPageBreak/>
        <w:t>Individual effort</w:t>
      </w:r>
      <w:bookmarkEnd w:id="13"/>
    </w:p>
    <w:p w:rsidR="005C7D30" w:rsidRDefault="005C7D30" w:rsidP="005C7D30">
      <w:pPr>
        <w:rPr>
          <w:lang w:val="en-US"/>
        </w:rPr>
      </w:pPr>
    </w:p>
    <w:p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4777740" cy="236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Pr="00030251" w:rsidRDefault="003C5B76" w:rsidP="003C5B76">
      <w:pPr>
        <w:pStyle w:val="Caption"/>
        <w:jc w:val="center"/>
        <w:rPr>
          <w:lang w:val="en-US"/>
        </w:rPr>
      </w:pPr>
      <w:bookmarkStart w:id="14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14"/>
    </w:p>
    <w:p w:rsidR="003C5B76" w:rsidRPr="003C5B76" w:rsidRDefault="003C5B76" w:rsidP="003C5B76"/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2194"/>
      </w:tblGrid>
      <w:tr w:rsidR="005C7D30" w:rsidTr="005C7D30">
        <w:trPr>
          <w:jc w:val="center"/>
        </w:trPr>
        <w:tc>
          <w:tcPr>
            <w:tcW w:w="2149" w:type="dxa"/>
          </w:tcPr>
          <w:p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15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15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bookmarkStart w:id="16" w:name="_Toc350540332"/>
      <w:r>
        <w:rPr>
          <w:lang w:val="en-US"/>
        </w:rPr>
        <w:t>Individual log</w:t>
      </w:r>
      <w:bookmarkEnd w:id="16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burndownchart</w:t>
      </w:r>
      <w:proofErr w:type="spellEnd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 preparation.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</w:p>
    <w:p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</w:p>
    <w:p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6E" w:rsidRDefault="0077246E" w:rsidP="00042081">
      <w:pPr>
        <w:spacing w:after="0" w:line="240" w:lineRule="auto"/>
      </w:pPr>
      <w:r>
        <w:separator/>
      </w:r>
    </w:p>
  </w:endnote>
  <w:endnote w:type="continuationSeparator" w:id="0">
    <w:p w:rsidR="0077246E" w:rsidRDefault="0077246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77246E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77246E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77246E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3E0D60">
      <w:rPr>
        <w:noProof/>
      </w:rPr>
      <w:t>i</w:t>
    </w:r>
    <w:r w:rsidR="00455B1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77246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455B16">
      <w:fldChar w:fldCharType="begin"/>
    </w:r>
    <w:r w:rsidR="00E37A39">
      <w:instrText xml:space="preserve"> PAGE   \* MERGEFORMAT </w:instrText>
    </w:r>
    <w:r w:rsidR="00455B16">
      <w:fldChar w:fldCharType="separate"/>
    </w:r>
    <w:r w:rsidR="003E0D60">
      <w:rPr>
        <w:noProof/>
      </w:rPr>
      <w:t>1</w:t>
    </w:r>
    <w:r w:rsidR="00455B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6E" w:rsidRDefault="0077246E" w:rsidP="00042081">
      <w:pPr>
        <w:spacing w:after="0" w:line="240" w:lineRule="auto"/>
      </w:pPr>
      <w:r>
        <w:separator/>
      </w:r>
    </w:p>
  </w:footnote>
  <w:footnote w:type="continuationSeparator" w:id="0">
    <w:p w:rsidR="0077246E" w:rsidRDefault="0077246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72E5090" wp14:editId="66D5531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ments"/>
        <w:tag w:val=""/>
        <w:id w:val="2002233613"/>
        <w:placeholder>
          <w:docPart w:val="F96F841BEDA540C399EEB6A87CC9FBE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3D13357" wp14:editId="7BAB6CD7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ments"/>
        <w:tag w:val=""/>
        <w:id w:val="-1418169730"/>
        <w:placeholder>
          <w:docPart w:val="07FD0192AB4644A7AAA00D5AFD9AEE4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E0D60">
          <w:t>V0.5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E0D60">
          <w:t>Ready for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939C2"/>
    <w:rsid w:val="00CB7BD9"/>
    <w:rsid w:val="00DF1004"/>
    <w:rsid w:val="00E000BA"/>
    <w:rsid w:val="00E02488"/>
    <w:rsid w:val="00E37A39"/>
    <w:rsid w:val="00E71BE6"/>
    <w:rsid w:val="00EC1731"/>
    <w:rsid w:val="00F24CA6"/>
    <w:rsid w:val="00F53D40"/>
    <w:rsid w:val="00F875BE"/>
    <w:rsid w:val="00FB0382"/>
    <w:rsid w:val="00FE56A8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ListParagraph">
    <w:name w:val="List Paragraph"/>
    <w:basedOn w:val="Normal"/>
    <w:uiPriority w:val="34"/>
    <w:qFormat/>
    <w:rsid w:val="00B50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6F841BEDA540C399EEB6A87CC9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DA62F-8E36-4FCA-9FCE-009080F9C308}"/>
      </w:docPartPr>
      <w:docPartBody>
        <w:p w:rsidR="00000000" w:rsidRDefault="008A47D0">
          <w:r w:rsidRPr="00350BCD">
            <w:rPr>
              <w:rStyle w:val="PlaceholderText"/>
            </w:rPr>
            <w:t>[Comments]</w:t>
          </w:r>
        </w:p>
      </w:docPartBody>
    </w:docPart>
    <w:docPart>
      <w:docPartPr>
        <w:name w:val="07FD0192AB4644A7AAA00D5AFD9A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CB9F-56F0-4E9C-A738-E037EE8CEE4A}"/>
      </w:docPartPr>
      <w:docPartBody>
        <w:p w:rsidR="00000000" w:rsidRDefault="008A47D0">
          <w:r w:rsidRPr="00350BCD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D0"/>
    <w:rsid w:val="003C0635"/>
    <w:rsid w:val="008A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A47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D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8A47D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C0011B-992B-4CDA-B4FD-020C6065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756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V0.5</dc:description>
  <cp:lastModifiedBy>Carla Silva Machado</cp:lastModifiedBy>
  <cp:revision>12</cp:revision>
  <dcterms:created xsi:type="dcterms:W3CDTF">2013-02-23T21:17:00Z</dcterms:created>
  <dcterms:modified xsi:type="dcterms:W3CDTF">2013-03-08T21:10:00Z</dcterms:modified>
  <cp:contentStatus>Ready for Revision</cp:contentStatus>
</cp:coreProperties>
</file>