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CE27DC" w14:textId="77777777" w:rsidR="006F3F7C" w:rsidRDefault="004F5728">
                    <w:pPr>
                      <w:pStyle w:val="NoSpacing"/>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60C1EA6D" w14:textId="77777777" w:rsidR="006F3F7C" w:rsidRDefault="004F5728">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Weekly Report</w:t>
                    </w:r>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4C24430" w14:textId="77777777" w:rsidR="006F3F7C" w:rsidRDefault="004F5728">
                    <w:pPr>
                      <w:pStyle w:val="NoSpacing"/>
                      <w:rPr>
                        <w:rFonts w:asciiTheme="majorHAnsi" w:eastAsiaTheme="majorEastAsia" w:hAnsiTheme="majorHAnsi" w:cstheme="majorBidi"/>
                      </w:rPr>
                    </w:pPr>
                    <w:r>
                      <w:rPr>
                        <w:rFonts w:asciiTheme="majorHAnsi" w:eastAsiaTheme="majorEastAsia" w:hAnsiTheme="majorHAnsi" w:cstheme="majorBidi"/>
                      </w:rPr>
                      <w:t>Keep Your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987"/>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140E103F" w14:textId="77777777" w:rsidR="006F3F7C" w:rsidRDefault="004F5728">
                    <w:pPr>
                      <w:pStyle w:val="NoSpacing"/>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7A920631" w14:textId="75B8DB49" w:rsidR="006F3F7C" w:rsidRDefault="004F5728">
                    <w:pPr>
                      <w:pStyle w:val="NoSpacing"/>
                      <w:rPr>
                        <w:color w:val="4F81BD" w:themeColor="accent1"/>
                      </w:rPr>
                    </w:pPr>
                    <w:r>
                      <w:rPr>
                        <w:color w:val="4F81BD" w:themeColor="accent1"/>
                      </w:rPr>
                      <w:t>18-05-2013</w:t>
                    </w:r>
                  </w:p>
                </w:sdtContent>
              </w:sdt>
              <w:p w14:paraId="4F0486AD" w14:textId="77777777" w:rsidR="006F3F7C" w:rsidRDefault="006F3F7C">
                <w:pPr>
                  <w:pStyle w:val="NoSpacing"/>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r w:rsidRPr="002F30E3">
            <w:rPr>
              <w:b/>
              <w:sz w:val="24"/>
              <w:szCs w:val="24"/>
            </w:rPr>
            <w:t>Team Members:</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10"/>
              <w:footerReference w:type="default" r:id="rId11"/>
              <w:headerReference w:type="first" r:id="rId12"/>
              <w:footerReference w:type="first" r:id="rId13"/>
              <w:pgSz w:w="11906" w:h="16838"/>
              <w:pgMar w:top="1417" w:right="1701" w:bottom="1417" w:left="1701" w:header="708" w:footer="708" w:gutter="0"/>
              <w:pgNumType w:fmt="lowerRoman" w:start="1"/>
              <w:cols w:space="708"/>
              <w:titlePg/>
              <w:docGrid w:linePitch="360"/>
            </w:sectPr>
          </w:pPr>
        </w:p>
        <w:p w14:paraId="293D47DF" w14:textId="77777777" w:rsidR="006F3F7C" w:rsidRDefault="009F0122">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TOCHeading"/>
          </w:pPr>
          <w:r w:rsidRPr="00F24CA6">
            <w:t>Content</w:t>
          </w:r>
        </w:p>
        <w:p w14:paraId="6D3CE226" w14:textId="77777777" w:rsidR="00B307D5" w:rsidRDefault="00DA3350">
          <w:pPr>
            <w:pStyle w:val="TOC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yperlink"/>
                <w:noProof/>
                <w:lang w:val="en-US"/>
              </w:rPr>
              <w:t>1.</w:t>
            </w:r>
            <w:r w:rsidR="00B307D5">
              <w:rPr>
                <w:noProof/>
              </w:rPr>
              <w:tab/>
            </w:r>
            <w:r w:rsidR="00B307D5" w:rsidRPr="003D75A4">
              <w:rPr>
                <w:rStyle w:val="Hyperlink"/>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9F0122">
          <w:pPr>
            <w:pStyle w:val="TOC1"/>
            <w:tabs>
              <w:tab w:val="left" w:pos="660"/>
              <w:tab w:val="right" w:leader="dot" w:pos="8494"/>
            </w:tabs>
            <w:rPr>
              <w:noProof/>
            </w:rPr>
          </w:pPr>
          <w:hyperlink w:anchor="_Toc356810333" w:history="1">
            <w:r w:rsidR="00B307D5" w:rsidRPr="003D75A4">
              <w:rPr>
                <w:rStyle w:val="Hyperlink"/>
                <w:noProof/>
                <w:lang w:val="en-US"/>
              </w:rPr>
              <w:t>1.1.</w:t>
            </w:r>
            <w:r w:rsidR="00B307D5">
              <w:rPr>
                <w:noProof/>
              </w:rPr>
              <w:tab/>
            </w:r>
            <w:r w:rsidR="00B307D5" w:rsidRPr="003D75A4">
              <w:rPr>
                <w:rStyle w:val="Hyperlink"/>
                <w:noProof/>
                <w:lang w:val="en-US"/>
              </w:rPr>
              <w:t>Work Executed</w:t>
            </w:r>
            <w:r w:rsidR="00B307D5">
              <w:rPr>
                <w:noProof/>
                <w:webHidden/>
              </w:rPr>
              <w:tab/>
            </w:r>
            <w:r w:rsidR="00B307D5">
              <w:rPr>
                <w:noProof/>
                <w:webHidden/>
              </w:rPr>
              <w:fldChar w:fldCharType="begin"/>
            </w:r>
            <w:r w:rsidR="00B307D5">
              <w:rPr>
                <w:noProof/>
                <w:webHidden/>
              </w:rPr>
              <w:instrText xml:space="preserve"> PAGEREF _Toc356810333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0D7AF403" w14:textId="77777777" w:rsidR="00B307D5" w:rsidRDefault="009F0122">
          <w:pPr>
            <w:pStyle w:val="TOC1"/>
            <w:tabs>
              <w:tab w:val="left" w:pos="660"/>
              <w:tab w:val="right" w:leader="dot" w:pos="8494"/>
            </w:tabs>
            <w:rPr>
              <w:noProof/>
            </w:rPr>
          </w:pPr>
          <w:hyperlink w:anchor="_Toc356810334" w:history="1">
            <w:r w:rsidR="00B307D5" w:rsidRPr="003D75A4">
              <w:rPr>
                <w:rStyle w:val="Hyperlink"/>
                <w:noProof/>
                <w:lang w:val="en-US"/>
              </w:rPr>
              <w:t>1.2.</w:t>
            </w:r>
            <w:r w:rsidR="00B307D5">
              <w:rPr>
                <w:noProof/>
              </w:rPr>
              <w:tab/>
            </w:r>
            <w:r w:rsidR="00B307D5" w:rsidRPr="003D75A4">
              <w:rPr>
                <w:rStyle w:val="Hyperlink"/>
                <w:noProof/>
                <w:lang w:val="en-US"/>
              </w:rPr>
              <w:t>Work Analyses</w:t>
            </w:r>
            <w:r w:rsidR="00B307D5">
              <w:rPr>
                <w:noProof/>
                <w:webHidden/>
              </w:rPr>
              <w:tab/>
            </w:r>
            <w:r w:rsidR="00B307D5">
              <w:rPr>
                <w:noProof/>
                <w:webHidden/>
              </w:rPr>
              <w:fldChar w:fldCharType="begin"/>
            </w:r>
            <w:r w:rsidR="00B307D5">
              <w:rPr>
                <w:noProof/>
                <w:webHidden/>
              </w:rPr>
              <w:instrText xml:space="preserve"> PAGEREF _Toc356810334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0EFC2D9" w14:textId="77777777" w:rsidR="00B307D5" w:rsidRDefault="009F0122">
          <w:pPr>
            <w:pStyle w:val="TOC1"/>
            <w:tabs>
              <w:tab w:val="left" w:pos="660"/>
              <w:tab w:val="right" w:leader="dot" w:pos="8494"/>
            </w:tabs>
            <w:rPr>
              <w:noProof/>
            </w:rPr>
          </w:pPr>
          <w:hyperlink w:anchor="_Toc356810335" w:history="1">
            <w:r w:rsidR="00B307D5" w:rsidRPr="003D75A4">
              <w:rPr>
                <w:rStyle w:val="Hyperlink"/>
                <w:noProof/>
                <w:lang w:val="en-US"/>
              </w:rPr>
              <w:t>1.3.</w:t>
            </w:r>
            <w:r w:rsidR="00B307D5">
              <w:rPr>
                <w:noProof/>
              </w:rPr>
              <w:tab/>
            </w:r>
            <w:r w:rsidR="00B307D5" w:rsidRPr="003D75A4">
              <w:rPr>
                <w:rStyle w:val="Hyperlink"/>
                <w:noProof/>
                <w:lang w:val="en-US"/>
              </w:rPr>
              <w:t>Achievements</w:t>
            </w:r>
            <w:r w:rsidR="00B307D5">
              <w:rPr>
                <w:noProof/>
                <w:webHidden/>
              </w:rPr>
              <w:tab/>
            </w:r>
            <w:r w:rsidR="00B307D5">
              <w:rPr>
                <w:noProof/>
                <w:webHidden/>
              </w:rPr>
              <w:fldChar w:fldCharType="begin"/>
            </w:r>
            <w:r w:rsidR="00B307D5">
              <w:rPr>
                <w:noProof/>
                <w:webHidden/>
              </w:rPr>
              <w:instrText xml:space="preserve"> PAGEREF _Toc356810335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4912DBAB" w14:textId="77777777" w:rsidR="00B307D5" w:rsidRDefault="009F0122">
          <w:pPr>
            <w:pStyle w:val="TOC1"/>
            <w:tabs>
              <w:tab w:val="left" w:pos="440"/>
              <w:tab w:val="right" w:leader="dot" w:pos="8494"/>
            </w:tabs>
            <w:rPr>
              <w:noProof/>
            </w:rPr>
          </w:pPr>
          <w:hyperlink w:anchor="_Toc356810336" w:history="1">
            <w:r w:rsidR="00B307D5" w:rsidRPr="003D75A4">
              <w:rPr>
                <w:rStyle w:val="Hyperlink"/>
                <w:noProof/>
                <w:lang w:val="en-US"/>
              </w:rPr>
              <w:t>2.</w:t>
            </w:r>
            <w:r w:rsidR="00B307D5">
              <w:rPr>
                <w:noProof/>
              </w:rPr>
              <w:tab/>
            </w:r>
            <w:r w:rsidR="00B307D5" w:rsidRPr="003D75A4">
              <w:rPr>
                <w:rStyle w:val="Hyperlink"/>
                <w:noProof/>
                <w:lang w:val="en-US"/>
              </w:rPr>
              <w:t>Impediments</w:t>
            </w:r>
            <w:r w:rsidR="00B307D5">
              <w:rPr>
                <w:noProof/>
                <w:webHidden/>
              </w:rPr>
              <w:tab/>
            </w:r>
            <w:r w:rsidR="00B307D5">
              <w:rPr>
                <w:noProof/>
                <w:webHidden/>
              </w:rPr>
              <w:fldChar w:fldCharType="begin"/>
            </w:r>
            <w:r w:rsidR="00B307D5">
              <w:rPr>
                <w:noProof/>
                <w:webHidden/>
              </w:rPr>
              <w:instrText xml:space="preserve"> PAGEREF _Toc356810336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73820AFB" w14:textId="77777777" w:rsidR="00B307D5" w:rsidRDefault="009F0122">
          <w:pPr>
            <w:pStyle w:val="TOC1"/>
            <w:tabs>
              <w:tab w:val="left" w:pos="440"/>
              <w:tab w:val="right" w:leader="dot" w:pos="8494"/>
            </w:tabs>
            <w:rPr>
              <w:noProof/>
            </w:rPr>
          </w:pPr>
          <w:hyperlink w:anchor="_Toc356810337" w:history="1">
            <w:r w:rsidR="00B307D5" w:rsidRPr="003D75A4">
              <w:rPr>
                <w:rStyle w:val="Hyperlink"/>
                <w:noProof/>
                <w:lang w:val="en-US"/>
              </w:rPr>
              <w:t>3.</w:t>
            </w:r>
            <w:r w:rsidR="00B307D5">
              <w:rPr>
                <w:noProof/>
              </w:rPr>
              <w:tab/>
            </w:r>
            <w:r w:rsidR="00B307D5" w:rsidRPr="003D75A4">
              <w:rPr>
                <w:rStyle w:val="Hyperlink"/>
                <w:noProof/>
                <w:lang w:val="en-US"/>
              </w:rPr>
              <w:t>Plans F</w:t>
            </w:r>
            <w:r w:rsidR="00B307D5" w:rsidRPr="003D75A4">
              <w:rPr>
                <w:rStyle w:val="Hyperlink"/>
                <w:noProof/>
                <w:lang w:val="en-US"/>
              </w:rPr>
              <w:t>o</w:t>
            </w:r>
            <w:r w:rsidR="00B307D5" w:rsidRPr="003D75A4">
              <w:rPr>
                <w:rStyle w:val="Hyperlink"/>
                <w:noProof/>
                <w:lang w:val="en-US"/>
              </w:rPr>
              <w:t>r Next Week</w:t>
            </w:r>
            <w:r w:rsidR="00B307D5">
              <w:rPr>
                <w:noProof/>
                <w:webHidden/>
              </w:rPr>
              <w:tab/>
            </w:r>
            <w:r w:rsidR="00B307D5">
              <w:rPr>
                <w:noProof/>
                <w:webHidden/>
              </w:rPr>
              <w:fldChar w:fldCharType="begin"/>
            </w:r>
            <w:r w:rsidR="00B307D5">
              <w:rPr>
                <w:noProof/>
                <w:webHidden/>
              </w:rPr>
              <w:instrText xml:space="preserve"> PAGEREF _Toc356810337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5EEC338C" w14:textId="77777777" w:rsidR="00B307D5" w:rsidRDefault="009F0122">
          <w:pPr>
            <w:pStyle w:val="TOC1"/>
            <w:tabs>
              <w:tab w:val="left" w:pos="440"/>
              <w:tab w:val="right" w:leader="dot" w:pos="8494"/>
            </w:tabs>
            <w:rPr>
              <w:noProof/>
            </w:rPr>
          </w:pPr>
          <w:hyperlink w:anchor="_Toc356810338" w:history="1">
            <w:r w:rsidR="00B307D5" w:rsidRPr="003D75A4">
              <w:rPr>
                <w:rStyle w:val="Hyperlink"/>
                <w:noProof/>
                <w:lang w:val="en-US"/>
              </w:rPr>
              <w:t>4.</w:t>
            </w:r>
            <w:r w:rsidR="00B307D5">
              <w:rPr>
                <w:noProof/>
              </w:rPr>
              <w:tab/>
            </w:r>
            <w:r w:rsidR="00B307D5" w:rsidRPr="003D75A4">
              <w:rPr>
                <w:rStyle w:val="Hyperlink"/>
                <w:noProof/>
                <w:lang w:val="en-US"/>
              </w:rPr>
              <w:t>Progress</w:t>
            </w:r>
            <w:r w:rsidR="00B307D5">
              <w:rPr>
                <w:noProof/>
                <w:webHidden/>
              </w:rPr>
              <w:tab/>
            </w:r>
            <w:r w:rsidR="00B307D5">
              <w:rPr>
                <w:noProof/>
                <w:webHidden/>
              </w:rPr>
              <w:fldChar w:fldCharType="begin"/>
            </w:r>
            <w:r w:rsidR="00B307D5">
              <w:rPr>
                <w:noProof/>
                <w:webHidden/>
              </w:rPr>
              <w:instrText xml:space="preserve"> PAGEREF _Toc356810338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26825F26" w14:textId="77777777" w:rsidR="00B307D5" w:rsidRDefault="009F0122">
          <w:pPr>
            <w:pStyle w:val="TOC1"/>
            <w:tabs>
              <w:tab w:val="left" w:pos="660"/>
              <w:tab w:val="right" w:leader="dot" w:pos="8494"/>
            </w:tabs>
            <w:rPr>
              <w:noProof/>
            </w:rPr>
          </w:pPr>
          <w:hyperlink w:anchor="_Toc356810339" w:history="1">
            <w:r w:rsidR="00B307D5" w:rsidRPr="003D75A4">
              <w:rPr>
                <w:rStyle w:val="Hyperlink"/>
                <w:noProof/>
                <w:lang w:val="en-US"/>
              </w:rPr>
              <w:t>4.1.</w:t>
            </w:r>
            <w:r w:rsidR="00B307D5">
              <w:rPr>
                <w:noProof/>
              </w:rPr>
              <w:tab/>
            </w:r>
            <w:r w:rsidR="00B307D5" w:rsidRPr="003D75A4">
              <w:rPr>
                <w:rStyle w:val="Hyperlink"/>
                <w:noProof/>
                <w:lang w:val="en-US"/>
              </w:rPr>
              <w:t>Earned value and/or Gantt Image</w:t>
            </w:r>
            <w:r w:rsidR="00B307D5">
              <w:rPr>
                <w:noProof/>
                <w:webHidden/>
              </w:rPr>
              <w:tab/>
            </w:r>
            <w:r w:rsidR="00B307D5">
              <w:rPr>
                <w:noProof/>
                <w:webHidden/>
              </w:rPr>
              <w:fldChar w:fldCharType="begin"/>
            </w:r>
            <w:r w:rsidR="00B307D5">
              <w:rPr>
                <w:noProof/>
                <w:webHidden/>
              </w:rPr>
              <w:instrText xml:space="preserve"> PAGEREF _Toc356810339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7288EDBF" w14:textId="77777777" w:rsidR="00B307D5" w:rsidRDefault="009F0122">
          <w:pPr>
            <w:pStyle w:val="TOC1"/>
            <w:tabs>
              <w:tab w:val="left" w:pos="660"/>
              <w:tab w:val="right" w:leader="dot" w:pos="8494"/>
            </w:tabs>
            <w:rPr>
              <w:noProof/>
            </w:rPr>
          </w:pPr>
          <w:hyperlink w:anchor="_Toc356810340" w:history="1">
            <w:r w:rsidR="00B307D5" w:rsidRPr="003D75A4">
              <w:rPr>
                <w:rStyle w:val="Hyperlink"/>
                <w:noProof/>
                <w:lang w:val="en-US"/>
              </w:rPr>
              <w:t>4.2.</w:t>
            </w:r>
            <w:r w:rsidR="00B307D5">
              <w:rPr>
                <w:noProof/>
              </w:rPr>
              <w:tab/>
            </w:r>
            <w:r w:rsidR="00B307D5" w:rsidRPr="003D75A4">
              <w:rPr>
                <w:rStyle w:val="Hyperlink"/>
                <w:noProof/>
                <w:lang w:val="en-US"/>
              </w:rPr>
              <w:t>Effort by task</w:t>
            </w:r>
            <w:r w:rsidR="00B307D5">
              <w:rPr>
                <w:noProof/>
                <w:webHidden/>
              </w:rPr>
              <w:tab/>
            </w:r>
            <w:r w:rsidR="00B307D5">
              <w:rPr>
                <w:noProof/>
                <w:webHidden/>
              </w:rPr>
              <w:fldChar w:fldCharType="begin"/>
            </w:r>
            <w:r w:rsidR="00B307D5">
              <w:rPr>
                <w:noProof/>
                <w:webHidden/>
              </w:rPr>
              <w:instrText xml:space="preserve"> PAGEREF _Toc356810340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0A15BA64" w14:textId="77777777" w:rsidR="00B307D5" w:rsidRDefault="009F0122">
          <w:pPr>
            <w:pStyle w:val="TOC1"/>
            <w:tabs>
              <w:tab w:val="left" w:pos="660"/>
              <w:tab w:val="right" w:leader="dot" w:pos="8494"/>
            </w:tabs>
            <w:rPr>
              <w:noProof/>
            </w:rPr>
          </w:pPr>
          <w:hyperlink w:anchor="_Toc356810341" w:history="1">
            <w:r w:rsidR="00B307D5" w:rsidRPr="003D75A4">
              <w:rPr>
                <w:rStyle w:val="Hyperlink"/>
                <w:noProof/>
                <w:lang w:val="en-US"/>
              </w:rPr>
              <w:t>4.3.</w:t>
            </w:r>
            <w:r w:rsidR="00B307D5">
              <w:rPr>
                <w:noProof/>
              </w:rPr>
              <w:tab/>
            </w:r>
            <w:r w:rsidR="00B307D5" w:rsidRPr="003D75A4">
              <w:rPr>
                <w:rStyle w:val="Hyperlink"/>
                <w:noProof/>
                <w:lang w:val="en-US"/>
              </w:rPr>
              <w:t>Individual effort</w:t>
            </w:r>
            <w:r w:rsidR="00B307D5">
              <w:rPr>
                <w:noProof/>
                <w:webHidden/>
              </w:rPr>
              <w:tab/>
            </w:r>
            <w:r w:rsidR="00B307D5">
              <w:rPr>
                <w:noProof/>
                <w:webHidden/>
              </w:rPr>
              <w:fldChar w:fldCharType="begin"/>
            </w:r>
            <w:r w:rsidR="00B307D5">
              <w:rPr>
                <w:noProof/>
                <w:webHidden/>
              </w:rPr>
              <w:instrText xml:space="preserve"> PAGEREF _Toc356810341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7E9C477F" w14:textId="77777777" w:rsidR="00B307D5" w:rsidRDefault="009F0122">
          <w:pPr>
            <w:pStyle w:val="TOC1"/>
            <w:tabs>
              <w:tab w:val="left" w:pos="440"/>
              <w:tab w:val="right" w:leader="dot" w:pos="8494"/>
            </w:tabs>
            <w:rPr>
              <w:noProof/>
            </w:rPr>
          </w:pPr>
          <w:hyperlink w:anchor="_Toc356810342" w:history="1">
            <w:r w:rsidR="00B307D5" w:rsidRPr="003D75A4">
              <w:rPr>
                <w:rStyle w:val="Hyperlink"/>
                <w:noProof/>
                <w:lang w:val="en-US"/>
              </w:rPr>
              <w:t>5.</w:t>
            </w:r>
            <w:r w:rsidR="00B307D5">
              <w:rPr>
                <w:noProof/>
              </w:rPr>
              <w:tab/>
            </w:r>
            <w:r w:rsidR="00B307D5" w:rsidRPr="003D75A4">
              <w:rPr>
                <w:rStyle w:val="Hyperlink"/>
                <w:noProof/>
                <w:lang w:val="en-US"/>
              </w:rPr>
              <w:t>Individual log</w:t>
            </w:r>
            <w:r w:rsidR="00B307D5">
              <w:rPr>
                <w:noProof/>
                <w:webHidden/>
              </w:rPr>
              <w:tab/>
            </w:r>
            <w:r w:rsidR="00B307D5">
              <w:rPr>
                <w:noProof/>
                <w:webHidden/>
              </w:rPr>
              <w:fldChar w:fldCharType="begin"/>
            </w:r>
            <w:r w:rsidR="00B307D5">
              <w:rPr>
                <w:noProof/>
                <w:webHidden/>
              </w:rPr>
              <w:instrText xml:space="preserve"> PAGEREF _Toc356810342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r w:rsidRPr="00B154CA">
        <w:rPr>
          <w:rFonts w:asciiTheme="majorHAnsi" w:eastAsiaTheme="majorEastAsia" w:hAnsiTheme="majorHAnsi" w:cstheme="majorBidi"/>
          <w:b/>
          <w:bCs/>
          <w:color w:val="365F91" w:themeColor="accent1" w:themeShade="BF"/>
          <w:sz w:val="28"/>
          <w:szCs w:val="28"/>
        </w:rPr>
        <w:t>Images</w:t>
      </w:r>
    </w:p>
    <w:p w14:paraId="4ED08A8E" w14:textId="77777777" w:rsidR="00B307D5" w:rsidRDefault="00DA3350">
      <w:pPr>
        <w:pStyle w:val="TableofFigur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yperlink"/>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9F0122">
      <w:pPr>
        <w:pStyle w:val="TableofFigures"/>
        <w:tabs>
          <w:tab w:val="right" w:leader="dot" w:pos="8494"/>
        </w:tabs>
        <w:rPr>
          <w:noProof/>
        </w:rPr>
      </w:pPr>
      <w:hyperlink w:anchor="_Toc356810330" w:history="1">
        <w:r w:rsidR="00B307D5" w:rsidRPr="00160D0B">
          <w:rPr>
            <w:rStyle w:val="Hyperlink"/>
            <w:noProof/>
            <w:lang w:val="en-US"/>
          </w:rPr>
          <w:t>Figure 2: Week effort by task type</w:t>
        </w:r>
        <w:r w:rsidR="00B307D5">
          <w:rPr>
            <w:noProof/>
            <w:webHidden/>
          </w:rPr>
          <w:tab/>
        </w:r>
        <w:r w:rsidR="00B307D5">
          <w:rPr>
            <w:noProof/>
            <w:webHidden/>
          </w:rPr>
          <w:fldChar w:fldCharType="begin"/>
        </w:r>
        <w:r w:rsidR="00B307D5">
          <w:rPr>
            <w:noProof/>
            <w:webHidden/>
          </w:rPr>
          <w:instrText xml:space="preserve"> PAGEREF _Toc356810330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55B116A3" w14:textId="77777777" w:rsidR="00B307D5" w:rsidRDefault="009F0122">
      <w:pPr>
        <w:pStyle w:val="TableofFigures"/>
        <w:tabs>
          <w:tab w:val="right" w:leader="dot" w:pos="8494"/>
        </w:tabs>
        <w:rPr>
          <w:noProof/>
        </w:rPr>
      </w:pPr>
      <w:hyperlink w:anchor="_Toc356810331" w:history="1">
        <w:r w:rsidR="00B307D5" w:rsidRPr="00160D0B">
          <w:rPr>
            <w:rStyle w:val="Hyperlink"/>
            <w:noProof/>
            <w:lang w:val="en-US"/>
          </w:rPr>
          <w:t>Figure 3: Week effort by team member</w:t>
        </w:r>
        <w:r w:rsidR="00B307D5">
          <w:rPr>
            <w:noProof/>
            <w:webHidden/>
          </w:rPr>
          <w:tab/>
        </w:r>
        <w:r w:rsidR="00B307D5">
          <w:rPr>
            <w:noProof/>
            <w:webHidden/>
          </w:rPr>
          <w:fldChar w:fldCharType="begin"/>
        </w:r>
        <w:r w:rsidR="00B307D5">
          <w:rPr>
            <w:noProof/>
            <w:webHidden/>
          </w:rPr>
          <w:instrText xml:space="preserve"> PAGEREF _Toc356810331 \h </w:instrText>
        </w:r>
        <w:r w:rsidR="00B307D5">
          <w:rPr>
            <w:noProof/>
            <w:webHidden/>
          </w:rPr>
        </w:r>
        <w:r w:rsidR="00B307D5">
          <w:rPr>
            <w:noProof/>
            <w:webHidden/>
          </w:rPr>
          <w:fldChar w:fldCharType="separate"/>
        </w:r>
        <w:r w:rsidR="00B307D5">
          <w:rPr>
            <w:noProof/>
            <w:webHidden/>
          </w:rPr>
          <w:t>3</w:t>
        </w:r>
        <w:r w:rsidR="00B307D5">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r w:rsidRPr="00F24CA6">
        <w:rPr>
          <w:rFonts w:asciiTheme="majorHAnsi" w:eastAsiaTheme="majorEastAsia" w:hAnsiTheme="majorHAnsi" w:cstheme="majorBidi"/>
          <w:b/>
          <w:bCs/>
          <w:color w:val="365F91" w:themeColor="accent1" w:themeShade="BF"/>
          <w:sz w:val="28"/>
          <w:szCs w:val="28"/>
        </w:rPr>
        <w:t>Tables</w:t>
      </w:r>
    </w:p>
    <w:p w14:paraId="11BB0F0C" w14:textId="77777777" w:rsidR="00B307D5" w:rsidRDefault="00DA3350">
      <w:pPr>
        <w:pStyle w:val="TableofFigur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yperlink"/>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9F0122">
      <w:pPr>
        <w:pStyle w:val="TableofFigures"/>
        <w:tabs>
          <w:tab w:val="right" w:leader="dot" w:pos="8494"/>
        </w:tabs>
        <w:rPr>
          <w:noProof/>
        </w:rPr>
      </w:pPr>
      <w:hyperlink w:anchor="_Toc356810344" w:history="1">
        <w:r w:rsidR="00B307D5" w:rsidRPr="001A216C">
          <w:rPr>
            <w:rStyle w:val="Hyperlink"/>
            <w:noProof/>
            <w:lang w:val="en-US"/>
          </w:rPr>
          <w:t>Table 2: Version history</w:t>
        </w:r>
        <w:r w:rsidR="00B307D5">
          <w:rPr>
            <w:noProof/>
            <w:webHidden/>
          </w:rPr>
          <w:tab/>
        </w:r>
        <w:r w:rsidR="00B307D5">
          <w:rPr>
            <w:noProof/>
            <w:webHidden/>
          </w:rPr>
          <w:fldChar w:fldCharType="begin"/>
        </w:r>
        <w:r w:rsidR="00B307D5">
          <w:rPr>
            <w:noProof/>
            <w:webHidden/>
          </w:rPr>
          <w:instrText xml:space="preserve"> PAGEREF _Toc356810344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4C231A16" w14:textId="77777777" w:rsidR="00B307D5" w:rsidRDefault="009F0122">
      <w:pPr>
        <w:pStyle w:val="TableofFigures"/>
        <w:tabs>
          <w:tab w:val="right" w:leader="dot" w:pos="8494"/>
        </w:tabs>
        <w:rPr>
          <w:noProof/>
        </w:rPr>
      </w:pPr>
      <w:hyperlink w:anchor="_Toc356810345" w:history="1">
        <w:r w:rsidR="00B307D5" w:rsidRPr="001A216C">
          <w:rPr>
            <w:rStyle w:val="Hyperlink"/>
            <w:noProof/>
            <w:lang w:val="en-US"/>
          </w:rPr>
          <w:t>Table 3: Log of individual effort</w:t>
        </w:r>
        <w:r w:rsidR="00B307D5">
          <w:rPr>
            <w:noProof/>
            <w:webHidden/>
          </w:rPr>
          <w:tab/>
        </w:r>
        <w:r w:rsidR="00B307D5">
          <w:rPr>
            <w:noProof/>
            <w:webHidden/>
          </w:rPr>
          <w:fldChar w:fldCharType="begin"/>
        </w:r>
        <w:r w:rsidR="00B307D5">
          <w:rPr>
            <w:noProof/>
            <w:webHidden/>
          </w:rPr>
          <w:instrText xml:space="preserve"> PAGEREF _Toc356810345 \h </w:instrText>
        </w:r>
        <w:r w:rsidR="00B307D5">
          <w:rPr>
            <w:noProof/>
            <w:webHidden/>
          </w:rPr>
        </w:r>
        <w:r w:rsidR="00B307D5">
          <w:rPr>
            <w:noProof/>
            <w:webHidden/>
          </w:rPr>
          <w:fldChar w:fldCharType="separate"/>
        </w:r>
        <w:r w:rsidR="00B307D5">
          <w:rPr>
            <w:noProof/>
            <w:webHidden/>
          </w:rPr>
          <w:t>4</w:t>
        </w:r>
        <w:r w:rsidR="00B307D5">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leGrid"/>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4D5785ED" w14:textId="293990D2" w:rsidR="008D2DFD" w:rsidRPr="007511CC" w:rsidRDefault="004F5728" w:rsidP="008D2DFD">
                <w:pPr>
                  <w:pStyle w:val="NoSpacing"/>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551E76" w14:paraId="2BFE4D17" w14:textId="77777777" w:rsidTr="006452C6">
        <w:tc>
          <w:tcPr>
            <w:tcW w:w="1668" w:type="dxa"/>
            <w:vAlign w:val="center"/>
          </w:tcPr>
          <w:p w14:paraId="750F0F2D" w14:textId="2C658E77" w:rsidR="008E4CC4" w:rsidRDefault="00551E76" w:rsidP="006452C6">
            <w:pPr>
              <w:pStyle w:val="NoSpacing"/>
              <w:jc w:val="center"/>
            </w:pPr>
            <w:ins w:id="3" w:author="Mário Oliveira" w:date="2013-05-20T10:59:00Z">
              <w:r>
                <w:t>20-05-2013</w:t>
              </w:r>
            </w:ins>
          </w:p>
        </w:tc>
        <w:tc>
          <w:tcPr>
            <w:tcW w:w="2268" w:type="dxa"/>
            <w:vAlign w:val="center"/>
          </w:tcPr>
          <w:p w14:paraId="5DC62AE1" w14:textId="49D02013" w:rsidR="008E4CC4" w:rsidRPr="007511CC" w:rsidRDefault="00551E76" w:rsidP="006452C6">
            <w:pPr>
              <w:jc w:val="center"/>
              <w:rPr>
                <w:lang w:val="en-US"/>
              </w:rPr>
            </w:pPr>
            <w:ins w:id="4" w:author="Mário Oliveira" w:date="2013-05-20T10:59:00Z">
              <w:r>
                <w:rPr>
                  <w:lang w:val="en-US"/>
                </w:rPr>
                <w:t>Mário Oliveira</w:t>
              </w:r>
            </w:ins>
          </w:p>
        </w:tc>
        <w:tc>
          <w:tcPr>
            <w:tcW w:w="3260" w:type="dxa"/>
            <w:vAlign w:val="center"/>
          </w:tcPr>
          <w:p w14:paraId="1667EB8F" w14:textId="6F4E2A86" w:rsidR="008E4CC4" w:rsidRPr="007511CC" w:rsidRDefault="00551E76" w:rsidP="008E4CC4">
            <w:pPr>
              <w:jc w:val="center"/>
              <w:rPr>
                <w:lang w:val="en-US"/>
              </w:rPr>
            </w:pPr>
            <w:ins w:id="5" w:author="Mário Oliveira" w:date="2013-05-20T10:59:00Z">
              <w:r>
                <w:rPr>
                  <w:lang w:val="en-US"/>
                </w:rPr>
                <w:t>a21170292</w:t>
              </w:r>
              <w:r w:rsidRPr="007511CC">
                <w:rPr>
                  <w:lang w:val="en-US"/>
                </w:rPr>
                <w:t>@alunos.isec.pt</w:t>
              </w:r>
            </w:ins>
          </w:p>
        </w:tc>
        <w:tc>
          <w:tcPr>
            <w:tcW w:w="2410" w:type="dxa"/>
            <w:vAlign w:val="center"/>
          </w:tcPr>
          <w:p w14:paraId="2BC47D0E" w14:textId="24C25A08" w:rsidR="008E4CC4" w:rsidRPr="007511CC" w:rsidRDefault="00551E76" w:rsidP="006452C6">
            <w:pPr>
              <w:jc w:val="center"/>
              <w:rPr>
                <w:lang w:val="en-US"/>
              </w:rPr>
            </w:pPr>
            <w:ins w:id="6" w:author="Mário Oliveira" w:date="2013-05-20T11:00:00Z">
              <w:r>
                <w:rPr>
                  <w:lang w:val="en-US"/>
                </w:rPr>
                <w:t>Contributor</w:t>
              </w:r>
            </w:ins>
          </w:p>
        </w:tc>
      </w:tr>
      <w:tr w:rsidR="00906436" w:rsidRPr="00551E76" w14:paraId="4F843CD7" w14:textId="77777777" w:rsidTr="003B5E03">
        <w:tc>
          <w:tcPr>
            <w:tcW w:w="1668" w:type="dxa"/>
            <w:vAlign w:val="center"/>
          </w:tcPr>
          <w:p w14:paraId="629D297D" w14:textId="1F532AAB" w:rsidR="00906436" w:rsidRPr="00551E76" w:rsidRDefault="00906436" w:rsidP="008D2DFD">
            <w:pPr>
              <w:pStyle w:val="NoSpacing"/>
              <w:jc w:val="center"/>
              <w:rPr>
                <w:lang w:val="en-GB"/>
                <w:rPrChange w:id="7" w:author="Mário Oliveira" w:date="2013-05-20T10:59:00Z">
                  <w:rPr/>
                </w:rPrChange>
              </w:rPr>
            </w:pPr>
            <w:ins w:id="8" w:author="Carla Silva Machado" w:date="2013-05-20T13:55:00Z">
              <w:r>
                <w:rPr>
                  <w:lang w:val="en-GB"/>
                </w:rPr>
                <w:t>20-05-2013</w:t>
              </w:r>
            </w:ins>
          </w:p>
        </w:tc>
        <w:tc>
          <w:tcPr>
            <w:tcW w:w="2268" w:type="dxa"/>
            <w:vAlign w:val="center"/>
          </w:tcPr>
          <w:p w14:paraId="424D7F6B" w14:textId="5498AEFF" w:rsidR="00906436" w:rsidRPr="007511CC" w:rsidRDefault="00906436" w:rsidP="008D2DFD">
            <w:pPr>
              <w:jc w:val="center"/>
              <w:rPr>
                <w:lang w:val="en-US"/>
              </w:rPr>
            </w:pPr>
            <w:ins w:id="9" w:author="Carla Silva Machado" w:date="2013-05-20T13:55:00Z">
              <w:r>
                <w:rPr>
                  <w:lang w:val="en-US"/>
                </w:rPr>
                <w:t>Carla Machado</w:t>
              </w:r>
            </w:ins>
          </w:p>
        </w:tc>
        <w:tc>
          <w:tcPr>
            <w:tcW w:w="3260" w:type="dxa"/>
            <w:vAlign w:val="center"/>
          </w:tcPr>
          <w:p w14:paraId="321E1200" w14:textId="007E546B" w:rsidR="00906436" w:rsidRPr="007511CC" w:rsidRDefault="00906436" w:rsidP="008D2DFD">
            <w:pPr>
              <w:jc w:val="center"/>
              <w:rPr>
                <w:lang w:val="en-US"/>
              </w:rPr>
            </w:pPr>
            <w:ins w:id="10" w:author="Carla Silva Machado" w:date="2013-05-20T13:55:00Z">
              <w:r>
                <w:rPr>
                  <w:lang w:val="en-US"/>
                </w:rPr>
                <w:t>a21170460@alunos.isec.pt</w:t>
              </w:r>
            </w:ins>
          </w:p>
        </w:tc>
        <w:tc>
          <w:tcPr>
            <w:tcW w:w="2410" w:type="dxa"/>
            <w:vAlign w:val="center"/>
          </w:tcPr>
          <w:p w14:paraId="46A55394" w14:textId="09792FF1" w:rsidR="00906436" w:rsidRPr="007511CC" w:rsidRDefault="00906436" w:rsidP="008D2DFD">
            <w:pPr>
              <w:jc w:val="center"/>
              <w:rPr>
                <w:lang w:val="en-US"/>
              </w:rPr>
            </w:pPr>
            <w:ins w:id="11" w:author="Carla Silva Machado" w:date="2013-05-20T13:55:00Z">
              <w:r>
                <w:rPr>
                  <w:lang w:val="en-US"/>
                </w:rPr>
                <w:t>Contributor</w:t>
              </w:r>
            </w:ins>
          </w:p>
        </w:tc>
      </w:tr>
      <w:tr w:rsidR="00906436" w:rsidRPr="00551E76" w14:paraId="513A5677" w14:textId="77777777" w:rsidTr="003B5E03">
        <w:tc>
          <w:tcPr>
            <w:tcW w:w="1668" w:type="dxa"/>
            <w:vAlign w:val="center"/>
          </w:tcPr>
          <w:p w14:paraId="1F1EE969" w14:textId="77777777" w:rsidR="00906436" w:rsidRPr="00551E76" w:rsidRDefault="00906436" w:rsidP="008D2DFD">
            <w:pPr>
              <w:pStyle w:val="NoSpacing"/>
              <w:jc w:val="center"/>
              <w:rPr>
                <w:lang w:val="en-GB"/>
                <w:rPrChange w:id="12" w:author="Mário Oliveira" w:date="2013-05-20T10:59:00Z">
                  <w:rPr/>
                </w:rPrChange>
              </w:rPr>
            </w:pPr>
          </w:p>
        </w:tc>
        <w:tc>
          <w:tcPr>
            <w:tcW w:w="2268" w:type="dxa"/>
            <w:vAlign w:val="center"/>
          </w:tcPr>
          <w:p w14:paraId="7FED2ACC" w14:textId="77777777" w:rsidR="00906436" w:rsidRPr="007511CC" w:rsidRDefault="00906436" w:rsidP="008D2DFD">
            <w:pPr>
              <w:jc w:val="center"/>
              <w:rPr>
                <w:lang w:val="en-US"/>
              </w:rPr>
            </w:pPr>
          </w:p>
        </w:tc>
        <w:tc>
          <w:tcPr>
            <w:tcW w:w="3260" w:type="dxa"/>
            <w:vAlign w:val="center"/>
          </w:tcPr>
          <w:p w14:paraId="488FC327" w14:textId="77777777" w:rsidR="00906436" w:rsidRPr="007511CC" w:rsidRDefault="00906436" w:rsidP="008D2DFD">
            <w:pPr>
              <w:jc w:val="center"/>
              <w:rPr>
                <w:lang w:val="en-US"/>
              </w:rPr>
            </w:pPr>
          </w:p>
        </w:tc>
        <w:tc>
          <w:tcPr>
            <w:tcW w:w="2410" w:type="dxa"/>
            <w:vAlign w:val="center"/>
          </w:tcPr>
          <w:p w14:paraId="4E3E9080" w14:textId="77777777" w:rsidR="00906436" w:rsidRPr="007511CC" w:rsidRDefault="00906436" w:rsidP="008D2DFD">
            <w:pPr>
              <w:jc w:val="center"/>
              <w:rPr>
                <w:lang w:val="en-US"/>
              </w:rPr>
            </w:pPr>
          </w:p>
        </w:tc>
      </w:tr>
      <w:tr w:rsidR="00906436" w:rsidRPr="00551E76" w14:paraId="796518E2" w14:textId="77777777" w:rsidTr="003B5E03">
        <w:tc>
          <w:tcPr>
            <w:tcW w:w="1668" w:type="dxa"/>
            <w:vAlign w:val="center"/>
          </w:tcPr>
          <w:p w14:paraId="4613F683" w14:textId="77777777" w:rsidR="00906436" w:rsidRPr="00551E76" w:rsidRDefault="00906436" w:rsidP="008D2DFD">
            <w:pPr>
              <w:pStyle w:val="NoSpacing"/>
              <w:jc w:val="center"/>
              <w:rPr>
                <w:lang w:val="en-GB"/>
                <w:rPrChange w:id="13" w:author="Mário Oliveira" w:date="2013-05-20T10:59:00Z">
                  <w:rPr/>
                </w:rPrChange>
              </w:rPr>
            </w:pPr>
          </w:p>
        </w:tc>
        <w:tc>
          <w:tcPr>
            <w:tcW w:w="2268" w:type="dxa"/>
            <w:vAlign w:val="center"/>
          </w:tcPr>
          <w:p w14:paraId="06E4CCEB" w14:textId="77777777" w:rsidR="00906436" w:rsidRPr="007511CC" w:rsidRDefault="00906436" w:rsidP="008D2DFD">
            <w:pPr>
              <w:jc w:val="center"/>
              <w:rPr>
                <w:lang w:val="en-US"/>
              </w:rPr>
            </w:pPr>
          </w:p>
        </w:tc>
        <w:tc>
          <w:tcPr>
            <w:tcW w:w="3260" w:type="dxa"/>
            <w:vAlign w:val="center"/>
          </w:tcPr>
          <w:p w14:paraId="1296183C" w14:textId="77777777" w:rsidR="00906436" w:rsidRPr="007511CC" w:rsidRDefault="00906436" w:rsidP="008D2DFD">
            <w:pPr>
              <w:jc w:val="center"/>
              <w:rPr>
                <w:lang w:val="en-US"/>
              </w:rPr>
            </w:pPr>
          </w:p>
        </w:tc>
        <w:tc>
          <w:tcPr>
            <w:tcW w:w="2410" w:type="dxa"/>
            <w:vAlign w:val="center"/>
          </w:tcPr>
          <w:p w14:paraId="232C6681" w14:textId="77777777" w:rsidR="00906436" w:rsidRPr="007511CC" w:rsidRDefault="00906436" w:rsidP="008D2DFD">
            <w:pPr>
              <w:jc w:val="center"/>
              <w:rPr>
                <w:lang w:val="en-US"/>
              </w:rPr>
            </w:pPr>
          </w:p>
        </w:tc>
      </w:tr>
    </w:tbl>
    <w:p w14:paraId="367894E2" w14:textId="77777777" w:rsidR="0071045A" w:rsidRPr="00930989" w:rsidRDefault="0071045A" w:rsidP="0071045A">
      <w:pPr>
        <w:pStyle w:val="Caption"/>
        <w:rPr>
          <w:lang w:val="en-US"/>
        </w:rPr>
      </w:pPr>
      <w:bookmarkStart w:id="14"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14"/>
    </w:p>
    <w:p w14:paraId="4AF46277" w14:textId="77777777" w:rsidR="0071045A" w:rsidRPr="0071045A" w:rsidRDefault="0071045A">
      <w:pPr>
        <w:rPr>
          <w:lang w:val="en-US"/>
        </w:rPr>
      </w:pPr>
    </w:p>
    <w:tbl>
      <w:tblPr>
        <w:tblStyle w:val="TableGrid"/>
        <w:tblW w:w="9607" w:type="dxa"/>
        <w:tblLook w:val="04A0" w:firstRow="1" w:lastRow="0" w:firstColumn="1" w:lastColumn="0" w:noHBand="0" w:noVBand="1"/>
      </w:tblPr>
      <w:tblGrid>
        <w:gridCol w:w="1320"/>
        <w:gridCol w:w="2183"/>
        <w:gridCol w:w="1633"/>
        <w:gridCol w:w="1257"/>
        <w:gridCol w:w="1402"/>
        <w:gridCol w:w="1812"/>
      </w:tblGrid>
      <w:tr w:rsidR="0071045A" w:rsidRPr="00551E76"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EndPr/>
            <w:sdtContent>
              <w:p w14:paraId="07B75C56" w14:textId="3E0A3067" w:rsidR="00F24CA6" w:rsidRPr="00895D61" w:rsidRDefault="004F5728" w:rsidP="0071045A">
                <w:pPr>
                  <w:pStyle w:val="NoSpacing"/>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commentRangeStart w:id="15"/>
            <w:commentRangeStart w:id="16"/>
            <w:r>
              <w:rPr>
                <w:lang w:val="en-US"/>
              </w:rPr>
              <w:t>0.1</w:t>
            </w:r>
            <w:commentRangeEnd w:id="15"/>
            <w:r w:rsidR="001E557A">
              <w:rPr>
                <w:rStyle w:val="CommentReference"/>
              </w:rPr>
              <w:commentReference w:id="15"/>
            </w:r>
            <w:commentRangeEnd w:id="16"/>
            <w:r w:rsidR="008B05B6">
              <w:rPr>
                <w:rStyle w:val="CommentReference"/>
              </w:rPr>
              <w:commentReference w:id="16"/>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NoSpacing"/>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NoSpacing"/>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0EEB106D" w:rsidR="007511CC" w:rsidRPr="00975CC7" w:rsidRDefault="00551E76" w:rsidP="003C3224">
            <w:pPr>
              <w:pStyle w:val="NoSpacing"/>
              <w:jc w:val="center"/>
              <w:rPr>
                <w:rFonts w:eastAsiaTheme="minorHAnsi"/>
                <w:lang w:val="en-US"/>
              </w:rPr>
            </w:pPr>
            <w:ins w:id="17" w:author="Mário Oliveira" w:date="2013-05-20T11:00:00Z">
              <w:r>
                <w:t>20-05-2013</w:t>
              </w:r>
            </w:ins>
          </w:p>
        </w:tc>
        <w:tc>
          <w:tcPr>
            <w:tcW w:w="2268" w:type="dxa"/>
            <w:vAlign w:val="center"/>
          </w:tcPr>
          <w:p w14:paraId="57FE6963" w14:textId="6AE1D0E8" w:rsidR="007511CC" w:rsidRPr="00975CC7" w:rsidRDefault="00551E76" w:rsidP="003C3224">
            <w:pPr>
              <w:jc w:val="center"/>
              <w:rPr>
                <w:lang w:val="en-US"/>
              </w:rPr>
            </w:pPr>
            <w:ins w:id="18" w:author="Mário Oliveira" w:date="2013-05-20T11:00:00Z">
              <w:r>
                <w:rPr>
                  <w:lang w:val="en-US"/>
                </w:rPr>
                <w:t>Document reviewed</w:t>
              </w:r>
            </w:ins>
          </w:p>
        </w:tc>
        <w:tc>
          <w:tcPr>
            <w:tcW w:w="1701" w:type="dxa"/>
            <w:vAlign w:val="center"/>
          </w:tcPr>
          <w:p w14:paraId="561DDC85" w14:textId="605629F8" w:rsidR="007511CC" w:rsidRPr="00975CC7" w:rsidRDefault="00551E76" w:rsidP="003C3224">
            <w:pPr>
              <w:jc w:val="center"/>
              <w:rPr>
                <w:lang w:val="en-US"/>
              </w:rPr>
            </w:pPr>
            <w:ins w:id="19" w:author="Mário Oliveira" w:date="2013-05-20T11:00:00Z">
              <w:r>
                <w:rPr>
                  <w:lang w:val="en-US"/>
                </w:rPr>
                <w:t>Mário Oliveira</w:t>
              </w:r>
            </w:ins>
          </w:p>
        </w:tc>
        <w:tc>
          <w:tcPr>
            <w:tcW w:w="992" w:type="dxa"/>
            <w:vAlign w:val="center"/>
          </w:tcPr>
          <w:p w14:paraId="52A1C730" w14:textId="6494F8F7" w:rsidR="007511CC" w:rsidRPr="00975CC7" w:rsidRDefault="00551E76" w:rsidP="003C3224">
            <w:pPr>
              <w:jc w:val="center"/>
              <w:rPr>
                <w:lang w:val="en-US"/>
              </w:rPr>
            </w:pPr>
            <w:ins w:id="20" w:author="Mário Oliveira" w:date="2013-05-20T11:00:00Z">
              <w:r>
                <w:rPr>
                  <w:lang w:val="en-US"/>
                </w:rPr>
                <w:t>0.2</w:t>
              </w:r>
            </w:ins>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2200ED2" w:rsidR="007511CC" w:rsidRPr="00975CC7" w:rsidRDefault="00551E76" w:rsidP="003C3224">
            <w:pPr>
              <w:keepNext/>
              <w:jc w:val="center"/>
              <w:rPr>
                <w:lang w:val="en-US"/>
              </w:rPr>
            </w:pPr>
            <w:ins w:id="21" w:author="Mário Oliveira" w:date="2013-05-20T11:00:00Z">
              <w:r>
                <w:rPr>
                  <w:lang w:val="en-US"/>
                </w:rPr>
                <w:t>Ready for Revision</w:t>
              </w:r>
            </w:ins>
          </w:p>
        </w:tc>
      </w:tr>
      <w:tr w:rsidR="007511CC" w:rsidRPr="000A0235" w14:paraId="7C167986" w14:textId="77777777" w:rsidTr="00B154CA">
        <w:tc>
          <w:tcPr>
            <w:tcW w:w="1384" w:type="dxa"/>
            <w:vAlign w:val="center"/>
          </w:tcPr>
          <w:p w14:paraId="126A2B15" w14:textId="1F8AA366" w:rsidR="007511CC" w:rsidRPr="00975CC7" w:rsidRDefault="000A06F6" w:rsidP="003C3224">
            <w:pPr>
              <w:pStyle w:val="NoSpacing"/>
              <w:jc w:val="center"/>
              <w:rPr>
                <w:rFonts w:eastAsiaTheme="minorHAnsi"/>
                <w:lang w:val="en-US"/>
              </w:rPr>
            </w:pPr>
            <w:ins w:id="22" w:author="Filipe Brandão" w:date="2013-05-20T13:45:00Z">
              <w:r>
                <w:rPr>
                  <w:rFonts w:eastAsiaTheme="minorHAnsi"/>
                  <w:lang w:val="en-US"/>
                </w:rPr>
                <w:t>20-05-2013</w:t>
              </w:r>
            </w:ins>
          </w:p>
        </w:tc>
        <w:tc>
          <w:tcPr>
            <w:tcW w:w="2268" w:type="dxa"/>
            <w:vAlign w:val="center"/>
          </w:tcPr>
          <w:p w14:paraId="0E03805A" w14:textId="4942F5DD" w:rsidR="007511CC" w:rsidRPr="00975CC7" w:rsidRDefault="000A06F6" w:rsidP="006D2E6C">
            <w:pPr>
              <w:jc w:val="center"/>
              <w:rPr>
                <w:lang w:val="en-US"/>
              </w:rPr>
            </w:pPr>
            <w:ins w:id="23" w:author="Filipe Brandão" w:date="2013-05-20T13:45:00Z">
              <w:r>
                <w:rPr>
                  <w:lang w:val="en-US"/>
                </w:rPr>
                <w:t>Minor correction</w:t>
              </w:r>
            </w:ins>
            <w:ins w:id="24" w:author="Filipe Brandão" w:date="2013-05-20T13:46:00Z">
              <w:r>
                <w:rPr>
                  <w:lang w:val="en-US"/>
                </w:rPr>
                <w:t>s and changing state</w:t>
              </w:r>
            </w:ins>
          </w:p>
        </w:tc>
        <w:tc>
          <w:tcPr>
            <w:tcW w:w="1701" w:type="dxa"/>
            <w:vAlign w:val="center"/>
          </w:tcPr>
          <w:p w14:paraId="375FA741" w14:textId="592A7B4F" w:rsidR="007511CC" w:rsidRPr="00975CC7" w:rsidRDefault="000A06F6" w:rsidP="003C3224">
            <w:pPr>
              <w:jc w:val="center"/>
              <w:rPr>
                <w:lang w:val="en-US"/>
              </w:rPr>
            </w:pPr>
            <w:ins w:id="25" w:author="Filipe Brandão" w:date="2013-05-20T13:45:00Z">
              <w:r>
                <w:rPr>
                  <w:lang w:val="en-US"/>
                </w:rPr>
                <w:t xml:space="preserve">Filipe </w:t>
              </w:r>
            </w:ins>
            <w:ins w:id="26" w:author="Filipe Brandão" w:date="2013-05-20T13:46:00Z">
              <w:r>
                <w:rPr>
                  <w:lang w:val="en-US"/>
                </w:rPr>
                <w:t>Brandão</w:t>
              </w:r>
            </w:ins>
          </w:p>
        </w:tc>
        <w:tc>
          <w:tcPr>
            <w:tcW w:w="992" w:type="dxa"/>
            <w:vAlign w:val="center"/>
          </w:tcPr>
          <w:p w14:paraId="6BA0490B" w14:textId="0FA6180A" w:rsidR="007511CC" w:rsidRPr="00975CC7" w:rsidRDefault="000A06F6" w:rsidP="003C3224">
            <w:pPr>
              <w:jc w:val="center"/>
              <w:rPr>
                <w:lang w:val="en-US"/>
              </w:rPr>
            </w:pPr>
            <w:commentRangeStart w:id="27"/>
            <w:ins w:id="28" w:author="Filipe Brandão" w:date="2013-05-20T13:45:00Z">
              <w:r>
                <w:rPr>
                  <w:lang w:val="en-US"/>
                </w:rPr>
                <w:t>0.2</w:t>
              </w:r>
            </w:ins>
            <w:commentRangeEnd w:id="27"/>
            <w:r w:rsidR="00906436">
              <w:rPr>
                <w:rStyle w:val="CommentReference"/>
              </w:rPr>
              <w:commentReference w:id="27"/>
            </w: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0C57EDA1" w:rsidR="007511CC" w:rsidRPr="00D65162" w:rsidRDefault="000A06F6" w:rsidP="003C3224">
            <w:pPr>
              <w:keepNext/>
              <w:jc w:val="center"/>
              <w:rPr>
                <w:lang w:val="en-US"/>
              </w:rPr>
            </w:pPr>
            <w:commentRangeStart w:id="29"/>
            <w:ins w:id="30" w:author="Filipe Brandão" w:date="2013-05-20T13:45:00Z">
              <w:r>
                <w:rPr>
                  <w:lang w:val="en-US"/>
                </w:rPr>
                <w:t>Ready for Approval</w:t>
              </w:r>
            </w:ins>
            <w:commentRangeEnd w:id="29"/>
            <w:r w:rsidR="00906436">
              <w:rPr>
                <w:rStyle w:val="CommentReference"/>
              </w:rPr>
              <w:commentReference w:id="29"/>
            </w:r>
          </w:p>
        </w:tc>
      </w:tr>
      <w:tr w:rsidR="007511CC" w:rsidRPr="00906436" w14:paraId="078F3F4A" w14:textId="77777777" w:rsidTr="00B154CA">
        <w:tc>
          <w:tcPr>
            <w:tcW w:w="1384" w:type="dxa"/>
            <w:vAlign w:val="center"/>
          </w:tcPr>
          <w:p w14:paraId="0540F787" w14:textId="0930E455" w:rsidR="007511CC" w:rsidRPr="00975CC7" w:rsidRDefault="00906436" w:rsidP="003C3224">
            <w:pPr>
              <w:pStyle w:val="NoSpacing"/>
              <w:jc w:val="center"/>
              <w:rPr>
                <w:rFonts w:eastAsiaTheme="minorHAnsi"/>
                <w:lang w:val="en-US"/>
              </w:rPr>
            </w:pPr>
            <w:ins w:id="31" w:author="Carla Silva Machado" w:date="2013-05-20T13:55:00Z">
              <w:r>
                <w:rPr>
                  <w:rFonts w:eastAsiaTheme="minorHAnsi"/>
                  <w:lang w:val="en-US"/>
                </w:rPr>
                <w:t>20-05-2013</w:t>
              </w:r>
            </w:ins>
          </w:p>
        </w:tc>
        <w:tc>
          <w:tcPr>
            <w:tcW w:w="2268" w:type="dxa"/>
            <w:vAlign w:val="center"/>
          </w:tcPr>
          <w:p w14:paraId="2864B49C" w14:textId="249CA515" w:rsidR="00D65162" w:rsidRPr="00975CC7" w:rsidRDefault="00906436" w:rsidP="003C3224">
            <w:pPr>
              <w:jc w:val="center"/>
              <w:rPr>
                <w:lang w:val="en-US"/>
              </w:rPr>
            </w:pPr>
            <w:ins w:id="32" w:author="Carla Silva Machado" w:date="2013-05-20T13:55:00Z">
              <w:r>
                <w:rPr>
                  <w:lang w:val="en-US"/>
                </w:rPr>
                <w:t>Some comments, and change suggestions.</w:t>
              </w:r>
              <w:r>
                <w:rPr>
                  <w:lang w:val="en-US"/>
                </w:rPr>
                <w:br/>
              </w:r>
            </w:ins>
            <w:ins w:id="33" w:author="Carla Silva Machado" w:date="2013-05-20T13:56:00Z">
              <w:r>
                <w:rPr>
                  <w:lang w:val="en-US"/>
                </w:rPr>
                <w:t>Approved</w:t>
              </w:r>
            </w:ins>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2875E6C4" w:rsidR="007511CC" w:rsidRPr="00975CC7" w:rsidRDefault="00906436" w:rsidP="003C3224">
            <w:pPr>
              <w:jc w:val="center"/>
              <w:rPr>
                <w:lang w:val="en-US"/>
              </w:rPr>
            </w:pPr>
            <w:ins w:id="34" w:author="Carla Silva Machado" w:date="2013-05-20T13:56:00Z">
              <w:r>
                <w:rPr>
                  <w:lang w:val="en-US"/>
                </w:rPr>
                <w:t>0.2</w:t>
              </w:r>
            </w:ins>
          </w:p>
        </w:tc>
        <w:tc>
          <w:tcPr>
            <w:tcW w:w="1418" w:type="dxa"/>
            <w:vAlign w:val="center"/>
          </w:tcPr>
          <w:p w14:paraId="2151D136" w14:textId="4E22BE03" w:rsidR="007511CC" w:rsidRPr="00975CC7" w:rsidRDefault="00906436" w:rsidP="003C3224">
            <w:pPr>
              <w:jc w:val="center"/>
              <w:rPr>
                <w:lang w:val="en-US"/>
              </w:rPr>
            </w:pPr>
            <w:ins w:id="35" w:author="Carla Silva Machado" w:date="2013-05-20T13:56:00Z">
              <w:r>
                <w:rPr>
                  <w:lang w:val="en-US"/>
                </w:rPr>
                <w:t>Carla Machado</w:t>
              </w:r>
            </w:ins>
          </w:p>
        </w:tc>
        <w:tc>
          <w:tcPr>
            <w:tcW w:w="1844" w:type="dxa"/>
            <w:vAlign w:val="center"/>
          </w:tcPr>
          <w:p w14:paraId="5AD3B9E4" w14:textId="2C261BA6" w:rsidR="007511CC" w:rsidRPr="00975CC7" w:rsidRDefault="00906436" w:rsidP="003C3224">
            <w:pPr>
              <w:keepNext/>
              <w:jc w:val="center"/>
              <w:rPr>
                <w:lang w:val="en-US"/>
              </w:rPr>
            </w:pPr>
            <w:ins w:id="36" w:author="Carla Silva Machado" w:date="2013-05-20T13:56:00Z">
              <w:r>
                <w:rPr>
                  <w:lang w:val="en-US"/>
                </w:rPr>
                <w:t>Ready for Approval</w:t>
              </w:r>
            </w:ins>
          </w:p>
        </w:tc>
      </w:tr>
      <w:tr w:rsidR="008E4CC4" w:rsidRPr="00906436" w14:paraId="44A7891A" w14:textId="77777777" w:rsidTr="006452C6">
        <w:tc>
          <w:tcPr>
            <w:tcW w:w="1384" w:type="dxa"/>
            <w:vAlign w:val="center"/>
          </w:tcPr>
          <w:p w14:paraId="4AD50AAE" w14:textId="7A39290E" w:rsidR="008E4CC4" w:rsidRPr="00975CC7" w:rsidRDefault="008E4CC4" w:rsidP="006452C6">
            <w:pPr>
              <w:pStyle w:val="NoSpacing"/>
              <w:jc w:val="center"/>
              <w:rPr>
                <w:rFonts w:eastAsiaTheme="minorHAnsi"/>
                <w:lang w:val="en-US"/>
              </w:rPr>
            </w:pPr>
          </w:p>
        </w:tc>
        <w:tc>
          <w:tcPr>
            <w:tcW w:w="2268" w:type="dxa"/>
            <w:vAlign w:val="center"/>
          </w:tcPr>
          <w:p w14:paraId="3E7DBD9A" w14:textId="1B64846E" w:rsidR="008E4CC4" w:rsidRPr="00975CC7" w:rsidRDefault="008E4CC4" w:rsidP="006452C6">
            <w:pPr>
              <w:jc w:val="center"/>
              <w:rPr>
                <w:lang w:val="en-US"/>
              </w:rPr>
            </w:pPr>
          </w:p>
        </w:tc>
        <w:tc>
          <w:tcPr>
            <w:tcW w:w="1701" w:type="dxa"/>
            <w:vAlign w:val="center"/>
          </w:tcPr>
          <w:p w14:paraId="78DF9C53" w14:textId="77777777" w:rsidR="008E4CC4" w:rsidRPr="00975CC7" w:rsidRDefault="008E4CC4" w:rsidP="006452C6">
            <w:pPr>
              <w:jc w:val="center"/>
              <w:rPr>
                <w:lang w:val="en-US"/>
              </w:rPr>
            </w:pPr>
          </w:p>
        </w:tc>
        <w:tc>
          <w:tcPr>
            <w:tcW w:w="992" w:type="dxa"/>
            <w:vAlign w:val="center"/>
          </w:tcPr>
          <w:p w14:paraId="357D251F" w14:textId="5824EB52" w:rsidR="008E4CC4" w:rsidRPr="00975CC7" w:rsidRDefault="008E4CC4" w:rsidP="006452C6">
            <w:pPr>
              <w:jc w:val="center"/>
              <w:rPr>
                <w:lang w:val="en-US"/>
              </w:rPr>
            </w:pP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41768AA2" w:rsidR="008E4CC4" w:rsidRPr="00975CC7" w:rsidRDefault="008E4CC4" w:rsidP="006452C6">
            <w:pPr>
              <w:keepNext/>
              <w:jc w:val="center"/>
              <w:rPr>
                <w:lang w:val="en-US"/>
              </w:rPr>
            </w:pPr>
          </w:p>
        </w:tc>
      </w:tr>
      <w:tr w:rsidR="007511CC" w:rsidRPr="00906436" w14:paraId="61963689" w14:textId="77777777" w:rsidTr="00B154CA">
        <w:tc>
          <w:tcPr>
            <w:tcW w:w="1384" w:type="dxa"/>
            <w:vAlign w:val="center"/>
          </w:tcPr>
          <w:p w14:paraId="1D7BBD19" w14:textId="27F337A4" w:rsidR="007511CC" w:rsidRPr="00125F1E" w:rsidRDefault="007511CC" w:rsidP="003C3224">
            <w:pPr>
              <w:pStyle w:val="NoSpacing"/>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906436" w14:paraId="36ACBB64" w14:textId="77777777" w:rsidTr="00B154CA">
        <w:tc>
          <w:tcPr>
            <w:tcW w:w="1384" w:type="dxa"/>
            <w:vAlign w:val="center"/>
          </w:tcPr>
          <w:p w14:paraId="5AB70DB2" w14:textId="77777777" w:rsidR="007511CC" w:rsidRPr="00425B7B" w:rsidRDefault="007511CC" w:rsidP="003C3224">
            <w:pPr>
              <w:pStyle w:val="NoSpacing"/>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Caption"/>
        <w:rPr>
          <w:lang w:val="en-US"/>
        </w:rPr>
      </w:pPr>
      <w:bookmarkStart w:id="37"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37"/>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5"/>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Heading1"/>
        <w:numPr>
          <w:ilvl w:val="0"/>
          <w:numId w:val="1"/>
        </w:numPr>
        <w:rPr>
          <w:lang w:val="en-US"/>
        </w:rPr>
      </w:pPr>
      <w:bookmarkStart w:id="38" w:name="_Toc356810332"/>
      <w:r>
        <w:rPr>
          <w:lang w:val="en-US"/>
        </w:rPr>
        <w:lastRenderedPageBreak/>
        <w:t>Week Activities</w:t>
      </w:r>
      <w:bookmarkEnd w:id="38"/>
    </w:p>
    <w:p w14:paraId="513010B3" w14:textId="77777777" w:rsidR="002F30E3" w:rsidRDefault="002F30E3" w:rsidP="00E17D67">
      <w:pPr>
        <w:pStyle w:val="Heading1"/>
        <w:numPr>
          <w:ilvl w:val="1"/>
          <w:numId w:val="1"/>
        </w:numPr>
        <w:spacing w:after="240"/>
        <w:rPr>
          <w:lang w:val="en-US"/>
        </w:rPr>
      </w:pPr>
      <w:bookmarkStart w:id="39" w:name="_Toc356810333"/>
      <w:r>
        <w:rPr>
          <w:lang w:val="en-US"/>
        </w:rPr>
        <w:t>Work Executed</w:t>
      </w:r>
      <w:bookmarkEnd w:id="39"/>
    </w:p>
    <w:p w14:paraId="328073AB" w14:textId="1E8BFE2E" w:rsidR="000B1F68" w:rsidRDefault="000B1F68" w:rsidP="000B1F68">
      <w:pPr>
        <w:pStyle w:val="ListParagraph"/>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ListParagraph"/>
        <w:numPr>
          <w:ilvl w:val="0"/>
          <w:numId w:val="21"/>
        </w:numPr>
        <w:spacing w:after="240"/>
        <w:rPr>
          <w:lang w:val="en-US"/>
        </w:rPr>
      </w:pPr>
      <w:r>
        <w:rPr>
          <w:lang w:val="en-US"/>
        </w:rPr>
        <w:t>Finished Database Module</w:t>
      </w:r>
    </w:p>
    <w:p w14:paraId="7BA2F27D" w14:textId="615E73DF" w:rsidR="000B1F68" w:rsidRDefault="000B1F68" w:rsidP="000B1F68">
      <w:pPr>
        <w:pStyle w:val="ListParagraph"/>
        <w:numPr>
          <w:ilvl w:val="0"/>
          <w:numId w:val="21"/>
        </w:numPr>
        <w:spacing w:after="240"/>
        <w:rPr>
          <w:lang w:val="en-US"/>
        </w:rPr>
      </w:pPr>
      <w:r>
        <w:rPr>
          <w:lang w:val="en-US"/>
        </w:rPr>
        <w:t>Started “Delete and Edit tasks” functionality development</w:t>
      </w:r>
    </w:p>
    <w:p w14:paraId="7AC36FF6" w14:textId="5EACF738" w:rsidR="000B1F68" w:rsidRDefault="000B1F68" w:rsidP="000B1F68">
      <w:pPr>
        <w:pStyle w:val="ListParagraph"/>
        <w:numPr>
          <w:ilvl w:val="0"/>
          <w:numId w:val="21"/>
        </w:numPr>
        <w:spacing w:after="240"/>
        <w:rPr>
          <w:lang w:val="en-US"/>
        </w:rPr>
      </w:pPr>
      <w:r>
        <w:rPr>
          <w:lang w:val="en-US"/>
        </w:rPr>
        <w:t>Started “Export app data” functionality development</w:t>
      </w:r>
    </w:p>
    <w:p w14:paraId="2C94FEA7" w14:textId="19E917CC" w:rsidR="000B1F68" w:rsidRDefault="000B1F68" w:rsidP="000B1F68">
      <w:pPr>
        <w:pStyle w:val="ListParagraph"/>
        <w:numPr>
          <w:ilvl w:val="0"/>
          <w:numId w:val="21"/>
        </w:numPr>
        <w:spacing w:after="240"/>
        <w:rPr>
          <w:lang w:val="en-US"/>
        </w:rPr>
      </w:pPr>
      <w:r>
        <w:rPr>
          <w:lang w:val="en-US"/>
        </w:rPr>
        <w:t>Started “Task Details” functionality development</w:t>
      </w:r>
    </w:p>
    <w:p w14:paraId="1E42B079" w14:textId="01776FB0" w:rsidR="000B1F68" w:rsidRDefault="000B1F68" w:rsidP="000B1F68">
      <w:pPr>
        <w:pStyle w:val="ListParagraph"/>
        <w:numPr>
          <w:ilvl w:val="0"/>
          <w:numId w:val="21"/>
        </w:numPr>
        <w:spacing w:after="240"/>
        <w:rPr>
          <w:lang w:val="en-US"/>
        </w:rPr>
      </w:pPr>
      <w:r>
        <w:rPr>
          <w:lang w:val="en-US"/>
        </w:rPr>
        <w:t xml:space="preserve">Started “Task listing” functionality </w:t>
      </w:r>
      <w:commentRangeStart w:id="40"/>
      <w:ins w:id="41" w:author="Filipe Brandão" w:date="2013-05-20T11:12:00Z">
        <w:r w:rsidR="008B05B6">
          <w:rPr>
            <w:lang w:val="en-US"/>
          </w:rPr>
          <w:t xml:space="preserve">and UI </w:t>
        </w:r>
      </w:ins>
      <w:commentRangeEnd w:id="40"/>
      <w:r w:rsidR="00906436">
        <w:rPr>
          <w:rStyle w:val="CommentReference"/>
        </w:rPr>
        <w:commentReference w:id="40"/>
      </w:r>
      <w:r>
        <w:rPr>
          <w:lang w:val="en-US"/>
        </w:rPr>
        <w:t>development</w:t>
      </w:r>
    </w:p>
    <w:p w14:paraId="72CE80BC" w14:textId="36DA956F" w:rsidR="004F5728" w:rsidRDefault="000B1F68" w:rsidP="004F5728">
      <w:pPr>
        <w:pStyle w:val="ListParagraph"/>
        <w:numPr>
          <w:ilvl w:val="0"/>
          <w:numId w:val="21"/>
        </w:numPr>
        <w:spacing w:after="240"/>
        <w:rPr>
          <w:lang w:val="en-US"/>
        </w:rPr>
      </w:pPr>
      <w:r>
        <w:rPr>
          <w:lang w:val="en-US"/>
        </w:rPr>
        <w:t>Preparation for Code Inspection</w:t>
      </w:r>
    </w:p>
    <w:p w14:paraId="7AA382DC" w14:textId="4D1DC54D" w:rsidR="004F5728" w:rsidRDefault="004F5728" w:rsidP="004F5728">
      <w:pPr>
        <w:pStyle w:val="ListParagraph"/>
        <w:numPr>
          <w:ilvl w:val="0"/>
          <w:numId w:val="21"/>
        </w:numPr>
        <w:spacing w:after="240"/>
        <w:rPr>
          <w:lang w:val="en-US"/>
        </w:rPr>
      </w:pPr>
      <w:r>
        <w:rPr>
          <w:lang w:val="en-US"/>
        </w:rPr>
        <w:t>Started reviewing the Test Plan</w:t>
      </w:r>
    </w:p>
    <w:p w14:paraId="6DE03352" w14:textId="0A270633" w:rsidR="004F5728" w:rsidRDefault="004F5728" w:rsidP="004F5728">
      <w:pPr>
        <w:pStyle w:val="ListParagraph"/>
        <w:numPr>
          <w:ilvl w:val="0"/>
          <w:numId w:val="21"/>
        </w:numPr>
        <w:spacing w:after="240"/>
        <w:rPr>
          <w:ins w:id="42" w:author="Mário Oliveira" w:date="2013-05-20T11:01:00Z"/>
          <w:lang w:val="en-US"/>
        </w:rPr>
      </w:pPr>
      <w:r>
        <w:rPr>
          <w:lang w:val="en-US"/>
        </w:rPr>
        <w:t>Updated Project Planning Process and Software Development Plan</w:t>
      </w:r>
    </w:p>
    <w:p w14:paraId="62E56820" w14:textId="77777777" w:rsidR="00551E76" w:rsidRPr="004F5728" w:rsidRDefault="00551E76" w:rsidP="004F5728">
      <w:pPr>
        <w:pStyle w:val="ListParagraph"/>
        <w:numPr>
          <w:ilvl w:val="0"/>
          <w:numId w:val="21"/>
        </w:numPr>
        <w:spacing w:after="240"/>
        <w:rPr>
          <w:lang w:val="en-US"/>
        </w:rPr>
      </w:pPr>
      <w:ins w:id="43" w:author="Mário Oliveira" w:date="2013-05-20T11:01:00Z">
        <w:r>
          <w:rPr>
            <w:rStyle w:val="CommentReference"/>
          </w:rPr>
          <w:commentReference w:id="44"/>
        </w:r>
      </w:ins>
      <w:r w:rsidR="008B05B6">
        <w:rPr>
          <w:rStyle w:val="CommentReference"/>
        </w:rPr>
        <w:commentReference w:id="45"/>
      </w:r>
    </w:p>
    <w:p w14:paraId="6211487C" w14:textId="5D445253" w:rsidR="006C46E4" w:rsidRDefault="006C46E4" w:rsidP="00097AAD">
      <w:pPr>
        <w:pStyle w:val="Heading1"/>
        <w:numPr>
          <w:ilvl w:val="1"/>
          <w:numId w:val="1"/>
        </w:numPr>
        <w:spacing w:after="240"/>
        <w:rPr>
          <w:lang w:val="en-US"/>
        </w:rPr>
      </w:pPr>
      <w:bookmarkStart w:id="46" w:name="_Toc354956861"/>
      <w:bookmarkStart w:id="47" w:name="_Toc355014426"/>
      <w:bookmarkStart w:id="48" w:name="_Toc354956862"/>
      <w:bookmarkStart w:id="49" w:name="_Toc355014427"/>
      <w:bookmarkStart w:id="50" w:name="_Toc354956863"/>
      <w:bookmarkStart w:id="51" w:name="_Toc355014428"/>
      <w:bookmarkStart w:id="52" w:name="_Toc354956864"/>
      <w:bookmarkStart w:id="53" w:name="_Toc355014429"/>
      <w:bookmarkStart w:id="54" w:name="_Toc354956865"/>
      <w:bookmarkStart w:id="55" w:name="_Toc355014430"/>
      <w:bookmarkStart w:id="56" w:name="_Toc354956866"/>
      <w:bookmarkStart w:id="57" w:name="_Toc355014431"/>
      <w:bookmarkStart w:id="58" w:name="_Toc354956867"/>
      <w:bookmarkStart w:id="59" w:name="_Toc355014432"/>
      <w:bookmarkStart w:id="60" w:name="_Toc354956868"/>
      <w:bookmarkStart w:id="61" w:name="_Toc355014433"/>
      <w:bookmarkStart w:id="62" w:name="_Toc356810334"/>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097AAD">
        <w:rPr>
          <w:lang w:val="en-US"/>
        </w:rPr>
        <w:t>Work Analyses</w:t>
      </w:r>
      <w:bookmarkEnd w:id="62"/>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Although the UI development was allocated to Rui Ganhoto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Heading1"/>
        <w:numPr>
          <w:ilvl w:val="1"/>
          <w:numId w:val="1"/>
        </w:numPr>
        <w:spacing w:after="240"/>
        <w:rPr>
          <w:lang w:val="en-US"/>
        </w:rPr>
      </w:pPr>
      <w:bookmarkStart w:id="63" w:name="_Toc356810335"/>
      <w:r>
        <w:rPr>
          <w:lang w:val="en-US"/>
        </w:rPr>
        <w:t>Achievements</w:t>
      </w:r>
      <w:bookmarkEnd w:id="63"/>
    </w:p>
    <w:p w14:paraId="08E5DCA2" w14:textId="40481EFC" w:rsidR="004F5728" w:rsidRDefault="004F5728" w:rsidP="004F5728">
      <w:pPr>
        <w:pStyle w:val="ListParagraph"/>
        <w:numPr>
          <w:ilvl w:val="0"/>
          <w:numId w:val="22"/>
        </w:numPr>
        <w:rPr>
          <w:lang w:val="en-US"/>
        </w:rPr>
      </w:pPr>
      <w:r>
        <w:rPr>
          <w:lang w:val="en-US"/>
        </w:rPr>
        <w:t xml:space="preserve">Test plan is ready for </w:t>
      </w:r>
      <w:commentRangeStart w:id="64"/>
      <w:del w:id="65" w:author="Filipe Brandão" w:date="2013-05-20T11:12:00Z">
        <w:r w:rsidDel="008B05B6">
          <w:rPr>
            <w:lang w:val="en-US"/>
          </w:rPr>
          <w:delText>review</w:delText>
        </w:r>
        <w:commentRangeEnd w:id="64"/>
        <w:r w:rsidR="00551E76" w:rsidDel="008B05B6">
          <w:rPr>
            <w:rStyle w:val="CommentReference"/>
          </w:rPr>
          <w:commentReference w:id="64"/>
        </w:r>
      </w:del>
      <w:ins w:id="66" w:author="Filipe Brandão" w:date="2013-05-20T11:12:00Z">
        <w:r w:rsidR="008B05B6">
          <w:rPr>
            <w:lang w:val="en-US"/>
          </w:rPr>
          <w:t>revision</w:t>
        </w:r>
      </w:ins>
    </w:p>
    <w:p w14:paraId="7CCB32B3" w14:textId="1A650A1F" w:rsidR="004F5728" w:rsidRDefault="004F5728" w:rsidP="004F5728">
      <w:pPr>
        <w:pStyle w:val="ListParagraph"/>
        <w:numPr>
          <w:ilvl w:val="0"/>
          <w:numId w:val="22"/>
        </w:numPr>
        <w:rPr>
          <w:lang w:val="en-US"/>
        </w:rPr>
      </w:pPr>
      <w:r>
        <w:rPr>
          <w:lang w:val="en-US"/>
        </w:rPr>
        <w:t>Database Module is ready for the code inspection</w:t>
      </w:r>
    </w:p>
    <w:p w14:paraId="1625833C" w14:textId="29D992D3" w:rsidR="004F5728" w:rsidRPr="004F5728" w:rsidRDefault="00EE2DA4" w:rsidP="004F5728">
      <w:pPr>
        <w:pStyle w:val="ListParagraph"/>
        <w:numPr>
          <w:ilvl w:val="0"/>
          <w:numId w:val="22"/>
        </w:numPr>
        <w:rPr>
          <w:lang w:val="en-US"/>
        </w:rPr>
      </w:pPr>
      <w:r>
        <w:rPr>
          <w:lang w:val="en-US"/>
        </w:rPr>
        <w:t>Project</w:t>
      </w:r>
      <w:r w:rsidR="004F5728">
        <w:rPr>
          <w:lang w:val="en-US"/>
        </w:rPr>
        <w:t xml:space="preserve"> Planning Process</w:t>
      </w:r>
      <w:ins w:id="67" w:author="Filipe Brandão" w:date="2013-05-20T11:13:00Z">
        <w:r w:rsidR="008B05B6">
          <w:rPr>
            <w:lang w:val="en-US"/>
          </w:rPr>
          <w:t xml:space="preserve"> and Software Development Plan</w:t>
        </w:r>
      </w:ins>
      <w:r w:rsidR="004F5728">
        <w:rPr>
          <w:lang w:val="en-US"/>
        </w:rPr>
        <w:t xml:space="preserve"> is </w:t>
      </w:r>
      <w:commentRangeStart w:id="68"/>
      <w:commentRangeStart w:id="69"/>
      <w:r w:rsidR="004F5728">
        <w:rPr>
          <w:lang w:val="en-US"/>
        </w:rPr>
        <w:t>updated</w:t>
      </w:r>
      <w:commentRangeEnd w:id="68"/>
      <w:r w:rsidR="00551E76">
        <w:rPr>
          <w:rStyle w:val="CommentReference"/>
        </w:rPr>
        <w:commentReference w:id="68"/>
      </w:r>
      <w:commentRangeEnd w:id="69"/>
      <w:r w:rsidR="008B05B6">
        <w:rPr>
          <w:rStyle w:val="CommentReference"/>
        </w:rPr>
        <w:commentReference w:id="69"/>
      </w:r>
      <w:r w:rsidR="004F5728">
        <w:rPr>
          <w:lang w:val="en-US"/>
        </w:rPr>
        <w:t xml:space="preserve"> </w:t>
      </w:r>
    </w:p>
    <w:p w14:paraId="6D3E4E59" w14:textId="77777777" w:rsidR="002F30E3" w:rsidRDefault="002F30E3" w:rsidP="00E17D67">
      <w:pPr>
        <w:pStyle w:val="Heading1"/>
        <w:numPr>
          <w:ilvl w:val="0"/>
          <w:numId w:val="1"/>
        </w:numPr>
        <w:spacing w:after="240"/>
        <w:rPr>
          <w:lang w:val="en-US"/>
        </w:rPr>
      </w:pPr>
      <w:bookmarkStart w:id="70" w:name="_Toc356810336"/>
      <w:r>
        <w:rPr>
          <w:lang w:val="en-US"/>
        </w:rPr>
        <w:t>Impediments</w:t>
      </w:r>
      <w:bookmarkEnd w:id="70"/>
    </w:p>
    <w:p w14:paraId="4A10E499" w14:textId="7C5E6447" w:rsidR="004F5728" w:rsidRDefault="004F5728">
      <w:pPr>
        <w:rPr>
          <w:lang w:val="en-US"/>
        </w:rPr>
      </w:pPr>
      <w:r>
        <w:rPr>
          <w:lang w:val="en-US"/>
        </w:rPr>
        <w:t xml:space="preserve">Team members allocated to the Test plan reported that their lack of knowledge about the tool Enterprise Architect compromised their performance. Also, during the coding tasks, the lack of knowledge about the framework led to </w:t>
      </w:r>
      <w:del w:id="71" w:author="Carla Silva Machado" w:date="2013-05-20T13:58:00Z">
        <w:r w:rsidDel="00906436">
          <w:rPr>
            <w:lang w:val="en-US"/>
          </w:rPr>
          <w:delText xml:space="preserve">the </w:delText>
        </w:r>
      </w:del>
      <w:r>
        <w:rPr>
          <w:lang w:val="en-US"/>
        </w:rPr>
        <w:t>time being spent researching and experimenting.</w:t>
      </w:r>
    </w:p>
    <w:p w14:paraId="53317E84" w14:textId="77777777" w:rsidR="002F30E3" w:rsidRDefault="00492066" w:rsidP="00E17D67">
      <w:pPr>
        <w:pStyle w:val="Heading1"/>
        <w:numPr>
          <w:ilvl w:val="0"/>
          <w:numId w:val="1"/>
        </w:numPr>
        <w:spacing w:after="240"/>
        <w:rPr>
          <w:lang w:val="en-US"/>
        </w:rPr>
      </w:pPr>
      <w:bookmarkStart w:id="72" w:name="_Toc356810337"/>
      <w:r>
        <w:rPr>
          <w:lang w:val="en-US"/>
        </w:rPr>
        <w:lastRenderedPageBreak/>
        <w:t>Plans For Next Week</w:t>
      </w:r>
      <w:bookmarkEnd w:id="72"/>
    </w:p>
    <w:p w14:paraId="128E1E7B" w14:textId="0E1174A7" w:rsidR="004F5728" w:rsidRDefault="00437870" w:rsidP="004F5728">
      <w:pPr>
        <w:pStyle w:val="ListParagraph"/>
        <w:numPr>
          <w:ilvl w:val="0"/>
          <w:numId w:val="23"/>
        </w:numPr>
        <w:rPr>
          <w:lang w:val="en-US"/>
        </w:rPr>
      </w:pPr>
      <w:r>
        <w:rPr>
          <w:lang w:val="en-US"/>
        </w:rPr>
        <w:t>Finish the Code Inspection</w:t>
      </w:r>
    </w:p>
    <w:p w14:paraId="31BA2CD5" w14:textId="0BD7C1D3" w:rsidR="00437870" w:rsidRDefault="00437870" w:rsidP="004F5728">
      <w:pPr>
        <w:pStyle w:val="ListParagraph"/>
        <w:numPr>
          <w:ilvl w:val="0"/>
          <w:numId w:val="23"/>
        </w:numPr>
        <w:rPr>
          <w:lang w:val="en-US"/>
        </w:rPr>
      </w:pPr>
      <w:r>
        <w:rPr>
          <w:lang w:val="en-US"/>
        </w:rPr>
        <w:t>Finish all the coding tasks already started</w:t>
      </w:r>
    </w:p>
    <w:p w14:paraId="4EB4DEE4" w14:textId="0F5381F9" w:rsidR="00437870" w:rsidRPr="004F5728" w:rsidRDefault="00437870" w:rsidP="004F5728">
      <w:pPr>
        <w:pStyle w:val="ListParagraph"/>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Heading1"/>
        <w:numPr>
          <w:ilvl w:val="0"/>
          <w:numId w:val="1"/>
        </w:numPr>
        <w:rPr>
          <w:lang w:val="en-US"/>
        </w:rPr>
      </w:pPr>
      <w:bookmarkStart w:id="73" w:name="_Toc354956875"/>
      <w:bookmarkStart w:id="74" w:name="_Toc355014440"/>
      <w:bookmarkStart w:id="75" w:name="_Toc356810338"/>
      <w:bookmarkEnd w:id="73"/>
      <w:bookmarkEnd w:id="74"/>
      <w:r>
        <w:rPr>
          <w:lang w:val="en-US"/>
        </w:rPr>
        <w:t>Progress</w:t>
      </w:r>
      <w:bookmarkStart w:id="76" w:name="_GoBack"/>
      <w:bookmarkEnd w:id="75"/>
      <w:bookmarkEnd w:id="76"/>
    </w:p>
    <w:p w14:paraId="7964AA4E" w14:textId="77777777" w:rsidR="00492066" w:rsidRDefault="00492066">
      <w:pPr>
        <w:rPr>
          <w:lang w:val="en-US"/>
        </w:rPr>
      </w:pPr>
    </w:p>
    <w:p w14:paraId="25E660B6" w14:textId="77777777" w:rsidR="00492066" w:rsidRDefault="00492066" w:rsidP="003B6C73">
      <w:pPr>
        <w:pStyle w:val="Heading1"/>
        <w:numPr>
          <w:ilvl w:val="1"/>
          <w:numId w:val="1"/>
        </w:numPr>
        <w:rPr>
          <w:lang w:val="en-US"/>
        </w:rPr>
      </w:pPr>
      <w:bookmarkStart w:id="77" w:name="_Toc356810339"/>
      <w:r>
        <w:rPr>
          <w:lang w:val="en-US"/>
        </w:rPr>
        <w:t>Earned value and/or Gantt Image</w:t>
      </w:r>
      <w:bookmarkEnd w:id="77"/>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Caption"/>
        <w:tabs>
          <w:tab w:val="left" w:pos="967"/>
          <w:tab w:val="center" w:pos="4252"/>
        </w:tabs>
        <w:rPr>
          <w:lang w:val="en-US"/>
        </w:rPr>
      </w:pPr>
      <w:r>
        <w:rPr>
          <w:lang w:val="en-US"/>
        </w:rPr>
        <w:tab/>
      </w:r>
      <w:r>
        <w:rPr>
          <w:lang w:val="en-US"/>
        </w:rPr>
        <w:tab/>
      </w:r>
      <w:bookmarkStart w:id="78"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78"/>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Heading1"/>
        <w:numPr>
          <w:ilvl w:val="1"/>
          <w:numId w:val="1"/>
        </w:numPr>
        <w:rPr>
          <w:lang w:val="en-US"/>
        </w:rPr>
      </w:pPr>
      <w:bookmarkStart w:id="79" w:name="_Toc354956878"/>
      <w:bookmarkStart w:id="80" w:name="_Toc355014443"/>
      <w:bookmarkStart w:id="81" w:name="_Toc354956879"/>
      <w:bookmarkStart w:id="82" w:name="_Toc355014444"/>
      <w:bookmarkStart w:id="83" w:name="_Toc354956880"/>
      <w:bookmarkStart w:id="84" w:name="_Toc355014445"/>
      <w:bookmarkStart w:id="85" w:name="_Toc356810340"/>
      <w:bookmarkEnd w:id="79"/>
      <w:bookmarkEnd w:id="80"/>
      <w:bookmarkEnd w:id="81"/>
      <w:bookmarkEnd w:id="82"/>
      <w:bookmarkEnd w:id="83"/>
      <w:bookmarkEnd w:id="84"/>
      <w:r>
        <w:rPr>
          <w:lang w:val="en-US"/>
        </w:rPr>
        <w:t>Effort by task</w:t>
      </w:r>
      <w:bookmarkEnd w:id="85"/>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Caption"/>
        <w:jc w:val="center"/>
        <w:rPr>
          <w:lang w:val="en-US"/>
        </w:rPr>
      </w:pPr>
      <w:bookmarkStart w:id="86"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86"/>
    </w:p>
    <w:p w14:paraId="502334F7" w14:textId="77777777" w:rsidR="00492066" w:rsidRDefault="00492066" w:rsidP="003B6C73">
      <w:pPr>
        <w:pStyle w:val="Heading1"/>
        <w:numPr>
          <w:ilvl w:val="1"/>
          <w:numId w:val="1"/>
        </w:numPr>
        <w:rPr>
          <w:lang w:val="en-US"/>
        </w:rPr>
      </w:pPr>
      <w:bookmarkStart w:id="87" w:name="_Toc356810341"/>
      <w:r>
        <w:rPr>
          <w:lang w:val="en-US"/>
        </w:rPr>
        <w:t>Individual effort</w:t>
      </w:r>
      <w:bookmarkEnd w:id="87"/>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Caption"/>
        <w:jc w:val="center"/>
        <w:rPr>
          <w:lang w:val="en-US"/>
        </w:rPr>
      </w:pPr>
      <w:bookmarkStart w:id="88"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88"/>
    </w:p>
    <w:p w14:paraId="6F0C6C35" w14:textId="77777777" w:rsidR="00921FCE" w:rsidRDefault="00921FCE" w:rsidP="00921FCE">
      <w:pPr>
        <w:rPr>
          <w:ins w:id="89" w:author="Mário Oliveira" w:date="2013-05-20T10:58:00Z"/>
          <w:lang w:val="en-US"/>
        </w:rPr>
      </w:pPr>
    </w:p>
    <w:p w14:paraId="41A42F29" w14:textId="77777777" w:rsidR="00551E76" w:rsidRDefault="00551E76" w:rsidP="00921FCE">
      <w:pPr>
        <w:rPr>
          <w:lang w:val="en-US"/>
        </w:rPr>
      </w:pPr>
    </w:p>
    <w:p w14:paraId="4E4A0A89" w14:textId="77777777" w:rsidR="00093DA0" w:rsidRPr="00921FCE" w:rsidRDefault="00093DA0" w:rsidP="00921FCE">
      <w:pPr>
        <w:rPr>
          <w:lang w:val="en-US"/>
        </w:rPr>
      </w:pPr>
    </w:p>
    <w:tbl>
      <w:tblPr>
        <w:tblStyle w:val="TableGrid"/>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lastRenderedPageBreak/>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Caption"/>
        <w:jc w:val="center"/>
        <w:rPr>
          <w:lang w:val="en-US"/>
        </w:rPr>
      </w:pPr>
      <w:bookmarkStart w:id="90"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90"/>
    </w:p>
    <w:p w14:paraId="0223424E" w14:textId="77777777" w:rsidR="00492066" w:rsidRPr="00E17D67" w:rsidRDefault="00492066" w:rsidP="00E17D67">
      <w:pPr>
        <w:pStyle w:val="Heading1"/>
        <w:numPr>
          <w:ilvl w:val="0"/>
          <w:numId w:val="1"/>
        </w:numPr>
        <w:rPr>
          <w:lang w:val="en-US"/>
        </w:rPr>
      </w:pPr>
      <w:bookmarkStart w:id="91" w:name="_Toc356810342"/>
      <w:r>
        <w:rPr>
          <w:lang w:val="en-US"/>
        </w:rPr>
        <w:t>Individual log</w:t>
      </w:r>
      <w:bookmarkEnd w:id="91"/>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Coding EditTask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David João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8288BD8" w:rsidR="00B307D5" w:rsidRPr="008B05B6" w:rsidRDefault="008B05B6" w:rsidP="00B307D5">
      <w:pPr>
        <w:pStyle w:val="NormalWeb"/>
        <w:numPr>
          <w:ilvl w:val="0"/>
          <w:numId w:val="25"/>
        </w:numPr>
        <w:spacing w:before="240" w:after="240"/>
        <w:jc w:val="both"/>
        <w:rPr>
          <w:rFonts w:ascii="Arial" w:hAnsi="Arial" w:cs="Arial"/>
          <w:shd w:val="clear" w:color="auto" w:fill="FFFFFF"/>
          <w:rPrChange w:id="92" w:author="Filipe Brandão" w:date="2013-05-20T11:13:00Z">
            <w:rPr>
              <w:rFonts w:ascii="Arial" w:hAnsi="Arial" w:cs="Arial"/>
              <w:shd w:val="clear" w:color="auto" w:fill="FFFFFF"/>
              <w:lang w:val="en-US"/>
            </w:rPr>
          </w:rPrChange>
        </w:rPr>
      </w:pPr>
      <w:ins w:id="93" w:author="Filipe Brandão" w:date="2013-05-20T11:13:00Z">
        <w:r w:rsidRPr="008B05B6">
          <w:rPr>
            <w:rFonts w:ascii="Arial" w:hAnsi="Arial" w:cs="Arial"/>
            <w:shd w:val="clear" w:color="auto" w:fill="FFFFFF"/>
            <w:rPrChange w:id="94" w:author="Filipe Brandão" w:date="2013-05-20T11:13:00Z">
              <w:rPr>
                <w:rFonts w:ascii="Arial" w:hAnsi="Arial" w:cs="Arial"/>
                <w:shd w:val="clear" w:color="auto" w:fill="FFFFFF"/>
                <w:lang w:val="en-US"/>
              </w:rPr>
            </w:rPrChange>
          </w:rPr>
          <w:t>Analyse estimation differences</w:t>
        </w:r>
      </w:ins>
      <w:commentRangeStart w:id="95"/>
      <w:commentRangeStart w:id="96"/>
      <w:del w:id="97" w:author="Filipe Brandão" w:date="2013-05-20T11:13:00Z">
        <w:r w:rsidR="00B307D5" w:rsidRPr="008B05B6" w:rsidDel="008B05B6">
          <w:rPr>
            <w:rFonts w:ascii="Arial" w:hAnsi="Arial" w:cs="Arial"/>
            <w:shd w:val="clear" w:color="auto" w:fill="FFFFFF"/>
            <w:rPrChange w:id="98" w:author="Filipe Brandão" w:date="2013-05-20T11:13:00Z">
              <w:rPr>
                <w:rFonts w:ascii="Arial" w:hAnsi="Arial" w:cs="Arial"/>
                <w:shd w:val="clear" w:color="auto" w:fill="FFFFFF"/>
                <w:lang w:val="en-US"/>
              </w:rPr>
            </w:rPrChange>
          </w:rPr>
          <w:delText>Diferenças entre estimaçõe</w:delText>
        </w:r>
      </w:del>
      <w:ins w:id="99" w:author="Filipe Brandão" w:date="2013-05-20T11:13:00Z">
        <w:r>
          <w:rPr>
            <w:rFonts w:ascii="Arial" w:hAnsi="Arial" w:cs="Arial"/>
            <w:shd w:val="clear" w:color="auto" w:fill="FFFFFF"/>
          </w:rPr>
          <w:t xml:space="preserve"> </w:t>
        </w:r>
      </w:ins>
      <w:del w:id="100" w:author="Filipe Brandão" w:date="2013-05-20T11:14:00Z">
        <w:r w:rsidR="00B307D5" w:rsidRPr="008B05B6" w:rsidDel="008B05B6">
          <w:rPr>
            <w:rFonts w:ascii="Arial" w:hAnsi="Arial" w:cs="Arial"/>
            <w:shd w:val="clear" w:color="auto" w:fill="FFFFFF"/>
            <w:rPrChange w:id="101" w:author="Filipe Brandão" w:date="2013-05-20T11:13:00Z">
              <w:rPr>
                <w:rFonts w:ascii="Arial" w:hAnsi="Arial" w:cs="Arial"/>
                <w:shd w:val="clear" w:color="auto" w:fill="FFFFFF"/>
                <w:lang w:val="en-US"/>
              </w:rPr>
            </w:rPrChange>
          </w:rPr>
          <w:delText>s</w:delText>
        </w:r>
      </w:del>
      <w:commentRangeEnd w:id="95"/>
      <w:r w:rsidR="00551E76">
        <w:rPr>
          <w:rStyle w:val="CommentReference"/>
          <w:rFonts w:asciiTheme="minorHAnsi" w:eastAsiaTheme="minorEastAsia" w:hAnsiTheme="minorHAnsi" w:cstheme="minorBidi"/>
        </w:rPr>
        <w:commentReference w:id="95"/>
      </w:r>
      <w:commentRangeEnd w:id="96"/>
      <w:r>
        <w:rPr>
          <w:rStyle w:val="CommentReference"/>
          <w:rFonts w:asciiTheme="minorHAnsi" w:eastAsiaTheme="minorEastAsia" w:hAnsiTheme="minorHAnsi" w:cstheme="minorBidi"/>
        </w:rPr>
        <w:commentReference w:id="96"/>
      </w:r>
      <w:r w:rsidR="00B307D5" w:rsidRPr="008B05B6">
        <w:rPr>
          <w:rFonts w:ascii="Arial" w:hAnsi="Arial" w:cs="Arial"/>
          <w:shd w:val="clear" w:color="auto" w:fill="FFFFFF"/>
          <w:rPrChange w:id="102" w:author="Filipe Brandão" w:date="2013-05-20T11:13:00Z">
            <w:rPr>
              <w:rFonts w:ascii="Arial" w:hAnsi="Arial" w:cs="Arial"/>
              <w:shd w:val="clear" w:color="auto" w:fill="FFFFFF"/>
              <w:lang w:val="en-US"/>
            </w:rPr>
          </w:rPrChange>
        </w:rPr>
        <w:tab/>
        <w:t>0.5h</w:t>
      </w:r>
    </w:p>
    <w:p w14:paraId="67A6581A" w14:textId="518F2CA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w:t>
      </w:r>
      <w:ins w:id="103" w:author="Mário Oliveira" w:date="2013-05-20T11:07:00Z">
        <w:r w:rsidR="00551E76">
          <w:rPr>
            <w:rFonts w:ascii="Arial" w:hAnsi="Arial" w:cs="Arial"/>
            <w:shd w:val="clear" w:color="auto" w:fill="FFFFFF"/>
            <w:lang w:val="en-US"/>
          </w:rPr>
          <w:t>k</w:t>
        </w:r>
      </w:ins>
      <w:r w:rsidRPr="00B307D5">
        <w:rPr>
          <w:rFonts w:ascii="Arial" w:hAnsi="Arial" w:cs="Arial"/>
          <w:shd w:val="clear" w:color="auto" w:fill="FFFFFF"/>
          <w:lang w:val="en-US"/>
        </w:rPr>
        <w:t>ly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6381EAB2" w14:textId="77777777" w:rsidR="00906436" w:rsidRDefault="00906436">
      <w:pPr>
        <w:rPr>
          <w:ins w:id="104" w:author="Carla Silva Machado" w:date="2013-05-20T13:59:00Z"/>
          <w:rFonts w:ascii="Arial" w:eastAsia="Times New Roman" w:hAnsi="Arial" w:cs="Arial"/>
          <w:b/>
          <w:sz w:val="24"/>
          <w:szCs w:val="24"/>
          <w:shd w:val="clear" w:color="auto" w:fill="FFFFFF"/>
          <w:lang w:val="en-US"/>
        </w:rPr>
      </w:pPr>
      <w:ins w:id="105" w:author="Carla Silva Machado" w:date="2013-05-20T13:59:00Z">
        <w:r>
          <w:rPr>
            <w:rFonts w:ascii="Arial" w:hAnsi="Arial" w:cs="Arial"/>
            <w:b/>
            <w:shd w:val="clear" w:color="auto" w:fill="FFFFFF"/>
            <w:lang w:val="en-US"/>
          </w:rPr>
          <w:br w:type="page"/>
        </w:r>
      </w:ins>
    </w:p>
    <w:p w14:paraId="494D8A6F" w14:textId="4C39E137" w:rsidR="00B154CA" w:rsidRDefault="00B7678C" w:rsidP="00F16DD4">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lastRenderedPageBreak/>
        <w:t>João Girão - Tasks done:</w:t>
      </w:r>
    </w:p>
    <w:p w14:paraId="646E364C" w14:textId="3A1BEEE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Chang</w:t>
      </w:r>
      <w:ins w:id="106" w:author="Carla Silva Machado" w:date="2013-05-20T13:59:00Z">
        <w:r w:rsidR="00906436">
          <w:rPr>
            <w:rFonts w:ascii="Arial" w:hAnsi="Arial" w:cs="Arial"/>
            <w:shd w:val="clear" w:color="auto" w:fill="FFFFFF"/>
            <w:lang w:val="en-US"/>
          </w:rPr>
          <w:t>ing</w:t>
        </w:r>
      </w:ins>
      <w:del w:id="107" w:author="Carla Silva Machado" w:date="2013-05-20T13:59:00Z">
        <w:r w:rsidRPr="00B307D5" w:rsidDel="00906436">
          <w:rPr>
            <w:rFonts w:ascii="Arial" w:hAnsi="Arial" w:cs="Arial"/>
            <w:shd w:val="clear" w:color="auto" w:fill="FFFFFF"/>
            <w:lang w:val="en-US"/>
          </w:rPr>
          <w:delText>e</w:delText>
        </w:r>
      </w:del>
      <w:r w:rsidRPr="00B307D5">
        <w:rPr>
          <w:rFonts w:ascii="Arial" w:hAnsi="Arial" w:cs="Arial"/>
          <w:shd w:val="clear" w:color="auto" w:fill="FFFFFF"/>
          <w:lang w:val="en-US"/>
        </w:rPr>
        <w:t xml:space="preserve"> State </w:t>
      </w:r>
      <w:ins w:id="108" w:author="Carla Silva Machado" w:date="2013-05-20T13:59:00Z">
        <w:r w:rsidR="00906436">
          <w:rPr>
            <w:rFonts w:ascii="Arial" w:hAnsi="Arial" w:cs="Arial"/>
            <w:shd w:val="clear" w:color="auto" w:fill="FFFFFF"/>
            <w:lang w:val="en-US"/>
          </w:rPr>
          <w:t xml:space="preserve">of the </w:t>
        </w:r>
      </w:ins>
      <w:r w:rsidRPr="00B307D5">
        <w:rPr>
          <w:rFonts w:ascii="Arial" w:hAnsi="Arial" w:cs="Arial"/>
          <w:shd w:val="clear" w:color="auto" w:fill="FFFFFF"/>
          <w:lang w:val="en-US"/>
        </w:rPr>
        <w:t xml:space="preserve">SRS Document and </w:t>
      </w:r>
      <w:del w:id="109" w:author="Mário Oliveira" w:date="2013-05-20T11:07:00Z">
        <w:r w:rsidRPr="00B307D5" w:rsidDel="00551E76">
          <w:rPr>
            <w:rFonts w:ascii="Arial" w:hAnsi="Arial" w:cs="Arial"/>
            <w:shd w:val="clear" w:color="auto" w:fill="FFFFFF"/>
            <w:lang w:val="en-US"/>
          </w:rPr>
          <w:delText>discution</w:delText>
        </w:r>
      </w:del>
      <w:ins w:id="110" w:author="Mário Oliveira" w:date="2013-05-20T11:07:00Z">
        <w:r w:rsidR="00551E76" w:rsidRPr="00B307D5">
          <w:rPr>
            <w:rFonts w:ascii="Arial" w:hAnsi="Arial" w:cs="Arial"/>
            <w:shd w:val="clear" w:color="auto" w:fill="FFFFFF"/>
            <w:lang w:val="en-US"/>
          </w:rPr>
          <w:t>discussion</w:t>
        </w:r>
      </w:ins>
      <w:r w:rsidRPr="00B307D5">
        <w:rPr>
          <w:rFonts w:ascii="Arial" w:hAnsi="Arial" w:cs="Arial"/>
          <w:shd w:val="clear" w:color="auto" w:fill="FFFFFF"/>
          <w:lang w:val="en-US"/>
        </w:rPr>
        <w:t xml:space="preserve"> with</w:t>
      </w:r>
      <w:ins w:id="111" w:author="Carla Silva Machado" w:date="2013-05-20T13:59:00Z">
        <w:r w:rsidR="00906436">
          <w:rPr>
            <w:rFonts w:ascii="Arial" w:hAnsi="Arial" w:cs="Arial"/>
            <w:shd w:val="clear" w:color="auto" w:fill="FFFFFF"/>
            <w:lang w:val="en-US"/>
          </w:rPr>
          <w:t xml:space="preserve"> the</w:t>
        </w:r>
      </w:ins>
      <w:r w:rsidRPr="00B307D5">
        <w:rPr>
          <w:rFonts w:ascii="Arial" w:hAnsi="Arial" w:cs="Arial"/>
          <w:shd w:val="clear" w:color="auto" w:fill="FFFFFF"/>
          <w:lang w:val="en-US"/>
        </w:rPr>
        <w:t xml:space="preserve"> </w:t>
      </w:r>
      <w:del w:id="112" w:author="Mário Oliveira" w:date="2013-05-20T11:08:00Z">
        <w:r w:rsidRPr="00B307D5" w:rsidDel="00551E76">
          <w:rPr>
            <w:rFonts w:ascii="Arial" w:hAnsi="Arial" w:cs="Arial"/>
            <w:shd w:val="clear" w:color="auto" w:fill="FFFFFF"/>
            <w:lang w:val="en-US"/>
          </w:rPr>
          <w:delText>modetaror</w:delText>
        </w:r>
      </w:del>
      <w:ins w:id="113" w:author="Mário Oliveira" w:date="2013-05-20T11:08:00Z">
        <w:r w:rsidR="00551E76" w:rsidRPr="00B307D5">
          <w:rPr>
            <w:rFonts w:ascii="Arial" w:hAnsi="Arial" w:cs="Arial"/>
            <w:shd w:val="clear" w:color="auto" w:fill="FFFFFF"/>
            <w:lang w:val="en-US"/>
          </w:rPr>
          <w:t>moderator</w:t>
        </w:r>
      </w:ins>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João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Mário Oliveira - Tasks done:</w:t>
      </w:r>
    </w:p>
    <w:p w14:paraId="6610A1AF" w14:textId="21913CB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repository</w:t>
      </w:r>
      <w:r w:rsidRPr="00B307D5">
        <w:rPr>
          <w:rFonts w:ascii="Arial" w:hAnsi="Arial" w:cs="Arial"/>
          <w:shd w:val="clear" w:color="auto" w:fill="FFFFFF"/>
          <w:lang w:val="en-US"/>
        </w:rPr>
        <w:tab/>
        <w:t>0.25</w:t>
      </w:r>
      <w:ins w:id="114" w:author="Carla Silva Machado" w:date="2013-05-20T13:59:00Z">
        <w:r w:rsidR="00906436">
          <w:rPr>
            <w:rFonts w:ascii="Arial" w:hAnsi="Arial" w:cs="Arial"/>
            <w:shd w:val="clear" w:color="auto" w:fill="FFFFFF"/>
            <w:lang w:val="en-US"/>
          </w:rPr>
          <w:t>h</w:t>
        </w:r>
      </w:ins>
      <w:del w:id="115" w:author="Carla Silva Machado" w:date="2013-05-20T13:59:00Z">
        <w:r w:rsidDel="00906436">
          <w:rPr>
            <w:rFonts w:ascii="Arial" w:hAnsi="Arial" w:cs="Arial"/>
            <w:shd w:val="clear" w:color="auto" w:fill="FFFFFF"/>
            <w:lang w:val="en-US"/>
          </w:rPr>
          <w:delText>g</w:delText>
        </w:r>
      </w:del>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5BD37A3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ins w:id="116" w:author="Carla Silva Machado" w:date="2013-05-20T13:59:00Z">
        <w:r w:rsidR="00906436">
          <w:rPr>
            <w:rFonts w:ascii="Arial" w:hAnsi="Arial" w:cs="Arial"/>
            <w:shd w:val="clear" w:color="auto" w:fill="FFFFFF"/>
            <w:lang w:val="en-US"/>
          </w:rPr>
          <w:t xml:space="preserve"> of</w:t>
        </w:r>
      </w:ins>
      <w:r w:rsidRPr="00B307D5">
        <w:rPr>
          <w:rFonts w:ascii="Arial" w:hAnsi="Arial" w:cs="Arial"/>
          <w:shd w:val="clear" w:color="auto" w:fill="FFFFFF"/>
          <w:lang w:val="en-US"/>
        </w:rPr>
        <w:t xml:space="preserve">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5B05921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w:t>
      </w:r>
      <w:ins w:id="117" w:author="Carla Silva Machado" w:date="2013-05-20T13:59:00Z">
        <w:r w:rsidR="00906436">
          <w:rPr>
            <w:rFonts w:ascii="Arial" w:hAnsi="Arial" w:cs="Arial"/>
            <w:shd w:val="clear" w:color="auto" w:fill="FFFFFF"/>
            <w:lang w:val="en-US"/>
          </w:rPr>
          <w:t xml:space="preserve"> of</w:t>
        </w:r>
      </w:ins>
      <w:r w:rsidRPr="00B307D5">
        <w:rPr>
          <w:rFonts w:ascii="Arial" w:hAnsi="Arial" w:cs="Arial"/>
          <w:shd w:val="clear" w:color="auto" w:fill="FFFFFF"/>
          <w:lang w:val="en-US"/>
        </w:rPr>
        <w:t xml:space="preserve">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Rui Ganhoto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9"/>
      <w:pgSz w:w="11906" w:h="16838"/>
      <w:pgMar w:top="1417" w:right="1701" w:bottom="1417" w:left="1701"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Mário Oliveira" w:date="2013-05-20T11:09:00Z" w:initials="MO">
    <w:p w14:paraId="7C245010" w14:textId="69EA216B" w:rsidR="001E557A" w:rsidRDefault="001E557A">
      <w:pPr>
        <w:pStyle w:val="CommentText"/>
      </w:pPr>
      <w:r>
        <w:rPr>
          <w:rStyle w:val="CommentReference"/>
        </w:rPr>
        <w:annotationRef/>
      </w:r>
      <w:r>
        <w:t>Falta meter a versão do documento no cabeçalho</w:t>
      </w:r>
    </w:p>
  </w:comment>
  <w:comment w:id="16" w:author="Filipe Brandão" w:date="2013-05-20T11:14:00Z" w:initials="FB">
    <w:p w14:paraId="7026AD28" w14:textId="3DA7951E" w:rsidR="008B05B6" w:rsidRPr="008B05B6" w:rsidRDefault="008B05B6">
      <w:pPr>
        <w:pStyle w:val="CommentText"/>
        <w:rPr>
          <w:u w:val="single"/>
        </w:rPr>
      </w:pPr>
      <w:r>
        <w:rPr>
          <w:rStyle w:val="CommentReference"/>
        </w:rPr>
        <w:annotationRef/>
      </w:r>
      <w:r>
        <w:t>corrigido</w:t>
      </w:r>
    </w:p>
  </w:comment>
  <w:comment w:id="27" w:author="Carla Silva Machado" w:date="2013-05-20T13:56:00Z" w:initials="CSM">
    <w:p w14:paraId="4CFF8672" w14:textId="6F5505A9" w:rsidR="00906436" w:rsidRDefault="00906436">
      <w:pPr>
        <w:pStyle w:val="CommentText"/>
      </w:pPr>
      <w:r>
        <w:rPr>
          <w:rStyle w:val="CommentReference"/>
        </w:rPr>
        <w:annotationRef/>
      </w:r>
      <w:r>
        <w:t>não devia passar para 0.3. Ou não houve grandes alterações considerando a revisão do Mário</w:t>
      </w:r>
    </w:p>
  </w:comment>
  <w:comment w:id="29" w:author="Carla Silva Machado" w:date="2013-05-20T13:57:00Z" w:initials="CSM">
    <w:p w14:paraId="2BC709A0" w14:textId="136CD393" w:rsidR="00906436" w:rsidRDefault="00906436">
      <w:pPr>
        <w:pStyle w:val="CommentText"/>
      </w:pPr>
      <w:r>
        <w:rPr>
          <w:rStyle w:val="CommentReference"/>
        </w:rPr>
        <w:annotationRef/>
      </w:r>
      <w:r>
        <w:t>Faltou alterar no cabeçalho</w:t>
      </w:r>
    </w:p>
  </w:comment>
  <w:comment w:id="40" w:author="Carla Silva Machado" w:date="2013-05-20T13:58:00Z" w:initials="CSM">
    <w:p w14:paraId="50FD6061" w14:textId="6BC1942D" w:rsidR="00906436" w:rsidRDefault="00906436">
      <w:pPr>
        <w:pStyle w:val="CommentText"/>
      </w:pPr>
      <w:r>
        <w:rPr>
          <w:rStyle w:val="CommentReference"/>
        </w:rPr>
        <w:annotationRef/>
      </w:r>
      <w:r>
        <w:t>Não foi apenas nesta tarefa que se mexeu na UI. Fazer ponto separado ou em cada tarefa que tb se fez UI acrescentar</w:t>
      </w:r>
    </w:p>
  </w:comment>
  <w:comment w:id="44" w:author="Mário Oliveira" w:date="2013-05-20T11:01:00Z" w:initials="MO">
    <w:p w14:paraId="192A5360" w14:textId="2359F91F" w:rsidR="00551E76" w:rsidRDefault="00551E76">
      <w:pPr>
        <w:pStyle w:val="CommentText"/>
      </w:pPr>
      <w:r>
        <w:rPr>
          <w:rStyle w:val="CommentReference"/>
        </w:rPr>
        <w:annotationRef/>
      </w:r>
      <w:r>
        <w:t>Uma vez que se fala as funcionalidades das tarefas, também não se devia referenciar o UI?</w:t>
      </w:r>
    </w:p>
  </w:comment>
  <w:comment w:id="45" w:author="Filipe Brandão" w:date="2013-05-20T11:12:00Z" w:initials="FB">
    <w:p w14:paraId="5E046CC8" w14:textId="17B27932" w:rsidR="008B05B6" w:rsidRDefault="008B05B6">
      <w:pPr>
        <w:pStyle w:val="CommentText"/>
      </w:pPr>
      <w:r>
        <w:rPr>
          <w:rStyle w:val="CommentReference"/>
        </w:rPr>
        <w:annotationRef/>
      </w:r>
      <w:r>
        <w:t>corrigido</w:t>
      </w:r>
    </w:p>
  </w:comment>
  <w:comment w:id="64" w:author="Mário Oliveira" w:date="2013-05-20T11:03:00Z" w:initials="MO">
    <w:p w14:paraId="4DB6F1ED" w14:textId="101D6876" w:rsidR="00551E76" w:rsidRDefault="00551E76">
      <w:pPr>
        <w:pStyle w:val="CommentText"/>
      </w:pPr>
      <w:r>
        <w:rPr>
          <w:rStyle w:val="CommentReference"/>
        </w:rPr>
        <w:annotationRef/>
      </w:r>
      <w:r>
        <w:t>revision</w:t>
      </w:r>
    </w:p>
  </w:comment>
  <w:comment w:id="68" w:author="Mário Oliveira" w:date="2013-05-20T11:04:00Z" w:initials="MO">
    <w:p w14:paraId="533D3A3A" w14:textId="012E3A62" w:rsidR="00551E76" w:rsidRDefault="00551E76">
      <w:pPr>
        <w:pStyle w:val="CommentText"/>
      </w:pPr>
      <w:r>
        <w:rPr>
          <w:rStyle w:val="CommentReference"/>
        </w:rPr>
        <w:annotationRef/>
      </w:r>
      <w:r>
        <w:t>e o sdp também</w:t>
      </w:r>
    </w:p>
  </w:comment>
  <w:comment w:id="69" w:author="Filipe Brandão" w:date="2013-05-20T11:13:00Z" w:initials="FB">
    <w:p w14:paraId="1AE26400" w14:textId="2C13AE4E" w:rsidR="008B05B6" w:rsidRDefault="008B05B6">
      <w:pPr>
        <w:pStyle w:val="CommentText"/>
      </w:pPr>
      <w:r>
        <w:rPr>
          <w:rStyle w:val="CommentReference"/>
        </w:rPr>
        <w:annotationRef/>
      </w:r>
      <w:r>
        <w:t>corrigido</w:t>
      </w:r>
    </w:p>
  </w:comment>
  <w:comment w:id="95" w:author="Mário Oliveira" w:date="2013-05-20T11:07:00Z" w:initials="MO">
    <w:p w14:paraId="7DAD9123" w14:textId="3E076863" w:rsidR="00551E76" w:rsidRDefault="00551E76">
      <w:pPr>
        <w:pStyle w:val="CommentText"/>
      </w:pPr>
      <w:r>
        <w:rPr>
          <w:rStyle w:val="CommentReference"/>
        </w:rPr>
        <w:annotationRef/>
      </w:r>
      <w:r>
        <w:t>língua materna xD</w:t>
      </w:r>
    </w:p>
  </w:comment>
  <w:comment w:id="96" w:author="Filipe Brandão" w:date="2013-05-20T11:14:00Z" w:initials="FB">
    <w:p w14:paraId="3689A913" w14:textId="4AF935AD" w:rsidR="008B05B6" w:rsidRDefault="008B05B6">
      <w:pPr>
        <w:pStyle w:val="CommentText"/>
      </w:pPr>
      <w:r>
        <w:rPr>
          <w:rStyle w:val="CommentReference"/>
        </w:rPr>
        <w:annotationRef/>
      </w:r>
      <w:r>
        <w:t>corrigido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245010" w15:done="0"/>
  <w15:commentEx w15:paraId="7026AD28" w15:paraIdParent="7C245010" w15:done="0"/>
  <w15:commentEx w15:paraId="192A5360" w15:done="0"/>
  <w15:commentEx w15:paraId="5E046CC8" w15:paraIdParent="192A5360" w15:done="0"/>
  <w15:commentEx w15:paraId="4DB6F1ED" w15:done="0"/>
  <w15:commentEx w15:paraId="533D3A3A" w15:done="0"/>
  <w15:commentEx w15:paraId="1AE26400" w15:paraIdParent="533D3A3A" w15:done="0"/>
  <w15:commentEx w15:paraId="7DAD9123" w15:done="0"/>
  <w15:commentEx w15:paraId="3689A913" w15:paraIdParent="7DAD912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3712A" w14:textId="77777777" w:rsidR="009F0122" w:rsidRDefault="009F0122" w:rsidP="00042081">
      <w:pPr>
        <w:spacing w:after="0" w:line="240" w:lineRule="auto"/>
      </w:pPr>
      <w:r>
        <w:separator/>
      </w:r>
    </w:p>
  </w:endnote>
  <w:endnote w:type="continuationSeparator" w:id="0">
    <w:p w14:paraId="67A29863" w14:textId="77777777" w:rsidR="009F0122" w:rsidRDefault="009F0122"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1D072" w14:textId="77777777" w:rsidR="009553EC" w:rsidRDefault="00906D0A">
    <w:pPr>
      <w:pStyle w:val="Footer"/>
    </w:pPr>
    <w:r>
      <w:t>Projeto Soft</w:t>
    </w:r>
    <w:r w:rsidR="009553EC">
      <w:t>ware 2013</w:t>
    </w:r>
  </w:p>
  <w:p w14:paraId="43569A3A" w14:textId="77777777" w:rsidR="00042081" w:rsidRDefault="009F0122">
    <w:pPr>
      <w:pStyle w:val="Footer"/>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0063" w14:textId="77777777" w:rsidR="006F3F7C" w:rsidRDefault="006F3F7C" w:rsidP="006F3F7C">
    <w:pPr>
      <w:pStyle w:val="Footer"/>
    </w:pPr>
    <w:r>
      <w:t>Projeto Software 2013</w:t>
    </w:r>
    <w:r>
      <w:tab/>
    </w:r>
    <w:r>
      <w:tab/>
    </w:r>
  </w:p>
  <w:p w14:paraId="07E9CD68" w14:textId="77777777" w:rsidR="00895D61" w:rsidRDefault="009F0122" w:rsidP="00705D20">
    <w:pPr>
      <w:pStyle w:val="Footer"/>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7CE2B" w14:textId="77777777" w:rsidR="00705D20" w:rsidRDefault="00705D20">
    <w:pPr>
      <w:pStyle w:val="Footer"/>
    </w:pPr>
    <w:r>
      <w:t>Projeto Software 2013</w:t>
    </w:r>
  </w:p>
  <w:p w14:paraId="112D2E80" w14:textId="77777777" w:rsidR="00705D20" w:rsidRDefault="009F0122">
    <w:pPr>
      <w:pStyle w:val="Footer"/>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705D20">
      <w:tab/>
    </w:r>
    <w:r w:rsidR="00DA3350">
      <w:fldChar w:fldCharType="begin"/>
    </w:r>
    <w:r w:rsidR="00244682">
      <w:instrText xml:space="preserve"> PAGE   \* MERGEFORMAT </w:instrText>
    </w:r>
    <w:r w:rsidR="00DA3350">
      <w:fldChar w:fldCharType="separate"/>
    </w:r>
    <w:r w:rsidR="00906436">
      <w:rPr>
        <w:noProof/>
      </w:rPr>
      <w:t>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DE97F" w14:textId="77777777" w:rsidR="00705D20" w:rsidRDefault="00705D20" w:rsidP="006F3F7C">
    <w:pPr>
      <w:pStyle w:val="Footer"/>
    </w:pPr>
    <w:r>
      <w:t>Projeto Software 2013</w:t>
    </w:r>
    <w:r>
      <w:tab/>
    </w:r>
    <w:r>
      <w:tab/>
    </w:r>
  </w:p>
  <w:p w14:paraId="48539630" w14:textId="77777777" w:rsidR="00705D20" w:rsidRDefault="009F0122" w:rsidP="00705D20">
    <w:pPr>
      <w:pStyle w:val="Footer"/>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187F6F">
          <w:t>Weekly Report</w:t>
        </w:r>
      </w:sdtContent>
    </w:sdt>
    <w:r w:rsidR="00705D20">
      <w:tab/>
    </w:r>
    <w:r w:rsidR="00DA3350">
      <w:fldChar w:fldCharType="begin"/>
    </w:r>
    <w:r w:rsidR="00244682">
      <w:instrText xml:space="preserve"> PAGE   \* MERGEFORMAT </w:instrText>
    </w:r>
    <w:r w:rsidR="00DA3350">
      <w:fldChar w:fldCharType="separate"/>
    </w:r>
    <w:r w:rsidR="00906436">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B25AF4" w14:textId="77777777" w:rsidR="009F0122" w:rsidRDefault="009F0122" w:rsidP="00042081">
      <w:pPr>
        <w:spacing w:after="0" w:line="240" w:lineRule="auto"/>
      </w:pPr>
      <w:r>
        <w:separator/>
      </w:r>
    </w:p>
  </w:footnote>
  <w:footnote w:type="continuationSeparator" w:id="0">
    <w:p w14:paraId="3D91ABA5" w14:textId="77777777" w:rsidR="009F0122" w:rsidRDefault="009F0122"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6F59B" w14:textId="77777777" w:rsidR="00042081" w:rsidRPr="00425B7B" w:rsidRDefault="009553EC">
    <w:pPr>
      <w:pStyle w:val="Header"/>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1" name="Imagem 1"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EndPr/>
      <w:sdtContent>
        <w:r w:rsidR="008D2DFD" w:rsidRPr="00425B7B">
          <w:rPr>
            <w:lang w:val="en-US"/>
          </w:rPr>
          <w:t>Filipe Brandão</w:t>
        </w:r>
      </w:sdtContent>
    </w:sdt>
  </w:p>
  <w:p w14:paraId="5BB91CDD" w14:textId="1D83E716" w:rsidR="009553EC" w:rsidRPr="00160998" w:rsidRDefault="00D155DA">
    <w:pPr>
      <w:pStyle w:val="Header"/>
      <w:rPr>
        <w:lang w:val="en-GB"/>
      </w:rPr>
    </w:pPr>
    <w:r w:rsidRPr="00425B7B">
      <w:rPr>
        <w:lang w:val="en-US"/>
      </w:rPr>
      <w:tab/>
    </w:r>
    <w:r w:rsidRPr="00425B7B">
      <w:rPr>
        <w:lang w:val="en-US"/>
      </w:rPr>
      <w:tab/>
    </w:r>
    <w:sdt>
      <w:sdtPr>
        <w:rPr>
          <w:lang w:val="en-US"/>
        </w:rPr>
        <w:alias w:val="Comentários"/>
        <w:id w:val="-1328287868"/>
        <w:dataBinding w:prefixMappings="xmlns:ns0='http://purl.org/dc/elements/1.1/' xmlns:ns1='http://schemas.openxmlformats.org/package/2006/metadata/core-properties' " w:xpath="/ns1:coreProperties[1]/ns0:description[1]" w:storeItemID="{6C3C8BC8-F283-45AE-878A-BAB7291924A1}"/>
        <w:text w:multiLine="1"/>
      </w:sdtPr>
      <w:sdtEndPr/>
      <w:sdtContent>
        <w:ins w:id="0" w:author="Filipe Brandão" w:date="2013-05-20T11:14:00Z">
          <w:r w:rsidR="008B05B6" w:rsidRPr="000A06F6">
            <w:rPr>
              <w:lang w:val="en-US"/>
            </w:rPr>
            <w:t>V0.2</w:t>
          </w:r>
        </w:ins>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B307D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355C8C" w14:textId="77777777" w:rsidR="00906D0A" w:rsidRPr="00DA485F" w:rsidRDefault="00906D0A" w:rsidP="00906D0A">
    <w:pPr>
      <w:pStyle w:val="Header"/>
      <w:rPr>
        <w:lang w:val="en-GB"/>
      </w:rPr>
    </w:pPr>
    <w:r>
      <w:rPr>
        <w:noProof/>
      </w:rPr>
      <w:drawing>
        <wp:anchor distT="0" distB="0" distL="114300" distR="114300" simplePos="0" relativeHeight="25166438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2"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EndPr/>
      <w:sdtContent>
        <w:r w:rsidR="008D2DFD" w:rsidRPr="00DA485F">
          <w:rPr>
            <w:lang w:val="en-GB"/>
          </w:rPr>
          <w:t>Filipe Brandão</w:t>
        </w:r>
      </w:sdtContent>
    </w:sdt>
  </w:p>
  <w:p w14:paraId="4C2C48F1" w14:textId="3ADA819D" w:rsidR="00906D0A" w:rsidRPr="00160998" w:rsidRDefault="00D155DA" w:rsidP="00906D0A">
    <w:pPr>
      <w:pStyle w:val="Header"/>
      <w:rPr>
        <w:lang w:val="en-GB"/>
      </w:rPr>
    </w:pPr>
    <w:r w:rsidRPr="00DA485F">
      <w:rPr>
        <w:lang w:val="en-GB"/>
      </w:rPr>
      <w:tab/>
    </w:r>
    <w:r w:rsidRPr="00DA485F">
      <w:rPr>
        <w:lang w:val="en-GB"/>
      </w:rPr>
      <w:tab/>
    </w:r>
    <w:sdt>
      <w:sdtPr>
        <w:rPr>
          <w:lang w:val="en-US"/>
        </w:rPr>
        <w:alias w:val="Comentários"/>
        <w:id w:val="355016795"/>
        <w:dataBinding w:prefixMappings="xmlns:ns0='http://purl.org/dc/elements/1.1/' xmlns:ns1='http://schemas.openxmlformats.org/package/2006/metadata/core-properties' " w:xpath="/ns1:coreProperties[1]/ns0:description[1]" w:storeItemID="{6C3C8BC8-F283-45AE-878A-BAB7291924A1}"/>
        <w:text w:multiLine="1"/>
      </w:sdtPr>
      <w:sdtEndPr/>
      <w:sdtContent>
        <w:ins w:id="1" w:author="Filipe Brandão" w:date="2013-05-20T11:14:00Z">
          <w:r w:rsidR="008B05B6" w:rsidRPr="000A06F6">
            <w:rPr>
              <w:lang w:val="en-US"/>
              <w:rPrChange w:id="2" w:author="Filipe Brandão" w:date="2013-05-20T13:45:00Z">
                <w:rPr/>
              </w:rPrChange>
            </w:rPr>
            <w:t>V0.2</w:t>
          </w:r>
        </w:ins>
      </w:sdtContent>
    </w:sdt>
    <w:r w:rsidRPr="00D155DA">
      <w:rPr>
        <w:lang w:val="en-GB"/>
      </w:rPr>
      <w:t xml:space="preserve"> </w:t>
    </w:r>
    <w:sdt>
      <w:sdtPr>
        <w:rPr>
          <w:lang w:val="en-GB"/>
        </w:rPr>
        <w:alias w:val="Estado"/>
        <w:id w:val="-1934653831"/>
        <w:dataBinding w:prefixMappings="xmlns:ns0='http://purl.org/dc/elements/1.1/' xmlns:ns1='http://schemas.openxmlformats.org/package/2006/metadata/core-properties' " w:xpath="/ns1:coreProperties[1]/ns1:contentStatus[1]" w:storeItemID="{6C3C8BC8-F283-45AE-878A-BAB7291924A1}"/>
        <w:text/>
      </w:sdtPr>
      <w:sdtEndPr/>
      <w:sdtContent>
        <w:r w:rsidR="00B307D5" w:rsidRPr="00551E76">
          <w:rPr>
            <w:lang w:val="en-GB"/>
          </w:rPr>
          <w:t>Ready for Revision</w:t>
        </w:r>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ilipe Brandão">
    <w15:presenceInfo w15:providerId="Windows Live" w15:userId="3e245dfbebaa7441"/>
  </w15:person>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06F6"/>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1E557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02D97"/>
    <w:rsid w:val="00520B85"/>
    <w:rsid w:val="0052580A"/>
    <w:rsid w:val="00541044"/>
    <w:rsid w:val="005507B3"/>
    <w:rsid w:val="00551E76"/>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B05B6"/>
    <w:rsid w:val="008C7999"/>
    <w:rsid w:val="008D2DFD"/>
    <w:rsid w:val="008D37D1"/>
    <w:rsid w:val="008E4CC4"/>
    <w:rsid w:val="008E5051"/>
    <w:rsid w:val="008F0D52"/>
    <w:rsid w:val="008F3CD3"/>
    <w:rsid w:val="008F55A1"/>
    <w:rsid w:val="00900BEC"/>
    <w:rsid w:val="0090489B"/>
    <w:rsid w:val="00906436"/>
    <w:rsid w:val="00906D0A"/>
    <w:rsid w:val="00917853"/>
    <w:rsid w:val="00921FCE"/>
    <w:rsid w:val="009308E4"/>
    <w:rsid w:val="00930989"/>
    <w:rsid w:val="00942E75"/>
    <w:rsid w:val="009526A4"/>
    <w:rsid w:val="009553EC"/>
    <w:rsid w:val="00975CC7"/>
    <w:rsid w:val="009920AD"/>
    <w:rsid w:val="009B0AE9"/>
    <w:rsid w:val="009D6A38"/>
    <w:rsid w:val="009F00BC"/>
    <w:rsid w:val="009F0122"/>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14C1"/>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52CC9"/>
    <w:rsid w:val="00E71BE6"/>
    <w:rsid w:val="00E76C40"/>
    <w:rsid w:val="00EA749C"/>
    <w:rsid w:val="00EC1731"/>
    <w:rsid w:val="00EC2B4B"/>
    <w:rsid w:val="00EC7B49"/>
    <w:rsid w:val="00EE2DA4"/>
    <w:rsid w:val="00EE44F9"/>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0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42081"/>
  </w:style>
  <w:style w:type="paragraph" w:styleId="Footer">
    <w:name w:val="footer"/>
    <w:basedOn w:val="Normal"/>
    <w:link w:val="FooterChar"/>
    <w:uiPriority w:val="99"/>
    <w:unhideWhenUsed/>
    <w:rsid w:val="000420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42081"/>
  </w:style>
  <w:style w:type="character" w:styleId="PlaceholderText">
    <w:name w:val="Placeholder Text"/>
    <w:basedOn w:val="DefaultParagraphFont"/>
    <w:uiPriority w:val="99"/>
    <w:semiHidden/>
    <w:rsid w:val="009553EC"/>
    <w:rPr>
      <w:color w:val="808080"/>
    </w:rPr>
  </w:style>
  <w:style w:type="paragraph" w:styleId="BalloonText">
    <w:name w:val="Balloon Text"/>
    <w:basedOn w:val="Normal"/>
    <w:link w:val="BalloonTextChar"/>
    <w:uiPriority w:val="99"/>
    <w:semiHidden/>
    <w:unhideWhenUsed/>
    <w:rsid w:val="00955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3EC"/>
    <w:rPr>
      <w:rFonts w:ascii="Tahoma" w:hAnsi="Tahoma" w:cs="Tahoma"/>
      <w:sz w:val="16"/>
      <w:szCs w:val="16"/>
    </w:rPr>
  </w:style>
  <w:style w:type="paragraph" w:styleId="NoSpacing">
    <w:name w:val="No Spacing"/>
    <w:link w:val="NoSpacingChar"/>
    <w:uiPriority w:val="1"/>
    <w:qFormat/>
    <w:rsid w:val="00906D0A"/>
    <w:pPr>
      <w:spacing w:after="0" w:line="240" w:lineRule="auto"/>
    </w:pPr>
  </w:style>
  <w:style w:type="character" w:customStyle="1" w:styleId="NoSpacingChar">
    <w:name w:val="No Spacing Char"/>
    <w:basedOn w:val="DefaultParagraphFont"/>
    <w:link w:val="NoSpacing"/>
    <w:uiPriority w:val="1"/>
    <w:rsid w:val="00906D0A"/>
    <w:rPr>
      <w:rFonts w:eastAsiaTheme="minorEastAsia"/>
    </w:rPr>
  </w:style>
  <w:style w:type="table" w:styleId="TableGrid">
    <w:name w:val="Table Grid"/>
    <w:basedOn w:val="Table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6D0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06D0A"/>
    <w:pPr>
      <w:outlineLvl w:val="9"/>
    </w:pPr>
  </w:style>
  <w:style w:type="paragraph" w:styleId="Caption">
    <w:name w:val="caption"/>
    <w:basedOn w:val="Normal"/>
    <w:next w:val="Normal"/>
    <w:uiPriority w:val="35"/>
    <w:unhideWhenUsed/>
    <w:qFormat/>
    <w:rsid w:val="007104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1045A"/>
    <w:pPr>
      <w:spacing w:after="0"/>
    </w:pPr>
  </w:style>
  <w:style w:type="character" w:styleId="Hyperlink">
    <w:name w:val="Hyperlink"/>
    <w:basedOn w:val="DefaultParagraphFont"/>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DefaultParagraphFont"/>
    <w:rsid w:val="003C28E8"/>
    <w:rPr>
      <w:color w:val="auto"/>
      <w:bdr w:val="single" w:sz="8" w:space="1" w:color="DCDCDC" w:frame="1"/>
      <w:shd w:val="clear" w:color="auto" w:fill="FFFFFF"/>
    </w:rPr>
  </w:style>
  <w:style w:type="paragraph" w:styleId="TOC1">
    <w:name w:val="toc 1"/>
    <w:basedOn w:val="Normal"/>
    <w:next w:val="Normal"/>
    <w:autoRedefine/>
    <w:uiPriority w:val="39"/>
    <w:unhideWhenUsed/>
    <w:rsid w:val="00F87605"/>
    <w:pPr>
      <w:spacing w:after="100"/>
    </w:pPr>
  </w:style>
  <w:style w:type="paragraph" w:styleId="ListParagraph">
    <w:name w:val="List Paragraph"/>
    <w:basedOn w:val="Normal"/>
    <w:uiPriority w:val="34"/>
    <w:qFormat/>
    <w:rsid w:val="008E5051"/>
    <w:pPr>
      <w:ind w:left="720"/>
      <w:contextualSpacing/>
    </w:pPr>
  </w:style>
  <w:style w:type="character" w:styleId="CommentReference">
    <w:name w:val="annotation reference"/>
    <w:basedOn w:val="DefaultParagraphFont"/>
    <w:uiPriority w:val="99"/>
    <w:semiHidden/>
    <w:unhideWhenUsed/>
    <w:rsid w:val="001E2B6A"/>
    <w:rPr>
      <w:sz w:val="16"/>
      <w:szCs w:val="16"/>
    </w:rPr>
  </w:style>
  <w:style w:type="paragraph" w:styleId="CommentText">
    <w:name w:val="annotation text"/>
    <w:basedOn w:val="Normal"/>
    <w:link w:val="CommentTextChar"/>
    <w:uiPriority w:val="99"/>
    <w:semiHidden/>
    <w:unhideWhenUsed/>
    <w:rsid w:val="001E2B6A"/>
    <w:pPr>
      <w:spacing w:line="240" w:lineRule="auto"/>
    </w:pPr>
    <w:rPr>
      <w:sz w:val="20"/>
      <w:szCs w:val="20"/>
    </w:rPr>
  </w:style>
  <w:style w:type="character" w:customStyle="1" w:styleId="CommentTextChar">
    <w:name w:val="Comment Text Char"/>
    <w:basedOn w:val="DefaultParagraphFont"/>
    <w:link w:val="CommentText"/>
    <w:uiPriority w:val="99"/>
    <w:semiHidden/>
    <w:rsid w:val="001E2B6A"/>
    <w:rPr>
      <w:sz w:val="20"/>
      <w:szCs w:val="20"/>
    </w:rPr>
  </w:style>
  <w:style w:type="paragraph" w:styleId="CommentSubject">
    <w:name w:val="annotation subject"/>
    <w:basedOn w:val="CommentText"/>
    <w:next w:val="CommentText"/>
    <w:link w:val="CommentSubjectChar"/>
    <w:uiPriority w:val="99"/>
    <w:semiHidden/>
    <w:unhideWhenUsed/>
    <w:rsid w:val="001E2B6A"/>
    <w:rPr>
      <w:b/>
      <w:bCs/>
    </w:rPr>
  </w:style>
  <w:style w:type="character" w:customStyle="1" w:styleId="CommentSubjectChar">
    <w:name w:val="Comment Subject Char"/>
    <w:basedOn w:val="CommentTextChar"/>
    <w:link w:val="CommentSubject"/>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mments" Target="comment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667CC-D798-454A-9D04-9B8ED3345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1095</Words>
  <Characters>5917</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V0.2</dc:description>
  <cp:lastModifiedBy>Carla Silva Machado</cp:lastModifiedBy>
  <cp:revision>6</cp:revision>
  <cp:lastPrinted>2013-04-29T21:48:00Z</cp:lastPrinted>
  <dcterms:created xsi:type="dcterms:W3CDTF">2013-04-29T21:31:00Z</dcterms:created>
  <dcterms:modified xsi:type="dcterms:W3CDTF">2013-05-20T13:00:00Z</dcterms:modified>
  <cp:contentStatus>Ready for Revision</cp:contentStatus>
</cp:coreProperties>
</file>