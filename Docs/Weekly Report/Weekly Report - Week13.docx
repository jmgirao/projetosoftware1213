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2B1D900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CB2E09" w14:textId="77777777" w:rsidR="006F3F7C" w:rsidRDefault="004F572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75F515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BDEA4A6" w14:textId="77777777" w:rsidR="006F3F7C" w:rsidRDefault="004F572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68C9023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C14D8D" w14:textId="77777777" w:rsidR="006F3F7C" w:rsidRDefault="004F572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267230C" w14:textId="77777777" w:rsidR="006F3F7C" w:rsidRDefault="006F3F7C"/>
        <w:p w14:paraId="49B82AC5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6D2B79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94DB63D" w14:textId="77777777" w:rsidR="006F3F7C" w:rsidRDefault="004F572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5551780" w14:textId="2A39F177" w:rsidR="006F3F7C" w:rsidRDefault="00376B9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03-06-2013</w:t>
                    </w:r>
                  </w:p>
                </w:sdtContent>
              </w:sdt>
              <w:p w14:paraId="5C73856E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CD9BB2C" w14:textId="77777777" w:rsidR="006F3F7C" w:rsidRDefault="006F3F7C"/>
        <w:p w14:paraId="77EE8456" w14:textId="77777777" w:rsidR="00F24CA6" w:rsidRDefault="00F24CA6">
          <w:pPr>
            <w:rPr>
              <w:lang w:val="en-US"/>
            </w:rPr>
          </w:pPr>
        </w:p>
        <w:p w14:paraId="1457D31A" w14:textId="77777777" w:rsidR="002F30E3" w:rsidRDefault="002F30E3">
          <w:pPr>
            <w:rPr>
              <w:lang w:val="en-US"/>
            </w:rPr>
          </w:pPr>
        </w:p>
        <w:p w14:paraId="084A49AA" w14:textId="77777777" w:rsidR="002F30E3" w:rsidRDefault="002F30E3">
          <w:pPr>
            <w:rPr>
              <w:lang w:val="en-US"/>
            </w:rPr>
          </w:pPr>
        </w:p>
        <w:p w14:paraId="24F8C199" w14:textId="77777777" w:rsidR="002F30E3" w:rsidRDefault="002F30E3">
          <w:pPr>
            <w:rPr>
              <w:lang w:val="en-US"/>
            </w:rPr>
          </w:pPr>
        </w:p>
        <w:p w14:paraId="7627BEF4" w14:textId="77777777" w:rsidR="002F30E3" w:rsidRDefault="002F30E3">
          <w:pPr>
            <w:rPr>
              <w:lang w:val="en-US"/>
            </w:rPr>
          </w:pPr>
        </w:p>
        <w:p w14:paraId="6DD59591" w14:textId="77777777" w:rsidR="002F30E3" w:rsidRDefault="002F30E3">
          <w:pPr>
            <w:rPr>
              <w:lang w:val="en-US"/>
            </w:rPr>
          </w:pPr>
        </w:p>
        <w:p w14:paraId="35D7D07D" w14:textId="77777777" w:rsidR="002F30E3" w:rsidRDefault="002F30E3">
          <w:pPr>
            <w:rPr>
              <w:lang w:val="en-US"/>
            </w:rPr>
          </w:pPr>
        </w:p>
        <w:p w14:paraId="33662C25" w14:textId="77777777" w:rsidR="002F30E3" w:rsidRDefault="002F30E3">
          <w:pPr>
            <w:rPr>
              <w:lang w:val="en-US"/>
            </w:rPr>
          </w:pPr>
        </w:p>
        <w:p w14:paraId="71B84E05" w14:textId="77777777" w:rsidR="002F30E3" w:rsidRDefault="002F30E3">
          <w:pPr>
            <w:rPr>
              <w:lang w:val="en-US"/>
            </w:rPr>
          </w:pPr>
        </w:p>
        <w:p w14:paraId="46961A11" w14:textId="77777777" w:rsidR="002F30E3" w:rsidRDefault="002F30E3">
          <w:pPr>
            <w:rPr>
              <w:lang w:val="en-US"/>
            </w:rPr>
          </w:pPr>
        </w:p>
        <w:p w14:paraId="0772C895" w14:textId="77777777" w:rsidR="002F30E3" w:rsidRDefault="002F30E3">
          <w:pPr>
            <w:rPr>
              <w:lang w:val="en-US"/>
            </w:rPr>
          </w:pPr>
        </w:p>
        <w:p w14:paraId="5985BDC4" w14:textId="77777777" w:rsidR="002F30E3" w:rsidRDefault="002F30E3">
          <w:pPr>
            <w:rPr>
              <w:lang w:val="en-US"/>
            </w:rPr>
          </w:pPr>
        </w:p>
        <w:p w14:paraId="7ACDE689" w14:textId="77777777" w:rsidR="002F30E3" w:rsidRDefault="002F30E3">
          <w:pPr>
            <w:rPr>
              <w:lang w:val="en-US"/>
            </w:rPr>
          </w:pPr>
        </w:p>
        <w:p w14:paraId="481209E9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712F819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2DC4C9B9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717B94BF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2D065BB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7F99741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6D2C8AA7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0D0140A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299DA8B6" w14:textId="77777777" w:rsidR="002F30E3" w:rsidRPr="002F30E3" w:rsidRDefault="002F30E3"/>
        <w:p w14:paraId="205E293B" w14:textId="77777777" w:rsidR="002F30E3" w:rsidRPr="002F30E3" w:rsidRDefault="002F30E3"/>
        <w:p w14:paraId="5760917A" w14:textId="0B7E6D2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376B94">
            <w:rPr>
              <w:b/>
              <w:sz w:val="28"/>
              <w:szCs w:val="28"/>
              <w:lang w:val="en-US"/>
            </w:rPr>
            <w:t>5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76B94">
            <w:rPr>
              <w:sz w:val="28"/>
              <w:szCs w:val="28"/>
              <w:lang w:val="en-US"/>
            </w:rPr>
            <w:t>27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376B94">
            <w:rPr>
              <w:sz w:val="28"/>
              <w:szCs w:val="28"/>
              <w:lang w:val="en-US"/>
            </w:rPr>
            <w:t>May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76B94">
            <w:rPr>
              <w:sz w:val="28"/>
              <w:szCs w:val="28"/>
              <w:lang w:val="en-US"/>
            </w:rPr>
            <w:t>3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376B94">
            <w:rPr>
              <w:sz w:val="28"/>
              <w:szCs w:val="28"/>
              <w:lang w:val="en-US"/>
            </w:rPr>
            <w:t>June</w:t>
          </w:r>
        </w:p>
        <w:p w14:paraId="2EB9D561" w14:textId="77777777" w:rsidR="002F30E3" w:rsidRPr="002F30E3" w:rsidRDefault="002F30E3">
          <w:pPr>
            <w:rPr>
              <w:lang w:val="en-US"/>
            </w:rPr>
          </w:pPr>
        </w:p>
        <w:p w14:paraId="2A3BBED5" w14:textId="77777777" w:rsidR="002F30E3" w:rsidRPr="002F30E3" w:rsidRDefault="002F30E3">
          <w:pPr>
            <w:rPr>
              <w:lang w:val="en-US"/>
            </w:rPr>
          </w:pPr>
        </w:p>
        <w:p w14:paraId="5114CDFD" w14:textId="77777777" w:rsidR="002F30E3" w:rsidRPr="002F30E3" w:rsidRDefault="002F30E3">
          <w:pPr>
            <w:rPr>
              <w:lang w:val="en-US"/>
            </w:rPr>
          </w:pPr>
        </w:p>
        <w:p w14:paraId="262F503C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0025C1CD" w14:textId="77777777" w:rsidR="006F3F7C" w:rsidRDefault="00A820FA">
          <w:pPr>
            <w:rPr>
              <w:lang w:val="en-US"/>
            </w:rPr>
          </w:pPr>
        </w:p>
      </w:sdtContent>
    </w:sdt>
    <w:p w14:paraId="43888B32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850E012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1B12A2A0" w14:textId="77777777" w:rsidR="000867A3" w:rsidRDefault="00004778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8025713" w:history="1">
            <w:r w:rsidR="000867A3" w:rsidRPr="00405B17">
              <w:rPr>
                <w:rStyle w:val="Hyperlink"/>
                <w:noProof/>
                <w:lang w:val="en-US"/>
              </w:rPr>
              <w:t>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Week Activities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_Toc358025713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4F5850E" w14:textId="77777777" w:rsidR="000867A3" w:rsidRDefault="00A820F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4" w:history="1">
            <w:r w:rsidR="000867A3" w:rsidRPr="00405B17">
              <w:rPr>
                <w:rStyle w:val="Hyperlink"/>
                <w:noProof/>
                <w:lang w:val="en-US"/>
              </w:rPr>
              <w:t>1.1.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Work Executed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_Toc358025714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49FE3504" w14:textId="77777777" w:rsidR="000867A3" w:rsidRDefault="00A820F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5" w:history="1">
            <w:r w:rsidR="000867A3" w:rsidRPr="00405B17">
              <w:rPr>
                <w:rStyle w:val="Hyperlink"/>
                <w:noProof/>
                <w:lang w:val="en-US"/>
              </w:rPr>
              <w:t>1.2.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Work Analyses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_Toc358025715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844A682" w14:textId="77777777" w:rsidR="000867A3" w:rsidRDefault="00A820F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6" w:history="1">
            <w:r w:rsidR="000867A3" w:rsidRPr="00405B17">
              <w:rPr>
                <w:rStyle w:val="Hyperlink"/>
                <w:noProof/>
                <w:lang w:val="en-US"/>
              </w:rPr>
              <w:t>1.3.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Achievements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_Toc358025716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CB48AB7" w14:textId="77777777" w:rsidR="000867A3" w:rsidRDefault="00A820F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7" w:history="1">
            <w:r w:rsidR="000867A3" w:rsidRPr="00405B17">
              <w:rPr>
                <w:rStyle w:val="Hyperlink"/>
                <w:noProof/>
                <w:lang w:val="en-US"/>
              </w:rPr>
              <w:t>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Impediments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_Toc358025717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3A5EE0" w14:textId="77777777" w:rsidR="000867A3" w:rsidRDefault="00A820F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8" w:history="1">
            <w:r w:rsidR="000867A3" w:rsidRPr="00405B17">
              <w:rPr>
                <w:rStyle w:val="Hyperlink"/>
                <w:noProof/>
                <w:lang w:val="en-US"/>
              </w:rPr>
              <w:t>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Plans For Next Weeks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_Toc358025718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5B56B3C1" w14:textId="77777777" w:rsidR="000867A3" w:rsidRDefault="00A820F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9" w:history="1">
            <w:r w:rsidR="000867A3" w:rsidRPr="00405B17">
              <w:rPr>
                <w:rStyle w:val="Hyperlink"/>
                <w:noProof/>
                <w:lang w:val="en-US"/>
              </w:rPr>
              <w:t>4.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Progress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_Toc358025719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2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283AE109" w14:textId="77777777" w:rsidR="000867A3" w:rsidRDefault="00A820F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0" w:history="1">
            <w:r w:rsidR="000867A3" w:rsidRPr="00405B17">
              <w:rPr>
                <w:rStyle w:val="Hyperlink"/>
                <w:noProof/>
                <w:lang w:val="en-US"/>
              </w:rPr>
              <w:t>4.1.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Earned value and/or Gantt Image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_Toc358025720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2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D7DBA6" w14:textId="77777777" w:rsidR="000867A3" w:rsidRDefault="00A820F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1" w:history="1">
            <w:r w:rsidR="000867A3" w:rsidRPr="00405B17">
              <w:rPr>
                <w:rStyle w:val="Hyperlink"/>
                <w:noProof/>
                <w:lang w:val="en-US"/>
              </w:rPr>
              <w:t>4.2.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Effort by task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_Toc358025721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3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127726" w14:textId="77777777" w:rsidR="000867A3" w:rsidRDefault="00A820F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2" w:history="1">
            <w:r w:rsidR="000867A3" w:rsidRPr="00405B17">
              <w:rPr>
                <w:rStyle w:val="Hyperlink"/>
                <w:noProof/>
                <w:lang w:val="en-US"/>
              </w:rPr>
              <w:t>4.3.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Individual effort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_Toc358025722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3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6071D2C8" w14:textId="77777777" w:rsidR="000867A3" w:rsidRDefault="00A820F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23" w:history="1">
            <w:r w:rsidR="000867A3" w:rsidRPr="00405B17">
              <w:rPr>
                <w:rStyle w:val="Hyperlink"/>
                <w:noProof/>
                <w:lang w:val="en-US"/>
              </w:rPr>
              <w:t>5.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Individual log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_Toc358025723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4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27FC9326" w14:textId="77777777" w:rsidR="00906D0A" w:rsidRPr="00F24CA6" w:rsidRDefault="00004778">
          <w:r w:rsidRPr="00895D61">
            <w:rPr>
              <w:lang w:val="en-US"/>
            </w:rPr>
            <w:fldChar w:fldCharType="end"/>
          </w:r>
        </w:p>
      </w:sdtContent>
    </w:sdt>
    <w:p w14:paraId="1FA5E3E3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435C83C9" w14:textId="77777777" w:rsidR="000867A3" w:rsidRDefault="00004778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8025724" w:history="1">
        <w:r w:rsidR="000867A3" w:rsidRPr="00277857">
          <w:rPr>
            <w:rStyle w:val="Hyperlink"/>
            <w:noProof/>
            <w:lang w:val="en-US"/>
          </w:rPr>
          <w:t>Figure 1: Earned Value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_Toc358025724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2</w:t>
        </w:r>
        <w:r w:rsidR="000867A3">
          <w:rPr>
            <w:noProof/>
            <w:webHidden/>
          </w:rPr>
          <w:fldChar w:fldCharType="end"/>
        </w:r>
      </w:hyperlink>
    </w:p>
    <w:p w14:paraId="4F38861E" w14:textId="77777777" w:rsidR="000867A3" w:rsidRDefault="00A820FA">
      <w:pPr>
        <w:pStyle w:val="TableofFigures"/>
        <w:tabs>
          <w:tab w:val="right" w:leader="dot" w:pos="8494"/>
        </w:tabs>
        <w:rPr>
          <w:noProof/>
        </w:rPr>
      </w:pPr>
      <w:hyperlink w:anchor="_Toc358025725" w:history="1">
        <w:r w:rsidR="000867A3" w:rsidRPr="00277857">
          <w:rPr>
            <w:rStyle w:val="Hyperlink"/>
            <w:noProof/>
            <w:lang w:val="en-US"/>
          </w:rPr>
          <w:t>Figure 2: Week effort by task type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_Toc358025725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3</w:t>
        </w:r>
        <w:r w:rsidR="000867A3">
          <w:rPr>
            <w:noProof/>
            <w:webHidden/>
          </w:rPr>
          <w:fldChar w:fldCharType="end"/>
        </w:r>
      </w:hyperlink>
    </w:p>
    <w:p w14:paraId="467E0D68" w14:textId="77777777" w:rsidR="000867A3" w:rsidRDefault="00A820FA">
      <w:pPr>
        <w:pStyle w:val="TableofFigures"/>
        <w:tabs>
          <w:tab w:val="right" w:leader="dot" w:pos="8494"/>
        </w:tabs>
        <w:rPr>
          <w:noProof/>
        </w:rPr>
      </w:pPr>
      <w:hyperlink w:anchor="_Toc358025726" w:history="1">
        <w:r w:rsidR="000867A3" w:rsidRPr="00277857">
          <w:rPr>
            <w:rStyle w:val="Hyperlink"/>
            <w:noProof/>
            <w:lang w:val="en-US"/>
          </w:rPr>
          <w:t>Figure 3: Week effort by team member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_Toc358025726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3</w:t>
        </w:r>
        <w:r w:rsidR="000867A3">
          <w:rPr>
            <w:noProof/>
            <w:webHidden/>
          </w:rPr>
          <w:fldChar w:fldCharType="end"/>
        </w:r>
      </w:hyperlink>
    </w:p>
    <w:p w14:paraId="40CA0EB7" w14:textId="77777777" w:rsidR="00906D0A" w:rsidRPr="00B154CA" w:rsidRDefault="00004778">
      <w:r w:rsidRPr="00895D61">
        <w:rPr>
          <w:lang w:val="en-US"/>
        </w:rPr>
        <w:fldChar w:fldCharType="end"/>
      </w:r>
    </w:p>
    <w:p w14:paraId="22A347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C87A61C" w14:textId="77777777" w:rsidR="000867A3" w:rsidRDefault="00004778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8025727" w:history="1">
        <w:r w:rsidR="000867A3" w:rsidRPr="00351DFE">
          <w:rPr>
            <w:rStyle w:val="Hyperlink"/>
            <w:noProof/>
            <w:lang w:val="en-US"/>
          </w:rPr>
          <w:t>Table 1: List of Contributors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_Toc358025727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ii</w:t>
        </w:r>
        <w:r w:rsidR="000867A3">
          <w:rPr>
            <w:noProof/>
            <w:webHidden/>
          </w:rPr>
          <w:fldChar w:fldCharType="end"/>
        </w:r>
      </w:hyperlink>
    </w:p>
    <w:p w14:paraId="4AFC3479" w14:textId="77777777" w:rsidR="000867A3" w:rsidRDefault="00A820FA">
      <w:pPr>
        <w:pStyle w:val="TableofFigures"/>
        <w:tabs>
          <w:tab w:val="right" w:leader="dot" w:pos="8494"/>
        </w:tabs>
        <w:rPr>
          <w:noProof/>
        </w:rPr>
      </w:pPr>
      <w:hyperlink w:anchor="_Toc358025728" w:history="1">
        <w:r w:rsidR="000867A3" w:rsidRPr="00351DFE">
          <w:rPr>
            <w:rStyle w:val="Hyperlink"/>
            <w:noProof/>
            <w:lang w:val="en-US"/>
          </w:rPr>
          <w:t>Table 2: Version history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_Toc358025728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ii</w:t>
        </w:r>
        <w:r w:rsidR="000867A3">
          <w:rPr>
            <w:noProof/>
            <w:webHidden/>
          </w:rPr>
          <w:fldChar w:fldCharType="end"/>
        </w:r>
      </w:hyperlink>
    </w:p>
    <w:p w14:paraId="4875D78E" w14:textId="77777777" w:rsidR="000867A3" w:rsidRDefault="00A820FA">
      <w:pPr>
        <w:pStyle w:val="TableofFigures"/>
        <w:tabs>
          <w:tab w:val="right" w:leader="dot" w:pos="8494"/>
        </w:tabs>
        <w:rPr>
          <w:noProof/>
        </w:rPr>
      </w:pPr>
      <w:hyperlink w:anchor="_Toc358025729" w:history="1">
        <w:r w:rsidR="000867A3" w:rsidRPr="00351DFE">
          <w:rPr>
            <w:rStyle w:val="Hyperlink"/>
            <w:noProof/>
            <w:lang w:val="en-US"/>
          </w:rPr>
          <w:t>Table 3: Log of individual effort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_Toc358025729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4</w:t>
        </w:r>
        <w:r w:rsidR="000867A3">
          <w:rPr>
            <w:noProof/>
            <w:webHidden/>
          </w:rPr>
          <w:fldChar w:fldCharType="end"/>
        </w:r>
      </w:hyperlink>
    </w:p>
    <w:p w14:paraId="37ED4D75" w14:textId="77777777" w:rsidR="00895D61" w:rsidRPr="00F24CA6" w:rsidRDefault="00004778">
      <w:r w:rsidRPr="00895D61">
        <w:rPr>
          <w:lang w:val="en-US"/>
        </w:rPr>
        <w:fldChar w:fldCharType="end"/>
      </w:r>
    </w:p>
    <w:p w14:paraId="25C15B58" w14:textId="77777777" w:rsidR="00906D0A" w:rsidRPr="00F24CA6" w:rsidRDefault="00906D0A">
      <w:r w:rsidRPr="00F24CA6">
        <w:br w:type="page"/>
      </w:r>
    </w:p>
    <w:p w14:paraId="05DA10A5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0BD8C453" w14:textId="77777777" w:rsidTr="0071045A">
        <w:tc>
          <w:tcPr>
            <w:tcW w:w="9606" w:type="dxa"/>
            <w:gridSpan w:val="4"/>
          </w:tcPr>
          <w:p w14:paraId="19BD3CF8" w14:textId="77777777" w:rsidR="0071045A" w:rsidRPr="006623B7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3B4F76C5" w14:textId="77777777" w:rsidTr="003B5E03">
        <w:tc>
          <w:tcPr>
            <w:tcW w:w="1668" w:type="dxa"/>
            <w:vAlign w:val="center"/>
          </w:tcPr>
          <w:p w14:paraId="15F0498B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E422579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AA473D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1FCD39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0707F6CE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6-0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28C2EA4" w14:textId="67CEF1FB" w:rsidR="008D2DFD" w:rsidRPr="007511CC" w:rsidRDefault="00376B94" w:rsidP="008D2DFD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03-06</w:t>
                </w:r>
                <w:r w:rsidR="00A843EE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6E649E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 xml:space="preserve">Filipe </w:t>
            </w:r>
            <w:proofErr w:type="spellStart"/>
            <w:r w:rsidRPr="007511CC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4BAF0F2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5E4D68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EB6E9D" w:rsidRPr="00551E76" w14:paraId="710862B0" w14:textId="77777777" w:rsidTr="003B5E03">
        <w:tc>
          <w:tcPr>
            <w:tcW w:w="1668" w:type="dxa"/>
            <w:vAlign w:val="center"/>
          </w:tcPr>
          <w:p w14:paraId="3399A2FB" w14:textId="4BF246C6" w:rsidR="00EB6E9D" w:rsidRPr="00F11C9A" w:rsidRDefault="000867A3" w:rsidP="00376B94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03-0</w:t>
            </w:r>
            <w:r w:rsidR="00376B94">
              <w:rPr>
                <w:lang w:val="en-GB"/>
              </w:rPr>
              <w:t>6</w:t>
            </w:r>
            <w:r>
              <w:rPr>
                <w:lang w:val="en-GB"/>
              </w:rPr>
              <w:t>-2013</w:t>
            </w:r>
          </w:p>
        </w:tc>
        <w:tc>
          <w:tcPr>
            <w:tcW w:w="2268" w:type="dxa"/>
            <w:vAlign w:val="center"/>
          </w:tcPr>
          <w:p w14:paraId="280E4004" w14:textId="71AB845A" w:rsidR="00EB6E9D" w:rsidRPr="007511CC" w:rsidRDefault="000867A3" w:rsidP="008D2D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45BAA235" w14:textId="0F392DC2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3EDB368" w14:textId="1F9D1776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843EE" w:rsidRPr="00551E76" w14:paraId="216F9638" w14:textId="77777777" w:rsidTr="003B5E03">
        <w:tc>
          <w:tcPr>
            <w:tcW w:w="1668" w:type="dxa"/>
            <w:vAlign w:val="center"/>
          </w:tcPr>
          <w:p w14:paraId="67F161A6" w14:textId="342DFCB8" w:rsidR="00A843EE" w:rsidRPr="00F11C9A" w:rsidRDefault="00862647" w:rsidP="008D2DFD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323C1A36" w14:textId="6344F409" w:rsidR="00A843EE" w:rsidRPr="007511CC" w:rsidRDefault="00862647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6C65B97" w14:textId="44A0396A" w:rsidR="00A843EE" w:rsidRPr="007511CC" w:rsidRDefault="00862647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42B47EC1" w14:textId="5AD7D9C1" w:rsidR="00A843EE" w:rsidRPr="007511CC" w:rsidRDefault="00862647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843EE" w:rsidRPr="00551E76" w14:paraId="3BCAF7F3" w14:textId="77777777" w:rsidTr="003B5E03">
        <w:tc>
          <w:tcPr>
            <w:tcW w:w="1668" w:type="dxa"/>
            <w:vAlign w:val="center"/>
          </w:tcPr>
          <w:p w14:paraId="0EF98415" w14:textId="77777777" w:rsidR="00A843EE" w:rsidRPr="00F11C9A" w:rsidRDefault="00A843EE" w:rsidP="008D2DFD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54CC83D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DAA7EE3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0D2A32E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</w:tr>
    </w:tbl>
    <w:p w14:paraId="69BEE5D5" w14:textId="77777777" w:rsidR="0071045A" w:rsidRPr="00930989" w:rsidRDefault="0071045A" w:rsidP="0071045A">
      <w:pPr>
        <w:pStyle w:val="Caption"/>
        <w:rPr>
          <w:lang w:val="en-US"/>
        </w:rPr>
      </w:pPr>
      <w:bookmarkStart w:id="0" w:name="_Toc358025727"/>
      <w:r w:rsidRPr="00930989">
        <w:rPr>
          <w:lang w:val="en-US"/>
        </w:rPr>
        <w:t xml:space="preserve">Table </w:t>
      </w:r>
      <w:r w:rsidR="00004778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004778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004778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5B840BCC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551E76" w14:paraId="7837575A" w14:textId="77777777" w:rsidTr="006452C6">
        <w:tc>
          <w:tcPr>
            <w:tcW w:w="9607" w:type="dxa"/>
            <w:gridSpan w:val="6"/>
          </w:tcPr>
          <w:p w14:paraId="73C56EC4" w14:textId="77777777" w:rsidR="0071045A" w:rsidRPr="0071045A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F88B15F" w14:textId="77777777" w:rsidTr="00B154CA">
        <w:tc>
          <w:tcPr>
            <w:tcW w:w="1384" w:type="dxa"/>
            <w:vAlign w:val="center"/>
          </w:tcPr>
          <w:p w14:paraId="7E1F05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71604A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2BC95B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47C95A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1294C35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015CDE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42BF1687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6-0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A0941A3" w14:textId="5076FEF6" w:rsidR="00F24CA6" w:rsidRPr="00895D61" w:rsidRDefault="00376B94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03-06-2013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27BF9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2FECDDBE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2D0381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7A7D0D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A6D6B6E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76B94" w:rsidRPr="002276B0" w14:paraId="09F44A2F" w14:textId="77777777" w:rsidTr="00B154CA">
        <w:tc>
          <w:tcPr>
            <w:tcW w:w="1384" w:type="dxa"/>
            <w:vAlign w:val="center"/>
          </w:tcPr>
          <w:p w14:paraId="37D02265" w14:textId="058338BD" w:rsidR="00376B94" w:rsidRPr="00A8289F" w:rsidRDefault="00376B94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46C43F01" w14:textId="46827C76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Sate</w:t>
            </w:r>
          </w:p>
        </w:tc>
        <w:tc>
          <w:tcPr>
            <w:tcW w:w="1701" w:type="dxa"/>
            <w:vAlign w:val="center"/>
          </w:tcPr>
          <w:p w14:paraId="71B1D9AF" w14:textId="3D3EF254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4EF903FC" w14:textId="1F6AADA1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421ACCAA" w14:textId="77777777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92A61BD" w14:textId="5A93AD0A" w:rsidR="00376B94" w:rsidRPr="00A8289F" w:rsidRDefault="00376B94" w:rsidP="00376B94">
            <w:pPr>
              <w:keepNext/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76B94" w:rsidRPr="002276B0" w14:paraId="4E93D26B" w14:textId="77777777" w:rsidTr="00B154CA">
        <w:tc>
          <w:tcPr>
            <w:tcW w:w="1384" w:type="dxa"/>
            <w:vAlign w:val="center"/>
          </w:tcPr>
          <w:p w14:paraId="7BCE9B3A" w14:textId="0B4AC141" w:rsidR="00376B94" w:rsidRDefault="00376B94" w:rsidP="00376B9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4025FC14" w14:textId="4B34032C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0C44566C" w14:textId="256A8348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14:paraId="34B427D4" w14:textId="023B21E6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7E68CB80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553E563" w14:textId="319025A2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76B94" w:rsidRPr="002276B0" w14:paraId="07AF7F13" w14:textId="77777777" w:rsidTr="00B154CA">
        <w:tc>
          <w:tcPr>
            <w:tcW w:w="1384" w:type="dxa"/>
            <w:vAlign w:val="center"/>
          </w:tcPr>
          <w:p w14:paraId="17FC2957" w14:textId="32E35F60" w:rsidR="00376B94" w:rsidRPr="00376B94" w:rsidRDefault="00376B94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376B94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3FCAB99C" w14:textId="4DE48E8A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Corrections</w:t>
            </w:r>
          </w:p>
        </w:tc>
        <w:tc>
          <w:tcPr>
            <w:tcW w:w="1701" w:type="dxa"/>
            <w:vAlign w:val="center"/>
          </w:tcPr>
          <w:p w14:paraId="5F3F68B1" w14:textId="46FE9347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 xml:space="preserve">Filipe </w:t>
            </w:r>
            <w:proofErr w:type="spellStart"/>
            <w:r w:rsidRPr="00376B94"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1EA03208" w14:textId="2F64DB44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02AC2DAF" w14:textId="77777777" w:rsidR="00376B94" w:rsidRPr="00376B94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613EB6" w14:textId="4B3C9CB0" w:rsidR="00376B94" w:rsidRPr="00376B94" w:rsidRDefault="00376B94" w:rsidP="00376B94">
            <w:pPr>
              <w:keepNext/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Ready for Revision</w:t>
            </w:r>
          </w:p>
        </w:tc>
      </w:tr>
      <w:tr w:rsidR="00376B94" w:rsidRPr="002276B0" w14:paraId="5ACB1933" w14:textId="77777777" w:rsidTr="00B154CA">
        <w:tc>
          <w:tcPr>
            <w:tcW w:w="1384" w:type="dxa"/>
            <w:vAlign w:val="center"/>
          </w:tcPr>
          <w:p w14:paraId="72AAB3CC" w14:textId="6F53F5BC" w:rsidR="00376B94" w:rsidRPr="00376B94" w:rsidRDefault="00376B94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376B94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19C08648" w14:textId="0307196C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09EC44A9" w14:textId="03DACB8E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 xml:space="preserve">Filipe </w:t>
            </w:r>
            <w:proofErr w:type="spellStart"/>
            <w:r w:rsidRPr="00376B94"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4812CC54" w14:textId="7BBFA9A6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1435908E" w14:textId="77777777" w:rsidR="00376B94" w:rsidRPr="00376B94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5F7497C" w14:textId="02DC45D0" w:rsidR="00376B94" w:rsidRPr="00376B94" w:rsidRDefault="00376B94" w:rsidP="00376B94">
            <w:pPr>
              <w:keepNext/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Ready for Approval</w:t>
            </w:r>
          </w:p>
        </w:tc>
      </w:tr>
      <w:tr w:rsidR="00376B94" w:rsidRPr="00EB6E9D" w14:paraId="3ED7B6BC" w14:textId="77777777" w:rsidTr="00B154CA">
        <w:tc>
          <w:tcPr>
            <w:tcW w:w="1384" w:type="dxa"/>
            <w:vAlign w:val="center"/>
          </w:tcPr>
          <w:p w14:paraId="3C929CBC" w14:textId="51C763B6" w:rsidR="00376B94" w:rsidRPr="00862647" w:rsidRDefault="00862647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862647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05B9A0FC" w14:textId="77777777" w:rsidR="00376B94" w:rsidRDefault="005A2770" w:rsidP="00376B94">
            <w:pPr>
              <w:jc w:val="center"/>
              <w:rPr>
                <w:ins w:id="1" w:author="Carla Silva Machado" w:date="2013-06-03T14:06:00Z"/>
                <w:lang w:val="en-US"/>
              </w:rPr>
            </w:pPr>
            <w:ins w:id="2" w:author="Carla Silva Machado" w:date="2013-06-03T14:05:00Z">
              <w:r>
                <w:rPr>
                  <w:lang w:val="en-US"/>
                </w:rPr>
                <w:t xml:space="preserve">Some comments and </w:t>
              </w:r>
            </w:ins>
            <w:ins w:id="3" w:author="Carla Silva Machado" w:date="2013-06-03T14:06:00Z">
              <w:r>
                <w:rPr>
                  <w:lang w:val="en-US"/>
                </w:rPr>
                <w:t>suggestions</w:t>
              </w:r>
            </w:ins>
            <w:ins w:id="4" w:author="Carla Silva Machado" w:date="2013-06-03T14:05:00Z">
              <w:r>
                <w:rPr>
                  <w:lang w:val="en-US"/>
                </w:rPr>
                <w:t xml:space="preserve"> on alterations</w:t>
              </w:r>
            </w:ins>
            <w:ins w:id="5" w:author="Carla Silva Machado" w:date="2013-06-03T14:06:00Z">
              <w:r>
                <w:rPr>
                  <w:lang w:val="en-US"/>
                </w:rPr>
                <w:t>.</w:t>
              </w:r>
            </w:ins>
          </w:p>
          <w:p w14:paraId="5F939EA7" w14:textId="65A63EEF" w:rsidR="005A2770" w:rsidRPr="00862647" w:rsidRDefault="005A2770" w:rsidP="00376B94">
            <w:pPr>
              <w:jc w:val="center"/>
              <w:rPr>
                <w:lang w:val="en-US"/>
              </w:rPr>
            </w:pPr>
            <w:ins w:id="6" w:author="Carla Silva Machado" w:date="2013-06-03T14:06:00Z">
              <w:r>
                <w:rPr>
                  <w:lang w:val="en-US"/>
                </w:rPr>
                <w:t>Approved</w:t>
              </w:r>
            </w:ins>
            <w:bookmarkStart w:id="7" w:name="_GoBack"/>
            <w:bookmarkEnd w:id="7"/>
          </w:p>
        </w:tc>
        <w:tc>
          <w:tcPr>
            <w:tcW w:w="1701" w:type="dxa"/>
            <w:vAlign w:val="center"/>
          </w:tcPr>
          <w:p w14:paraId="3D3A5C03" w14:textId="02E4ADB3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2E8B5C9" w14:textId="3272F8A7" w:rsidR="00376B94" w:rsidRPr="00862647" w:rsidRDefault="00862647" w:rsidP="00376B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34929991" w14:textId="19E86A98" w:rsidR="00376B94" w:rsidRPr="00862647" w:rsidRDefault="00862647" w:rsidP="00376B94">
            <w:pPr>
              <w:jc w:val="center"/>
              <w:rPr>
                <w:lang w:val="en-US"/>
              </w:rPr>
            </w:pPr>
            <w:r w:rsidRPr="00862647">
              <w:rPr>
                <w:lang w:val="en-US"/>
              </w:rPr>
              <w:t>Carla Machado</w:t>
            </w:r>
          </w:p>
        </w:tc>
        <w:tc>
          <w:tcPr>
            <w:tcW w:w="1844" w:type="dxa"/>
            <w:vAlign w:val="center"/>
          </w:tcPr>
          <w:p w14:paraId="771A1655" w14:textId="7FB9F56E" w:rsidR="00376B94" w:rsidRPr="00862647" w:rsidRDefault="00862647" w:rsidP="00376B9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76B94" w:rsidRPr="00EB6E9D" w14:paraId="66F84DD6" w14:textId="77777777" w:rsidTr="002B746D">
        <w:tc>
          <w:tcPr>
            <w:tcW w:w="1384" w:type="dxa"/>
            <w:vAlign w:val="center"/>
          </w:tcPr>
          <w:p w14:paraId="748A2DE0" w14:textId="3D61A290" w:rsidR="00376B94" w:rsidRPr="00862647" w:rsidRDefault="00376B94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40ED392" w14:textId="4199FBB3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7D78923" w14:textId="77777777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B502B8" w14:textId="3B3D8166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5362231" w14:textId="3894B055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8CA6101" w14:textId="1E22D010" w:rsidR="00376B94" w:rsidRPr="00862647" w:rsidRDefault="00376B94" w:rsidP="00376B94">
            <w:pPr>
              <w:keepNext/>
              <w:jc w:val="center"/>
              <w:rPr>
                <w:lang w:val="en-US"/>
              </w:rPr>
            </w:pPr>
          </w:p>
        </w:tc>
      </w:tr>
      <w:tr w:rsidR="00376B94" w:rsidRPr="00EB6E9D" w14:paraId="6CC83399" w14:textId="77777777" w:rsidTr="00B154CA">
        <w:tc>
          <w:tcPr>
            <w:tcW w:w="1384" w:type="dxa"/>
            <w:vAlign w:val="center"/>
          </w:tcPr>
          <w:p w14:paraId="5ECEE8DA" w14:textId="35360CF6" w:rsidR="00376B94" w:rsidRPr="0045604C" w:rsidRDefault="00376B94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2C7D26E" w14:textId="6D21653F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E09AA2" w14:textId="18F43EFE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98F611" w14:textId="5B2797B7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424D361" w14:textId="77777777" w:rsidR="00376B94" w:rsidRPr="0045604C" w:rsidRDefault="00376B94" w:rsidP="00376B94">
            <w:pPr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3CDE49C" w14:textId="4F1E5ECC" w:rsidR="00376B94" w:rsidRPr="0045604C" w:rsidRDefault="00376B94" w:rsidP="00376B94">
            <w:pPr>
              <w:keepNext/>
              <w:jc w:val="center"/>
              <w:rPr>
                <w:lang w:val="en-US"/>
              </w:rPr>
            </w:pPr>
          </w:p>
        </w:tc>
      </w:tr>
      <w:tr w:rsidR="00376B94" w:rsidRPr="00EB6E9D" w14:paraId="2B096AFF" w14:textId="77777777" w:rsidTr="00B154CA">
        <w:tc>
          <w:tcPr>
            <w:tcW w:w="1384" w:type="dxa"/>
            <w:vAlign w:val="center"/>
          </w:tcPr>
          <w:p w14:paraId="5770693F" w14:textId="77777777" w:rsidR="00376B94" w:rsidRDefault="00376B94" w:rsidP="00376B9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8268B0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BF6D066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A5B632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E4B472D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8F646DD" w14:textId="77777777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376B94" w:rsidRPr="00EB6E9D" w14:paraId="07345609" w14:textId="77777777" w:rsidTr="00B154CA">
        <w:tc>
          <w:tcPr>
            <w:tcW w:w="1384" w:type="dxa"/>
            <w:vAlign w:val="center"/>
          </w:tcPr>
          <w:p w14:paraId="235A82E5" w14:textId="77777777" w:rsidR="00376B94" w:rsidRDefault="00376B94" w:rsidP="00376B9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25C3EE4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E59769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DEE3DD0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7C5FD8D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19CCB69" w14:textId="77777777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7DD55768" w14:textId="77777777" w:rsidR="00895D61" w:rsidRPr="002517A0" w:rsidRDefault="0071045A" w:rsidP="0071045A">
      <w:pPr>
        <w:pStyle w:val="Caption"/>
        <w:rPr>
          <w:lang w:val="en-US"/>
        </w:rPr>
      </w:pPr>
      <w:bookmarkStart w:id="8" w:name="_Toc358025728"/>
      <w:r w:rsidRPr="002517A0">
        <w:rPr>
          <w:lang w:val="en-US"/>
        </w:rPr>
        <w:t xml:space="preserve">Table </w:t>
      </w:r>
      <w:r w:rsidR="00004778" w:rsidRPr="002517A0">
        <w:fldChar w:fldCharType="begin"/>
      </w:r>
      <w:r w:rsidR="00244682" w:rsidRPr="002517A0">
        <w:rPr>
          <w:lang w:val="en-US"/>
        </w:rPr>
        <w:instrText xml:space="preserve"> SEQ Table \* ARABIC </w:instrText>
      </w:r>
      <w:r w:rsidR="00004778" w:rsidRPr="002517A0">
        <w:fldChar w:fldCharType="separate"/>
      </w:r>
      <w:r w:rsidR="006D0389" w:rsidRPr="002517A0">
        <w:rPr>
          <w:noProof/>
          <w:lang w:val="en-US"/>
        </w:rPr>
        <w:t>2</w:t>
      </w:r>
      <w:r w:rsidR="00004778" w:rsidRPr="002517A0">
        <w:rPr>
          <w:noProof/>
        </w:rPr>
        <w:fldChar w:fldCharType="end"/>
      </w:r>
      <w:r w:rsidRPr="002517A0">
        <w:rPr>
          <w:lang w:val="en-US"/>
        </w:rPr>
        <w:t>: Version history</w:t>
      </w:r>
      <w:bookmarkEnd w:id="8"/>
    </w:p>
    <w:p w14:paraId="7C871D33" w14:textId="77777777" w:rsidR="00895D61" w:rsidRPr="00425B7B" w:rsidRDefault="00895D61">
      <w:pPr>
        <w:rPr>
          <w:u w:val="single"/>
          <w:lang w:val="en-US"/>
        </w:rPr>
      </w:pPr>
    </w:p>
    <w:p w14:paraId="6678276F" w14:textId="77777777"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A8DBB8C" w14:textId="77777777"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9" w:name="_Toc358025713"/>
      <w:r>
        <w:rPr>
          <w:lang w:val="en-US"/>
        </w:rPr>
        <w:lastRenderedPageBreak/>
        <w:t>Week Activities</w:t>
      </w:r>
      <w:bookmarkEnd w:id="9"/>
    </w:p>
    <w:p w14:paraId="1A60A4C1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10" w:name="_Toc358025714"/>
      <w:r>
        <w:rPr>
          <w:lang w:val="en-US"/>
        </w:rPr>
        <w:t>Work Executed</w:t>
      </w:r>
      <w:bookmarkEnd w:id="10"/>
    </w:p>
    <w:p w14:paraId="79042608" w14:textId="7760B4D5" w:rsidR="004844EE" w:rsidRDefault="004844EE" w:rsidP="000B1F6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Meeting to prepare a plan for the last week</w:t>
      </w:r>
    </w:p>
    <w:p w14:paraId="089D511D" w14:textId="61548ED6" w:rsidR="000B1F68" w:rsidRDefault="004844EE" w:rsidP="000B1F6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Code Inspection – Follow-up</w:t>
      </w:r>
    </w:p>
    <w:p w14:paraId="163D8693" w14:textId="03F8936B" w:rsidR="000B1F68" w:rsidRDefault="004844EE" w:rsidP="000B1F6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Finished all the coding tasks</w:t>
      </w:r>
    </w:p>
    <w:p w14:paraId="5160825A" w14:textId="060388FD" w:rsidR="00CF3F1E" w:rsidRDefault="004844EE" w:rsidP="000B1F6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Execution of the test plan and defect</w:t>
      </w:r>
      <w:ins w:id="11" w:author="Carla Silva Machado" w:date="2013-06-03T13:46:00Z">
        <w:r w:rsidR="00862647">
          <w:rPr>
            <w:lang w:val="en-US"/>
          </w:rPr>
          <w:t>s</w:t>
        </w:r>
      </w:ins>
      <w:r>
        <w:rPr>
          <w:lang w:val="en-US"/>
        </w:rPr>
        <w:t xml:space="preserve"> correction </w:t>
      </w:r>
    </w:p>
    <w:p w14:paraId="1DCC9503" w14:textId="77777777" w:rsidR="006C46E4" w:rsidRDefault="006C46E4" w:rsidP="00097AAD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12" w:name="_Toc354956861"/>
      <w:bookmarkStart w:id="13" w:name="_Toc355014426"/>
      <w:bookmarkStart w:id="14" w:name="_Toc354956862"/>
      <w:bookmarkStart w:id="15" w:name="_Toc355014427"/>
      <w:bookmarkStart w:id="16" w:name="_Toc354956863"/>
      <w:bookmarkStart w:id="17" w:name="_Toc355014428"/>
      <w:bookmarkStart w:id="18" w:name="_Toc354956864"/>
      <w:bookmarkStart w:id="19" w:name="_Toc355014429"/>
      <w:bookmarkStart w:id="20" w:name="_Toc354956865"/>
      <w:bookmarkStart w:id="21" w:name="_Toc355014430"/>
      <w:bookmarkStart w:id="22" w:name="_Toc354956866"/>
      <w:bookmarkStart w:id="23" w:name="_Toc355014431"/>
      <w:bookmarkStart w:id="24" w:name="_Toc354956867"/>
      <w:bookmarkStart w:id="25" w:name="_Toc355014432"/>
      <w:bookmarkStart w:id="26" w:name="_Toc354956868"/>
      <w:bookmarkStart w:id="27" w:name="_Toc355014433"/>
      <w:bookmarkStart w:id="28" w:name="_Toc35802571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097AAD">
        <w:rPr>
          <w:lang w:val="en-US"/>
        </w:rPr>
        <w:t>Work Analyses</w:t>
      </w:r>
      <w:bookmarkEnd w:id="28"/>
    </w:p>
    <w:p w14:paraId="00A7A665" w14:textId="7230EDC2" w:rsidR="002760C9" w:rsidRDefault="004844EE" w:rsidP="000B1F68">
      <w:pPr>
        <w:rPr>
          <w:lang w:val="en-US"/>
        </w:rPr>
      </w:pPr>
      <w:r>
        <w:rPr>
          <w:lang w:val="en-US"/>
        </w:rPr>
        <w:t xml:space="preserve">Due to bad indicators in the EV analysis done last week, this week started with a meeting between all the members to obtain information regarding the project progress and to prepare a plan for the last week. This </w:t>
      </w:r>
      <w:r w:rsidR="002B746D">
        <w:rPr>
          <w:lang w:val="en-US"/>
        </w:rPr>
        <w:t>helped us</w:t>
      </w:r>
      <w:del w:id="29" w:author="Carla Silva Machado" w:date="2013-06-03T13:46:00Z">
        <w:r w:rsidR="002B746D" w:rsidDel="00862647">
          <w:rPr>
            <w:lang w:val="en-US"/>
          </w:rPr>
          <w:delText xml:space="preserve"> finishing</w:delText>
        </w:r>
      </w:del>
      <w:ins w:id="30" w:author="Carla Silva Machado" w:date="2013-06-03T13:47:00Z">
        <w:r w:rsidR="00862647">
          <w:rPr>
            <w:lang w:val="en-US"/>
          </w:rPr>
          <w:t xml:space="preserve"> </w:t>
        </w:r>
      </w:ins>
      <w:commentRangeStart w:id="31"/>
      <w:ins w:id="32" w:author="Carla Silva Machado" w:date="2013-06-03T13:46:00Z">
        <w:r w:rsidR="00862647">
          <w:rPr>
            <w:lang w:val="en-US"/>
          </w:rPr>
          <w:t>to finish</w:t>
        </w:r>
      </w:ins>
      <w:r w:rsidR="002B746D">
        <w:rPr>
          <w:lang w:val="en-US"/>
        </w:rPr>
        <w:t xml:space="preserve"> </w:t>
      </w:r>
      <w:r>
        <w:rPr>
          <w:lang w:val="en-US"/>
        </w:rPr>
        <w:t>the project on time</w:t>
      </w:r>
      <w:commentRangeEnd w:id="31"/>
      <w:r w:rsidR="00862647">
        <w:rPr>
          <w:rStyle w:val="CommentReference"/>
        </w:rPr>
        <w:commentReference w:id="31"/>
      </w:r>
      <w:r>
        <w:rPr>
          <w:lang w:val="en-US"/>
        </w:rPr>
        <w:t>.</w:t>
      </w:r>
      <w:r w:rsidR="002B746D">
        <w:rPr>
          <w:lang w:val="en-US"/>
        </w:rPr>
        <w:t xml:space="preserve"> It also helped </w:t>
      </w:r>
      <w:del w:id="33" w:author="Carla Silva Machado" w:date="2013-06-03T13:49:00Z">
        <w:r w:rsidR="002B746D" w:rsidDel="00862647">
          <w:rPr>
            <w:lang w:val="en-US"/>
          </w:rPr>
          <w:delText>to reduce</w:delText>
        </w:r>
      </w:del>
      <w:ins w:id="34" w:author="Carla Silva Machado" w:date="2013-06-03T13:49:00Z">
        <w:r w:rsidR="00862647">
          <w:rPr>
            <w:lang w:val="en-US"/>
          </w:rPr>
          <w:t>in reducing</w:t>
        </w:r>
      </w:ins>
      <w:r w:rsidR="002B746D">
        <w:rPr>
          <w:lang w:val="en-US"/>
        </w:rPr>
        <w:t xml:space="preserve"> the stress and misgiving in the team.</w:t>
      </w:r>
    </w:p>
    <w:p w14:paraId="02A3E038" w14:textId="726E9746" w:rsidR="002B746D" w:rsidRDefault="0034098B" w:rsidP="000B1F68">
      <w:pPr>
        <w:rPr>
          <w:lang w:val="en-US"/>
        </w:rPr>
      </w:pPr>
      <w:r>
        <w:rPr>
          <w:lang w:val="en-US"/>
        </w:rPr>
        <w:t xml:space="preserve">The priority was to, first, </w:t>
      </w:r>
      <w:r w:rsidR="002B746D">
        <w:rPr>
          <w:lang w:val="en-US"/>
        </w:rPr>
        <w:t xml:space="preserve">finish all the coding tasks, </w:t>
      </w:r>
      <w:r>
        <w:rPr>
          <w:lang w:val="en-US"/>
        </w:rPr>
        <w:t xml:space="preserve">then </w:t>
      </w:r>
      <w:r w:rsidR="002B746D">
        <w:rPr>
          <w:lang w:val="en-US"/>
        </w:rPr>
        <w:t>approve the test plan (ignoring the Document Management Process) and then execute it as it is.</w:t>
      </w:r>
      <w:r w:rsidR="00A843EE">
        <w:rPr>
          <w:lang w:val="en-US"/>
        </w:rPr>
        <w:t xml:space="preserve"> During the coding tasks, the Technical Manager was really finishing all the details.</w:t>
      </w:r>
    </w:p>
    <w:p w14:paraId="3AA7133C" w14:textId="77777777" w:rsidR="002F30E3" w:rsidRDefault="002F30E3" w:rsidP="00EE44F9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35" w:name="_Toc358025716"/>
      <w:r>
        <w:rPr>
          <w:lang w:val="en-US"/>
        </w:rPr>
        <w:t>Achievements</w:t>
      </w:r>
      <w:bookmarkEnd w:id="35"/>
    </w:p>
    <w:p w14:paraId="3699B486" w14:textId="2BB5BB35" w:rsidR="004F5728" w:rsidRDefault="0034098B" w:rsidP="004F57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Coding phase finished</w:t>
      </w:r>
    </w:p>
    <w:p w14:paraId="71357AD2" w14:textId="7BA25802" w:rsidR="0034098B" w:rsidRPr="004F5728" w:rsidRDefault="0034098B" w:rsidP="004F57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Test plan executed and </w:t>
      </w:r>
      <w:commentRangeStart w:id="36"/>
      <w:ins w:id="37" w:author="Carla Silva Machado" w:date="2013-06-03T13:47:00Z">
        <w:r w:rsidR="00862647">
          <w:rPr>
            <w:lang w:val="en-US"/>
          </w:rPr>
          <w:t>some of the de</w:t>
        </w:r>
      </w:ins>
      <w:ins w:id="38" w:author="Carla Silva Machado" w:date="2013-06-03T13:48:00Z">
        <w:r w:rsidR="00862647">
          <w:rPr>
            <w:lang w:val="en-US"/>
          </w:rPr>
          <w:t>f</w:t>
        </w:r>
      </w:ins>
      <w:ins w:id="39" w:author="Carla Silva Machado" w:date="2013-06-03T13:47:00Z">
        <w:r w:rsidR="00862647">
          <w:rPr>
            <w:lang w:val="en-US"/>
          </w:rPr>
          <w:t xml:space="preserve">ects found were </w:t>
        </w:r>
      </w:ins>
      <w:commentRangeEnd w:id="36"/>
      <w:ins w:id="40" w:author="Carla Silva Machado" w:date="2013-06-03T13:48:00Z">
        <w:r w:rsidR="00862647">
          <w:rPr>
            <w:rStyle w:val="CommentReference"/>
          </w:rPr>
          <w:commentReference w:id="36"/>
        </w:r>
      </w:ins>
      <w:del w:id="41" w:author="Carla Silva Machado" w:date="2013-06-03T13:50:00Z">
        <w:r w:rsidDel="00862647">
          <w:rPr>
            <w:lang w:val="en-US"/>
          </w:rPr>
          <w:delText>defects</w:delText>
        </w:r>
      </w:del>
      <w:r>
        <w:rPr>
          <w:lang w:val="en-US"/>
        </w:rPr>
        <w:t xml:space="preserve"> corrected</w:t>
      </w:r>
    </w:p>
    <w:p w14:paraId="41AF41CF" w14:textId="77777777"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42" w:name="_Toc358025717"/>
      <w:r>
        <w:rPr>
          <w:lang w:val="en-US"/>
        </w:rPr>
        <w:t>Impediments</w:t>
      </w:r>
      <w:bookmarkEnd w:id="42"/>
    </w:p>
    <w:p w14:paraId="7B7C86D3" w14:textId="2889F433" w:rsidR="002760C9" w:rsidRDefault="0034098B" w:rsidP="00985337">
      <w:pPr>
        <w:rPr>
          <w:lang w:val="en-US"/>
        </w:rPr>
      </w:pPr>
      <w:r>
        <w:rPr>
          <w:lang w:val="en-US"/>
        </w:rPr>
        <w:t xml:space="preserve">Although there were members that did not complete the 6 hours of work, the test plan was not reviewed, corrected and approved as the process defines. This happened because the duration of these tasks would certainly take longer </w:t>
      </w:r>
      <w:commentRangeStart w:id="43"/>
      <w:r>
        <w:rPr>
          <w:lang w:val="en-US"/>
        </w:rPr>
        <w:t xml:space="preserve">than a week </w:t>
      </w:r>
      <w:commentRangeEnd w:id="43"/>
      <w:r w:rsidR="00862647">
        <w:rPr>
          <w:rStyle w:val="CommentReference"/>
        </w:rPr>
        <w:commentReference w:id="43"/>
      </w:r>
      <w:r>
        <w:rPr>
          <w:lang w:val="en-US"/>
        </w:rPr>
        <w:t>and</w:t>
      </w:r>
      <w:ins w:id="44" w:author="Carla Silva Machado" w:date="2013-06-03T13:56:00Z">
        <w:r w:rsidR="00CF2A69">
          <w:rPr>
            <w:lang w:val="en-US"/>
          </w:rPr>
          <w:t xml:space="preserve"> that</w:t>
        </w:r>
      </w:ins>
      <w:r>
        <w:rPr>
          <w:lang w:val="en-US"/>
        </w:rPr>
        <w:t xml:space="preserve"> the plan for the last week prioritized the coding tasks.</w:t>
      </w:r>
    </w:p>
    <w:p w14:paraId="734D4AAE" w14:textId="6542F6F7" w:rsidR="002F30E3" w:rsidRDefault="00492066" w:rsidP="002760C9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45" w:name="_Toc358025718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r w:rsidR="0034098B">
        <w:rPr>
          <w:lang w:val="en-US"/>
        </w:rPr>
        <w:t>s</w:t>
      </w:r>
      <w:bookmarkEnd w:id="45"/>
    </w:p>
    <w:p w14:paraId="142671BA" w14:textId="55094396" w:rsidR="003668B3" w:rsidRDefault="0034098B" w:rsidP="00EC3CDA">
      <w:pPr>
        <w:pStyle w:val="ListParagraph"/>
        <w:numPr>
          <w:ilvl w:val="0"/>
          <w:numId w:val="23"/>
        </w:numPr>
        <w:rPr>
          <w:ins w:id="46" w:author="Carla Silva Machado" w:date="2013-06-03T13:54:00Z"/>
          <w:lang w:val="en-US"/>
        </w:rPr>
      </w:pPr>
      <w:r>
        <w:rPr>
          <w:lang w:val="en-US"/>
        </w:rPr>
        <w:t>Prepare the final presentation.</w:t>
      </w:r>
    </w:p>
    <w:p w14:paraId="1470343E" w14:textId="6909BA44" w:rsidR="00862647" w:rsidRDefault="00862647" w:rsidP="00EC3CDA">
      <w:pPr>
        <w:pStyle w:val="ListParagraph"/>
        <w:numPr>
          <w:ilvl w:val="0"/>
          <w:numId w:val="23"/>
        </w:numPr>
        <w:rPr>
          <w:lang w:val="en-US"/>
        </w:rPr>
      </w:pPr>
      <w:commentRangeStart w:id="47"/>
      <w:ins w:id="48" w:author="Carla Silva Machado" w:date="2013-06-03T13:54:00Z">
        <w:r>
          <w:rPr>
            <w:lang w:val="en-US"/>
          </w:rPr>
          <w:t>Correct bugs in the Earned value or create a new one</w:t>
        </w:r>
        <w:commentRangeEnd w:id="47"/>
        <w:r>
          <w:rPr>
            <w:rStyle w:val="CommentReference"/>
          </w:rPr>
          <w:commentReference w:id="47"/>
        </w:r>
      </w:ins>
      <w:ins w:id="49" w:author="Carla Silva Machado" w:date="2013-06-03T13:55:00Z">
        <w:r w:rsidR="00CF2A69">
          <w:rPr>
            <w:lang w:val="en-US"/>
          </w:rPr>
          <w:t>, validate presented values</w:t>
        </w:r>
      </w:ins>
    </w:p>
    <w:p w14:paraId="21E5AEF5" w14:textId="77777777" w:rsidR="003668B3" w:rsidRDefault="003668B3">
      <w:pPr>
        <w:rPr>
          <w:lang w:val="en-US"/>
        </w:rPr>
      </w:pPr>
      <w:r>
        <w:rPr>
          <w:lang w:val="en-US"/>
        </w:rPr>
        <w:br w:type="page"/>
      </w:r>
    </w:p>
    <w:p w14:paraId="0375C44D" w14:textId="77777777" w:rsidR="00EC3CDA" w:rsidRPr="00EC3CDA" w:rsidRDefault="00EC3CDA" w:rsidP="003668B3">
      <w:pPr>
        <w:pStyle w:val="ListParagraph"/>
        <w:rPr>
          <w:lang w:val="en-US"/>
        </w:rPr>
      </w:pPr>
    </w:p>
    <w:p w14:paraId="57F86289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50" w:name="_Toc354956875"/>
      <w:bookmarkStart w:id="51" w:name="_Toc355014440"/>
      <w:bookmarkStart w:id="52" w:name="_Toc358025719"/>
      <w:bookmarkEnd w:id="50"/>
      <w:bookmarkEnd w:id="51"/>
      <w:r>
        <w:rPr>
          <w:lang w:val="en-US"/>
        </w:rPr>
        <w:t>Progress</w:t>
      </w:r>
      <w:bookmarkEnd w:id="52"/>
    </w:p>
    <w:p w14:paraId="6EE9142F" w14:textId="77777777" w:rsidR="00492066" w:rsidRDefault="00492066">
      <w:pPr>
        <w:rPr>
          <w:lang w:val="en-US"/>
        </w:rPr>
      </w:pPr>
    </w:p>
    <w:p w14:paraId="7EB836EC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53" w:name="_Toc358025720"/>
      <w:r>
        <w:rPr>
          <w:lang w:val="en-US"/>
        </w:rPr>
        <w:t>Earned value and/or Gantt Image</w:t>
      </w:r>
      <w:bookmarkEnd w:id="53"/>
    </w:p>
    <w:p w14:paraId="7C1FF2A4" w14:textId="5350D4A5" w:rsidR="00B154CA" w:rsidRPr="004F5728" w:rsidRDefault="00E330B1" w:rsidP="000A02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D9A8B3" wp14:editId="57AE4318">
            <wp:extent cx="5397500" cy="2408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87F8" w14:textId="77777777" w:rsidR="009920AD" w:rsidRPr="00B154CA" w:rsidRDefault="00D90377" w:rsidP="000A0235">
      <w:pPr>
        <w:pStyle w:val="Caption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54" w:name="_Toc358025724"/>
      <w:r w:rsidR="00B154CA" w:rsidRPr="00B154CA">
        <w:rPr>
          <w:lang w:val="en-US"/>
        </w:rPr>
        <w:t xml:space="preserve">Figure </w:t>
      </w:r>
      <w:r w:rsidR="00004778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1</w:t>
      </w:r>
      <w:r w:rsidR="00004778">
        <w:fldChar w:fldCharType="end"/>
      </w:r>
      <w:r w:rsidR="00B154CA" w:rsidRPr="00B154CA">
        <w:rPr>
          <w:lang w:val="en-US"/>
        </w:rPr>
        <w:t>: Earned Value</w:t>
      </w:r>
      <w:bookmarkEnd w:id="54"/>
    </w:p>
    <w:p w14:paraId="25E921D1" w14:textId="3BC6A593" w:rsidR="004608C1" w:rsidRPr="00EE2DA4" w:rsidRDefault="00397841" w:rsidP="009920AD">
      <w:pPr>
        <w:rPr>
          <w:lang w:val="en-US"/>
        </w:rPr>
      </w:pPr>
      <w:commentRangeStart w:id="55"/>
      <w:r w:rsidRPr="00EE2DA4">
        <w:rPr>
          <w:lang w:val="en-US"/>
        </w:rPr>
        <w:t xml:space="preserve">Planned Value = </w:t>
      </w:r>
      <w:r w:rsidR="00880C2E">
        <w:rPr>
          <w:lang w:val="en-US"/>
        </w:rPr>
        <w:t>262h</w:t>
      </w:r>
    </w:p>
    <w:p w14:paraId="7BC317FA" w14:textId="57BC5181" w:rsidR="004608C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Earned Value = </w:t>
      </w:r>
      <w:r w:rsidR="00880C2E">
        <w:rPr>
          <w:lang w:val="en-US"/>
        </w:rPr>
        <w:t>254</w:t>
      </w:r>
      <w:r w:rsidR="00921FCE" w:rsidRPr="00EE2DA4">
        <w:rPr>
          <w:lang w:val="en-US"/>
        </w:rPr>
        <w:t>h</w:t>
      </w:r>
      <w:r w:rsidR="004608C1" w:rsidRPr="00EE2DA4">
        <w:rPr>
          <w:lang w:val="en-US"/>
        </w:rPr>
        <w:t xml:space="preserve"> </w:t>
      </w:r>
    </w:p>
    <w:p w14:paraId="067BD5D9" w14:textId="69C7805A" w:rsidR="0039784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Actual Cost = </w:t>
      </w:r>
      <w:r w:rsidR="00880C2E">
        <w:rPr>
          <w:lang w:val="en-US"/>
        </w:rPr>
        <w:t>223</w:t>
      </w:r>
      <w:r w:rsidR="00921FCE" w:rsidRPr="00EE2DA4">
        <w:rPr>
          <w:lang w:val="en-US"/>
        </w:rPr>
        <w:t>h</w:t>
      </w:r>
      <w:commentRangeEnd w:id="55"/>
      <w:r w:rsidR="00CF2A69">
        <w:rPr>
          <w:rStyle w:val="CommentReference"/>
        </w:rPr>
        <w:commentReference w:id="55"/>
      </w:r>
    </w:p>
    <w:p w14:paraId="57C79B68" w14:textId="77777777" w:rsidR="000A0235" w:rsidRDefault="000A0235" w:rsidP="000A0235">
      <w:pPr>
        <w:rPr>
          <w:lang w:val="en-US"/>
        </w:rPr>
      </w:pPr>
    </w:p>
    <w:p w14:paraId="0BEECF87" w14:textId="18F39FB1" w:rsidR="000A0235" w:rsidRDefault="00E330B1">
      <w:pPr>
        <w:rPr>
          <w:lang w:val="en-US"/>
        </w:rPr>
      </w:pPr>
      <w:r>
        <w:rPr>
          <w:lang w:val="en-US"/>
        </w:rPr>
        <w:t>A new bug was found in the EV: if all tasks are marked as complete, the Earned Value reaches 267h (+5 than the Planned Value).</w:t>
      </w:r>
      <w:r w:rsidR="000A0235">
        <w:rPr>
          <w:lang w:val="en-US"/>
        </w:rPr>
        <w:br w:type="page"/>
      </w:r>
    </w:p>
    <w:p w14:paraId="639C3885" w14:textId="77777777" w:rsidR="000A0235" w:rsidRPr="000A0235" w:rsidRDefault="000A0235" w:rsidP="000A0235">
      <w:pPr>
        <w:rPr>
          <w:u w:val="single"/>
          <w:lang w:val="en-US"/>
        </w:rPr>
      </w:pPr>
    </w:p>
    <w:p w14:paraId="7B313548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56" w:name="_Toc354956878"/>
      <w:bookmarkStart w:id="57" w:name="_Toc355014443"/>
      <w:bookmarkStart w:id="58" w:name="_Toc354956879"/>
      <w:bookmarkStart w:id="59" w:name="_Toc355014444"/>
      <w:bookmarkStart w:id="60" w:name="_Toc354956880"/>
      <w:bookmarkStart w:id="61" w:name="_Toc355014445"/>
      <w:bookmarkStart w:id="62" w:name="_Toc358025721"/>
      <w:bookmarkEnd w:id="56"/>
      <w:bookmarkEnd w:id="57"/>
      <w:bookmarkEnd w:id="58"/>
      <w:bookmarkEnd w:id="59"/>
      <w:bookmarkEnd w:id="60"/>
      <w:bookmarkEnd w:id="61"/>
      <w:r>
        <w:rPr>
          <w:lang w:val="en-US"/>
        </w:rPr>
        <w:t>Effort by task</w:t>
      </w:r>
      <w:bookmarkEnd w:id="62"/>
    </w:p>
    <w:p w14:paraId="29D60BBC" w14:textId="77777777" w:rsidR="008D37D1" w:rsidRPr="008D37D1" w:rsidRDefault="008D37D1" w:rsidP="008D37D1">
      <w:pPr>
        <w:rPr>
          <w:lang w:val="en-US"/>
        </w:rPr>
      </w:pPr>
    </w:p>
    <w:p w14:paraId="138CF973" w14:textId="2775A461" w:rsidR="00B154CA" w:rsidRPr="000A0235" w:rsidRDefault="00E330B1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058226" wp14:editId="67829109">
            <wp:extent cx="4326811" cy="270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12" cy="27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7590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63" w:name="_Toc358025725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2</w:t>
      </w:r>
      <w:r w:rsidR="00004778">
        <w:fldChar w:fldCharType="end"/>
      </w:r>
      <w:r w:rsidRPr="00B154CA">
        <w:rPr>
          <w:lang w:val="en-US"/>
        </w:rPr>
        <w:t>: Week effort by task type</w:t>
      </w:r>
      <w:bookmarkEnd w:id="63"/>
    </w:p>
    <w:p w14:paraId="1D8CE56A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64" w:name="_Toc358025722"/>
      <w:r>
        <w:rPr>
          <w:lang w:val="en-US"/>
        </w:rPr>
        <w:t>Individual effort</w:t>
      </w:r>
      <w:bookmarkEnd w:id="64"/>
    </w:p>
    <w:p w14:paraId="4149CDA7" w14:textId="17AF3E89" w:rsidR="00B154CA" w:rsidRDefault="00E330B1" w:rsidP="000A0235">
      <w:pPr>
        <w:keepNext/>
        <w:jc w:val="center"/>
      </w:pPr>
      <w:r>
        <w:rPr>
          <w:noProof/>
        </w:rPr>
        <w:drawing>
          <wp:inline distT="0" distB="0" distL="0" distR="0" wp14:anchorId="455A696D" wp14:editId="061CBDEF">
            <wp:extent cx="5391150" cy="25450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57B5" w14:textId="77777777" w:rsidR="009920AD" w:rsidRDefault="00B154CA" w:rsidP="00B154CA">
      <w:pPr>
        <w:pStyle w:val="Caption"/>
        <w:jc w:val="center"/>
        <w:rPr>
          <w:lang w:val="en-US"/>
        </w:rPr>
      </w:pPr>
      <w:bookmarkStart w:id="65" w:name="_Toc358025726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B154CA">
        <w:rPr>
          <w:lang w:val="en-US"/>
        </w:rPr>
        <w:t>: Week effort by team member</w:t>
      </w:r>
      <w:bookmarkEnd w:id="65"/>
    </w:p>
    <w:p w14:paraId="4928A501" w14:textId="77777777" w:rsidR="00F45959" w:rsidRDefault="00F45959">
      <w:pPr>
        <w:rPr>
          <w:lang w:val="en-US"/>
        </w:rPr>
      </w:pPr>
      <w:r>
        <w:rPr>
          <w:lang w:val="en-US"/>
        </w:rPr>
        <w:br w:type="page"/>
      </w:r>
    </w:p>
    <w:p w14:paraId="374EE092" w14:textId="77777777" w:rsidR="00551E76" w:rsidRDefault="00551E76" w:rsidP="00921FCE">
      <w:pPr>
        <w:rPr>
          <w:lang w:val="en-US"/>
        </w:rPr>
      </w:pPr>
    </w:p>
    <w:p w14:paraId="680A0645" w14:textId="77777777" w:rsidR="00093DA0" w:rsidRPr="00921FCE" w:rsidRDefault="00093DA0" w:rsidP="00921FC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6BD8623B" w14:textId="77777777" w:rsidTr="00397841">
        <w:trPr>
          <w:jc w:val="center"/>
        </w:trPr>
        <w:tc>
          <w:tcPr>
            <w:tcW w:w="2503" w:type="dxa"/>
            <w:vAlign w:val="center"/>
          </w:tcPr>
          <w:p w14:paraId="639F7EF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14:paraId="78D7049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E330B1" w14:paraId="048A5782" w14:textId="77777777" w:rsidTr="00397841">
        <w:trPr>
          <w:jc w:val="center"/>
        </w:trPr>
        <w:tc>
          <w:tcPr>
            <w:tcW w:w="2503" w:type="dxa"/>
          </w:tcPr>
          <w:p w14:paraId="673D6CFD" w14:textId="77777777" w:rsidR="00E330B1" w:rsidRPr="00397841" w:rsidRDefault="00E330B1" w:rsidP="00E330B1">
            <w:r w:rsidRPr="00397841">
              <w:t>Carla Machado</w:t>
            </w:r>
          </w:p>
        </w:tc>
        <w:tc>
          <w:tcPr>
            <w:tcW w:w="1500" w:type="dxa"/>
          </w:tcPr>
          <w:p w14:paraId="3A8B13FB" w14:textId="6CCF0B4F" w:rsidR="00E330B1" w:rsidRPr="004D5E8F" w:rsidRDefault="00E330B1" w:rsidP="00E330B1">
            <w:pPr>
              <w:rPr>
                <w:color w:val="FF0000"/>
              </w:rPr>
            </w:pPr>
            <w:r w:rsidRPr="00EE067F">
              <w:t>7.5</w:t>
            </w:r>
          </w:p>
        </w:tc>
      </w:tr>
      <w:tr w:rsidR="00E330B1" w14:paraId="2E588014" w14:textId="77777777" w:rsidTr="00397841">
        <w:trPr>
          <w:jc w:val="center"/>
        </w:trPr>
        <w:tc>
          <w:tcPr>
            <w:tcW w:w="2503" w:type="dxa"/>
          </w:tcPr>
          <w:p w14:paraId="4A4BC91A" w14:textId="77777777" w:rsidR="00E330B1" w:rsidRPr="00397841" w:rsidRDefault="00E330B1" w:rsidP="00E330B1">
            <w:r w:rsidRPr="00397841">
              <w:t>David João</w:t>
            </w:r>
          </w:p>
        </w:tc>
        <w:tc>
          <w:tcPr>
            <w:tcW w:w="1500" w:type="dxa"/>
          </w:tcPr>
          <w:p w14:paraId="586ED119" w14:textId="2248C96D" w:rsidR="00E330B1" w:rsidRPr="004D5E8F" w:rsidRDefault="00E330B1" w:rsidP="00E330B1">
            <w:pPr>
              <w:rPr>
                <w:color w:val="FF0000"/>
              </w:rPr>
            </w:pPr>
            <w:r w:rsidRPr="00EE067F">
              <w:t>2.5</w:t>
            </w:r>
          </w:p>
        </w:tc>
      </w:tr>
      <w:tr w:rsidR="00E330B1" w14:paraId="56CBC965" w14:textId="77777777" w:rsidTr="00397841">
        <w:trPr>
          <w:jc w:val="center"/>
        </w:trPr>
        <w:tc>
          <w:tcPr>
            <w:tcW w:w="2503" w:type="dxa"/>
          </w:tcPr>
          <w:p w14:paraId="14364A7F" w14:textId="77777777" w:rsidR="00E330B1" w:rsidRPr="00397841" w:rsidRDefault="00E330B1" w:rsidP="00E330B1">
            <w:r w:rsidRPr="00397841">
              <w:t>Filipe Brandão</w:t>
            </w:r>
          </w:p>
        </w:tc>
        <w:tc>
          <w:tcPr>
            <w:tcW w:w="1500" w:type="dxa"/>
          </w:tcPr>
          <w:p w14:paraId="01D4ABB4" w14:textId="635FD65B" w:rsidR="00E330B1" w:rsidRPr="004D5E8F" w:rsidRDefault="00E330B1" w:rsidP="00E330B1">
            <w:pPr>
              <w:rPr>
                <w:color w:val="FF0000"/>
              </w:rPr>
            </w:pPr>
            <w:r w:rsidRPr="00EE067F">
              <w:t>4.5</w:t>
            </w:r>
          </w:p>
        </w:tc>
      </w:tr>
      <w:tr w:rsidR="00E330B1" w14:paraId="4603C88B" w14:textId="77777777" w:rsidTr="00397841">
        <w:trPr>
          <w:jc w:val="center"/>
        </w:trPr>
        <w:tc>
          <w:tcPr>
            <w:tcW w:w="2503" w:type="dxa"/>
          </w:tcPr>
          <w:p w14:paraId="62F9F997" w14:textId="77777777" w:rsidR="00E330B1" w:rsidRPr="00397841" w:rsidRDefault="00E330B1" w:rsidP="00E330B1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2AE8F4CB" w14:textId="565619FD" w:rsidR="00E330B1" w:rsidRPr="004D5E8F" w:rsidRDefault="00E330B1" w:rsidP="00E330B1">
            <w:pPr>
              <w:rPr>
                <w:color w:val="FF0000"/>
              </w:rPr>
            </w:pPr>
            <w:r w:rsidRPr="00EE067F">
              <w:t>3.5</w:t>
            </w:r>
          </w:p>
        </w:tc>
      </w:tr>
      <w:tr w:rsidR="00E330B1" w14:paraId="22E9D21D" w14:textId="77777777" w:rsidTr="00397841">
        <w:trPr>
          <w:jc w:val="center"/>
        </w:trPr>
        <w:tc>
          <w:tcPr>
            <w:tcW w:w="2503" w:type="dxa"/>
          </w:tcPr>
          <w:p w14:paraId="1A314A33" w14:textId="77777777" w:rsidR="00E330B1" w:rsidRPr="00397841" w:rsidRDefault="00E330B1" w:rsidP="00E330B1">
            <w:r w:rsidRPr="00397841">
              <w:t>João Guilherme Martins</w:t>
            </w:r>
          </w:p>
        </w:tc>
        <w:tc>
          <w:tcPr>
            <w:tcW w:w="1500" w:type="dxa"/>
          </w:tcPr>
          <w:p w14:paraId="6FF847DD" w14:textId="08CE7614" w:rsidR="00E330B1" w:rsidRPr="004D5E8F" w:rsidRDefault="00E330B1" w:rsidP="00E330B1">
            <w:pPr>
              <w:rPr>
                <w:color w:val="FF0000"/>
              </w:rPr>
            </w:pPr>
            <w:r w:rsidRPr="00EE067F">
              <w:t>3</w:t>
            </w:r>
          </w:p>
        </w:tc>
      </w:tr>
      <w:tr w:rsidR="00E330B1" w14:paraId="7A741DD1" w14:textId="77777777" w:rsidTr="00397841">
        <w:trPr>
          <w:jc w:val="center"/>
        </w:trPr>
        <w:tc>
          <w:tcPr>
            <w:tcW w:w="2503" w:type="dxa"/>
          </w:tcPr>
          <w:p w14:paraId="7F2E5A81" w14:textId="77777777" w:rsidR="00E330B1" w:rsidRPr="00397841" w:rsidRDefault="00E330B1" w:rsidP="00E330B1">
            <w:r w:rsidRPr="00397841">
              <w:t>Mário Oliveira</w:t>
            </w:r>
          </w:p>
        </w:tc>
        <w:tc>
          <w:tcPr>
            <w:tcW w:w="1500" w:type="dxa"/>
          </w:tcPr>
          <w:p w14:paraId="3052FB01" w14:textId="251FDF18" w:rsidR="00E330B1" w:rsidRPr="004D5E8F" w:rsidRDefault="00E330B1" w:rsidP="00E330B1">
            <w:pPr>
              <w:rPr>
                <w:color w:val="FF0000"/>
              </w:rPr>
            </w:pPr>
            <w:r w:rsidRPr="00EE067F">
              <w:t>6.25</w:t>
            </w:r>
          </w:p>
        </w:tc>
      </w:tr>
      <w:tr w:rsidR="00E330B1" w14:paraId="5A0BD850" w14:textId="77777777" w:rsidTr="00397841">
        <w:trPr>
          <w:jc w:val="center"/>
        </w:trPr>
        <w:tc>
          <w:tcPr>
            <w:tcW w:w="2503" w:type="dxa"/>
          </w:tcPr>
          <w:p w14:paraId="53A8CD91" w14:textId="77777777" w:rsidR="00E330B1" w:rsidRPr="00397841" w:rsidRDefault="00E330B1" w:rsidP="00E330B1">
            <w:r w:rsidRPr="00397841">
              <w:t>Rui Ganhoto</w:t>
            </w:r>
          </w:p>
        </w:tc>
        <w:tc>
          <w:tcPr>
            <w:tcW w:w="1500" w:type="dxa"/>
          </w:tcPr>
          <w:p w14:paraId="0DE30A39" w14:textId="6D9FD86A" w:rsidR="00E330B1" w:rsidRPr="004D5E8F" w:rsidRDefault="00E330B1" w:rsidP="00E330B1">
            <w:pPr>
              <w:rPr>
                <w:color w:val="FF0000"/>
              </w:rPr>
            </w:pPr>
            <w:r w:rsidRPr="00EE067F">
              <w:t>8</w:t>
            </w:r>
          </w:p>
        </w:tc>
      </w:tr>
    </w:tbl>
    <w:p w14:paraId="13766A54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66" w:name="_Toc358025729"/>
      <w:r w:rsidRPr="00492066">
        <w:rPr>
          <w:lang w:val="en-US"/>
        </w:rPr>
        <w:t xml:space="preserve">Table </w:t>
      </w:r>
      <w:r w:rsidR="00004778">
        <w:fldChar w:fldCharType="begin"/>
      </w:r>
      <w:r w:rsidRPr="00492066">
        <w:rPr>
          <w:lang w:val="en-US"/>
        </w:rPr>
        <w:instrText xml:space="preserve"> SEQ Table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492066">
        <w:rPr>
          <w:lang w:val="en-US"/>
        </w:rPr>
        <w:t>: Log of individual effort</w:t>
      </w:r>
      <w:bookmarkEnd w:id="66"/>
    </w:p>
    <w:p w14:paraId="40D9D642" w14:textId="77777777"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67" w:name="_Toc358025723"/>
      <w:r>
        <w:rPr>
          <w:lang w:val="en-US"/>
        </w:rPr>
        <w:t>Individual log</w:t>
      </w:r>
      <w:bookmarkEnd w:id="67"/>
    </w:p>
    <w:p w14:paraId="7FFD6F39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55A18EBD" w14:textId="399F0E4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Edit Task</w:t>
      </w:r>
      <w:r>
        <w:rPr>
          <w:rFonts w:ascii="Arial" w:hAnsi="Arial" w:cs="Arial"/>
          <w:shd w:val="clear" w:color="auto" w:fill="FFFFFF"/>
          <w:lang w:val="en-US"/>
        </w:rPr>
        <w:tab/>
        <w:t>2.25h</w:t>
      </w:r>
    </w:p>
    <w:p w14:paraId="31EDCDE4" w14:textId="216F154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weekly report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969A2C2" w14:textId="0BD9110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 xml:space="preserve">Review of meeting minute  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495A6EB" w14:textId="38395E07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test plan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C31794A" w14:textId="14EBE19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Writing of next week meeting agenda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106BF48" w14:textId="2DCFB8A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Test execution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E51E39" w14:textId="6BF8408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Bug Fixing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F3B820" w14:textId="0DE381D3" w:rsid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Validation of issues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41D91F" w14:textId="11EB608B" w:rsidR="00B7678C" w:rsidRDefault="00B7678C" w:rsidP="00E330B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01B28637" w14:textId="6C6BA8A7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Finalizing</w:t>
      </w:r>
      <w:del w:id="68" w:author="Carla Silva Machado" w:date="2013-06-03T13:58:00Z">
        <w:r w:rsidRPr="00A843EE" w:rsidDel="00CF2A69">
          <w:rPr>
            <w:rFonts w:ascii="Arial" w:hAnsi="Arial" w:cs="Arial"/>
            <w:shd w:val="clear" w:color="auto" w:fill="FFFFFF"/>
            <w:lang w:val="en-US"/>
          </w:rPr>
          <w:delText xml:space="preserve"> of</w:delText>
        </w:r>
      </w:del>
      <w:r w:rsidRPr="00A843EE">
        <w:rPr>
          <w:rFonts w:ascii="Arial" w:hAnsi="Arial" w:cs="Arial"/>
          <w:shd w:val="clear" w:color="auto" w:fill="FFFFFF"/>
          <w:lang w:val="en-US"/>
        </w:rPr>
        <w:t xml:space="preserve"> Shortcuts configuration UI and some code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8D3927F" w14:textId="7932061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Corrections to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F2101F8" w14:textId="1B9BC980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Some corrections and </w:t>
      </w:r>
      <w:del w:id="69" w:author="Carla Silva Machado" w:date="2013-06-03T13:59:00Z">
        <w:r w:rsidRPr="00A843EE" w:rsidDel="00CF2A69">
          <w:rPr>
            <w:rFonts w:ascii="Arial" w:hAnsi="Arial" w:cs="Arial"/>
            <w:shd w:val="clear" w:color="auto" w:fill="FFFFFF"/>
            <w:lang w:val="en-US"/>
          </w:rPr>
          <w:delText>bugfix</w:delText>
        </w:r>
      </w:del>
      <w:ins w:id="70" w:author="Carla Silva Machado" w:date="2013-06-03T13:59:00Z">
        <w:r w:rsidR="00CF2A69" w:rsidRPr="00A843EE">
          <w:rPr>
            <w:rFonts w:ascii="Arial" w:hAnsi="Arial" w:cs="Arial"/>
            <w:shd w:val="clear" w:color="auto" w:fill="FFFFFF"/>
            <w:lang w:val="en-US"/>
          </w:rPr>
          <w:t>bug fi</w:t>
        </w:r>
        <w:r w:rsidR="00CF2A69">
          <w:rPr>
            <w:rFonts w:ascii="Arial" w:hAnsi="Arial" w:cs="Arial"/>
            <w:shd w:val="clear" w:color="auto" w:fill="FFFFFF"/>
            <w:lang w:val="en-US"/>
          </w:rPr>
          <w:t>xing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 xml:space="preserve"> to shortcuts and other random things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D2CAC42" w14:textId="00553794" w:rsidR="00B7678C" w:rsidRDefault="00B7678C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Filipe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Brandão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3F9516C0" w14:textId="44F3103F" w:rsidR="00A843EE" w:rsidRPr="00A843EE" w:rsidRDefault="00CF2A69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commentRangeStart w:id="71"/>
      <w:ins w:id="72" w:author="Carla Silva Machado" w:date="2013-06-03T13:59:00Z">
        <w:r>
          <w:rPr>
            <w:rFonts w:ascii="Arial" w:hAnsi="Arial" w:cs="Arial"/>
            <w:shd w:val="clear" w:color="auto" w:fill="FFFFFF"/>
            <w:lang w:val="en-US"/>
          </w:rPr>
          <w:t xml:space="preserve">Creation of a </w:t>
        </w:r>
      </w:ins>
      <w:del w:id="73" w:author="Carla Silva Machado" w:date="2013-06-03T13:59:00Z">
        <w:r w:rsidR="000867A3" w:rsidRPr="00A843EE" w:rsidDel="00CF2A69">
          <w:rPr>
            <w:rFonts w:ascii="Arial" w:hAnsi="Arial" w:cs="Arial"/>
            <w:shd w:val="clear" w:color="auto" w:fill="FFFFFF"/>
            <w:lang w:val="en-US"/>
          </w:rPr>
          <w:delText>P</w:delText>
        </w:r>
      </w:del>
      <w:ins w:id="74" w:author="Carla Silva Machado" w:date="2013-06-03T13:59:00Z">
        <w:r>
          <w:rPr>
            <w:rFonts w:ascii="Arial" w:hAnsi="Arial" w:cs="Arial"/>
            <w:shd w:val="clear" w:color="auto" w:fill="FFFFFF"/>
            <w:lang w:val="en-US"/>
          </w:rPr>
          <w:t>p</w:t>
        </w:r>
      </w:ins>
      <w:r w:rsidR="000867A3" w:rsidRPr="00A843EE">
        <w:rPr>
          <w:rFonts w:ascii="Arial" w:hAnsi="Arial" w:cs="Arial"/>
          <w:shd w:val="clear" w:color="auto" w:fill="FFFFFF"/>
          <w:lang w:val="en-US"/>
        </w:rPr>
        <w:t>rioritized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task list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  <w:commentRangeEnd w:id="71"/>
      <w:r>
        <w:rPr>
          <w:rStyle w:val="CommentReference"/>
          <w:rFonts w:asciiTheme="minorHAnsi" w:eastAsiaTheme="minorEastAsia" w:hAnsiTheme="minorHAnsi" w:cstheme="minorBidi"/>
        </w:rPr>
        <w:commentReference w:id="71"/>
      </w:r>
    </w:p>
    <w:p w14:paraId="5596871C" w14:textId="5E13CE9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Approving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CA2254" w14:textId="38E9D0D3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 Logs and Dashboard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793AC3D" w14:textId="7CFCF12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execution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7434AB8" w14:textId="0EBDA3A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B965546" w14:textId="37002485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Validat</w:t>
      </w:r>
      <w:ins w:id="75" w:author="Carla Silva Machado" w:date="2013-06-03T14:00:00Z">
        <w:r w:rsidR="00CF2A69">
          <w:rPr>
            <w:rFonts w:ascii="Arial" w:hAnsi="Arial" w:cs="Arial"/>
            <w:shd w:val="clear" w:color="auto" w:fill="FFFFFF"/>
            <w:lang w:val="en-US"/>
          </w:rPr>
          <w:t>ion</w:t>
        </w:r>
      </w:ins>
      <w:del w:id="76" w:author="Carla Silva Machado" w:date="2013-06-03T14:00:00Z">
        <w:r w:rsidRPr="00A843EE" w:rsidDel="00CF2A69">
          <w:rPr>
            <w:rFonts w:ascii="Arial" w:hAnsi="Arial" w:cs="Arial"/>
            <w:shd w:val="clear" w:color="auto" w:fill="FFFFFF"/>
            <w:lang w:val="en-US"/>
          </w:rPr>
          <w:delText>ed</w:delText>
        </w:r>
      </w:del>
      <w:r w:rsidRPr="00A843EE">
        <w:rPr>
          <w:rFonts w:ascii="Arial" w:hAnsi="Arial" w:cs="Arial"/>
          <w:shd w:val="clear" w:color="auto" w:fill="FFFFFF"/>
          <w:lang w:val="en-US"/>
        </w:rPr>
        <w:t xml:space="preserve"> </w:t>
      </w:r>
      <w:ins w:id="77" w:author="Carla Silva Machado" w:date="2013-06-03T14:00:00Z">
        <w:r w:rsidR="00CF2A69">
          <w:rPr>
            <w:rFonts w:ascii="Arial" w:hAnsi="Arial" w:cs="Arial"/>
            <w:shd w:val="clear" w:color="auto" w:fill="FFFFFF"/>
            <w:lang w:val="en-US"/>
          </w:rPr>
          <w:t xml:space="preserve">of the 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>corrections to failed tests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5E2612" w14:textId="5BE846DF" w:rsidR="00906436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  <w:r w:rsidR="00906436">
        <w:rPr>
          <w:rFonts w:ascii="Arial" w:hAnsi="Arial" w:cs="Arial"/>
          <w:b/>
          <w:shd w:val="clear" w:color="auto" w:fill="FFFFFF"/>
          <w:lang w:val="en-US"/>
        </w:rPr>
        <w:br w:type="page"/>
      </w:r>
    </w:p>
    <w:p w14:paraId="23E76000" w14:textId="77777777"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lastRenderedPageBreak/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77AA8F44" w14:textId="0D12DD3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Details UI, Functionality and Integration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5472567" w14:textId="1B85E35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Execut</w:t>
      </w:r>
      <w:ins w:id="78" w:author="Carla Silva Machado" w:date="2013-06-03T14:00:00Z">
        <w:r w:rsidR="00CF2A69">
          <w:rPr>
            <w:rFonts w:ascii="Arial" w:hAnsi="Arial" w:cs="Arial"/>
            <w:shd w:val="clear" w:color="auto" w:fill="FFFFFF"/>
            <w:lang w:val="en-US"/>
          </w:rPr>
          <w:t>ion of</w:t>
        </w:r>
      </w:ins>
      <w:del w:id="79" w:author="Carla Silva Machado" w:date="2013-06-03T14:00:00Z">
        <w:r w:rsidRPr="00A843EE" w:rsidDel="00CF2A69">
          <w:rPr>
            <w:rFonts w:ascii="Arial" w:hAnsi="Arial" w:cs="Arial"/>
            <w:shd w:val="clear" w:color="auto" w:fill="FFFFFF"/>
            <w:lang w:val="en-US"/>
          </w:rPr>
          <w:delText>e</w:delText>
        </w:r>
      </w:del>
      <w:r w:rsidRPr="00A843EE">
        <w:rPr>
          <w:rFonts w:ascii="Arial" w:hAnsi="Arial" w:cs="Arial"/>
          <w:shd w:val="clear" w:color="auto" w:fill="FFFFFF"/>
          <w:lang w:val="en-US"/>
        </w:rPr>
        <w:t xml:space="preserve"> performance and interface tests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572CA70" w14:textId="506137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Creat</w:t>
      </w:r>
      <w:ins w:id="80" w:author="Carla Silva Machado" w:date="2013-06-03T14:00:00Z">
        <w:r w:rsidR="00CF2A69">
          <w:rPr>
            <w:rFonts w:ascii="Arial" w:hAnsi="Arial" w:cs="Arial"/>
            <w:shd w:val="clear" w:color="auto" w:fill="FFFFFF"/>
            <w:lang w:val="en-US"/>
          </w:rPr>
          <w:t>ion of</w:t>
        </w:r>
      </w:ins>
      <w:del w:id="81" w:author="Carla Silva Machado" w:date="2013-06-03T14:00:00Z">
        <w:r w:rsidRPr="00A843EE" w:rsidDel="00CF2A69">
          <w:rPr>
            <w:rFonts w:ascii="Arial" w:hAnsi="Arial" w:cs="Arial"/>
            <w:shd w:val="clear" w:color="auto" w:fill="FFFFFF"/>
            <w:lang w:val="en-US"/>
          </w:rPr>
          <w:delText>e</w:delText>
        </w:r>
      </w:del>
      <w:ins w:id="82" w:author="Carla Silva Machado" w:date="2013-06-03T14:01:00Z">
        <w:r w:rsidR="00CF2A69">
          <w:rPr>
            <w:rFonts w:ascii="Arial" w:hAnsi="Arial" w:cs="Arial"/>
            <w:shd w:val="clear" w:color="auto" w:fill="FFFFFF"/>
            <w:lang w:val="en-US"/>
          </w:rPr>
          <w:t xml:space="preserve"> the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 xml:space="preserve"> Tests </w:t>
      </w:r>
      <w:r w:rsidR="000867A3" w:rsidRPr="00A843EE">
        <w:rPr>
          <w:rFonts w:ascii="Arial" w:hAnsi="Arial" w:cs="Arial"/>
          <w:shd w:val="clear" w:color="auto" w:fill="FFFFFF"/>
          <w:lang w:val="en-US"/>
        </w:rPr>
        <w:t>Measures</w:t>
      </w:r>
      <w:ins w:id="83" w:author="Carla Silva Machado" w:date="2013-06-03T14:01:00Z">
        <w:r w:rsidR="00CF2A69">
          <w:rPr>
            <w:rFonts w:ascii="Arial" w:hAnsi="Arial" w:cs="Arial"/>
            <w:shd w:val="clear" w:color="auto" w:fill="FFFFFF"/>
            <w:lang w:val="en-US"/>
          </w:rPr>
          <w:t xml:space="preserve"> document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17F04D" w14:textId="77777777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help in task list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B327FCC" w14:textId="1E6AA8CB" w:rsidR="00082BF3" w:rsidRDefault="00082BF3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14:paraId="6B613E6C" w14:textId="0E7ACC69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last details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ab/>
        <w:t>h</w:t>
      </w:r>
    </w:p>
    <w:p w14:paraId="2602392A" w14:textId="7AB5489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Settings code fix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AE482CE" w14:textId="1CD2A281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Follow up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629508D" w14:textId="5B7B1B49" w:rsidR="0080696B" w:rsidRDefault="00B7678C" w:rsidP="00A843EE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Mário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Oliveira - Tasks done:</w:t>
      </w:r>
    </w:p>
    <w:p w14:paraId="3A929A76" w14:textId="3C985286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Revision</w:t>
      </w:r>
      <w:ins w:id="84" w:author="Carla Silva Machado" w:date="2013-06-03T14:02:00Z">
        <w:r w:rsidR="00CF2A69">
          <w:rPr>
            <w:rFonts w:ascii="Arial" w:hAnsi="Arial" w:cs="Arial"/>
            <w:shd w:val="clear" w:color="auto" w:fill="FFFFFF"/>
            <w:lang w:val="en-US"/>
          </w:rPr>
          <w:t xml:space="preserve"> of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 xml:space="preserve"> weekly report - Week 12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3C7B4F" w14:textId="2FA425F4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Update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repository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1C534265" w14:textId="5EEF4FC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Delete task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26D51D" w14:textId="1DD3627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Task list - show stop date , today and total time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9CA8AC3" w14:textId="5175A11C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date (date/hour)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C180A3" w14:textId="2A0E6A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and play button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3B10F83" w14:textId="471D1528" w:rsidR="00B7678C" w:rsidRPr="00A81D34" w:rsidRDefault="00B7678C" w:rsidP="00A843EE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Rui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Ganhoto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4EC37F41" w14:textId="22561EA6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 Approval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CF5BC53" w14:textId="5CE27835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For Priority Purposes and Contingency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A46A294" w14:textId="772A620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Meeting Minutes Resume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2D7ED38" w14:textId="30002334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Resume Task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0B454EF" w14:textId="1053484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Detection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B3BA0" w14:textId="6607883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29B4B0F" w14:textId="3AA2B72C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Improvements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in Task </w:t>
      </w:r>
      <w:del w:id="85" w:author="Carla Silva Machado" w:date="2013-06-03T14:02:00Z">
        <w:r w:rsidR="00A843EE" w:rsidRPr="00A843EE" w:rsidDel="00CF2A69">
          <w:rPr>
            <w:rFonts w:ascii="Arial" w:hAnsi="Arial" w:cs="Arial"/>
            <w:shd w:val="clear" w:color="auto" w:fill="FFFFFF"/>
            <w:lang w:val="en-US"/>
          </w:rPr>
          <w:delText>A</w:delText>
        </w:r>
      </w:del>
      <w:ins w:id="86" w:author="Carla Silva Machado" w:date="2013-06-03T14:02:00Z">
        <w:r w:rsidR="00CF2A69">
          <w:rPr>
            <w:rFonts w:ascii="Arial" w:hAnsi="Arial" w:cs="Arial"/>
            <w:shd w:val="clear" w:color="auto" w:fill="FFFFFF"/>
            <w:lang w:val="en-US"/>
          </w:rPr>
          <w:t>a</w:t>
        </w:r>
      </w:ins>
      <w:r w:rsidR="00A843EE" w:rsidRPr="00A843EE">
        <w:rPr>
          <w:rFonts w:ascii="Arial" w:hAnsi="Arial" w:cs="Arial"/>
          <w:shd w:val="clear" w:color="auto" w:fill="FFFFFF"/>
          <w:lang w:val="en-US"/>
        </w:rPr>
        <w:t>nd Time Database Adapters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1A9B4170" w14:textId="4D17A9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Changing Buttons on Current Task Selected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A2800" w14:textId="1FCFB3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Minor Corrections In Task List Components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94D6F53" w14:textId="2992C55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AutoComplete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B4AF81" w14:textId="3EE2F647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Interface </w:t>
      </w:r>
      <w:r w:rsidR="000867A3" w:rsidRPr="00A843EE">
        <w:rPr>
          <w:rFonts w:ascii="Arial" w:hAnsi="Arial" w:cs="Arial"/>
          <w:shd w:val="clear" w:color="auto" w:fill="FFFFFF"/>
          <w:lang w:val="en-US"/>
        </w:rPr>
        <w:t>Improvement</w:t>
      </w:r>
      <w:ins w:id="87" w:author="Carla Silva Machado" w:date="2013-06-03T14:03:00Z">
        <w:r w:rsidR="00CF2A69">
          <w:rPr>
            <w:rFonts w:ascii="Arial" w:hAnsi="Arial" w:cs="Arial"/>
            <w:shd w:val="clear" w:color="auto" w:fill="FFFFFF"/>
            <w:lang w:val="en-US"/>
          </w:rPr>
          <w:t>s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0BD8E00" w14:textId="7EA9C8C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Inactivity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86D05FC" w14:textId="5289B977" w:rsidR="00492066" w:rsidRPr="00B307D5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Failed tests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sectPr w:rsidR="00492066" w:rsidRPr="00B307D5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1" w:author="Carla Silva Machado" w:date="2013-06-03T14:05:00Z" w:initials="CSM">
    <w:p w14:paraId="5BC706C9" w14:textId="750F5478" w:rsidR="00862647" w:rsidRDefault="00862647">
      <w:pPr>
        <w:pStyle w:val="CommentText"/>
      </w:pPr>
      <w:r>
        <w:rPr>
          <w:rStyle w:val="CommentReference"/>
        </w:rPr>
        <w:annotationRef/>
      </w:r>
      <w:r>
        <w:t>Algum comentário sobre a falha da milestone? Talvez??</w:t>
      </w:r>
    </w:p>
  </w:comment>
  <w:comment w:id="36" w:author="Carla Silva Machado" w:date="2013-06-03T14:05:00Z" w:initials="CSM">
    <w:p w14:paraId="20B3FC8F" w14:textId="7335388A" w:rsidR="00862647" w:rsidRDefault="00862647">
      <w:pPr>
        <w:pStyle w:val="CommentText"/>
      </w:pPr>
      <w:r>
        <w:rPr>
          <w:rStyle w:val="CommentReference"/>
        </w:rPr>
        <w:annotationRef/>
      </w:r>
      <w:r>
        <w:t>Acho que fica melhor porque acho que não corrigimos todos os bugs</w:t>
      </w:r>
    </w:p>
  </w:comment>
  <w:comment w:id="43" w:author="Carla Silva Machado" w:date="2013-06-03T14:05:00Z" w:initials="CSM">
    <w:p w14:paraId="7A581743" w14:textId="1E93D61E" w:rsidR="00862647" w:rsidRDefault="00862647">
      <w:pPr>
        <w:pStyle w:val="CommentText"/>
      </w:pPr>
      <w:r>
        <w:rPr>
          <w:rStyle w:val="CommentReference"/>
        </w:rPr>
        <w:annotationRef/>
      </w:r>
      <w:r>
        <w:t>Não sei se a tarefa em sim demoraria mais que 1 semana</w:t>
      </w:r>
      <w:r w:rsidR="00CF2A69">
        <w:t>, se considerarmos as h</w:t>
      </w:r>
      <w:r>
        <w:t>. Porque não dizer que demoraria mais tempo do que o disponiv</w:t>
      </w:r>
      <w:r w:rsidR="00CF2A69">
        <w:t>el</w:t>
      </w:r>
      <w:r>
        <w:t xml:space="preserve"> </w:t>
      </w:r>
    </w:p>
  </w:comment>
  <w:comment w:id="47" w:author="Carla Silva Machado" w:date="2013-06-03T14:05:00Z" w:initials="CSM">
    <w:p w14:paraId="18408867" w14:textId="353BAEFA" w:rsidR="00862647" w:rsidRDefault="00862647">
      <w:pPr>
        <w:pStyle w:val="CommentText"/>
      </w:pPr>
      <w:r>
        <w:rPr>
          <w:rStyle w:val="CommentReference"/>
        </w:rPr>
        <w:annotationRef/>
      </w:r>
      <w:r>
        <w:t xml:space="preserve">Se calhar seria uma </w:t>
      </w:r>
      <w:r w:rsidR="00CF2A69">
        <w:t>boa coisa para se fazer para termos uma coisa valida e mais correcta para a apresentação final.</w:t>
      </w:r>
    </w:p>
  </w:comment>
  <w:comment w:id="55" w:author="Carla Silva Machado" w:date="2013-06-03T14:05:00Z" w:initials="CSM">
    <w:p w14:paraId="33CC07DC" w14:textId="4A405865" w:rsidR="00CF2A69" w:rsidRDefault="00CF2A69">
      <w:pPr>
        <w:pStyle w:val="CommentText"/>
      </w:pPr>
      <w:r>
        <w:rPr>
          <w:rStyle w:val="CommentReference"/>
        </w:rPr>
        <w:annotationRef/>
      </w:r>
      <w:r>
        <w:t>Aqui se calhar podíamos apresentar os valores do trabalho esperado e das horas realizadas considerando os logs. Uma vez que a confiança no EV não parece grande coisa. Pelo menos comparava-se os valores.</w:t>
      </w:r>
    </w:p>
  </w:comment>
  <w:comment w:id="71" w:author="Carla Silva Machado" w:date="2013-06-03T14:05:00Z" w:initials="CSM">
    <w:p w14:paraId="3BC3169B" w14:textId="30C47BEA" w:rsidR="00CF2A69" w:rsidRDefault="00CF2A69">
      <w:pPr>
        <w:pStyle w:val="CommentText"/>
      </w:pPr>
      <w:r>
        <w:rPr>
          <w:rStyle w:val="CommentReference"/>
        </w:rPr>
        <w:annotationRef/>
      </w:r>
      <w:r>
        <w:t>Acho que fica mais compreensivel. Mas fica a tua descrição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4E3F7" w14:textId="77777777" w:rsidR="00A820FA" w:rsidRDefault="00A820FA" w:rsidP="00042081">
      <w:pPr>
        <w:spacing w:after="0" w:line="240" w:lineRule="auto"/>
      </w:pPr>
      <w:r>
        <w:separator/>
      </w:r>
    </w:p>
  </w:endnote>
  <w:endnote w:type="continuationSeparator" w:id="0">
    <w:p w14:paraId="67562F69" w14:textId="77777777" w:rsidR="00A820FA" w:rsidRDefault="00A820F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E03B6" w14:textId="77777777" w:rsidR="002B746D" w:rsidRDefault="002B746D">
    <w:pPr>
      <w:pStyle w:val="Footer"/>
    </w:pPr>
    <w:r>
      <w:t>Projeto Software 2013</w:t>
    </w:r>
  </w:p>
  <w:p w14:paraId="34312247" w14:textId="77777777" w:rsidR="002B746D" w:rsidRDefault="00A820FA">
    <w:pPr>
      <w:pStyle w:val="Footer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D9FA4" w14:textId="77777777" w:rsidR="002B746D" w:rsidRDefault="002B746D" w:rsidP="006F3F7C">
    <w:pPr>
      <w:pStyle w:val="Footer"/>
    </w:pPr>
    <w:r>
      <w:t>Projeto Software 2013</w:t>
    </w:r>
    <w:r>
      <w:tab/>
    </w:r>
    <w:r>
      <w:tab/>
    </w:r>
  </w:p>
  <w:p w14:paraId="58324B8A" w14:textId="77777777" w:rsidR="002B746D" w:rsidRDefault="00A820FA" w:rsidP="00705D20">
    <w:pPr>
      <w:pStyle w:val="Footer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24C4E" w14:textId="77777777" w:rsidR="002B746D" w:rsidRDefault="002B746D">
    <w:pPr>
      <w:pStyle w:val="Footer"/>
    </w:pPr>
    <w:r>
      <w:t xml:space="preserve">Projeto </w:t>
    </w:r>
    <w:r>
      <w:t>Software 2013</w:t>
    </w:r>
  </w:p>
  <w:p w14:paraId="5B162F17" w14:textId="77777777" w:rsidR="002B746D" w:rsidRDefault="00A820FA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tab/>
    </w:r>
    <w:r w:rsidR="002B746D">
      <w:fldChar w:fldCharType="begin"/>
    </w:r>
    <w:r w:rsidR="002B746D">
      <w:instrText xml:space="preserve"> PAGE   \* MERGEFORMAT </w:instrText>
    </w:r>
    <w:r w:rsidR="002B746D">
      <w:fldChar w:fldCharType="separate"/>
    </w:r>
    <w:r w:rsidR="005A2770">
      <w:rPr>
        <w:noProof/>
      </w:rPr>
      <w:t>ii</w:t>
    </w:r>
    <w:r w:rsidR="002B746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5F832" w14:textId="77777777" w:rsidR="002B746D" w:rsidRDefault="002B746D" w:rsidP="006F3F7C">
    <w:pPr>
      <w:pStyle w:val="Footer"/>
    </w:pPr>
    <w:r>
      <w:t xml:space="preserve">Projeto </w:t>
    </w:r>
    <w:r>
      <w:t>Software 2013</w:t>
    </w:r>
    <w:r>
      <w:tab/>
    </w:r>
    <w:r>
      <w:tab/>
    </w:r>
  </w:p>
  <w:p w14:paraId="06FF6A9D" w14:textId="77777777" w:rsidR="002B746D" w:rsidRDefault="00A820FA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fldChar w:fldCharType="begin"/>
    </w:r>
    <w:r w:rsidR="002B746D">
      <w:instrText xml:space="preserve"> PAGE   \* MERGEFORMAT </w:instrText>
    </w:r>
    <w:r w:rsidR="002B746D">
      <w:fldChar w:fldCharType="separate"/>
    </w:r>
    <w:r w:rsidR="005A2770">
      <w:rPr>
        <w:noProof/>
      </w:rPr>
      <w:t>1</w:t>
    </w:r>
    <w:r w:rsidR="002B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00C10" w14:textId="77777777" w:rsidR="00A820FA" w:rsidRDefault="00A820FA" w:rsidP="00042081">
      <w:pPr>
        <w:spacing w:after="0" w:line="240" w:lineRule="auto"/>
      </w:pPr>
      <w:r>
        <w:separator/>
      </w:r>
    </w:p>
  </w:footnote>
  <w:footnote w:type="continuationSeparator" w:id="0">
    <w:p w14:paraId="3678793F" w14:textId="77777777" w:rsidR="00A820FA" w:rsidRDefault="00A820F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83FB7" w14:textId="77777777" w:rsidR="002B746D" w:rsidRPr="00425B7B" w:rsidRDefault="002B746D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7807A504" wp14:editId="585293F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1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25B7B">
      <w:rPr>
        <w:lang w:val="en-US"/>
      </w:rPr>
      <w:tab/>
    </w:r>
    <w:r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425B7B">
          <w:rPr>
            <w:lang w:val="en-US"/>
          </w:rPr>
          <w:t xml:space="preserve">Filipe </w:t>
        </w:r>
        <w:proofErr w:type="spellStart"/>
        <w:r w:rsidRPr="00425B7B">
          <w:rPr>
            <w:lang w:val="en-US"/>
          </w:rPr>
          <w:t>Brandão</w:t>
        </w:r>
        <w:proofErr w:type="spellEnd"/>
      </w:sdtContent>
    </w:sdt>
  </w:p>
  <w:p w14:paraId="548108CD" w14:textId="25CA86E6" w:rsidR="002B746D" w:rsidRPr="00160998" w:rsidRDefault="002B746D">
    <w:pPr>
      <w:pStyle w:val="Header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76B94" w:rsidRPr="00C75E3D">
          <w:rPr>
            <w:lang w:val="en-US"/>
          </w:rPr>
          <w:t>V0.2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76B94" w:rsidRPr="00C75E3D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C6A6B" w14:textId="77777777" w:rsidR="002B746D" w:rsidRPr="00DA485F" w:rsidRDefault="002B746D" w:rsidP="00906D0A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730290BD" wp14:editId="44779D1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A485F">
      <w:rPr>
        <w:lang w:val="en-GB"/>
      </w:rPr>
      <w:tab/>
    </w:r>
    <w:r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DA485F">
          <w:rPr>
            <w:lang w:val="en-GB"/>
          </w:rPr>
          <w:t xml:space="preserve">Filipe </w:t>
        </w:r>
        <w:proofErr w:type="spellStart"/>
        <w:r w:rsidRPr="00DA485F">
          <w:rPr>
            <w:lang w:val="en-GB"/>
          </w:rPr>
          <w:t>Brandão</w:t>
        </w:r>
        <w:proofErr w:type="spellEnd"/>
      </w:sdtContent>
    </w:sdt>
  </w:p>
  <w:p w14:paraId="07BB3E6D" w14:textId="5F3407E8" w:rsidR="002B746D" w:rsidRPr="00160998" w:rsidRDefault="002B746D" w:rsidP="00906D0A">
    <w:pPr>
      <w:pStyle w:val="Header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76B94" w:rsidRPr="00862647">
          <w:rPr>
            <w:lang w:val="en-US"/>
          </w:rPr>
          <w:t>V0.2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76B94" w:rsidRPr="00862647">
          <w:rPr>
            <w:lang w:val="en-US"/>
          </w:rPr>
          <w:t>Ready for Approval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5C3"/>
    <w:multiLevelType w:val="hybridMultilevel"/>
    <w:tmpl w:val="5C801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61FDD"/>
    <w:multiLevelType w:val="hybridMultilevel"/>
    <w:tmpl w:val="20D4B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41783"/>
    <w:multiLevelType w:val="hybridMultilevel"/>
    <w:tmpl w:val="88967C6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344C8"/>
    <w:multiLevelType w:val="hybridMultilevel"/>
    <w:tmpl w:val="DF0A28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6E6211"/>
    <w:multiLevelType w:val="hybridMultilevel"/>
    <w:tmpl w:val="C270E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4FC0"/>
    <w:multiLevelType w:val="hybridMultilevel"/>
    <w:tmpl w:val="332EF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3"/>
  </w:num>
  <w:num w:numId="5">
    <w:abstractNumId w:val="10"/>
  </w:num>
  <w:num w:numId="6">
    <w:abstractNumId w:val="24"/>
  </w:num>
  <w:num w:numId="7">
    <w:abstractNumId w:val="22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25"/>
  </w:num>
  <w:num w:numId="13">
    <w:abstractNumId w:val="15"/>
  </w:num>
  <w:num w:numId="14">
    <w:abstractNumId w:val="16"/>
  </w:num>
  <w:num w:numId="15">
    <w:abstractNumId w:val="18"/>
  </w:num>
  <w:num w:numId="16">
    <w:abstractNumId w:val="20"/>
  </w:num>
  <w:num w:numId="17">
    <w:abstractNumId w:val="8"/>
  </w:num>
  <w:num w:numId="18">
    <w:abstractNumId w:val="14"/>
  </w:num>
  <w:num w:numId="19">
    <w:abstractNumId w:val="11"/>
  </w:num>
  <w:num w:numId="20">
    <w:abstractNumId w:val="12"/>
  </w:num>
  <w:num w:numId="21">
    <w:abstractNumId w:val="13"/>
  </w:num>
  <w:num w:numId="22">
    <w:abstractNumId w:val="6"/>
  </w:num>
  <w:num w:numId="23">
    <w:abstractNumId w:val="26"/>
  </w:num>
  <w:num w:numId="24">
    <w:abstractNumId w:val="21"/>
  </w:num>
  <w:num w:numId="25">
    <w:abstractNumId w:val="0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2081"/>
    <w:rsid w:val="000024E8"/>
    <w:rsid w:val="000039A3"/>
    <w:rsid w:val="00004778"/>
    <w:rsid w:val="000116EC"/>
    <w:rsid w:val="00013ED2"/>
    <w:rsid w:val="0003322D"/>
    <w:rsid w:val="00037AB1"/>
    <w:rsid w:val="00042081"/>
    <w:rsid w:val="00052449"/>
    <w:rsid w:val="00082BF3"/>
    <w:rsid w:val="000867A3"/>
    <w:rsid w:val="00093DA0"/>
    <w:rsid w:val="00097AAD"/>
    <w:rsid w:val="000A0235"/>
    <w:rsid w:val="000A06F6"/>
    <w:rsid w:val="000A29C4"/>
    <w:rsid w:val="000B1F68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0DEB"/>
    <w:rsid w:val="001C4469"/>
    <w:rsid w:val="001E0FF7"/>
    <w:rsid w:val="001E2B6A"/>
    <w:rsid w:val="001E557A"/>
    <w:rsid w:val="00204D66"/>
    <w:rsid w:val="00216760"/>
    <w:rsid w:val="002272A3"/>
    <w:rsid w:val="002276B0"/>
    <w:rsid w:val="00237C81"/>
    <w:rsid w:val="00242F8A"/>
    <w:rsid w:val="00244682"/>
    <w:rsid w:val="002517A0"/>
    <w:rsid w:val="002517DC"/>
    <w:rsid w:val="002611EF"/>
    <w:rsid w:val="002625F5"/>
    <w:rsid w:val="00264718"/>
    <w:rsid w:val="00267F24"/>
    <w:rsid w:val="002760C9"/>
    <w:rsid w:val="00280796"/>
    <w:rsid w:val="0028274E"/>
    <w:rsid w:val="0028361F"/>
    <w:rsid w:val="0029204F"/>
    <w:rsid w:val="002B746D"/>
    <w:rsid w:val="002C3E4E"/>
    <w:rsid w:val="002C5DB9"/>
    <w:rsid w:val="002E49AF"/>
    <w:rsid w:val="002F30E3"/>
    <w:rsid w:val="00301449"/>
    <w:rsid w:val="00303684"/>
    <w:rsid w:val="0031153F"/>
    <w:rsid w:val="00311F15"/>
    <w:rsid w:val="00313D9D"/>
    <w:rsid w:val="00313DA1"/>
    <w:rsid w:val="00325101"/>
    <w:rsid w:val="003279B3"/>
    <w:rsid w:val="0034098B"/>
    <w:rsid w:val="00345E81"/>
    <w:rsid w:val="003527CE"/>
    <w:rsid w:val="00352A35"/>
    <w:rsid w:val="00352E52"/>
    <w:rsid w:val="003547B6"/>
    <w:rsid w:val="00363A9A"/>
    <w:rsid w:val="003668B3"/>
    <w:rsid w:val="00376B94"/>
    <w:rsid w:val="00395A88"/>
    <w:rsid w:val="00397841"/>
    <w:rsid w:val="003A3DA5"/>
    <w:rsid w:val="003B0073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37870"/>
    <w:rsid w:val="0045198B"/>
    <w:rsid w:val="0045604C"/>
    <w:rsid w:val="004608C1"/>
    <w:rsid w:val="004630B1"/>
    <w:rsid w:val="004737E4"/>
    <w:rsid w:val="004844EE"/>
    <w:rsid w:val="004866EB"/>
    <w:rsid w:val="00492066"/>
    <w:rsid w:val="004A12E5"/>
    <w:rsid w:val="004A1EEA"/>
    <w:rsid w:val="004B4642"/>
    <w:rsid w:val="004B7B26"/>
    <w:rsid w:val="004D5E8F"/>
    <w:rsid w:val="004D798C"/>
    <w:rsid w:val="004E4501"/>
    <w:rsid w:val="004F5728"/>
    <w:rsid w:val="004F781C"/>
    <w:rsid w:val="00502D97"/>
    <w:rsid w:val="00520B85"/>
    <w:rsid w:val="0052580A"/>
    <w:rsid w:val="00541044"/>
    <w:rsid w:val="005507B3"/>
    <w:rsid w:val="00551E76"/>
    <w:rsid w:val="00560874"/>
    <w:rsid w:val="005774EC"/>
    <w:rsid w:val="00577E9B"/>
    <w:rsid w:val="00582B17"/>
    <w:rsid w:val="00590FC6"/>
    <w:rsid w:val="005A2770"/>
    <w:rsid w:val="005A6477"/>
    <w:rsid w:val="005C7E47"/>
    <w:rsid w:val="005D1C6E"/>
    <w:rsid w:val="005E4BCD"/>
    <w:rsid w:val="005E7E95"/>
    <w:rsid w:val="005F4DA4"/>
    <w:rsid w:val="005F7452"/>
    <w:rsid w:val="00635A30"/>
    <w:rsid w:val="006452C6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17A7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5777A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2662D"/>
    <w:rsid w:val="0085054D"/>
    <w:rsid w:val="0085105C"/>
    <w:rsid w:val="00853186"/>
    <w:rsid w:val="00855658"/>
    <w:rsid w:val="00862030"/>
    <w:rsid w:val="00862647"/>
    <w:rsid w:val="008675BB"/>
    <w:rsid w:val="00880C2E"/>
    <w:rsid w:val="00895D61"/>
    <w:rsid w:val="008A24C9"/>
    <w:rsid w:val="008A7355"/>
    <w:rsid w:val="008B05B6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436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85337"/>
    <w:rsid w:val="009920AD"/>
    <w:rsid w:val="009B0AE9"/>
    <w:rsid w:val="009D6A38"/>
    <w:rsid w:val="009E2173"/>
    <w:rsid w:val="009F00BC"/>
    <w:rsid w:val="009F0122"/>
    <w:rsid w:val="009F28F1"/>
    <w:rsid w:val="009F714C"/>
    <w:rsid w:val="00A062DB"/>
    <w:rsid w:val="00A131FC"/>
    <w:rsid w:val="00A34B36"/>
    <w:rsid w:val="00A408BF"/>
    <w:rsid w:val="00A81510"/>
    <w:rsid w:val="00A81D34"/>
    <w:rsid w:val="00A820FA"/>
    <w:rsid w:val="00A8289F"/>
    <w:rsid w:val="00A843EE"/>
    <w:rsid w:val="00A87938"/>
    <w:rsid w:val="00AA4EA9"/>
    <w:rsid w:val="00AB4FC8"/>
    <w:rsid w:val="00AD2D18"/>
    <w:rsid w:val="00B014E8"/>
    <w:rsid w:val="00B12E8D"/>
    <w:rsid w:val="00B154CA"/>
    <w:rsid w:val="00B211F3"/>
    <w:rsid w:val="00B307D5"/>
    <w:rsid w:val="00B35FD0"/>
    <w:rsid w:val="00B4009F"/>
    <w:rsid w:val="00B54437"/>
    <w:rsid w:val="00B561A7"/>
    <w:rsid w:val="00B66ECE"/>
    <w:rsid w:val="00B7678C"/>
    <w:rsid w:val="00B81925"/>
    <w:rsid w:val="00BE2453"/>
    <w:rsid w:val="00BE290C"/>
    <w:rsid w:val="00C03237"/>
    <w:rsid w:val="00C2076C"/>
    <w:rsid w:val="00C33DE0"/>
    <w:rsid w:val="00C539A4"/>
    <w:rsid w:val="00C53BE0"/>
    <w:rsid w:val="00C72540"/>
    <w:rsid w:val="00C75E3D"/>
    <w:rsid w:val="00C939C2"/>
    <w:rsid w:val="00C94D17"/>
    <w:rsid w:val="00CD2C79"/>
    <w:rsid w:val="00CF2A69"/>
    <w:rsid w:val="00CF3F1E"/>
    <w:rsid w:val="00D155DA"/>
    <w:rsid w:val="00D4060C"/>
    <w:rsid w:val="00D430EE"/>
    <w:rsid w:val="00D45C12"/>
    <w:rsid w:val="00D535ED"/>
    <w:rsid w:val="00D54E5F"/>
    <w:rsid w:val="00D65162"/>
    <w:rsid w:val="00D71B0E"/>
    <w:rsid w:val="00D90066"/>
    <w:rsid w:val="00D90377"/>
    <w:rsid w:val="00DA14C1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330B1"/>
    <w:rsid w:val="00E33A0A"/>
    <w:rsid w:val="00E4278C"/>
    <w:rsid w:val="00E43D75"/>
    <w:rsid w:val="00E501E1"/>
    <w:rsid w:val="00E52CC9"/>
    <w:rsid w:val="00E547A8"/>
    <w:rsid w:val="00E71BE6"/>
    <w:rsid w:val="00E76C40"/>
    <w:rsid w:val="00EA749C"/>
    <w:rsid w:val="00EB6E9D"/>
    <w:rsid w:val="00EC1731"/>
    <w:rsid w:val="00EC2B4B"/>
    <w:rsid w:val="00EC3CDA"/>
    <w:rsid w:val="00EC7B49"/>
    <w:rsid w:val="00EE1C18"/>
    <w:rsid w:val="00EE2B6D"/>
    <w:rsid w:val="00EE2DA4"/>
    <w:rsid w:val="00EE44F9"/>
    <w:rsid w:val="00EF2056"/>
    <w:rsid w:val="00F11C9A"/>
    <w:rsid w:val="00F14683"/>
    <w:rsid w:val="00F16DD4"/>
    <w:rsid w:val="00F24CA6"/>
    <w:rsid w:val="00F403CE"/>
    <w:rsid w:val="00F45959"/>
    <w:rsid w:val="00F512B5"/>
    <w:rsid w:val="00F53D40"/>
    <w:rsid w:val="00F708FD"/>
    <w:rsid w:val="00F83DDE"/>
    <w:rsid w:val="00F87605"/>
    <w:rsid w:val="00FD7C2A"/>
    <w:rsid w:val="00FE0424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B7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78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comments" Target="comments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02C1E5-9301-43EE-B0F5-6A5E5C0D7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1013</Words>
  <Characters>5474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V0.2</dc:description>
  <cp:lastModifiedBy>Carla Silva Machado</cp:lastModifiedBy>
  <cp:revision>21</cp:revision>
  <cp:lastPrinted>2013-04-29T21:48:00Z</cp:lastPrinted>
  <dcterms:created xsi:type="dcterms:W3CDTF">2013-05-26T20:21:00Z</dcterms:created>
  <dcterms:modified xsi:type="dcterms:W3CDTF">2013-06-03T13:06:00Z</dcterms:modified>
  <cp:contentStatus>Ready for Approval</cp:contentStatus>
</cp:coreProperties>
</file>