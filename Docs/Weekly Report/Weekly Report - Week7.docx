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C3224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737E4">
          <w:pPr>
            <w:rPr>
              <w:lang w:val="en-US"/>
            </w:rPr>
          </w:pPr>
        </w:p>
      </w:sdtContent>
    </w:sdt>
    <w:p w:rsidR="006F3F7C" w:rsidRDefault="00577E9B">
      <w:pPr>
        <w:rPr>
          <w:lang w:val="en-US"/>
        </w:rPr>
      </w:pPr>
      <w:r>
        <w:rPr>
          <w:rStyle w:val="Refdecomentrio"/>
        </w:rPr>
        <w:commentReference w:id="0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8556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iperligao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="00855658" w:rsidRPr="007220CC">
              <w:rPr>
                <w:rStyle w:val="Hiperligao"/>
                <w:noProof/>
                <w:lang w:val="en-US"/>
              </w:rPr>
              <w:t>1.1.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Executed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="00855658" w:rsidRPr="007220CC">
              <w:rPr>
                <w:rStyle w:val="Hiperligao"/>
                <w:noProof/>
                <w:lang w:val="en-US"/>
              </w:rPr>
              <w:t>1.2.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Analyses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="00855658" w:rsidRPr="007220CC">
              <w:rPr>
                <w:rStyle w:val="Hiperligao"/>
                <w:noProof/>
                <w:lang w:val="en-US"/>
              </w:rPr>
              <w:t>1.3.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Achievements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="00855658" w:rsidRPr="007220CC">
              <w:rPr>
                <w:rStyle w:val="Hiperligao"/>
                <w:noProof/>
                <w:lang w:val="en-US"/>
              </w:rPr>
              <w:t>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Impediments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="00855658" w:rsidRPr="007220CC">
              <w:rPr>
                <w:rStyle w:val="Hiperligao"/>
                <w:noProof/>
                <w:lang w:val="en-US"/>
              </w:rPr>
              <w:t>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Plans For Next Week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="00855658" w:rsidRPr="007220CC">
              <w:rPr>
                <w:rStyle w:val="Hiperligao"/>
                <w:noProof/>
                <w:lang w:val="en-US"/>
              </w:rPr>
              <w:t>4.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Progress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="00855658" w:rsidRPr="007220CC">
              <w:rPr>
                <w:rStyle w:val="Hiperligao"/>
                <w:noProof/>
                <w:lang w:val="en-US"/>
              </w:rPr>
              <w:t>4.1.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Earned value and/or Gantt Image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="00855658" w:rsidRPr="007220CC">
              <w:rPr>
                <w:rStyle w:val="Hiperligao"/>
                <w:noProof/>
                <w:lang w:val="en-US"/>
              </w:rPr>
              <w:t>4.2.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Effort by task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="00855658" w:rsidRPr="007220CC">
              <w:rPr>
                <w:rStyle w:val="Hiperligao"/>
                <w:noProof/>
                <w:lang w:val="en-US"/>
              </w:rPr>
              <w:t>4.3.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effort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6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="00855658" w:rsidRPr="007220CC">
              <w:rPr>
                <w:rStyle w:val="Hiperligao"/>
                <w:noProof/>
                <w:lang w:val="en-US"/>
              </w:rPr>
              <w:t>5.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log</w:t>
            </w:r>
            <w:r w:rsidR="00855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737E4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iperligao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="008D2DFD" w:rsidRPr="00C92C1E">
          <w:rPr>
            <w:rStyle w:val="Hiperligao"/>
            <w:noProof/>
            <w:lang w:val="en-US"/>
          </w:rPr>
          <w:t>Figure 2: Week effort by task type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="008D2DFD" w:rsidRPr="00C92C1E">
          <w:rPr>
            <w:rStyle w:val="Hiperligao"/>
            <w:noProof/>
            <w:lang w:val="en-US"/>
          </w:rPr>
          <w:t>Figure 3: Week effort by team member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4737E4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iperligao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="008D2DFD" w:rsidRPr="00E80169">
          <w:rPr>
            <w:rStyle w:val="Hiperligao"/>
            <w:noProof/>
            <w:lang w:val="en-US"/>
          </w:rPr>
          <w:t>Table 2: Version history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D2DFD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="008D2DFD" w:rsidRPr="00E80169">
          <w:rPr>
            <w:rStyle w:val="Hiperligao"/>
            <w:noProof/>
            <w:lang w:val="en-US"/>
          </w:rPr>
          <w:t>Table 3: Log of individual effort</w:t>
        </w:r>
        <w:r w:rsidR="008D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737E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8D2DFD" w:rsidRPr="008D2DFD" w:rsidRDefault="008D2DF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  <w:proofErr w:type="gramStart"/>
            <w:r w:rsidRPr="008D2DFD">
              <w:t>a211</w:t>
            </w:r>
            <w:r>
              <w:t>80276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  <w:proofErr w:type="spellStart"/>
            <w:r w:rsidRPr="008D2DFD">
              <w:t>Author</w:t>
            </w:r>
            <w:proofErr w:type="spellEnd"/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DA485F" w:rsidP="008D2DFD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:rsidR="008D2DFD" w:rsidRPr="008D2DFD" w:rsidRDefault="00DA485F" w:rsidP="008D2DFD">
            <w:pPr>
              <w:jc w:val="center"/>
            </w:pPr>
            <w:proofErr w:type="gramStart"/>
            <w:r w:rsidRPr="008D2DFD">
              <w:t>a211</w:t>
            </w:r>
            <w:r>
              <w:t>70292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:rsidR="008D2DFD" w:rsidRPr="008D2DFD" w:rsidRDefault="00DA485F" w:rsidP="008D2DFD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  <w:r>
              <w:t>Rui Ganhoto</w:t>
            </w: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  <w:proofErr w:type="gramStart"/>
            <w:r w:rsidRPr="008D2DFD">
              <w:t>a211</w:t>
            </w:r>
            <w:r>
              <w:t>70262</w:t>
            </w:r>
            <w:r w:rsidRPr="008D2DFD">
              <w:t>@alunos.isec.pt</w:t>
            </w:r>
            <w:proofErr w:type="gramEnd"/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577E9B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D2DFD" w:rsidRDefault="00577E9B" w:rsidP="003C3224">
            <w:pPr>
              <w:jc w:val="center"/>
            </w:pPr>
            <w:r>
              <w:t>Carla Machado</w:t>
            </w:r>
          </w:p>
        </w:tc>
        <w:tc>
          <w:tcPr>
            <w:tcW w:w="3260" w:type="dxa"/>
            <w:vAlign w:val="center"/>
          </w:tcPr>
          <w:p w:rsidR="003C3224" w:rsidRPr="008D2DFD" w:rsidRDefault="00577E9B" w:rsidP="003C3224">
            <w:pPr>
              <w:jc w:val="center"/>
            </w:pPr>
            <w:proofErr w:type="gramStart"/>
            <w:r>
              <w:t>a21170460@alunos.isec.pt</w:t>
            </w:r>
            <w:proofErr w:type="gramEnd"/>
          </w:p>
        </w:tc>
        <w:tc>
          <w:tcPr>
            <w:tcW w:w="2410" w:type="dxa"/>
            <w:vAlign w:val="center"/>
          </w:tcPr>
          <w:p w:rsidR="003C3224" w:rsidRPr="008D2DFD" w:rsidRDefault="00577E9B" w:rsidP="003C3224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1" w:name="_Toc353724781"/>
      <w:r w:rsidRPr="00930989">
        <w:rPr>
          <w:lang w:val="en-US"/>
        </w:rPr>
        <w:t xml:space="preserve">Table </w:t>
      </w:r>
      <w:r w:rsidR="004737E4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4737E4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4737E4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54"/>
        <w:gridCol w:w="2227"/>
        <w:gridCol w:w="1668"/>
        <w:gridCol w:w="1127"/>
        <w:gridCol w:w="1410"/>
        <w:gridCol w:w="1821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8D2D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A5875" w:rsidP="0071045A">
            <w:pPr>
              <w:jc w:val="center"/>
              <w:rPr>
                <w:lang w:val="en-US"/>
              </w:rPr>
            </w:pPr>
            <w:commentRangeStart w:id="2"/>
            <w:r>
              <w:rPr>
                <w:lang w:val="en-US"/>
              </w:rPr>
              <w:t>Ready for Revision</w:t>
            </w:r>
            <w:commentRangeEnd w:id="2"/>
            <w:r w:rsidR="00417C7E">
              <w:rPr>
                <w:rStyle w:val="Refdecomentrio"/>
              </w:rPr>
              <w:commentReference w:id="2"/>
            </w: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DA485F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0.1</w:t>
            </w:r>
            <w:commentRangeEnd w:id="3"/>
            <w:r w:rsidR="00417C7E">
              <w:rPr>
                <w:rStyle w:val="Refdecomentrio"/>
              </w:rPr>
              <w:commentReference w:id="3"/>
            </w: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B211F3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B5BAA" w:rsidRPr="00895D61" w:rsidRDefault="00B211F3" w:rsidP="00160998">
            <w:pPr>
              <w:jc w:val="center"/>
              <w:rPr>
                <w:lang w:val="en-US"/>
              </w:rPr>
            </w:pPr>
            <w:commentRangeStart w:id="4"/>
            <w:commentRangeStart w:id="5"/>
            <w:r>
              <w:rPr>
                <w:lang w:val="en-US"/>
              </w:rPr>
              <w:t>0.1</w:t>
            </w:r>
            <w:commentRangeEnd w:id="4"/>
            <w:r w:rsidR="00417C7E">
              <w:rPr>
                <w:rStyle w:val="Refdecomentrio"/>
              </w:rPr>
              <w:commentReference w:id="4"/>
            </w:r>
            <w:commentRangeEnd w:id="5"/>
            <w:r w:rsidR="00577E9B">
              <w:rPr>
                <w:rStyle w:val="Refdecomentrio"/>
              </w:rPr>
              <w:commentReference w:id="5"/>
            </w: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B211F3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577E9B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95D61" w:rsidRDefault="00577E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577E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3C3224" w:rsidRPr="00895D61" w:rsidRDefault="00577E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3B5BAA">
        <w:trPr>
          <w:trHeight w:val="306"/>
        </w:trPr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6A5875" w:rsidTr="00B154CA">
        <w:tc>
          <w:tcPr>
            <w:tcW w:w="1384" w:type="dxa"/>
            <w:vAlign w:val="center"/>
          </w:tcPr>
          <w:p w:rsidR="003C3224" w:rsidRPr="00425B7B" w:rsidRDefault="003C3224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425B7B" w:rsidRDefault="003C3224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6" w:name="_Toc353724782"/>
      <w:r w:rsidRPr="00425B7B">
        <w:rPr>
          <w:u w:val="single"/>
          <w:lang w:val="en-US"/>
        </w:rPr>
        <w:t xml:space="preserve">Table </w:t>
      </w:r>
      <w:r w:rsidR="004737E4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4737E4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4737E4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6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Ttulo1"/>
        <w:numPr>
          <w:ilvl w:val="0"/>
          <w:numId w:val="1"/>
        </w:numPr>
        <w:rPr>
          <w:lang w:val="en-US"/>
        </w:rPr>
      </w:pPr>
      <w:bookmarkStart w:id="7" w:name="_Toc353724728"/>
      <w:r>
        <w:rPr>
          <w:lang w:val="en-US"/>
        </w:rPr>
        <w:lastRenderedPageBreak/>
        <w:t>Week Activities</w:t>
      </w:r>
      <w:bookmarkEnd w:id="7"/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8" w:name="_Toc353724729"/>
      <w:r>
        <w:rPr>
          <w:lang w:val="en-US"/>
        </w:rPr>
        <w:t>Work Executed</w:t>
      </w:r>
      <w:bookmarkEnd w:id="8"/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:rsid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:rsidR="0003322D" w:rsidRPr="00425B7B" w:rsidRDefault="002272A3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>Changed and a</w:t>
      </w:r>
      <w:r w:rsidR="0003322D" w:rsidRPr="00425B7B">
        <w:rPr>
          <w:lang w:val="en-US"/>
        </w:rPr>
        <w:t>pproved Software Development Plan</w:t>
      </w:r>
    </w:p>
    <w:p w:rsidR="004A12E5" w:rsidRPr="00425B7B" w:rsidRDefault="004A12E5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:rsidR="004866EB" w:rsidRPr="004866EB" w:rsidRDefault="006A5875" w:rsidP="006A587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 xml:space="preserve">Changes to </w:t>
      </w:r>
      <w:r w:rsidRPr="00425B7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Verification &amp; Validation Process</w:t>
      </w:r>
      <w:r w:rsidR="008675B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  <w:bookmarkStart w:id="9" w:name="_GoBack"/>
      <w:bookmarkEnd w:id="9"/>
    </w:p>
    <w:p w:rsidR="006A5875" w:rsidRPr="006A5875" w:rsidRDefault="004866EB" w:rsidP="006A587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C</w:t>
      </w:r>
      <w:r w:rsidR="006A5875">
        <w:rPr>
          <w:lang w:val="en-US"/>
        </w:rPr>
        <w:t>hanges to Coding Standards</w:t>
      </w:r>
    </w:p>
    <w:p w:rsidR="004A12E5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:rsidR="0003322D" w:rsidRPr="00F16DD4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:rsidR="006C46E4" w:rsidRDefault="006C46E4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10" w:name="_Toc353724730"/>
      <w:r>
        <w:rPr>
          <w:lang w:val="en-US"/>
        </w:rPr>
        <w:t>Work Analyses</w:t>
      </w:r>
      <w:bookmarkEnd w:id="10"/>
    </w:p>
    <w:p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</w:t>
      </w:r>
      <w:del w:id="11" w:author="Carla" w:date="2013-04-15T20:58:00Z">
        <w:r w:rsidR="00EE44F9" w:rsidDel="00577E9B">
          <w:rPr>
            <w:lang w:val="en-US"/>
          </w:rPr>
          <w:delText xml:space="preserve">starting </w:delText>
        </w:r>
      </w:del>
      <w:ins w:id="12" w:author="Carla" w:date="2013-04-15T20:58:00Z">
        <w:r w:rsidR="00577E9B">
          <w:rPr>
            <w:lang w:val="en-US"/>
          </w:rPr>
          <w:t>that started with</w:t>
        </w:r>
        <w:r w:rsidR="00577E9B">
          <w:rPr>
            <w:lang w:val="en-US"/>
          </w:rPr>
          <w:t xml:space="preserve"> </w:t>
        </w:r>
      </w:ins>
      <w:del w:id="13" w:author="Carla" w:date="2013-04-15T20:59:00Z">
        <w:r w:rsidR="00EE44F9" w:rsidDel="00577E9B">
          <w:rPr>
            <w:lang w:val="en-US"/>
          </w:rPr>
          <w:delText xml:space="preserve">by </w:delText>
        </w:r>
      </w:del>
      <w:r w:rsidR="00EE44F9">
        <w:rPr>
          <w:lang w:val="en-US"/>
        </w:rPr>
        <w:t xml:space="preserve">a meeting for a brainstorming session. In this meeting the new features requested by the stakeholders during the </w:t>
      </w:r>
      <w:proofErr w:type="spellStart"/>
      <w:r w:rsidR="00EE44F9">
        <w:rPr>
          <w:lang w:val="en-US"/>
        </w:rPr>
        <w:t>KickOff</w:t>
      </w:r>
      <w:proofErr w:type="spellEnd"/>
      <w:r w:rsidR="00EE44F9">
        <w:rPr>
          <w:lang w:val="en-US"/>
        </w:rPr>
        <w:t xml:space="preserve"> Meeting and other functionalities were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The Use Case Definition task is </w:t>
      </w:r>
      <w:proofErr w:type="spellStart"/>
      <w:r w:rsidRPr="00942E75">
        <w:rPr>
          <w:lang w:val="en-US"/>
        </w:rPr>
        <w:t>finished</w:t>
      </w:r>
      <w:ins w:id="14" w:author="Carla" w:date="2013-04-15T20:59:00Z">
        <w:r w:rsidR="00577E9B">
          <w:rPr>
            <w:lang w:val="en-US"/>
          </w:rPr>
          <w:t>.</w:t>
        </w:r>
      </w:ins>
      <w:del w:id="15" w:author="Carla" w:date="2013-04-15T20:59:00Z">
        <w:r w:rsidRPr="00942E75" w:rsidDel="00577E9B">
          <w:rPr>
            <w:lang w:val="en-US"/>
          </w:rPr>
          <w:delText xml:space="preserve"> but t</w:delText>
        </w:r>
      </w:del>
      <w:ins w:id="16" w:author="Carla" w:date="2013-04-15T20:59:00Z">
        <w:r w:rsidR="00577E9B">
          <w:rPr>
            <w:lang w:val="en-US"/>
          </w:rPr>
          <w:t>T</w:t>
        </w:r>
      </w:ins>
      <w:r w:rsidRPr="00942E75">
        <w:rPr>
          <w:lang w:val="en-US"/>
        </w:rPr>
        <w:t>he</w:t>
      </w:r>
      <w:proofErr w:type="spellEnd"/>
      <w:r w:rsidRPr="00942E75">
        <w:rPr>
          <w:lang w:val="en-US"/>
        </w:rPr>
        <w:t xml:space="preserve"> effort hours were less than </w:t>
      </w:r>
      <w:del w:id="17" w:author="Carla" w:date="2013-04-15T20:59:00Z">
        <w:r w:rsidRPr="00942E75" w:rsidDel="00577E9B">
          <w:rPr>
            <w:lang w:val="en-US"/>
          </w:rPr>
          <w:delText xml:space="preserve">the </w:delText>
        </w:r>
      </w:del>
      <w:r w:rsidRPr="00942E75">
        <w:rPr>
          <w:lang w:val="en-US"/>
        </w:rPr>
        <w:t>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 xml:space="preserve">While the Requirements were being defined many questions arose leaving the idea that there </w:t>
      </w:r>
      <w:del w:id="18" w:author="Carla" w:date="2013-04-15T21:00:00Z">
        <w:r w:rsidDel="00577E9B">
          <w:rPr>
            <w:lang w:val="en-US"/>
          </w:rPr>
          <w:delText xml:space="preserve">still </w:delText>
        </w:r>
      </w:del>
      <w:r>
        <w:rPr>
          <w:lang w:val="en-US"/>
        </w:rPr>
        <w:t>are</w:t>
      </w:r>
      <w:ins w:id="19" w:author="Carla" w:date="2013-04-15T21:00:00Z">
        <w:r w:rsidR="00577E9B">
          <w:rPr>
            <w:lang w:val="en-US"/>
          </w:rPr>
          <w:t xml:space="preserve"> still</w:t>
        </w:r>
      </w:ins>
      <w:r>
        <w:rPr>
          <w:lang w:val="en-US"/>
        </w:rPr>
        <w:t xml:space="preserve"> details to be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Because the team made an effort to meet early in the week (and not only </w:t>
      </w:r>
      <w:del w:id="20" w:author="Carla" w:date="2013-04-15T21:00:00Z">
        <w:r w:rsidRPr="00942E75" w:rsidDel="00577E9B">
          <w:rPr>
            <w:lang w:val="en-US"/>
          </w:rPr>
          <w:delText xml:space="preserve">at </w:delText>
        </w:r>
      </w:del>
      <w:ins w:id="21" w:author="Carla" w:date="2013-04-15T21:00:00Z">
        <w:r w:rsidR="00577E9B">
          <w:rPr>
            <w:lang w:val="en-US"/>
          </w:rPr>
          <w:t>on</w:t>
        </w:r>
        <w:r w:rsidR="00577E9B" w:rsidRPr="00942E75">
          <w:rPr>
            <w:lang w:val="en-US"/>
          </w:rPr>
          <w:t xml:space="preserve"> </w:t>
        </w:r>
      </w:ins>
      <w:r w:rsidRPr="00942E75">
        <w:rPr>
          <w:lang w:val="en-US"/>
        </w:rPr>
        <w:t xml:space="preserve">Saturday), we were able to </w:t>
      </w:r>
      <w:del w:id="22" w:author="Carla" w:date="2013-04-15T21:00:00Z">
        <w:r w:rsidRPr="00942E75" w:rsidDel="00577E9B">
          <w:rPr>
            <w:lang w:val="en-US"/>
          </w:rPr>
          <w:delText xml:space="preserve">do </w:delText>
        </w:r>
      </w:del>
      <w:r w:rsidRPr="00942E75">
        <w:rPr>
          <w:lang w:val="en-US"/>
        </w:rPr>
        <w:t>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</w:t>
      </w:r>
      <w:del w:id="23" w:author="Carla" w:date="2013-04-15T21:00:00Z">
        <w:r w:rsidDel="00577E9B">
          <w:rPr>
            <w:lang w:val="en-US"/>
          </w:rPr>
          <w:delText xml:space="preserve">requirements </w:delText>
        </w:r>
      </w:del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:rsidR="002F30E3" w:rsidRDefault="00EE44F9" w:rsidP="00EE44F9">
      <w:pPr>
        <w:pStyle w:val="Ttulo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24" w:name="_Toc353724731"/>
      <w:r w:rsidR="002F30E3">
        <w:rPr>
          <w:lang w:val="en-US"/>
        </w:rPr>
        <w:t>Achievements</w:t>
      </w:r>
      <w:bookmarkEnd w:id="24"/>
    </w:p>
    <w:p w:rsidR="006C46E4" w:rsidRDefault="002272A3" w:rsidP="00EE44F9">
      <w:pPr>
        <w:pStyle w:val="PargrafodaLista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:rsidR="006C46E4" w:rsidRPr="00425B7B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425B7B">
        <w:rPr>
          <w:lang w:val="en-US"/>
        </w:rPr>
        <w:t xml:space="preserve">Quality Plan and Project Plan </w:t>
      </w:r>
      <w:r w:rsidR="00EE44F9" w:rsidRPr="00425B7B">
        <w:rPr>
          <w:lang w:val="en-US"/>
        </w:rPr>
        <w:t>are now approved.</w:t>
      </w:r>
      <w:r w:rsidRPr="00425B7B">
        <w:rPr>
          <w:lang w:val="en-US"/>
        </w:rPr>
        <w:t xml:space="preserve"> </w:t>
      </w:r>
    </w:p>
    <w:p w:rsidR="002F30E3" w:rsidRDefault="002F30E3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25" w:name="_Toc353724732"/>
      <w:r>
        <w:rPr>
          <w:lang w:val="en-US"/>
        </w:rPr>
        <w:lastRenderedPageBreak/>
        <w:t>Impediments</w:t>
      </w:r>
      <w:bookmarkEnd w:id="25"/>
    </w:p>
    <w:p w:rsidR="00EE44F9" w:rsidRDefault="00EE44F9" w:rsidP="002272A3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:rsidR="00492066" w:rsidRPr="002272A3" w:rsidRDefault="002272A3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:rsidR="002F30E3" w:rsidRPr="00E17D67" w:rsidRDefault="00492066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26" w:name="_Toc353724733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6"/>
    </w:p>
    <w:p w:rsidR="00492066" w:rsidRDefault="00EE44F9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:rsidR="009F714C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:rsidR="009F714C" w:rsidRPr="00930989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27" w:name="_Toc353724734"/>
      <w:r>
        <w:rPr>
          <w:lang w:val="en-US"/>
        </w:rPr>
        <w:t>Progress</w:t>
      </w:r>
      <w:bookmarkEnd w:id="27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28" w:name="_Toc353724735"/>
      <w:r>
        <w:rPr>
          <w:lang w:val="en-US"/>
        </w:rPr>
        <w:t>Earned value and/or Gantt Image</w:t>
      </w:r>
      <w:bookmarkEnd w:id="28"/>
    </w:p>
    <w:p w:rsidR="00492066" w:rsidRDefault="00492066">
      <w:pPr>
        <w:rPr>
          <w:lang w:val="en-US"/>
        </w:rPr>
      </w:pPr>
    </w:p>
    <w:p w:rsidR="00B154CA" w:rsidRDefault="004608C1" w:rsidP="00B154CA">
      <w:pPr>
        <w:keepNext/>
        <w:jc w:val="center"/>
      </w:pPr>
      <w:r w:rsidRPr="00425B7B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398770" cy="2348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29" w:name="_Toc353724777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1</w:t>
      </w:r>
      <w:r w:rsidR="004737E4">
        <w:fldChar w:fldCharType="end"/>
      </w:r>
      <w:r w:rsidRPr="00B154CA">
        <w:rPr>
          <w:lang w:val="en-US"/>
        </w:rPr>
        <w:t>: Earned Value</w:t>
      </w:r>
      <w:bookmarkEnd w:id="29"/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Planned Value = 26h</w:t>
      </w:r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 xml:space="preserve">Earned Value = 26h </w:t>
      </w:r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Actual Cost = 31,8</w:t>
      </w:r>
      <w:r w:rsidR="00B211F3" w:rsidRPr="00425B7B">
        <w:rPr>
          <w:lang w:val="en-US"/>
        </w:rPr>
        <w:t>h</w:t>
      </w:r>
    </w:p>
    <w:p w:rsidR="00B211F3" w:rsidRDefault="00B211F3">
      <w:pPr>
        <w:rPr>
          <w:color w:val="FF0000"/>
          <w:lang w:val="en-US"/>
        </w:rPr>
      </w:pPr>
      <w:del w:id="30" w:author="Carla" w:date="2013-04-15T21:02:00Z">
        <w:r w:rsidDel="00577E9B">
          <w:rPr>
            <w:color w:val="FF0000"/>
            <w:lang w:val="en-US"/>
          </w:rPr>
          <w:br w:type="page"/>
        </w:r>
      </w:del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31" w:name="_Toc353724736"/>
      <w:r>
        <w:rPr>
          <w:lang w:val="en-US"/>
        </w:rPr>
        <w:t>Effort by task</w:t>
      </w:r>
      <w:bookmarkEnd w:id="31"/>
    </w:p>
    <w:p w:rsidR="008D37D1" w:rsidRPr="008D37D1" w:rsidRDefault="008D37D1" w:rsidP="008D37D1">
      <w:pPr>
        <w:rPr>
          <w:lang w:val="en-US"/>
        </w:rPr>
      </w:pPr>
    </w:p>
    <w:p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2" w:name="_Toc353724778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2</w:t>
      </w:r>
      <w:r w:rsidR="004737E4">
        <w:fldChar w:fldCharType="end"/>
      </w:r>
      <w:r w:rsidRPr="00B154CA">
        <w:rPr>
          <w:lang w:val="en-US"/>
        </w:rPr>
        <w:t>: Week effort by task type</w:t>
      </w:r>
      <w:bookmarkEnd w:id="32"/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33" w:name="_Toc353724737"/>
      <w:r>
        <w:rPr>
          <w:lang w:val="en-US"/>
        </w:rPr>
        <w:t>Individual effort</w:t>
      </w:r>
      <w:bookmarkEnd w:id="33"/>
    </w:p>
    <w:p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4" w:name="_Toc353724779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 w:rsidRPr="00B154CA">
        <w:rPr>
          <w:noProof/>
          <w:lang w:val="en-US"/>
        </w:rPr>
        <w:t>3</w:t>
      </w:r>
      <w:r w:rsidR="004737E4">
        <w:fldChar w:fldCharType="end"/>
      </w:r>
      <w:r w:rsidRPr="00B154CA">
        <w:rPr>
          <w:lang w:val="en-US"/>
        </w:rPr>
        <w:t>: Week effort by team member</w:t>
      </w:r>
      <w:bookmarkEnd w:id="34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503"/>
        <w:gridCol w:w="1500"/>
      </w:tblGrid>
      <w:tr w:rsidR="00492066" w:rsidTr="000A29C4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:rsidR="000A29C4" w:rsidRPr="00A9466E" w:rsidRDefault="000A29C4" w:rsidP="000A29C4">
            <w:commentRangeStart w:id="35"/>
            <w:r w:rsidRPr="00A9466E">
              <w:t>5.45</w:t>
            </w:r>
            <w:commentRangeEnd w:id="35"/>
            <w:r w:rsidR="00577E9B">
              <w:rPr>
                <w:rStyle w:val="Refdecomentrio"/>
              </w:rPr>
              <w:commentReference w:id="35"/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6.75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:rsidR="000A29C4" w:rsidRDefault="000A29C4" w:rsidP="000A29C4">
            <w:r w:rsidRPr="00A9466E">
              <w:t>6.5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36" w:name="_Toc353724783"/>
      <w:r w:rsidRPr="00492066">
        <w:rPr>
          <w:lang w:val="en-US"/>
        </w:rPr>
        <w:t xml:space="preserve">Table </w:t>
      </w:r>
      <w:r w:rsidR="004737E4">
        <w:fldChar w:fldCharType="begin"/>
      </w:r>
      <w:r w:rsidRPr="00492066">
        <w:rPr>
          <w:lang w:val="en-US"/>
        </w:rPr>
        <w:instrText xml:space="preserve"> SEQ Table \* ARABIC </w:instrText>
      </w:r>
      <w:r w:rsidR="004737E4">
        <w:fldChar w:fldCharType="separate"/>
      </w:r>
      <w:r w:rsidRPr="00492066">
        <w:rPr>
          <w:noProof/>
          <w:lang w:val="en-US"/>
        </w:rPr>
        <w:t>3</w:t>
      </w:r>
      <w:r w:rsidR="004737E4">
        <w:fldChar w:fldCharType="end"/>
      </w:r>
      <w:r w:rsidRPr="00492066">
        <w:rPr>
          <w:lang w:val="en-US"/>
        </w:rPr>
        <w:t>: Log of individual effort</w:t>
      </w:r>
      <w:bookmarkEnd w:id="36"/>
    </w:p>
    <w:p w:rsidR="00492066" w:rsidRPr="00E17D67" w:rsidRDefault="00492066" w:rsidP="00E17D67">
      <w:pPr>
        <w:pStyle w:val="Ttulo1"/>
        <w:numPr>
          <w:ilvl w:val="0"/>
          <w:numId w:val="1"/>
        </w:numPr>
        <w:rPr>
          <w:lang w:val="en-US"/>
        </w:rPr>
      </w:pPr>
      <w:bookmarkStart w:id="37" w:name="_Toc353724738"/>
      <w:r>
        <w:rPr>
          <w:lang w:val="en-US"/>
        </w:rPr>
        <w:t>Individual log</w:t>
      </w:r>
      <w:bookmarkEnd w:id="37"/>
    </w:p>
    <w:p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Business Rules and Mockups - 2.75h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577E9B" w:rsidRDefault="0080696B" w:rsidP="0080696B">
      <w:pPr>
        <w:pStyle w:val="PargrafodaLista"/>
        <w:numPr>
          <w:ilvl w:val="0"/>
          <w:numId w:val="15"/>
        </w:numPr>
        <w:rPr>
          <w:ins w:id="38" w:author="Carla" w:date="2013-04-15T21:04:00Z"/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:rsidR="00577E9B" w:rsidRDefault="00577E9B">
      <w:pPr>
        <w:rPr>
          <w:ins w:id="39" w:author="Carla" w:date="2013-04-15T21:04:00Z"/>
          <w:shd w:val="clear" w:color="auto" w:fill="FFFFFF"/>
          <w:lang w:val="en-US"/>
        </w:rPr>
      </w:pPr>
      <w:ins w:id="40" w:author="Carla" w:date="2013-04-15T21:04:00Z">
        <w:r>
          <w:rPr>
            <w:shd w:val="clear" w:color="auto" w:fill="FFFFFF"/>
            <w:lang w:val="en-US"/>
          </w:rPr>
          <w:br w:type="page"/>
        </w:r>
      </w:ins>
    </w:p>
    <w:p w:rsidR="0080696B" w:rsidRPr="0080696B" w:rsidRDefault="0080696B" w:rsidP="00577E9B">
      <w:pPr>
        <w:pStyle w:val="PargrafodaLista"/>
        <w:rPr>
          <w:shd w:val="clear" w:color="auto" w:fill="FFFFFF"/>
          <w:lang w:val="en-US"/>
        </w:rPr>
        <w:pPrChange w:id="41" w:author="Carla" w:date="2013-04-15T21:04:00Z">
          <w:pPr>
            <w:pStyle w:val="PargrafodaLista"/>
            <w:numPr>
              <w:numId w:val="15"/>
            </w:numPr>
            <w:ind w:hanging="360"/>
          </w:pPr>
        </w:pPrChange>
      </w:pPr>
    </w:p>
    <w:p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proofErr w:type="spellStart"/>
      <w:r w:rsidRPr="0080696B">
        <w:rPr>
          <w:shd w:val="clear" w:color="auto" w:fill="FFFFFF"/>
          <w:lang w:val="en-US"/>
        </w:rPr>
        <w:t>BrainStorming</w:t>
      </w:r>
      <w:proofErr w:type="spellEnd"/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:rsidR="005E4BCD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r w:rsidR="006A5875" w:rsidRPr="000A29C4">
        <w:rPr>
          <w:shd w:val="clear" w:color="auto" w:fill="FFFFFF"/>
          <w:lang w:val="en-US"/>
        </w:rPr>
        <w:t>Analysis</w:t>
      </w:r>
      <w:r w:rsidRPr="000A29C4">
        <w:rPr>
          <w:shd w:val="clear" w:color="auto" w:fill="FFFFFF"/>
          <w:lang w:val="en-US"/>
        </w:rPr>
        <w:t xml:space="preserve"> and Review - 0.25h</w:t>
      </w: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4-15T20:56:00Z" w:initials="C">
    <w:p w:rsidR="00577E9B" w:rsidRDefault="00577E9B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indice</w:t>
      </w:r>
      <w:proofErr w:type="spellEnd"/>
    </w:p>
  </w:comment>
  <w:comment w:id="2" w:author="Rui Ganhoto" w:date="2013-04-15T20:46:00Z" w:initials="RG">
    <w:p w:rsidR="00417C7E" w:rsidRDefault="00417C7E">
      <w:pPr>
        <w:pStyle w:val="Textodecomentrio"/>
      </w:pPr>
      <w:r>
        <w:rPr>
          <w:rStyle w:val="Refdecomentrio"/>
        </w:rPr>
        <w:annotationRef/>
      </w:r>
      <w:r>
        <w:t xml:space="preserve">A primeira versão devia ser sempre </w:t>
      </w:r>
      <w:proofErr w:type="spellStart"/>
      <w:r>
        <w:t>draft</w:t>
      </w:r>
      <w:proofErr w:type="spellEnd"/>
      <w:r>
        <w:t xml:space="preserve">. Depois trocar para </w:t>
      </w:r>
      <w:proofErr w:type="spellStart"/>
      <w:r>
        <w:t>revision</w:t>
      </w:r>
      <w:proofErr w:type="spellEnd"/>
      <w:r>
        <w:t xml:space="preserve"> (independentemente se é feito de uma vez)</w:t>
      </w:r>
      <w:r>
        <w:br/>
        <w:t xml:space="preserve">Assim sendo Falta um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para </w:t>
      </w:r>
      <w:proofErr w:type="spellStart"/>
      <w:r>
        <w:t>Revision</w:t>
      </w:r>
      <w:proofErr w:type="spellEnd"/>
    </w:p>
  </w:comment>
  <w:comment w:id="3" w:author="Rui Ganhoto" w:date="2013-04-15T20:47:00Z" w:initials="RG">
    <w:p w:rsidR="00417C7E" w:rsidRDefault="00417C7E">
      <w:pPr>
        <w:pStyle w:val="Textodecomentrio"/>
      </w:pPr>
      <w:r>
        <w:rPr>
          <w:rStyle w:val="Refdecomentrio"/>
        </w:rPr>
        <w:annotationRef/>
      </w:r>
      <w:r>
        <w:t>V0.2?</w:t>
      </w:r>
    </w:p>
  </w:comment>
  <w:comment w:id="4" w:author="Rui Ganhoto" w:date="2013-04-15T20:47:00Z" w:initials="RG">
    <w:p w:rsidR="00417C7E" w:rsidRDefault="00417C7E">
      <w:pPr>
        <w:pStyle w:val="Textodecomentrio"/>
      </w:pPr>
      <w:r>
        <w:rPr>
          <w:rStyle w:val="Refdecomentrio"/>
        </w:rPr>
        <w:annotationRef/>
      </w:r>
      <w:r>
        <w:t>V0.3</w:t>
      </w:r>
    </w:p>
  </w:comment>
  <w:comment w:id="5" w:author="Carla" w:date="2013-04-15T20:58:00Z" w:initials="C">
    <w:p w:rsidR="00577E9B" w:rsidRDefault="00577E9B">
      <w:pPr>
        <w:pStyle w:val="Textodecomentrio"/>
      </w:pPr>
      <w:r>
        <w:rPr>
          <w:rStyle w:val="Refdecomentrio"/>
        </w:rPr>
        <w:annotationRef/>
      </w:r>
      <w:r>
        <w:t xml:space="preserve">Ser sempre 0.1 para mim pode ser. Mas era melhor por 1 linha com o estado </w:t>
      </w:r>
      <w:proofErr w:type="spellStart"/>
      <w:r>
        <w:t>Draft</w:t>
      </w:r>
      <w:proofErr w:type="spellEnd"/>
    </w:p>
  </w:comment>
  <w:comment w:id="35" w:author="Carla" w:date="2013-04-15T21:03:00Z" w:initials="C">
    <w:p w:rsidR="00577E9B" w:rsidRDefault="00577E9B">
      <w:pPr>
        <w:pStyle w:val="Textodecomentrio"/>
      </w:pPr>
      <w:r>
        <w:rPr>
          <w:rStyle w:val="Refdecomentrio"/>
        </w:rPr>
        <w:annotationRef/>
      </w:r>
      <w:r>
        <w:t>Como tens 5.</w:t>
      </w:r>
      <w:proofErr w:type="gramStart"/>
      <w:r>
        <w:t>45??</w:t>
      </w:r>
      <w:proofErr w:type="gramEnd"/>
      <w:r>
        <w:t xml:space="preserve"> </w:t>
      </w:r>
      <w:proofErr w:type="gramStart"/>
      <w:r>
        <w:t>não</w:t>
      </w:r>
      <w:proofErr w:type="gramEnd"/>
      <w:r>
        <w:t xml:space="preserve"> devia ser 5.25 ou 5.5h??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1D295F" w15:done="0"/>
  <w15:commentEx w15:paraId="3A6FAA58" w15:done="0"/>
  <w15:commentEx w15:paraId="19C7045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D52" w:rsidRDefault="008F0D52" w:rsidP="00042081">
      <w:pPr>
        <w:spacing w:after="0" w:line="240" w:lineRule="auto"/>
      </w:pPr>
      <w:r>
        <w:separator/>
      </w:r>
    </w:p>
  </w:endnote>
  <w:endnote w:type="continuationSeparator" w:id="0">
    <w:p w:rsidR="008F0D52" w:rsidRDefault="008F0D5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737E4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737E4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737E4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C72540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737E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C7254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D52" w:rsidRDefault="008F0D52" w:rsidP="00042081">
      <w:pPr>
        <w:spacing w:after="0" w:line="240" w:lineRule="auto"/>
      </w:pPr>
      <w:r>
        <w:separator/>
      </w:r>
    </w:p>
  </w:footnote>
  <w:footnote w:type="continuationSeparator" w:id="0">
    <w:p w:rsidR="008F0D52" w:rsidRDefault="008F0D5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2DFD" w:rsidRPr="00425B7B">
          <w:rPr>
            <w:lang w:val="en-US"/>
          </w:rPr>
          <w:t xml:space="preserve">Filipe </w:t>
        </w:r>
        <w:proofErr w:type="spellStart"/>
        <w:r w:rsidR="008D2DFD" w:rsidRPr="00425B7B">
          <w:rPr>
            <w:lang w:val="en-US"/>
          </w:rPr>
          <w:t>Brandão</w:t>
        </w:r>
        <w:proofErr w:type="spellEnd"/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55658" w:rsidRPr="00425B7B">
          <w:rPr>
            <w:lang w:val="en-US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B211F3" w:rsidRPr="00425B7B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2DFD" w:rsidRPr="00DA485F">
          <w:rPr>
            <w:lang w:val="en-GB"/>
          </w:rPr>
          <w:t xml:space="preserve">Filipe </w:t>
        </w:r>
        <w:proofErr w:type="spellStart"/>
        <w:r w:rsidR="008D2DFD" w:rsidRPr="00DA485F">
          <w:rPr>
            <w:lang w:val="en-GB"/>
          </w:rPr>
          <w:t>Brandão</w:t>
        </w:r>
        <w:proofErr w:type="spellEnd"/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55658" w:rsidRPr="00DA485F">
          <w:rPr>
            <w:lang w:val="en-GB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B211F3" w:rsidRPr="00425B7B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116EC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67F24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635A30"/>
    <w:rsid w:val="00656B4A"/>
    <w:rsid w:val="006A5875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675BB"/>
    <w:rsid w:val="00895D61"/>
    <w:rsid w:val="008D2DFD"/>
    <w:rsid w:val="008D37D1"/>
    <w:rsid w:val="008E5051"/>
    <w:rsid w:val="008F0D52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7254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E2B6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E7BE4-97BC-46FF-B7A0-7B7C9A7C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1076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Carla</cp:lastModifiedBy>
  <cp:revision>53</cp:revision>
  <dcterms:created xsi:type="dcterms:W3CDTF">2013-02-23T20:59:00Z</dcterms:created>
  <dcterms:modified xsi:type="dcterms:W3CDTF">2013-04-15T20:05:00Z</dcterms:modified>
  <cp:contentStatus>Ready for Approval</cp:contentStatus>
</cp:coreProperties>
</file>