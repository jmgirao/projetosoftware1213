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39F69" w14:textId="5AF2D992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425AFB">
        <w:rPr>
          <w:lang w:val="en-US"/>
        </w:rPr>
        <w:t>13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20</w:t>
      </w:r>
      <w:r w:rsidRPr="00C20D31">
        <w:rPr>
          <w:lang w:val="en-US"/>
        </w:rPr>
        <w:t>:</w:t>
      </w:r>
      <w:r w:rsidR="009A6E89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21</w:t>
      </w:r>
      <w:r w:rsidRPr="00C20D31">
        <w:rPr>
          <w:lang w:val="en-US"/>
        </w:rPr>
        <w:t>:</w:t>
      </w:r>
      <w:r w:rsidR="009A6E89">
        <w:rPr>
          <w:lang w:val="en-US"/>
        </w:rPr>
        <w:t>2</w:t>
      </w:r>
      <w:r w:rsidR="00425AFB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14:paraId="798770E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C0283F6" w14:textId="2917CD53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425AFB">
        <w:rPr>
          <w:b/>
          <w:lang w:val="en-US"/>
        </w:rPr>
        <w:t>Filipe Brandão</w:t>
      </w:r>
    </w:p>
    <w:p w14:paraId="678D69E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725A913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3AD42108" w14:textId="2FC7BB0B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 the finish of the Requirements Analysis phase</w:t>
      </w:r>
      <w:r w:rsidR="00822ABA" w:rsidRPr="00C20D31">
        <w:rPr>
          <w:lang w:val="en-US"/>
        </w:rPr>
        <w:t xml:space="preserve"> </w:t>
      </w:r>
    </w:p>
    <w:p w14:paraId="770415A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72BFC17E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416EFB8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9B45484" w14:textId="67ED51C8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25AFB">
        <w:rPr>
          <w:rFonts w:ascii="Trebuchet MS" w:eastAsia="Trebuchet MS" w:hAnsi="Trebuchet MS" w:cs="Trebuchet MS"/>
        </w:rPr>
        <w:t>Mário Oliveira</w:t>
      </w:r>
    </w:p>
    <w:p w14:paraId="761B2A0F" w14:textId="6714B8AC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 xml:space="preserve">João </w:t>
      </w:r>
      <w:r w:rsidR="00425AFB">
        <w:rPr>
          <w:rFonts w:ascii="Trebuchet MS" w:eastAsia="Trebuchet MS" w:hAnsi="Trebuchet MS" w:cs="Trebuchet MS"/>
        </w:rPr>
        <w:t>Martins</w:t>
      </w:r>
    </w:p>
    <w:p w14:paraId="0B29870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532EAC1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408D4BFE" w14:textId="644A3694"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25AFB">
        <w:rPr>
          <w:lang w:val="en-US"/>
        </w:rPr>
        <w:t>result of the SRS Inspection</w:t>
      </w:r>
      <w:r w:rsidRPr="00C20D31">
        <w:rPr>
          <w:lang w:val="en-US"/>
        </w:rPr>
        <w:t xml:space="preserve"> [</w:t>
      </w:r>
      <w:r w:rsidR="00425AFB">
        <w:rPr>
          <w:lang w:val="en-US"/>
        </w:rPr>
        <w:t>10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14:paraId="07A9345B" w14:textId="112D38CE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progress in 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17E5493F" w14:textId="0EE8E2E6"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final version of</w:t>
      </w:r>
      <w:r>
        <w:rPr>
          <w:lang w:val="en-US"/>
        </w:rPr>
        <w:t xml:space="preserve"> ER [5 min];</w:t>
      </w:r>
    </w:p>
    <w:p w14:paraId="5237AF95" w14:textId="00682AAD"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result of re-estimation and re-planning</w:t>
      </w:r>
      <w:r>
        <w:rPr>
          <w:lang w:val="en-US"/>
        </w:rPr>
        <w:t xml:space="preserve"> [</w:t>
      </w:r>
      <w:r w:rsidR="00425AFB">
        <w:rPr>
          <w:lang w:val="en-US"/>
        </w:rPr>
        <w:t>15</w:t>
      </w:r>
      <w:r>
        <w:rPr>
          <w:lang w:val="en-US"/>
        </w:rPr>
        <w:t xml:space="preserve"> min];</w:t>
      </w:r>
    </w:p>
    <w:p w14:paraId="3D57C73A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6B82C101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12332167" w14:textId="77777777" w:rsidR="00270850" w:rsidRPr="00C20D31" w:rsidRDefault="00270850" w:rsidP="00270850">
      <w:pPr>
        <w:rPr>
          <w:lang w:val="en-US"/>
        </w:rPr>
      </w:pPr>
    </w:p>
    <w:p w14:paraId="4E951E65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9BBE873" w14:textId="77777777"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4E697E30" w14:textId="074D999A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 w:rsidRPr="009A6E89">
        <w:rPr>
          <w:lang w:val="en-US"/>
        </w:rPr>
        <w:t>SRS Inspection:</w:t>
      </w:r>
    </w:p>
    <w:p w14:paraId="1AD35D46" w14:textId="2EBCAA8F" w:rsidR="009A6E89" w:rsidRDefault="00670A2F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Suggestion</w:t>
      </w:r>
      <w:bookmarkStart w:id="0" w:name="_GoBack"/>
      <w:bookmarkEnd w:id="0"/>
      <w:r>
        <w:rPr>
          <w:lang w:val="en-US"/>
        </w:rPr>
        <w:t xml:space="preserve">: </w:t>
      </w:r>
      <w:r w:rsidR="009A6E89">
        <w:rPr>
          <w:lang w:val="en-US"/>
        </w:rPr>
        <w:t>To the time of a task, must be added that, the time is not limited to two digits (HH:MM)</w:t>
      </w:r>
    </w:p>
    <w:p w14:paraId="12B29C9A" w14:textId="0AFC0141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Acceptance Tests:</w:t>
      </w:r>
    </w:p>
    <w:p w14:paraId="45CE00A8" w14:textId="59BF5182" w:rsidR="009A6E89" w:rsidRDefault="009A6E89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It’s missing to connect the test cases to the respectively requirements </w:t>
      </w:r>
    </w:p>
    <w:p w14:paraId="1BA6DB2B" w14:textId="0F84A10B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esult of re-estimation and re-planning</w:t>
      </w:r>
      <w:r>
        <w:rPr>
          <w:lang w:val="en-US"/>
        </w:rPr>
        <w:t>:</w:t>
      </w:r>
    </w:p>
    <w:p w14:paraId="4BC63FA6" w14:textId="2DA64A30" w:rsidR="009A6E89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Code inspection will not count in EV</w:t>
      </w:r>
    </w:p>
    <w:p w14:paraId="2DF51152" w14:textId="1681F49A" w:rsidR="00E05D01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It’s missing to define what is the effective deadline for SRS review and milestones from project plan (start of review or document baselined), need to update the respective process</w:t>
      </w:r>
    </w:p>
    <w:p w14:paraId="3FBB4958" w14:textId="440527D9" w:rsidR="00E05D01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Update dashboard</w:t>
      </w:r>
    </w:p>
    <w:p w14:paraId="292D2585" w14:textId="4BDC2C73" w:rsidR="00E05D01" w:rsidRDefault="00E05D01" w:rsidP="00E05D01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Correct bugs and update the EV</w:t>
      </w:r>
    </w:p>
    <w:p w14:paraId="10D4B97A" w14:textId="5DFD7B63" w:rsidR="00E05D01" w:rsidRDefault="00E05D01" w:rsidP="00E05D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Individual Tasks:</w:t>
      </w:r>
    </w:p>
    <w:p w14:paraId="58A21B48" w14:textId="73930BB6" w:rsidR="00E05D01" w:rsidRDefault="00E05D01" w:rsidP="00E05D0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In project plan it’s necessary the define milestones, in particular the 29º May milestone</w:t>
      </w:r>
    </w:p>
    <w:p w14:paraId="12918474" w14:textId="41D4C09D" w:rsidR="00E05D01" w:rsidRDefault="00670A2F" w:rsidP="00E05D01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Decide: </w:t>
      </w:r>
      <w:r w:rsidR="00E05D01">
        <w:rPr>
          <w:lang w:val="en-US"/>
        </w:rPr>
        <w:t>This will be done in the end of the coding</w:t>
      </w:r>
    </w:p>
    <w:p w14:paraId="0D24FCC1" w14:textId="06D20349" w:rsidR="00E05D01" w:rsidRPr="009A6E89" w:rsidRDefault="00E05D01" w:rsidP="00E05D0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Milestones in Project Plan must be check</w:t>
      </w:r>
      <w:r w:rsidR="00670A2F">
        <w:rPr>
          <w:lang w:val="en-US"/>
        </w:rPr>
        <w:t>ed</w:t>
      </w:r>
      <w:r>
        <w:rPr>
          <w:lang w:val="en-US"/>
        </w:rPr>
        <w:t xml:space="preserve"> and be clarified</w:t>
      </w:r>
    </w:p>
    <w:p w14:paraId="32E71856" w14:textId="77777777" w:rsidR="00425AFB" w:rsidRDefault="00425AFB" w:rsidP="00D14DAD">
      <w:pPr>
        <w:rPr>
          <w:lang w:val="en-US"/>
        </w:rPr>
      </w:pPr>
    </w:p>
    <w:p w14:paraId="204FF8D3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37098A0C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1E0AAA6B" w14:textId="77777777"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DashBoard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1A389A86" w14:textId="77777777"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088CBD62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1A49FCA5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lastRenderedPageBreak/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236E0795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4F25971A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70228E38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78B6E902" w14:textId="77777777"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1C15FCDF" w14:textId="77777777"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292B654" w14:textId="77777777"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1697AA7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66930CBE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325CB814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2A0EB60D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116AE1F3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C6AD6DB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39C1768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4DEC4918" w14:textId="77777777"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7CBCFED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7988CE1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10569EA0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66100D01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10CFD800" w14:textId="77777777"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109E3C6A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14:paraId="21805BC4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544D3CF4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322832C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4B3204B1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58EADDCE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454C0A11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112B0D0A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3B9FEA76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00F282B1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728C8143" w14:textId="7F0BA7F8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AI26 - Continuation of the Inspection of the SRS (Preparation started this week) – JG &amp; MO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</w:p>
    <w:p w14:paraId="1347D3B1" w14:textId="0DEC6F64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AI27 - Finish Test Plan – JM &amp; DJ</w:t>
      </w:r>
      <w:r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14:paraId="4590DEFA" w14:textId="721F1F4C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AI28 - Finish the Database Architecture – FB &amp; JM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</w:p>
    <w:p w14:paraId="61C70711" w14:textId="40BBBAD5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>AI29 - Review (Walkthrough) of the Database Architecture – FB &amp; CM &amp; RG &amp; DJ &amp; JM &amp; JG &amp; MO</w:t>
      </w:r>
      <w:r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14:paraId="3303E9B8" w14:textId="4E17028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>AI30 - Re-estimation - FB &amp; CM &amp; RG &amp; DJ &amp; JM &amp; JG &amp; MO</w:t>
      </w:r>
      <w:r>
        <w:rPr>
          <w:lang w:val="en-US"/>
        </w:rPr>
        <w:t xml:space="preserve">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14:paraId="11F671CD" w14:textId="15A837FD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</w:p>
    <w:p w14:paraId="2ACB7DA3" w14:textId="30F7CA7D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AI32 – Develop user interfaces</w:t>
      </w:r>
    </w:p>
    <w:p w14:paraId="678DD79D" w14:textId="2DED61E9" w:rsidR="00F213A0" w:rsidRP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</w:t>
      </w:r>
      <w:r w:rsidRPr="00670A2F">
        <w:rPr>
          <w:lang w:val="en-US"/>
        </w:rPr>
        <w:t>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DV &amp; JG &amp; MO</w:t>
      </w:r>
    </w:p>
    <w:p w14:paraId="669D79A6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56970044" w14:textId="3AA8011F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20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r w:rsidR="00425AFB">
        <w:rPr>
          <w:rFonts w:ascii="Trebuchet MS" w:eastAsia="Trebuchet MS" w:hAnsi="Trebuchet MS" w:cs="Trebuchet MS"/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950AA" w14:textId="77777777" w:rsidR="009E16D6" w:rsidRDefault="009E16D6" w:rsidP="00822ABA">
      <w:pPr>
        <w:spacing w:line="240" w:lineRule="auto"/>
      </w:pPr>
      <w:r>
        <w:separator/>
      </w:r>
    </w:p>
  </w:endnote>
  <w:endnote w:type="continuationSeparator" w:id="0">
    <w:p w14:paraId="1F0F846D" w14:textId="77777777" w:rsidR="009E16D6" w:rsidRDefault="009E16D6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26A00" w14:textId="77777777" w:rsidR="009E16D6" w:rsidRDefault="009E16D6" w:rsidP="00822ABA">
      <w:pPr>
        <w:spacing w:line="240" w:lineRule="auto"/>
      </w:pPr>
      <w:r>
        <w:separator/>
      </w:r>
    </w:p>
  </w:footnote>
  <w:footnote w:type="continuationSeparator" w:id="0">
    <w:p w14:paraId="13B5232F" w14:textId="77777777" w:rsidR="009E16D6" w:rsidRDefault="009E16D6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28457" w14:textId="737B849E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25AFB">
      <w:rPr>
        <w:b/>
        <w:sz w:val="28"/>
        <w:lang w:val="en-US"/>
      </w:rPr>
      <w:t>13/05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14:paraId="51BBB6C6" w14:textId="296064CE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 w:rsidR="00425AFB">
      <w:rPr>
        <w:lang w:val="en-US"/>
      </w:rPr>
      <w:t>: FB</w:t>
    </w:r>
    <w:r w:rsidRPr="007C5AAF">
      <w:rPr>
        <w:b/>
        <w:lang w:val="en-US"/>
      </w:rPr>
      <w:t xml:space="preserve"> </w:t>
    </w:r>
  </w:p>
  <w:p w14:paraId="295FBA79" w14:textId="77777777" w:rsidR="00D14DAD" w:rsidRPr="00822ABA" w:rsidRDefault="00D14D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617C8"/>
    <w:rsid w:val="0096718C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0042F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05D01"/>
    <w:rsid w:val="00E212A2"/>
    <w:rsid w:val="00E2199A"/>
    <w:rsid w:val="00E72405"/>
    <w:rsid w:val="00E759D4"/>
    <w:rsid w:val="00EC69EC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CF0C"/>
  <w15:docId w15:val="{F4DDED83-E485-4718-AF8C-46D2E54F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D0D2-DC2F-47A5-9301-45425E01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575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Martins</cp:lastModifiedBy>
  <cp:revision>38</cp:revision>
  <dcterms:created xsi:type="dcterms:W3CDTF">2013-04-13T09:08:00Z</dcterms:created>
  <dcterms:modified xsi:type="dcterms:W3CDTF">2013-05-14T00:50:00Z</dcterms:modified>
  <cp:contentStatus>Ready for Revision</cp:contentStatus>
</cp:coreProperties>
</file>