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7E2A" w14:textId="7F826E44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3E6E24">
        <w:rPr>
          <w:lang w:val="en-US"/>
        </w:rPr>
        <w:t>2</w:t>
      </w:r>
      <w:r w:rsidRPr="00C20D31">
        <w:rPr>
          <w:lang w:val="en-US"/>
        </w:rPr>
        <w:t>:</w:t>
      </w:r>
      <w:r w:rsidR="003E6E24">
        <w:rPr>
          <w:lang w:val="en-US"/>
        </w:rPr>
        <w:t>0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3E6E24">
        <w:rPr>
          <w:lang w:val="en-US"/>
        </w:rPr>
        <w:t>2</w:t>
      </w:r>
      <w:r w:rsidRPr="00C20D31">
        <w:rPr>
          <w:lang w:val="en-US"/>
        </w:rPr>
        <w:t>:</w:t>
      </w:r>
      <w:r w:rsidR="003E6E24">
        <w:rPr>
          <w:lang w:val="en-US"/>
        </w:rPr>
        <w:t>45</w:t>
      </w:r>
      <w:r w:rsidRPr="00C20D31">
        <w:rPr>
          <w:lang w:val="en-US"/>
        </w:rPr>
        <w:t xml:space="preserve">; </w:t>
      </w:r>
    </w:p>
    <w:p w14:paraId="3DF8E2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006FF47" w14:textId="0159ADE6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3E6E24">
        <w:rPr>
          <w:b/>
          <w:lang w:val="en-US"/>
        </w:rPr>
        <w:t>David Silva</w:t>
      </w:r>
    </w:p>
    <w:p w14:paraId="777BF59F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8AC2C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B5E58D5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14:paraId="3D829A6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56693B27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E0F1EB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518FF68" w14:textId="641F2B21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</w:p>
    <w:p w14:paraId="6B0B1ED5" w14:textId="5B36E5EA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</w:p>
    <w:p w14:paraId="24AABA5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4BBFA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2AEC068C" w14:textId="2045EED3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647E1A30" w14:textId="361E8B3B"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>
        <w:rPr>
          <w:lang w:val="en-US"/>
        </w:rPr>
        <w:t>5 min];</w:t>
      </w:r>
    </w:p>
    <w:p w14:paraId="54BF8CB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538603D3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54B7AFC1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5DE74AD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4CD03478" w14:textId="77777777" w:rsidR="00ED083D" w:rsidRDefault="00ED083D" w:rsidP="00D14DAD">
      <w:pPr>
        <w:rPr>
          <w:b/>
          <w:lang w:val="en-US"/>
        </w:rPr>
      </w:pPr>
    </w:p>
    <w:p w14:paraId="37DC2088" w14:textId="77777777" w:rsidR="00995FBA" w:rsidRDefault="00995FBA" w:rsidP="00D14DAD">
      <w:pPr>
        <w:rPr>
          <w:b/>
          <w:lang w:val="en-US"/>
        </w:rPr>
      </w:pPr>
    </w:p>
    <w:p w14:paraId="2B219BA2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435C5338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7F15C1E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167BD6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3D9A501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F9C04FB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78076B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3AC185D6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2D384739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111F6F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22EFDB57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66BE4F4D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DF52D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1E893A9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427598B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4710B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6FDB0D6C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19ECCF0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0428F1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31D1EEF0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DC84B5F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80061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71B17A07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0A3427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lastRenderedPageBreak/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523AE7F7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38E1C2CD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47FB04AB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03EEF7E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1AA16D8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753B047A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7427BC5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33727E3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4A613855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0EBAF6BD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35986CAE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338E15A5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6CE12AE3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15373F67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03880C7E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1553E87C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4F0AA50D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666AD2EA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</w:p>
    <w:p w14:paraId="2B2A4A21" w14:textId="23247E5E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</w:p>
    <w:p w14:paraId="106A95C7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400B933" w14:textId="1AC68B20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</w:t>
      </w:r>
      <w:r w:rsidR="003E6E24">
        <w:rPr>
          <w:lang w:val="en-US"/>
        </w:rPr>
        <w:t>7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bookmarkStart w:id="0" w:name="_GoBack"/>
      <w:bookmarkEnd w:id="0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87EBD" w14:textId="77777777" w:rsidR="00C22812" w:rsidRDefault="00C22812" w:rsidP="00822ABA">
      <w:pPr>
        <w:spacing w:line="240" w:lineRule="auto"/>
      </w:pPr>
      <w:r>
        <w:separator/>
      </w:r>
    </w:p>
  </w:endnote>
  <w:endnote w:type="continuationSeparator" w:id="0">
    <w:p w14:paraId="65A9C0AC" w14:textId="77777777" w:rsidR="00C22812" w:rsidRDefault="00C22812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27EA8" w14:textId="77777777" w:rsidR="00C22812" w:rsidRDefault="00C22812" w:rsidP="00822ABA">
      <w:pPr>
        <w:spacing w:line="240" w:lineRule="auto"/>
      </w:pPr>
      <w:r>
        <w:separator/>
      </w:r>
    </w:p>
  </w:footnote>
  <w:footnote w:type="continuationSeparator" w:id="0">
    <w:p w14:paraId="59979F18" w14:textId="77777777" w:rsidR="00C22812" w:rsidRDefault="00C22812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E64B" w14:textId="0BFA5724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3E6E24">
      <w:rPr>
        <w:b/>
        <w:sz w:val="28"/>
        <w:lang w:val="en-US"/>
      </w:rPr>
      <w:t>20</w:t>
    </w:r>
    <w:r w:rsidR="00425AFB"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3175C142" w14:textId="0450CAC6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 xml:space="preserve">: </w:t>
    </w:r>
    <w:r w:rsidR="003E6E24">
      <w:rPr>
        <w:lang w:val="en-US"/>
      </w:rPr>
      <w:t>DS</w:t>
    </w:r>
    <w:r w:rsidRPr="007C5AAF">
      <w:rPr>
        <w:b/>
        <w:lang w:val="en-US"/>
      </w:rPr>
      <w:t xml:space="preserve"> </w:t>
    </w:r>
  </w:p>
  <w:p w14:paraId="0D83DE1E" w14:textId="77777777" w:rsidR="00D14DAD" w:rsidRPr="00822ABA" w:rsidRDefault="00D14D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C0042F"/>
    <w:rsid w:val="00C11519"/>
    <w:rsid w:val="00C15230"/>
    <w:rsid w:val="00C165E4"/>
    <w:rsid w:val="00C16FA8"/>
    <w:rsid w:val="00C20D31"/>
    <w:rsid w:val="00C22812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69EC"/>
    <w:rsid w:val="00ED083D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D75"/>
  <w15:docId w15:val="{9B24FA69-A56F-436E-B3F1-49C634B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7871-D26F-4166-9ED3-E85288D6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47</cp:revision>
  <dcterms:created xsi:type="dcterms:W3CDTF">2013-04-13T09:08:00Z</dcterms:created>
  <dcterms:modified xsi:type="dcterms:W3CDTF">2013-05-19T04:28:00Z</dcterms:modified>
  <cp:contentStatus>Ready for Revision</cp:contentStatus>
</cp:coreProperties>
</file>