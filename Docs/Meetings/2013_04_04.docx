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C57B3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471D1A">
        <w:rPr>
          <w:lang w:val="en-GB"/>
        </w:rPr>
        <w:t>04/04</w:t>
      </w:r>
      <w:r w:rsidRPr="00DC13A9">
        <w:rPr>
          <w:lang w:val="en-GB"/>
        </w:rPr>
        <w:t>/2013, 22:</w:t>
      </w:r>
      <w:r>
        <w:rPr>
          <w:lang w:val="en-GB"/>
        </w:rPr>
        <w:t>00-22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14:paraId="085D294D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14:paraId="79061615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471D1A">
        <w:rPr>
          <w:b/>
          <w:lang w:val="en-GB"/>
        </w:rPr>
        <w:t>Carla Machado</w:t>
      </w:r>
    </w:p>
    <w:p w14:paraId="798A1CC9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427F4048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14:paraId="26D1EE56" w14:textId="77777777"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</w:t>
      </w:r>
      <w:r w:rsidR="00471D1A">
        <w:rPr>
          <w:lang w:val="en-GB"/>
        </w:rPr>
        <w:t>project plan and quality plan</w:t>
      </w:r>
      <w:r w:rsidRPr="00DC13A9">
        <w:rPr>
          <w:lang w:val="en-GB"/>
        </w:rPr>
        <w:t xml:space="preserve"> </w:t>
      </w:r>
    </w:p>
    <w:p w14:paraId="5EB12D76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14:paraId="4E29E800" w14:textId="77777777"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38B62390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14:paraId="3E7F23CE" w14:textId="77777777"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Time Keeper – </w:t>
      </w:r>
      <w:proofErr w:type="spellStart"/>
      <w:r w:rsidR="008A0391">
        <w:rPr>
          <w:rFonts w:ascii="Trebuchet MS" w:eastAsia="Trebuchet MS" w:hAnsi="Trebuchet MS" w:cs="Trebuchet MS"/>
          <w:lang w:val="en-GB"/>
        </w:rPr>
        <w:t>Mário</w:t>
      </w:r>
      <w:proofErr w:type="spellEnd"/>
      <w:r w:rsidR="008A0391">
        <w:rPr>
          <w:rFonts w:ascii="Trebuchet MS" w:eastAsia="Trebuchet MS" w:hAnsi="Trebuchet MS" w:cs="Trebuchet MS"/>
          <w:lang w:val="en-GB"/>
        </w:rPr>
        <w:t xml:space="preserve"> Oliveira</w:t>
      </w:r>
    </w:p>
    <w:p w14:paraId="2E8D5D2B" w14:textId="77777777" w:rsidR="00822ABA" w:rsidRPr="00E57A73" w:rsidRDefault="00471D1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Note Keeper – </w:t>
      </w:r>
      <w:r w:rsidR="00D86C73">
        <w:rPr>
          <w:rFonts w:ascii="Trebuchet MS" w:eastAsia="Trebuchet MS" w:hAnsi="Trebuchet MS" w:cs="Trebuchet MS"/>
          <w:lang w:val="en-GB"/>
        </w:rPr>
        <w:t>David João</w:t>
      </w:r>
    </w:p>
    <w:p w14:paraId="003C1178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1B76C9B7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14:paraId="37252FE6" w14:textId="77777777"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14:paraId="28AB582F" w14:textId="77777777" w:rsidR="00822ABA" w:rsidRDefault="00471D1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 xml:space="preserve">Analyse Project Plan </w:t>
      </w:r>
      <w:r w:rsidR="00822ABA" w:rsidRPr="00DC13A9">
        <w:rPr>
          <w:lang w:val="en-GB"/>
        </w:rPr>
        <w:t>[</w:t>
      </w:r>
      <w:r w:rsidR="007245EE">
        <w:rPr>
          <w:lang w:val="en-GB"/>
        </w:rPr>
        <w:t>10</w:t>
      </w:r>
      <w:r w:rsidR="00822ABA" w:rsidRPr="00DC13A9">
        <w:rPr>
          <w:lang w:val="en-GB"/>
        </w:rPr>
        <w:t xml:space="preserve"> min]</w:t>
      </w:r>
    </w:p>
    <w:p w14:paraId="5062BD71" w14:textId="77777777" w:rsidR="00471D1A" w:rsidRDefault="007245EE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Quality Plan [10</w:t>
      </w:r>
      <w:r w:rsidR="00471D1A">
        <w:rPr>
          <w:lang w:val="en-GB"/>
        </w:rPr>
        <w:t xml:space="preserve"> min]</w:t>
      </w:r>
    </w:p>
    <w:p w14:paraId="770A84FE" w14:textId="77777777" w:rsidR="00822ABA" w:rsidRPr="00270850" w:rsidRDefault="007245EE" w:rsidP="00471D1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 [10</w:t>
      </w:r>
      <w:r w:rsidR="00471D1A">
        <w:rPr>
          <w:lang w:val="en-GB"/>
        </w:rPr>
        <w:t xml:space="preserve"> </w:t>
      </w:r>
      <w:r w:rsidR="00822ABA">
        <w:rPr>
          <w:lang w:val="en-GB"/>
        </w:rPr>
        <w:t>min]:</w:t>
      </w:r>
    </w:p>
    <w:p w14:paraId="699D0885" w14:textId="77777777" w:rsidR="00822ABA" w:rsidRDefault="00822ABA" w:rsidP="00270850">
      <w:pPr>
        <w:numPr>
          <w:ilvl w:val="1"/>
          <w:numId w:val="1"/>
        </w:numPr>
        <w:rPr>
          <w:lang w:val="en-GB"/>
        </w:rPr>
      </w:pPr>
      <w:r w:rsidRPr="00270850">
        <w:rPr>
          <w:lang w:val="en-GB"/>
        </w:rPr>
        <w:t>Project Control and Assessment Process</w:t>
      </w:r>
    </w:p>
    <w:p w14:paraId="485CC715" w14:textId="77777777" w:rsidR="00822ABA" w:rsidRDefault="00471D1A" w:rsidP="00471D1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Verification and Validation Process</w:t>
      </w:r>
    </w:p>
    <w:p w14:paraId="2A4E58A2" w14:textId="77777777" w:rsidR="00822ABA" w:rsidRPr="00DC13A9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14:paraId="1AAAF6D3" w14:textId="77777777"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Goals for next week and any other business [3</w:t>
      </w:r>
      <w:r w:rsidRPr="00DC13A9">
        <w:rPr>
          <w:lang w:val="en-GB"/>
        </w:rPr>
        <w:t xml:space="preserve"> min]</w:t>
      </w:r>
    </w:p>
    <w:p w14:paraId="2BCBCA6E" w14:textId="77777777" w:rsidR="00270850" w:rsidRDefault="00270850" w:rsidP="00270850">
      <w:pPr>
        <w:rPr>
          <w:lang w:val="en-GB"/>
        </w:rPr>
      </w:pPr>
    </w:p>
    <w:p w14:paraId="4421A644" w14:textId="77777777" w:rsidR="00270850" w:rsidRPr="00DC13A9" w:rsidRDefault="00270850" w:rsidP="00270850">
      <w:pPr>
        <w:rPr>
          <w:lang w:val="en-GB"/>
        </w:rPr>
      </w:pPr>
    </w:p>
    <w:p w14:paraId="59F46368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0F966B6B" w14:textId="77777777"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14:paraId="18A3AB29" w14:textId="77777777" w:rsidR="00822ABA" w:rsidRDefault="00822ABA" w:rsidP="00822ABA">
      <w:pPr>
        <w:rPr>
          <w:lang w:val="en-GB"/>
        </w:rPr>
      </w:pPr>
    </w:p>
    <w:p w14:paraId="59E9FBB7" w14:textId="77777777" w:rsidR="00025FCD" w:rsidRPr="001B6B91" w:rsidRDefault="00025FCD" w:rsidP="00025FC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(review agenda)</w:t>
      </w:r>
    </w:p>
    <w:p w14:paraId="006A81B0" w14:textId="77777777" w:rsidR="00025FCD" w:rsidRDefault="00025FCD" w:rsidP="00025FC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Weekly Report analysis</w:t>
      </w:r>
    </w:p>
    <w:p w14:paraId="10FDE720" w14:textId="77777777" w:rsidR="00025FCD" w:rsidRDefault="00025FCD" w:rsidP="00025FC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Analyse Project Plan</w:t>
      </w:r>
    </w:p>
    <w:p w14:paraId="77987437" w14:textId="77777777" w:rsidR="006F4BA3" w:rsidRDefault="00235040" w:rsidP="006F4BA3">
      <w:pPr>
        <w:pStyle w:val="ListParagraph"/>
        <w:numPr>
          <w:ilvl w:val="1"/>
          <w:numId w:val="9"/>
        </w:numPr>
        <w:rPr>
          <w:lang w:val="en-GB"/>
        </w:rPr>
      </w:pPr>
      <w:ins w:id="0" w:author="David Silva" w:date="2013-04-07T17:08:00Z">
        <w:r w:rsidRPr="00235040">
          <w:rPr>
            <w:lang w:val="en-US"/>
          </w:rPr>
          <w:t>The possibility of all member of the team being involved in the use case definition is not a viable one</w:t>
        </w:r>
        <w:r w:rsidRPr="00235040" w:rsidDel="00235040">
          <w:rPr>
            <w:lang w:val="en-GB"/>
          </w:rPr>
          <w:t xml:space="preserve"> </w:t>
        </w:r>
      </w:ins>
      <w:commentRangeStart w:id="1"/>
      <w:del w:id="2" w:author="David Silva" w:date="2013-04-07T17:08:00Z">
        <w:r w:rsidR="006F4BA3" w:rsidDel="00235040">
          <w:rPr>
            <w:lang w:val="en-GB"/>
          </w:rPr>
          <w:delText>Using all team to make the use case is a bad practice that needs to be reconsidered</w:delText>
        </w:r>
        <w:commentRangeEnd w:id="1"/>
        <w:r w:rsidR="00CD2D9A" w:rsidDel="00235040">
          <w:rPr>
            <w:rStyle w:val="CommentReference"/>
          </w:rPr>
          <w:commentReference w:id="1"/>
        </w:r>
      </w:del>
    </w:p>
    <w:p w14:paraId="2EAF5329" w14:textId="77777777" w:rsidR="006F4BA3" w:rsidRDefault="006F4BA3" w:rsidP="006F4BA3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Project will not be completed in time, some mitigations </w:t>
      </w:r>
      <w:r w:rsidR="00574C11">
        <w:rPr>
          <w:lang w:val="en-GB"/>
        </w:rPr>
        <w:t>could</w:t>
      </w:r>
      <w:r>
        <w:rPr>
          <w:lang w:val="en-GB"/>
        </w:rPr>
        <w:t xml:space="preserve"> be:</w:t>
      </w:r>
    </w:p>
    <w:p w14:paraId="171620CB" w14:textId="77777777" w:rsidR="006F4BA3" w:rsidRDefault="00574C11" w:rsidP="006F4BA3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Use</w:t>
      </w:r>
      <w:ins w:id="3" w:author="Carla" w:date="2013-04-07T19:59:00Z">
        <w:r w:rsidR="00DA294C">
          <w:rPr>
            <w:lang w:val="en-GB"/>
          </w:rPr>
          <w:t xml:space="preserve"> the first</w:t>
        </w:r>
      </w:ins>
      <w:r>
        <w:rPr>
          <w:lang w:val="en-GB"/>
        </w:rPr>
        <w:t xml:space="preserve"> half</w:t>
      </w:r>
      <w:ins w:id="4" w:author="Carla" w:date="2013-04-07T19:48:00Z">
        <w:r w:rsidR="00AA7CEE">
          <w:rPr>
            <w:lang w:val="en-GB"/>
          </w:rPr>
          <w:t xml:space="preserve"> </w:t>
        </w:r>
      </w:ins>
      <w:del w:id="5" w:author="Carla" w:date="2013-04-07T19:59:00Z">
        <w:r w:rsidDel="00DA294C">
          <w:rPr>
            <w:lang w:val="en-GB"/>
          </w:rPr>
          <w:delText xml:space="preserve"> time</w:delText>
        </w:r>
      </w:del>
      <w:ins w:id="6" w:author="David Silva" w:date="2013-04-07T17:13:00Z">
        <w:del w:id="7" w:author="Carla" w:date="2013-04-07T19:59:00Z">
          <w:r w:rsidR="005D7966" w:rsidDel="00DA294C">
            <w:rPr>
              <w:lang w:val="en-GB"/>
            </w:rPr>
            <w:delText xml:space="preserve"> </w:delText>
          </w:r>
        </w:del>
        <w:r w:rsidR="005D7966">
          <w:rPr>
            <w:lang w:val="en-GB"/>
          </w:rPr>
          <w:t xml:space="preserve">of the </w:t>
        </w:r>
        <w:del w:id="8" w:author="Carla" w:date="2013-04-07T19:59:00Z">
          <w:r w:rsidR="005D7966" w:rsidDel="00DA294C">
            <w:rPr>
              <w:lang w:val="en-GB"/>
            </w:rPr>
            <w:delText xml:space="preserve">first </w:delText>
          </w:r>
        </w:del>
        <w:r w:rsidR="005D7966">
          <w:rPr>
            <w:lang w:val="en-GB"/>
          </w:rPr>
          <w:t>week</w:t>
        </w:r>
      </w:ins>
      <w:r>
        <w:rPr>
          <w:lang w:val="en-GB"/>
        </w:rPr>
        <w:t xml:space="preserve"> to make the </w:t>
      </w:r>
      <w:del w:id="9" w:author="David Silva" w:date="2013-04-07T17:09:00Z">
        <w:r w:rsidDel="00235040">
          <w:rPr>
            <w:lang w:val="en-GB"/>
          </w:rPr>
          <w:delText xml:space="preserve">DB </w:delText>
        </w:r>
      </w:del>
      <w:ins w:id="10" w:author="David Silva" w:date="2013-04-08T00:27:00Z">
        <w:r w:rsidR="00E208EC">
          <w:rPr>
            <w:lang w:val="en-GB"/>
          </w:rPr>
          <w:t>Use Cases</w:t>
        </w:r>
      </w:ins>
      <w:ins w:id="11" w:author="David Silva" w:date="2013-04-07T17:09:00Z">
        <w:r w:rsidR="00235040">
          <w:rPr>
            <w:lang w:val="en-GB"/>
          </w:rPr>
          <w:t xml:space="preserve"> </w:t>
        </w:r>
      </w:ins>
      <w:r>
        <w:rPr>
          <w:lang w:val="en-GB"/>
        </w:rPr>
        <w:t>and the remain</w:t>
      </w:r>
      <w:ins w:id="12" w:author="Carla" w:date="2013-04-07T19:48:00Z">
        <w:r w:rsidR="00AA7CEE">
          <w:rPr>
            <w:lang w:val="en-GB"/>
          </w:rPr>
          <w:t>ing</w:t>
        </w:r>
      </w:ins>
      <w:r>
        <w:rPr>
          <w:lang w:val="en-GB"/>
        </w:rPr>
        <w:t xml:space="preserve"> to make the SRS</w:t>
      </w:r>
    </w:p>
    <w:p w14:paraId="46F4B781" w14:textId="77777777" w:rsidR="00574C11" w:rsidRDefault="00574C11" w:rsidP="006F4BA3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Make the test plan and SRS at same time (improves the consistency and validation of the </w:t>
      </w:r>
      <w:del w:id="13" w:author="David Silva" w:date="2013-04-07T17:14:00Z">
        <w:r w:rsidDel="005D7966">
          <w:rPr>
            <w:lang w:val="en-GB"/>
          </w:rPr>
          <w:delText>result</w:delText>
        </w:r>
      </w:del>
      <w:ins w:id="14" w:author="David Silva" w:date="2013-04-07T17:14:00Z">
        <w:r w:rsidR="005D7966">
          <w:rPr>
            <w:lang w:val="en-GB"/>
          </w:rPr>
          <w:t>SRS content</w:t>
        </w:r>
      </w:ins>
      <w:r>
        <w:rPr>
          <w:lang w:val="en-GB"/>
        </w:rPr>
        <w:t>)</w:t>
      </w:r>
    </w:p>
    <w:p w14:paraId="3530ACB3" w14:textId="77777777" w:rsidR="00574C11" w:rsidRDefault="00574C11" w:rsidP="00574C11">
      <w:pPr>
        <w:pStyle w:val="ListParagraph"/>
        <w:numPr>
          <w:ilvl w:val="1"/>
          <w:numId w:val="9"/>
        </w:numPr>
        <w:rPr>
          <w:lang w:val="en-GB"/>
        </w:rPr>
      </w:pPr>
      <w:commentRangeStart w:id="15"/>
      <w:del w:id="16" w:author="David Silva" w:date="2013-04-07T17:15:00Z">
        <w:r w:rsidDel="005D7966">
          <w:rPr>
            <w:lang w:val="en-GB"/>
          </w:rPr>
          <w:delText xml:space="preserve">13h </w:delText>
        </w:r>
        <w:commentRangeEnd w:id="15"/>
        <w:r w:rsidR="00CD2D9A" w:rsidDel="005D7966">
          <w:rPr>
            <w:rStyle w:val="CommentReference"/>
          </w:rPr>
          <w:commentReference w:id="15"/>
        </w:r>
        <w:r w:rsidDel="005D7966">
          <w:rPr>
            <w:lang w:val="en-GB"/>
          </w:rPr>
          <w:delText>to make the</w:delText>
        </w:r>
      </w:del>
      <w:ins w:id="17" w:author="David Silva" w:date="2013-04-07T17:15:00Z">
        <w:r w:rsidR="005D7966">
          <w:rPr>
            <w:lang w:val="en-GB"/>
          </w:rPr>
          <w:t xml:space="preserve">It </w:t>
        </w:r>
      </w:ins>
      <w:ins w:id="18" w:author="David Silva" w:date="2013-04-07T17:16:00Z">
        <w:r w:rsidR="005D7966">
          <w:rPr>
            <w:lang w:val="en-GB"/>
          </w:rPr>
          <w:t xml:space="preserve">may be needed more than 20h to make the </w:t>
        </w:r>
      </w:ins>
      <w:del w:id="19" w:author="David Silva" w:date="2013-04-07T17:17:00Z">
        <w:r w:rsidDel="005D7966">
          <w:rPr>
            <w:lang w:val="en-GB"/>
          </w:rPr>
          <w:delText xml:space="preserve"> </w:delText>
        </w:r>
      </w:del>
      <w:r>
        <w:rPr>
          <w:lang w:val="en-GB"/>
        </w:rPr>
        <w:t>SRS</w:t>
      </w:r>
      <w:del w:id="20" w:author="David Silva" w:date="2013-04-07T17:17:00Z">
        <w:r w:rsidDel="005D7966">
          <w:rPr>
            <w:lang w:val="en-GB"/>
          </w:rPr>
          <w:delText xml:space="preserve"> isn’t realist (it needs more time)</w:delText>
        </w:r>
      </w:del>
    </w:p>
    <w:p w14:paraId="275E2AE4" w14:textId="77777777" w:rsidR="00025FCD" w:rsidRDefault="00025FCD" w:rsidP="00025FC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Analyse Quality Plan</w:t>
      </w:r>
    </w:p>
    <w:p w14:paraId="62A03AD4" w14:textId="77777777" w:rsidR="00A9192B" w:rsidRDefault="00A9192B" w:rsidP="00A9192B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Quality </w:t>
      </w:r>
      <w:ins w:id="21" w:author="David Silva" w:date="2013-04-07T17:17:00Z">
        <w:r w:rsidR="005D7966" w:rsidRPr="005D7966">
          <w:rPr>
            <w:lang w:val="en-GB"/>
          </w:rPr>
          <w:t>attributes</w:t>
        </w:r>
        <w:r w:rsidR="005D7966" w:rsidRPr="005D7966" w:rsidDel="005D7966">
          <w:rPr>
            <w:lang w:val="en-GB"/>
          </w:rPr>
          <w:t xml:space="preserve"> </w:t>
        </w:r>
      </w:ins>
      <w:commentRangeStart w:id="22"/>
      <w:del w:id="23" w:author="David Silva" w:date="2013-04-07T17:17:00Z">
        <w:r w:rsidDel="005D7966">
          <w:rPr>
            <w:lang w:val="en-GB"/>
          </w:rPr>
          <w:delText xml:space="preserve">concepts </w:delText>
        </w:r>
        <w:commentRangeEnd w:id="22"/>
        <w:r w:rsidR="005B6043" w:rsidDel="005D7966">
          <w:rPr>
            <w:rStyle w:val="CommentReference"/>
          </w:rPr>
          <w:commentReference w:id="22"/>
        </w:r>
      </w:del>
      <w:r>
        <w:rPr>
          <w:lang w:val="en-GB"/>
        </w:rPr>
        <w:t>must be properly defined</w:t>
      </w:r>
    </w:p>
    <w:p w14:paraId="37FDB43A" w14:textId="77777777" w:rsidR="00C165E4" w:rsidRDefault="00C165E4" w:rsidP="00A9192B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Quality </w:t>
      </w:r>
      <w:ins w:id="24" w:author="David Silva" w:date="2013-04-07T17:17:00Z">
        <w:r w:rsidR="005D7966" w:rsidRPr="005D7966">
          <w:rPr>
            <w:lang w:val="en-GB"/>
          </w:rPr>
          <w:t>attributes</w:t>
        </w:r>
        <w:r w:rsidR="005D7966" w:rsidRPr="005D7966" w:rsidDel="005D7966">
          <w:rPr>
            <w:lang w:val="en-GB"/>
          </w:rPr>
          <w:t xml:space="preserve"> </w:t>
        </w:r>
      </w:ins>
      <w:del w:id="25" w:author="David Silva" w:date="2013-04-07T17:17:00Z">
        <w:r w:rsidDel="005D7966">
          <w:rPr>
            <w:lang w:val="en-GB"/>
          </w:rPr>
          <w:delText xml:space="preserve">concepts </w:delText>
        </w:r>
      </w:del>
      <w:r>
        <w:rPr>
          <w:lang w:val="en-GB"/>
        </w:rPr>
        <w:t>must be grouped according</w:t>
      </w:r>
      <w:r w:rsidR="00E05B92">
        <w:rPr>
          <w:lang w:val="en-GB"/>
        </w:rPr>
        <w:t>ly with</w:t>
      </w:r>
      <w:r>
        <w:rPr>
          <w:lang w:val="en-GB"/>
        </w:rPr>
        <w:t xml:space="preserve"> </w:t>
      </w:r>
      <w:del w:id="26" w:author="David Silva" w:date="2013-04-07T17:17:00Z">
        <w:r w:rsidDel="005D7966">
          <w:rPr>
            <w:lang w:val="en-GB"/>
          </w:rPr>
          <w:delText xml:space="preserve">her </w:delText>
        </w:r>
      </w:del>
      <w:ins w:id="27" w:author="David Silva" w:date="2013-04-07T17:17:00Z">
        <w:r w:rsidR="005D7966">
          <w:rPr>
            <w:lang w:val="en-GB"/>
          </w:rPr>
          <w:t xml:space="preserve">its </w:t>
        </w:r>
      </w:ins>
      <w:r>
        <w:rPr>
          <w:lang w:val="en-GB"/>
        </w:rPr>
        <w:t>type</w:t>
      </w:r>
      <w:bookmarkStart w:id="28" w:name="_GoBack"/>
      <w:bookmarkEnd w:id="28"/>
      <w:del w:id="29" w:author="David Silva" w:date="2013-04-08T00:33:00Z">
        <w:r w:rsidDel="00E208EC">
          <w:rPr>
            <w:lang w:val="en-GB"/>
          </w:rPr>
          <w:delText xml:space="preserve"> (</w:delText>
        </w:r>
        <w:commentRangeStart w:id="30"/>
        <w:r w:rsidDel="00E208EC">
          <w:rPr>
            <w:lang w:val="en-GB"/>
          </w:rPr>
          <w:delText>usability</w:delText>
        </w:r>
        <w:commentRangeEnd w:id="30"/>
        <w:r w:rsidR="00AA7CEE" w:rsidDel="00E208EC">
          <w:rPr>
            <w:rStyle w:val="CommentReference"/>
          </w:rPr>
          <w:commentReference w:id="30"/>
        </w:r>
        <w:r w:rsidDel="00E208EC">
          <w:rPr>
            <w:lang w:val="en-GB"/>
          </w:rPr>
          <w:delText>, performance, etc)</w:delText>
        </w:r>
      </w:del>
    </w:p>
    <w:p w14:paraId="1AF7ED6A" w14:textId="77777777" w:rsidR="00C165E4" w:rsidRDefault="00E208EC" w:rsidP="00A9192B">
      <w:pPr>
        <w:pStyle w:val="ListParagraph"/>
        <w:numPr>
          <w:ilvl w:val="1"/>
          <w:numId w:val="9"/>
        </w:numPr>
        <w:rPr>
          <w:lang w:val="en-GB"/>
        </w:rPr>
      </w:pPr>
      <w:ins w:id="31" w:author="David Silva" w:date="2013-04-08T00:25:00Z">
        <w:r w:rsidRPr="00E208EC">
          <w:rPr>
            <w:lang w:val="en-US"/>
          </w:rPr>
          <w:t>In order to access the presence of some quality attributes</w:t>
        </w:r>
      </w:ins>
      <w:ins w:id="32" w:author="David Silva" w:date="2013-04-08T00:26:00Z">
        <w:r>
          <w:rPr>
            <w:lang w:val="en-US"/>
          </w:rPr>
          <w:t>,</w:t>
        </w:r>
      </w:ins>
      <w:ins w:id="33" w:author="David Silva" w:date="2013-04-08T00:25:00Z">
        <w:r w:rsidRPr="00E208EC">
          <w:rPr>
            <w:lang w:val="en-US"/>
          </w:rPr>
          <w:t xml:space="preserve"> tests with defined thresholds must be designed. </w:t>
        </w:r>
        <w:r w:rsidRPr="00E208EC">
          <w:rPr>
            <w:lang w:val="en-US"/>
            <w:rPrChange w:id="34" w:author="David Silva" w:date="2013-04-08T00:26:00Z">
              <w:rPr/>
            </w:rPrChange>
          </w:rPr>
          <w:t>For instance time limits for certain actions</w:t>
        </w:r>
        <w:r w:rsidRPr="00E208EC" w:rsidDel="00E208EC">
          <w:rPr>
            <w:lang w:val="en-GB"/>
          </w:rPr>
          <w:t xml:space="preserve"> </w:t>
        </w:r>
      </w:ins>
      <w:commentRangeStart w:id="35"/>
      <w:del w:id="36" w:author="David Silva" w:date="2013-04-08T00:25:00Z">
        <w:r w:rsidR="00C165E4" w:rsidDel="00E208EC">
          <w:rPr>
            <w:lang w:val="en-GB"/>
          </w:rPr>
          <w:delText>Some quality conce</w:delText>
        </w:r>
        <w:r w:rsidR="00146BA9" w:rsidDel="00E208EC">
          <w:rPr>
            <w:lang w:val="en-GB"/>
          </w:rPr>
          <w:delText xml:space="preserve">pts </w:delText>
        </w:r>
      </w:del>
      <w:ins w:id="37" w:author="Carla" w:date="2013-04-06T21:02:00Z">
        <w:del w:id="38" w:author="David Silva" w:date="2013-04-08T00:25:00Z">
          <w:r w:rsidR="005B6043" w:rsidDel="00E208EC">
            <w:rPr>
              <w:lang w:val="en-GB"/>
            </w:rPr>
            <w:delText xml:space="preserve">attributes </w:delText>
          </w:r>
        </w:del>
      </w:ins>
      <w:del w:id="39" w:author="David Silva" w:date="2013-04-08T00:25:00Z">
        <w:r w:rsidR="00146BA9" w:rsidDel="00E208EC">
          <w:rPr>
            <w:lang w:val="en-GB"/>
          </w:rPr>
          <w:delText xml:space="preserve">must have </w:delText>
        </w:r>
      </w:del>
      <w:del w:id="40" w:author="David Silva" w:date="2013-04-07T17:37:00Z">
        <w:r w:rsidR="00146BA9" w:rsidDel="005759ED">
          <w:rPr>
            <w:lang w:val="en-GB"/>
          </w:rPr>
          <w:delText>a fixed</w:delText>
        </w:r>
      </w:del>
      <w:ins w:id="41" w:author="Carla" w:date="2013-04-06T21:02:00Z">
        <w:del w:id="42" w:author="David Silva" w:date="2013-04-07T17:37:00Z">
          <w:r w:rsidR="005B6043" w:rsidDel="005759ED">
            <w:rPr>
              <w:lang w:val="en-GB"/>
            </w:rPr>
            <w:delText xml:space="preserve"> time for</w:delText>
          </w:r>
        </w:del>
      </w:ins>
      <w:del w:id="43" w:author="David Silva" w:date="2013-04-07T17:37:00Z">
        <w:r w:rsidR="00146BA9" w:rsidDel="005759ED">
          <w:rPr>
            <w:lang w:val="en-GB"/>
          </w:rPr>
          <w:delText xml:space="preserve"> completion</w:delText>
        </w:r>
        <w:r w:rsidR="00C165E4" w:rsidDel="005759ED">
          <w:rPr>
            <w:lang w:val="en-GB"/>
          </w:rPr>
          <w:delText xml:space="preserve"> time to be </w:delText>
        </w:r>
        <w:commentRangeStart w:id="44"/>
        <w:r w:rsidR="00C165E4" w:rsidDel="005759ED">
          <w:rPr>
            <w:lang w:val="en-GB"/>
          </w:rPr>
          <w:delText>accepted</w:delText>
        </w:r>
        <w:commentRangeEnd w:id="44"/>
        <w:r w:rsidR="005B6043" w:rsidDel="005759ED">
          <w:rPr>
            <w:rStyle w:val="CommentReference"/>
          </w:rPr>
          <w:commentReference w:id="44"/>
        </w:r>
      </w:del>
      <w:commentRangeEnd w:id="35"/>
      <w:del w:id="45" w:author="David Silva" w:date="2013-04-08T00:25:00Z">
        <w:r w:rsidR="00DA294C" w:rsidDel="00E208EC">
          <w:rPr>
            <w:rStyle w:val="CommentReference"/>
          </w:rPr>
          <w:commentReference w:id="35"/>
        </w:r>
      </w:del>
    </w:p>
    <w:p w14:paraId="345BB4E7" w14:textId="77777777" w:rsidR="00025FCD" w:rsidRDefault="00025FCD" w:rsidP="00025FC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Processes Analysis</w:t>
      </w:r>
    </w:p>
    <w:p w14:paraId="3D37E101" w14:textId="77777777" w:rsidR="00025FCD" w:rsidRDefault="00025FCD" w:rsidP="00025FCD">
      <w:pPr>
        <w:pStyle w:val="ListParagraph"/>
        <w:numPr>
          <w:ilvl w:val="1"/>
          <w:numId w:val="9"/>
        </w:numPr>
        <w:rPr>
          <w:lang w:val="en-GB"/>
        </w:rPr>
      </w:pPr>
      <w:r w:rsidRPr="00270850">
        <w:rPr>
          <w:lang w:val="en-GB"/>
        </w:rPr>
        <w:t>Project Control and Assessment</w:t>
      </w:r>
      <w:r>
        <w:rPr>
          <w:lang w:val="en-GB"/>
        </w:rPr>
        <w:t xml:space="preserve"> Process</w:t>
      </w:r>
    </w:p>
    <w:p w14:paraId="23BFAA19" w14:textId="77777777" w:rsidR="00514AAF" w:rsidRDefault="007256FF" w:rsidP="00514AAF">
      <w:pPr>
        <w:pStyle w:val="ListParagraph"/>
        <w:numPr>
          <w:ilvl w:val="2"/>
          <w:numId w:val="9"/>
        </w:numPr>
        <w:rPr>
          <w:lang w:val="en-GB"/>
        </w:rPr>
      </w:pPr>
      <w:ins w:id="46" w:author="David Silva" w:date="2013-04-07T17:59:00Z">
        <w:r>
          <w:rPr>
            <w:lang w:val="en-GB"/>
          </w:rPr>
          <w:lastRenderedPageBreak/>
          <w:t xml:space="preserve">Better </w:t>
        </w:r>
      </w:ins>
      <w:del w:id="47" w:author="David Silva" w:date="2013-04-07T17:59:00Z">
        <w:r w:rsidR="00514AAF" w:rsidDel="007256FF">
          <w:rPr>
            <w:lang w:val="en-GB"/>
          </w:rPr>
          <w:delText>D</w:delText>
        </w:r>
      </w:del>
      <w:ins w:id="48" w:author="David Silva" w:date="2013-04-07T17:59:00Z">
        <w:r>
          <w:rPr>
            <w:lang w:val="en-GB"/>
          </w:rPr>
          <w:t>d</w:t>
        </w:r>
      </w:ins>
      <w:r w:rsidR="00514AAF">
        <w:rPr>
          <w:lang w:val="en-GB"/>
        </w:rPr>
        <w:t>efin</w:t>
      </w:r>
      <w:ins w:id="49" w:author="Carla" w:date="2013-04-07T19:56:00Z">
        <w:r w:rsidR="00DA294C">
          <w:rPr>
            <w:lang w:val="en-GB"/>
          </w:rPr>
          <w:t>ition of</w:t>
        </w:r>
      </w:ins>
      <w:del w:id="50" w:author="Carla" w:date="2013-04-07T19:56:00Z">
        <w:r w:rsidR="00514AAF" w:rsidDel="00DA294C">
          <w:rPr>
            <w:lang w:val="en-GB"/>
          </w:rPr>
          <w:delText>e</w:delText>
        </w:r>
      </w:del>
      <w:r w:rsidR="00514AAF">
        <w:rPr>
          <w:lang w:val="en-GB"/>
        </w:rPr>
        <w:t xml:space="preserve"> what </w:t>
      </w:r>
      <w:ins w:id="51" w:author="David Silva" w:date="2013-04-07T18:05:00Z">
        <w:r>
          <w:rPr>
            <w:lang w:val="en-GB"/>
          </w:rPr>
          <w:t>may be considered</w:t>
        </w:r>
      </w:ins>
      <w:del w:id="52" w:author="David Silva" w:date="2013-04-07T18:05:00Z">
        <w:r w:rsidR="00514AAF" w:rsidDel="007256FF">
          <w:rPr>
            <w:lang w:val="en-GB"/>
          </w:rPr>
          <w:delText>is</w:delText>
        </w:r>
      </w:del>
      <w:r w:rsidR="00514AAF">
        <w:rPr>
          <w:lang w:val="en-GB"/>
        </w:rPr>
        <w:t xml:space="preserve"> a problem</w:t>
      </w:r>
      <w:del w:id="53" w:author="David Silva" w:date="2013-04-07T18:02:00Z">
        <w:r w:rsidR="00514AAF" w:rsidDel="007256FF">
          <w:rPr>
            <w:lang w:val="en-GB"/>
          </w:rPr>
          <w:delText xml:space="preserve"> (</w:delText>
        </w:r>
        <w:commentRangeStart w:id="54"/>
        <w:r w:rsidR="00514AAF" w:rsidDel="007256FF">
          <w:rPr>
            <w:lang w:val="en-GB"/>
          </w:rPr>
          <w:delText xml:space="preserve">in this case is </w:delText>
        </w:r>
        <w:r w:rsidR="00D17A5D" w:rsidDel="007256FF">
          <w:rPr>
            <w:lang w:val="en-GB"/>
          </w:rPr>
          <w:delText>a delay</w:delText>
        </w:r>
        <w:commentRangeEnd w:id="54"/>
        <w:r w:rsidR="00430E48" w:rsidDel="007256FF">
          <w:rPr>
            <w:rStyle w:val="CommentReference"/>
          </w:rPr>
          <w:commentReference w:id="54"/>
        </w:r>
        <w:r w:rsidR="00D17A5D" w:rsidDel="007256FF">
          <w:rPr>
            <w:lang w:val="en-GB"/>
          </w:rPr>
          <w:delText>)</w:delText>
        </w:r>
      </w:del>
    </w:p>
    <w:p w14:paraId="0AED468B" w14:textId="77777777" w:rsidR="008A3A46" w:rsidRDefault="00F36668" w:rsidP="00514AAF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Using the </w:t>
      </w:r>
      <w:r w:rsidR="00146BA9">
        <w:rPr>
          <w:lang w:val="en-GB"/>
        </w:rPr>
        <w:t>documentation</w:t>
      </w:r>
      <w:ins w:id="55" w:author="David Silva" w:date="2013-04-07T18:16:00Z">
        <w:r w:rsidR="00FA76D3">
          <w:rPr>
            <w:lang w:val="en-GB"/>
          </w:rPr>
          <w:t xml:space="preserve"> provided by the teacher</w:t>
        </w:r>
      </w:ins>
      <w:r w:rsidR="00146BA9">
        <w:rPr>
          <w:lang w:val="en-GB"/>
        </w:rPr>
        <w:t xml:space="preserve"> about the </w:t>
      </w:r>
      <w:r>
        <w:rPr>
          <w:lang w:val="en-GB"/>
        </w:rPr>
        <w:t>earn</w:t>
      </w:r>
      <w:r w:rsidR="00E05B92">
        <w:rPr>
          <w:lang w:val="en-GB"/>
        </w:rPr>
        <w:t>ed</w:t>
      </w:r>
      <w:r>
        <w:rPr>
          <w:lang w:val="en-GB"/>
        </w:rPr>
        <w:t xml:space="preserve"> value</w:t>
      </w:r>
      <w:ins w:id="56" w:author="David Silva" w:date="2013-04-07T18:23:00Z">
        <w:r w:rsidR="00A42DED">
          <w:rPr>
            <w:lang w:val="en-GB"/>
          </w:rPr>
          <w:t xml:space="preserve"> analysis</w:t>
        </w:r>
      </w:ins>
      <w:r w:rsidR="00146BA9">
        <w:rPr>
          <w:lang w:val="en-GB"/>
        </w:rPr>
        <w:t xml:space="preserve"> (and probably the earn</w:t>
      </w:r>
      <w:r w:rsidR="00E05B92">
        <w:rPr>
          <w:lang w:val="en-GB"/>
        </w:rPr>
        <w:t>ed</w:t>
      </w:r>
      <w:r w:rsidR="00146BA9">
        <w:rPr>
          <w:lang w:val="en-GB"/>
        </w:rPr>
        <w:t xml:space="preserve"> value itself)</w:t>
      </w:r>
      <w:r>
        <w:rPr>
          <w:lang w:val="en-GB"/>
        </w:rPr>
        <w:t xml:space="preserve"> </w:t>
      </w:r>
      <w:r w:rsidR="00146BA9">
        <w:rPr>
          <w:lang w:val="en-GB"/>
        </w:rPr>
        <w:t xml:space="preserve">could </w:t>
      </w:r>
      <w:r>
        <w:rPr>
          <w:lang w:val="en-GB"/>
        </w:rPr>
        <w:t>help</w:t>
      </w:r>
      <w:ins w:id="57" w:author="Carla" w:date="2013-04-07T19:57:00Z">
        <w:r w:rsidR="00DA294C">
          <w:rPr>
            <w:lang w:val="en-GB"/>
          </w:rPr>
          <w:t xml:space="preserve"> in</w:t>
        </w:r>
      </w:ins>
      <w:r>
        <w:rPr>
          <w:lang w:val="en-GB"/>
        </w:rPr>
        <w:t xml:space="preserve"> finding </w:t>
      </w:r>
      <w:r w:rsidR="00146BA9">
        <w:rPr>
          <w:lang w:val="en-GB"/>
        </w:rPr>
        <w:t xml:space="preserve">a way to define </w:t>
      </w:r>
      <w:r>
        <w:rPr>
          <w:lang w:val="en-GB"/>
        </w:rPr>
        <w:t xml:space="preserve">a value after </w:t>
      </w:r>
      <w:r w:rsidR="00146BA9">
        <w:rPr>
          <w:lang w:val="en-GB"/>
        </w:rPr>
        <w:t>which</w:t>
      </w:r>
      <w:r>
        <w:rPr>
          <w:lang w:val="en-GB"/>
        </w:rPr>
        <w:t xml:space="preserve"> a </w:t>
      </w:r>
      <w:r w:rsidR="00146BA9">
        <w:rPr>
          <w:lang w:val="en-GB"/>
        </w:rPr>
        <w:t>task must be considered</w:t>
      </w:r>
      <w:r>
        <w:rPr>
          <w:lang w:val="en-GB"/>
        </w:rPr>
        <w:t xml:space="preserve"> overdue</w:t>
      </w:r>
    </w:p>
    <w:p w14:paraId="4BB80495" w14:textId="77777777" w:rsidR="00146BA9" w:rsidRDefault="00146BA9" w:rsidP="00146BA9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Effort</w:t>
      </w:r>
      <w:r w:rsidR="00E05B92">
        <w:rPr>
          <w:lang w:val="en-GB"/>
        </w:rPr>
        <w:t xml:space="preserve"> and time must not</w:t>
      </w:r>
      <w:r>
        <w:rPr>
          <w:lang w:val="en-GB"/>
        </w:rPr>
        <w:t xml:space="preserve"> be considerate </w:t>
      </w:r>
      <w:r w:rsidRPr="00146BA9">
        <w:rPr>
          <w:lang w:val="en-GB"/>
        </w:rPr>
        <w:t>separately</w:t>
      </w:r>
      <w:r>
        <w:rPr>
          <w:lang w:val="en-GB"/>
        </w:rPr>
        <w:t xml:space="preserve"> when verifying if a task is overdue</w:t>
      </w:r>
    </w:p>
    <w:p w14:paraId="6D94A9E8" w14:textId="77777777" w:rsidR="00FF4105" w:rsidRDefault="00FF4105" w:rsidP="00514AAF">
      <w:pPr>
        <w:pStyle w:val="ListParagraph"/>
        <w:numPr>
          <w:ilvl w:val="2"/>
          <w:numId w:val="9"/>
        </w:numPr>
        <w:rPr>
          <w:lang w:val="en-GB"/>
        </w:rPr>
      </w:pPr>
      <w:del w:id="58" w:author="Carla" w:date="2013-04-06T20:51:00Z">
        <w:r w:rsidDel="00430E48">
          <w:rPr>
            <w:lang w:val="en-GB"/>
          </w:rPr>
          <w:delText>Must be made a</w:delText>
        </w:r>
      </w:del>
      <w:ins w:id="59" w:author="Carla" w:date="2013-04-06T20:51:00Z">
        <w:r w:rsidR="00430E48">
          <w:rPr>
            <w:lang w:val="en-GB"/>
          </w:rPr>
          <w:t>A</w:t>
        </w:r>
      </w:ins>
      <w:r>
        <w:rPr>
          <w:lang w:val="en-GB"/>
        </w:rPr>
        <w:t>n initial meeting</w:t>
      </w:r>
      <w:ins w:id="60" w:author="Carla" w:date="2013-04-06T20:51:00Z">
        <w:r w:rsidR="00430E48">
          <w:rPr>
            <w:lang w:val="en-GB"/>
          </w:rPr>
          <w:t xml:space="preserve"> must be made in order</w:t>
        </w:r>
      </w:ins>
      <w:r>
        <w:rPr>
          <w:lang w:val="en-GB"/>
        </w:rPr>
        <w:t xml:space="preserve"> to analyse the</w:t>
      </w:r>
      <w:ins w:id="61" w:author="Carla" w:date="2013-04-06T20:51:00Z">
        <w:r w:rsidR="00430E48">
          <w:rPr>
            <w:lang w:val="en-GB"/>
          </w:rPr>
          <w:t xml:space="preserve"> project</w:t>
        </w:r>
      </w:ins>
      <w:r>
        <w:rPr>
          <w:lang w:val="en-GB"/>
        </w:rPr>
        <w:t xml:space="preserve"> risks</w:t>
      </w:r>
    </w:p>
    <w:p w14:paraId="7B472B0E" w14:textId="77777777" w:rsidR="00FF4105" w:rsidRDefault="00FF4105" w:rsidP="00FF4105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S</w:t>
      </w:r>
      <w:r w:rsidRPr="00FF4105">
        <w:rPr>
          <w:lang w:val="en-GB"/>
        </w:rPr>
        <w:t>ubsequent meetings</w:t>
      </w:r>
      <w:r w:rsidR="00E05B92">
        <w:rPr>
          <w:lang w:val="en-GB"/>
        </w:rPr>
        <w:t xml:space="preserve"> must not</w:t>
      </w:r>
      <w:r>
        <w:rPr>
          <w:lang w:val="en-GB"/>
        </w:rPr>
        <w:t xml:space="preserve"> be weekly, making a simple review of a risk list is enough</w:t>
      </w:r>
    </w:p>
    <w:p w14:paraId="744BA900" w14:textId="77777777" w:rsidR="00025FCD" w:rsidRDefault="00025FCD" w:rsidP="00025FCD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Verification and Validation</w:t>
      </w:r>
    </w:p>
    <w:p w14:paraId="159F5B04" w14:textId="77777777" w:rsidR="00FF4105" w:rsidRDefault="00562AC8" w:rsidP="00FF4105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The actual process is more similar to a test plan, renam</w:t>
      </w:r>
      <w:ins w:id="62" w:author="Carla" w:date="2013-04-06T20:52:00Z">
        <w:r w:rsidR="00430E48">
          <w:rPr>
            <w:lang w:val="en-GB"/>
          </w:rPr>
          <w:t>ing</w:t>
        </w:r>
      </w:ins>
      <w:del w:id="63" w:author="Carla" w:date="2013-04-06T20:52:00Z">
        <w:r w:rsidDel="00430E48">
          <w:rPr>
            <w:lang w:val="en-GB"/>
          </w:rPr>
          <w:delText>e</w:delText>
        </w:r>
      </w:del>
      <w:r>
        <w:rPr>
          <w:lang w:val="en-GB"/>
        </w:rPr>
        <w:t xml:space="preserve"> it is a possibility</w:t>
      </w:r>
    </w:p>
    <w:p w14:paraId="1D735F3A" w14:textId="77777777" w:rsidR="00562AC8" w:rsidDel="00116781" w:rsidRDefault="00562AC8" w:rsidP="00116781">
      <w:pPr>
        <w:pStyle w:val="ListParagraph"/>
        <w:numPr>
          <w:ilvl w:val="2"/>
          <w:numId w:val="9"/>
        </w:numPr>
        <w:rPr>
          <w:del w:id="64" w:author="David Silva" w:date="2013-04-07T20:16:00Z"/>
          <w:lang w:val="en-GB"/>
        </w:rPr>
        <w:pPrChange w:id="65" w:author="David Silva" w:date="2013-04-07T20:16:00Z">
          <w:pPr>
            <w:pStyle w:val="ListParagraph"/>
            <w:numPr>
              <w:ilvl w:val="2"/>
              <w:numId w:val="9"/>
            </w:numPr>
            <w:ind w:left="2160" w:hanging="180"/>
          </w:pPr>
        </w:pPrChange>
      </w:pPr>
      <w:del w:id="66" w:author="David Silva" w:date="2013-04-07T18:24:00Z">
        <w:r w:rsidDel="00A42DED">
          <w:rPr>
            <w:lang w:val="en-GB"/>
          </w:rPr>
          <w:delText xml:space="preserve">Some </w:delText>
        </w:r>
      </w:del>
      <w:ins w:id="67" w:author="David Silva" w:date="2013-04-07T18:24:00Z">
        <w:r w:rsidR="00A42DED">
          <w:rPr>
            <w:lang w:val="en-GB"/>
          </w:rPr>
          <w:t xml:space="preserve">More </w:t>
        </w:r>
      </w:ins>
      <w:r>
        <w:rPr>
          <w:lang w:val="en-GB"/>
        </w:rPr>
        <w:t>metric</w:t>
      </w:r>
      <w:ins w:id="68" w:author="Carla" w:date="2013-04-06T20:53:00Z">
        <w:r w:rsidR="00430E48">
          <w:rPr>
            <w:lang w:val="en-GB"/>
          </w:rPr>
          <w:t>s</w:t>
        </w:r>
      </w:ins>
      <w:r>
        <w:rPr>
          <w:lang w:val="en-GB"/>
        </w:rPr>
        <w:t xml:space="preserve"> must be defined (p. ex: Number of unit tests)</w:t>
      </w:r>
    </w:p>
    <w:p w14:paraId="6E190571" w14:textId="77777777" w:rsidR="00562AC8" w:rsidRDefault="00562AC8" w:rsidP="00116781">
      <w:pPr>
        <w:pStyle w:val="ListParagraph"/>
        <w:numPr>
          <w:ilvl w:val="2"/>
          <w:numId w:val="9"/>
        </w:numPr>
        <w:rPr>
          <w:lang w:val="en-GB"/>
        </w:rPr>
        <w:pPrChange w:id="69" w:author="David Silva" w:date="2013-04-07T20:16:00Z">
          <w:pPr>
            <w:pStyle w:val="ListParagraph"/>
            <w:numPr>
              <w:ilvl w:val="2"/>
              <w:numId w:val="9"/>
            </w:numPr>
            <w:ind w:left="2160" w:hanging="180"/>
          </w:pPr>
        </w:pPrChange>
      </w:pPr>
      <w:commentRangeStart w:id="70"/>
      <w:del w:id="71" w:author="David Silva" w:date="2013-04-07T20:16:00Z">
        <w:r w:rsidDel="00116781">
          <w:rPr>
            <w:lang w:val="en-GB"/>
          </w:rPr>
          <w:delText xml:space="preserve">Designate at least the </w:delText>
        </w:r>
        <w:commentRangeStart w:id="72"/>
        <w:commentRangeStart w:id="73"/>
        <w:r w:rsidDel="00116781">
          <w:rPr>
            <w:lang w:val="en-GB"/>
          </w:rPr>
          <w:delText>number of created, concluded and failed tests</w:delText>
        </w:r>
        <w:commentRangeEnd w:id="72"/>
        <w:r w:rsidR="005B6043" w:rsidDel="00116781">
          <w:rPr>
            <w:rStyle w:val="CommentReference"/>
          </w:rPr>
          <w:commentReference w:id="72"/>
        </w:r>
        <w:commentRangeEnd w:id="73"/>
        <w:r w:rsidR="00695273" w:rsidDel="00116781">
          <w:rPr>
            <w:rStyle w:val="CommentReference"/>
          </w:rPr>
          <w:commentReference w:id="73"/>
        </w:r>
        <w:commentRangeEnd w:id="70"/>
        <w:r w:rsidR="00DA294C" w:rsidDel="00116781">
          <w:rPr>
            <w:rStyle w:val="CommentReference"/>
          </w:rPr>
          <w:commentReference w:id="70"/>
        </w:r>
      </w:del>
    </w:p>
    <w:p w14:paraId="50F2A3EE" w14:textId="77777777" w:rsidR="00025FCD" w:rsidRDefault="00025FCD" w:rsidP="00025FCD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Individual tasks and commitments to the project</w:t>
      </w:r>
    </w:p>
    <w:p w14:paraId="0787C040" w14:textId="77777777" w:rsidR="00562AC8" w:rsidRDefault="00562AC8" w:rsidP="00562AC8">
      <w:pPr>
        <w:pStyle w:val="ListParagraph"/>
        <w:ind w:left="1440"/>
        <w:rPr>
          <w:lang w:val="en-GB"/>
        </w:rPr>
      </w:pPr>
    </w:p>
    <w:p w14:paraId="7DE7021B" w14:textId="77777777" w:rsidR="00025FCD" w:rsidRPr="00153ABA" w:rsidRDefault="00025FCD" w:rsidP="00025FCD">
      <w:pPr>
        <w:pStyle w:val="ListParagraph"/>
        <w:numPr>
          <w:ilvl w:val="1"/>
          <w:numId w:val="9"/>
        </w:numPr>
        <w:rPr>
          <w:lang w:val="en-GB"/>
        </w:rPr>
      </w:pPr>
      <w:r w:rsidRPr="00153ABA">
        <w:rPr>
          <w:lang w:val="en-GB"/>
        </w:rPr>
        <w:t>Goals for next week</w:t>
      </w:r>
      <w:r>
        <w:rPr>
          <w:lang w:val="en-GB"/>
        </w:rPr>
        <w:t xml:space="preserve"> and any other business</w:t>
      </w:r>
    </w:p>
    <w:p w14:paraId="2248C21E" w14:textId="77777777" w:rsidR="00025FCD" w:rsidRDefault="00146BA9" w:rsidP="00025FCD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Kickoff</w:t>
      </w:r>
      <w:r w:rsidR="00562AC8">
        <w:rPr>
          <w:lang w:val="en-GB"/>
        </w:rPr>
        <w:t xml:space="preserve"> meeting must be directed by project manager</w:t>
      </w:r>
      <w:r w:rsidR="00025FCD">
        <w:rPr>
          <w:lang w:val="en-GB"/>
        </w:rPr>
        <w:t>.</w:t>
      </w:r>
    </w:p>
    <w:p w14:paraId="5C4BB98F" w14:textId="77777777" w:rsidR="00822ABA" w:rsidRDefault="00822ABA" w:rsidP="00822ABA">
      <w:pPr>
        <w:rPr>
          <w:lang w:val="en-GB"/>
        </w:rPr>
      </w:pPr>
    </w:p>
    <w:p w14:paraId="601A99C9" w14:textId="77777777" w:rsidR="00822ABA" w:rsidRDefault="00822ABA" w:rsidP="00822ABA">
      <w:pPr>
        <w:rPr>
          <w:lang w:val="en-GB"/>
        </w:rPr>
      </w:pPr>
    </w:p>
    <w:p w14:paraId="778A9101" w14:textId="77777777" w:rsidR="00822ABA" w:rsidRPr="00DC13A9" w:rsidRDefault="00822ABA" w:rsidP="00822ABA">
      <w:pPr>
        <w:rPr>
          <w:lang w:val="en-GB"/>
        </w:rPr>
      </w:pPr>
    </w:p>
    <w:p w14:paraId="19E9BD2A" w14:textId="77777777" w:rsidR="00471D1A" w:rsidRDefault="00471D1A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370ABA04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318F096A" w14:textId="77777777" w:rsidR="00822ABA" w:rsidRPr="00DC13A9" w:rsidRDefault="00822ABA" w:rsidP="00822ABA">
      <w:pPr>
        <w:rPr>
          <w:lang w:val="en-GB"/>
        </w:rPr>
      </w:pPr>
    </w:p>
    <w:p w14:paraId="5768F8CE" w14:textId="77777777"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14:paraId="711DD3BF" w14:textId="77777777" w:rsidR="00E05B92" w:rsidRDefault="00E05B92" w:rsidP="00E05B92">
      <w:pPr>
        <w:ind w:left="708"/>
        <w:rPr>
          <w:lang w:val="en-GB"/>
        </w:rPr>
      </w:pPr>
      <w:r w:rsidRPr="00F10B01">
        <w:rPr>
          <w:lang w:val="en-GB"/>
        </w:rPr>
        <w:t>AI1</w:t>
      </w:r>
      <w:r>
        <w:rPr>
          <w:lang w:val="en-GB"/>
        </w:rPr>
        <w:t xml:space="preserve"> – Create </w:t>
      </w:r>
      <w:proofErr w:type="spellStart"/>
      <w:r>
        <w:rPr>
          <w:lang w:val="en-GB"/>
        </w:rPr>
        <w:t>DashBoard</w:t>
      </w:r>
      <w:proofErr w:type="spellEnd"/>
      <w:r>
        <w:rPr>
          <w:lang w:val="en-GB"/>
        </w:rPr>
        <w:t xml:space="preserve"> – FB – </w:t>
      </w:r>
      <w:r>
        <w:rPr>
          <w:b/>
          <w:color w:val="auto"/>
          <w:lang w:val="en-GB"/>
        </w:rPr>
        <w:t>Done</w:t>
      </w:r>
      <w:r>
        <w:rPr>
          <w:lang w:val="en-GB"/>
        </w:rPr>
        <w:t>.</w:t>
      </w:r>
    </w:p>
    <w:p w14:paraId="20512938" w14:textId="77777777" w:rsidR="00E05B92" w:rsidRDefault="00E05B92" w:rsidP="00E05B92">
      <w:pPr>
        <w:rPr>
          <w:color w:val="FF0000"/>
          <w:lang w:val="en-GB"/>
        </w:rPr>
      </w:pPr>
      <w:r>
        <w:rPr>
          <w:lang w:val="en-GB"/>
        </w:rPr>
        <w:tab/>
        <w:t xml:space="preserve">AI2 – Logs and Time records in SVN – MO – </w:t>
      </w:r>
      <w:r w:rsidRPr="00F10B01">
        <w:rPr>
          <w:b/>
          <w:color w:val="auto"/>
          <w:lang w:val="en-GB"/>
        </w:rPr>
        <w:t>Done</w:t>
      </w:r>
    </w:p>
    <w:p w14:paraId="64A7134C" w14:textId="77777777" w:rsidR="00E05B92" w:rsidRDefault="00E05B92" w:rsidP="00E05B92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  <w:r w:rsidRPr="00F10B01">
        <w:rPr>
          <w:lang w:val="en-GB"/>
        </w:rPr>
        <w:t>AI3 – Plan when processes will be defined – C</w:t>
      </w:r>
      <w:r>
        <w:rPr>
          <w:lang w:val="en-GB"/>
        </w:rPr>
        <w:t>M</w:t>
      </w:r>
      <w:r w:rsidRPr="00F10B01">
        <w:rPr>
          <w:lang w:val="en-GB"/>
        </w:rPr>
        <w:t xml:space="preserve"> – </w:t>
      </w:r>
      <w:r>
        <w:rPr>
          <w:b/>
          <w:color w:val="auto"/>
          <w:lang w:val="en-GB"/>
        </w:rPr>
        <w:t>Done</w:t>
      </w:r>
    </w:p>
    <w:p w14:paraId="789C2F29" w14:textId="77777777" w:rsidR="00E05B92" w:rsidRPr="00F10B01" w:rsidRDefault="00E05B92" w:rsidP="00E05B92">
      <w:pPr>
        <w:rPr>
          <w:b/>
          <w:color w:val="auto"/>
          <w:lang w:val="en-GB"/>
        </w:rPr>
      </w:pPr>
      <w:r>
        <w:rPr>
          <w:color w:val="auto"/>
          <w:lang w:val="en-GB"/>
        </w:rPr>
        <w:tab/>
        <w:t xml:space="preserve">AI4 – Build first draft of project Vision and Scope – JG – </w:t>
      </w:r>
      <w:r>
        <w:rPr>
          <w:b/>
          <w:color w:val="auto"/>
          <w:lang w:val="en-GB"/>
        </w:rPr>
        <w:t>Done</w:t>
      </w:r>
    </w:p>
    <w:p w14:paraId="1ACA2EF5" w14:textId="77777777" w:rsidR="00E05B92" w:rsidRDefault="00E05B92" w:rsidP="00E05B92">
      <w:pPr>
        <w:rPr>
          <w:lang w:val="en-GB"/>
        </w:rPr>
      </w:pPr>
      <w:r>
        <w:rPr>
          <w:lang w:val="en-GB"/>
        </w:rPr>
        <w:tab/>
        <w:t>AI5 – Define Project Planning Process – FB – Almost Done</w:t>
      </w:r>
    </w:p>
    <w:p w14:paraId="5978389B" w14:textId="77777777" w:rsidR="00E05B92" w:rsidRDefault="00E05B92" w:rsidP="00E05B92">
      <w:pPr>
        <w:rPr>
          <w:lang w:val="en-GB"/>
        </w:rPr>
      </w:pPr>
      <w:r>
        <w:rPr>
          <w:lang w:val="en-GB"/>
        </w:rPr>
        <w:tab/>
        <w:t>AI6 – Refinement and Review of the Vision and Scope document – JG –</w:t>
      </w:r>
      <w:r w:rsidRPr="00F373AC">
        <w:rPr>
          <w:b/>
          <w:lang w:val="en-GB"/>
        </w:rPr>
        <w:t>Done</w:t>
      </w:r>
    </w:p>
    <w:p w14:paraId="742076B6" w14:textId="77777777" w:rsidR="00E05B92" w:rsidRDefault="00E05B92" w:rsidP="00E05B92">
      <w:pPr>
        <w:rPr>
          <w:lang w:val="en-GB"/>
        </w:rPr>
      </w:pPr>
      <w:r>
        <w:rPr>
          <w:lang w:val="en-GB"/>
        </w:rPr>
        <w:tab/>
        <w:t>AI7 – Review and approve the documents management process –</w:t>
      </w:r>
      <w:r w:rsidRPr="00F373AC">
        <w:rPr>
          <w:b/>
          <w:lang w:val="en-GB"/>
        </w:rPr>
        <w:t>Done</w:t>
      </w:r>
    </w:p>
    <w:p w14:paraId="1C770D3E" w14:textId="77777777" w:rsidR="00E05B92" w:rsidRDefault="00E05B92" w:rsidP="00E05B92">
      <w:pPr>
        <w:tabs>
          <w:tab w:val="center" w:pos="5400"/>
        </w:tabs>
        <w:ind w:left="720" w:firstLine="720"/>
        <w:rPr>
          <w:lang w:val="en-GB"/>
        </w:rPr>
      </w:pPr>
      <w:r>
        <w:rPr>
          <w:lang w:val="en-GB"/>
        </w:rPr>
        <w:t>AI7.1 – Review – FB</w:t>
      </w:r>
      <w:r>
        <w:rPr>
          <w:lang w:val="en-GB"/>
        </w:rPr>
        <w:tab/>
      </w:r>
    </w:p>
    <w:p w14:paraId="1E43D75F" w14:textId="77777777" w:rsidR="00E05B92" w:rsidRDefault="00E05B92" w:rsidP="00E05B92">
      <w:pPr>
        <w:ind w:left="720" w:firstLine="720"/>
        <w:rPr>
          <w:lang w:val="en-GB"/>
        </w:rPr>
      </w:pPr>
      <w:r>
        <w:rPr>
          <w:lang w:val="en-GB"/>
        </w:rPr>
        <w:t>AI7.2 – Approve – RG &amp; JG</w:t>
      </w:r>
    </w:p>
    <w:p w14:paraId="2BAA14CE" w14:textId="77777777" w:rsidR="00E05B92" w:rsidRPr="00F373AC" w:rsidRDefault="00E05B92" w:rsidP="00E05B92">
      <w:pPr>
        <w:rPr>
          <w:b/>
          <w:lang w:val="en-GB"/>
        </w:rPr>
      </w:pPr>
      <w:r>
        <w:rPr>
          <w:lang w:val="en-GB"/>
        </w:rPr>
        <w:tab/>
        <w:t>AI8 – Redefine processes list and estimations – CM -</w:t>
      </w:r>
      <w:r w:rsidRPr="00F373AC">
        <w:rPr>
          <w:b/>
          <w:lang w:val="en-GB"/>
        </w:rPr>
        <w:t>Done</w:t>
      </w:r>
    </w:p>
    <w:p w14:paraId="36ECECA4" w14:textId="77777777" w:rsidR="00E05B92" w:rsidRPr="00067196" w:rsidRDefault="00E05B92" w:rsidP="00E05B92">
      <w:pPr>
        <w:rPr>
          <w:b/>
          <w:lang w:val="en-GB"/>
        </w:rPr>
      </w:pPr>
      <w:r>
        <w:rPr>
          <w:lang w:val="en-GB"/>
        </w:rPr>
        <w:tab/>
        <w:t xml:space="preserve">AI9 – Reorganize dashboard – FB - </w:t>
      </w:r>
      <w:r w:rsidRPr="00F373AC">
        <w:rPr>
          <w:b/>
          <w:lang w:val="en-GB"/>
        </w:rPr>
        <w:t>Done</w:t>
      </w:r>
    </w:p>
    <w:p w14:paraId="3A3F2632" w14:textId="77777777" w:rsidR="00E05B92" w:rsidRDefault="00E05B92" w:rsidP="00E05B92">
      <w:pPr>
        <w:rPr>
          <w:b/>
          <w:lang w:val="en-GB"/>
        </w:rPr>
      </w:pPr>
      <w:r>
        <w:rPr>
          <w:lang w:val="en-GB"/>
        </w:rPr>
        <w:tab/>
        <w:t>AI10 – Finish Project Planning Process – JM &amp; FB –D</w:t>
      </w:r>
      <w:r w:rsidRPr="00F373AC">
        <w:rPr>
          <w:b/>
          <w:lang w:val="en-GB"/>
        </w:rPr>
        <w:t>one</w:t>
      </w:r>
    </w:p>
    <w:p w14:paraId="23A9251B" w14:textId="77777777"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A10.1 – Review - MO </w:t>
      </w:r>
    </w:p>
    <w:p w14:paraId="2B014797" w14:textId="77777777"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A10.2 – Approve - CM &amp; RG </w:t>
      </w:r>
    </w:p>
    <w:p w14:paraId="6B2429F8" w14:textId="77777777" w:rsidR="00E05B92" w:rsidRDefault="00E05B92" w:rsidP="00E05B92">
      <w:pPr>
        <w:rPr>
          <w:b/>
          <w:lang w:val="en-GB"/>
        </w:rPr>
      </w:pPr>
      <w:r>
        <w:rPr>
          <w:lang w:val="en-GB"/>
        </w:rPr>
        <w:tab/>
        <w:t xml:space="preserve">AI11 – Start Review Process – MO &amp; FB – </w:t>
      </w:r>
      <w:r w:rsidRPr="00F373AC">
        <w:rPr>
          <w:b/>
          <w:lang w:val="en-GB"/>
        </w:rPr>
        <w:t>Done</w:t>
      </w:r>
    </w:p>
    <w:p w14:paraId="656AFF2F" w14:textId="77777777"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A11.1 – Review - CM </w:t>
      </w:r>
    </w:p>
    <w:p w14:paraId="54CCA416" w14:textId="77777777" w:rsidR="00E05B92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A11.2 – Approve </w:t>
      </w:r>
      <w:r>
        <w:rPr>
          <w:lang w:val="en-GB"/>
        </w:rPr>
        <w:t>-</w:t>
      </w:r>
      <w:r w:rsidRPr="00067196">
        <w:rPr>
          <w:lang w:val="en-GB"/>
        </w:rPr>
        <w:t xml:space="preserve"> RG &amp; DS</w:t>
      </w:r>
    </w:p>
    <w:p w14:paraId="49BFBD0E" w14:textId="77777777" w:rsidR="00E05B92" w:rsidRDefault="00E05B92" w:rsidP="00E05B92">
      <w:pPr>
        <w:ind w:left="708"/>
        <w:rPr>
          <w:b/>
          <w:lang w:val="en-GB"/>
        </w:rPr>
      </w:pPr>
      <w:r>
        <w:rPr>
          <w:lang w:val="en-GB"/>
        </w:rPr>
        <w:t>AI12 – Finish Requirements Process - JG &amp; CM –</w:t>
      </w:r>
      <w:r w:rsidRPr="00F373AC">
        <w:rPr>
          <w:b/>
          <w:lang w:val="en-GB"/>
        </w:rPr>
        <w:t>Done</w:t>
      </w:r>
    </w:p>
    <w:p w14:paraId="5BC48C7D" w14:textId="77777777"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A12.1 – Review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MO  </w:t>
      </w:r>
    </w:p>
    <w:p w14:paraId="1E4E7F6A" w14:textId="77777777" w:rsidR="00E05B92" w:rsidRPr="00067196" w:rsidRDefault="00E05B92" w:rsidP="00E05B92">
      <w:pPr>
        <w:ind w:left="1416"/>
        <w:rPr>
          <w:lang w:val="en-GB"/>
        </w:rPr>
      </w:pPr>
      <w:r w:rsidRPr="00067196">
        <w:rPr>
          <w:lang w:val="en-GB"/>
        </w:rPr>
        <w:t xml:space="preserve">A12.2 – Approve </w:t>
      </w:r>
      <w:r>
        <w:rPr>
          <w:lang w:val="en-GB"/>
        </w:rPr>
        <w:t xml:space="preserve">- </w:t>
      </w:r>
      <w:r w:rsidRPr="00067196">
        <w:rPr>
          <w:lang w:val="en-GB"/>
        </w:rPr>
        <w:t xml:space="preserve">FB &amp; RG </w:t>
      </w:r>
    </w:p>
    <w:p w14:paraId="447ABD7B" w14:textId="77777777" w:rsidR="00E05B92" w:rsidRDefault="00E05B92" w:rsidP="00E05B92">
      <w:pPr>
        <w:rPr>
          <w:lang w:val="en-GB"/>
        </w:rPr>
      </w:pPr>
      <w:r>
        <w:rPr>
          <w:lang w:val="en-GB"/>
        </w:rPr>
        <w:tab/>
        <w:t xml:space="preserve">AI13 – Ready for review Project Assessment and Control Process – DS &amp; RG – </w:t>
      </w:r>
      <w:r w:rsidRPr="00F373AC">
        <w:rPr>
          <w:b/>
          <w:lang w:val="en-GB"/>
        </w:rPr>
        <w:t>Almost Done</w:t>
      </w:r>
    </w:p>
    <w:p w14:paraId="33C3E576" w14:textId="77777777" w:rsidR="00E05B92" w:rsidRPr="00161792" w:rsidRDefault="00E05B92" w:rsidP="00E05B92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AI14 </w:t>
      </w:r>
      <w:r>
        <w:rPr>
          <w:lang w:val="en-GB"/>
        </w:rPr>
        <w:t xml:space="preserve">– </w:t>
      </w:r>
      <w:r>
        <w:rPr>
          <w:lang w:val="en-US"/>
        </w:rPr>
        <w:t>Start Verification &amp; Validation Process</w:t>
      </w:r>
      <w:r w:rsidRPr="00161792">
        <w:rPr>
          <w:lang w:val="en-US"/>
        </w:rPr>
        <w:t xml:space="preserve"> </w:t>
      </w:r>
      <w:r>
        <w:rPr>
          <w:lang w:val="en-US"/>
        </w:rPr>
        <w:t>– JG &amp; JM</w:t>
      </w:r>
      <w:r w:rsidR="00D22B73" w:rsidRPr="00D22B73">
        <w:rPr>
          <w:lang w:val="en-GB"/>
        </w:rPr>
        <w:t xml:space="preserve"> </w:t>
      </w:r>
      <w:r w:rsidR="00D22B73">
        <w:rPr>
          <w:lang w:val="en-GB"/>
        </w:rPr>
        <w:t>–</w:t>
      </w:r>
      <w:del w:id="74" w:author="David Silva" w:date="2013-04-07T18:46:00Z">
        <w:r w:rsidR="00D22B73" w:rsidDel="001614B3">
          <w:rPr>
            <w:lang w:val="en-GB"/>
          </w:rPr>
          <w:delText xml:space="preserve"> </w:delText>
        </w:r>
        <w:commentRangeStart w:id="75"/>
        <w:r w:rsidR="00D22B73" w:rsidRPr="00F373AC" w:rsidDel="001614B3">
          <w:rPr>
            <w:b/>
            <w:lang w:val="en-GB"/>
          </w:rPr>
          <w:delText xml:space="preserve">Almost </w:delText>
        </w:r>
      </w:del>
      <w:del w:id="76" w:author="David Silva" w:date="2013-04-07T19:17:00Z">
        <w:r w:rsidR="00D22B73" w:rsidRPr="00F373AC" w:rsidDel="004121B2">
          <w:rPr>
            <w:b/>
            <w:lang w:val="en-GB"/>
          </w:rPr>
          <w:delText>Done</w:delText>
        </w:r>
        <w:commentRangeEnd w:id="75"/>
        <w:r w:rsidR="00430E48" w:rsidDel="004121B2">
          <w:rPr>
            <w:rStyle w:val="CommentReference"/>
          </w:rPr>
          <w:commentReference w:id="75"/>
        </w:r>
      </w:del>
      <w:ins w:id="77" w:author="David Silva" w:date="2013-04-07T19:17:00Z">
        <w:r w:rsidR="004121B2">
          <w:rPr>
            <w:b/>
            <w:lang w:val="en-GB"/>
          </w:rPr>
          <w:t>Done</w:t>
        </w:r>
      </w:ins>
    </w:p>
    <w:p w14:paraId="7D46A82B" w14:textId="77777777" w:rsidR="00822ABA" w:rsidRDefault="00E05B92" w:rsidP="00D22B73">
      <w:pPr>
        <w:ind w:firstLine="708"/>
        <w:rPr>
          <w:b/>
          <w:lang w:val="en-GB"/>
        </w:rPr>
      </w:pPr>
      <w:r>
        <w:rPr>
          <w:lang w:val="en-GB"/>
        </w:rPr>
        <w:t>A</w:t>
      </w:r>
      <w:r w:rsidR="00D22B73">
        <w:rPr>
          <w:lang w:val="en-GB"/>
        </w:rPr>
        <w:t>I</w:t>
      </w:r>
      <w:r>
        <w:rPr>
          <w:lang w:val="en-GB"/>
        </w:rPr>
        <w:t>15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 xml:space="preserve">Start </w:t>
      </w:r>
      <w:r w:rsidRPr="00067196">
        <w:rPr>
          <w:lang w:val="en-GB"/>
        </w:rPr>
        <w:t xml:space="preserve">project planning and definition of Quality plan </w:t>
      </w:r>
      <w:r>
        <w:rPr>
          <w:lang w:val="en-GB"/>
        </w:rPr>
        <w:t>– FB &amp; CM</w:t>
      </w:r>
      <w:r w:rsidR="00D22B73">
        <w:rPr>
          <w:lang w:val="en-GB"/>
        </w:rPr>
        <w:t xml:space="preserve"> –</w:t>
      </w:r>
      <w:del w:id="78" w:author="David Silva" w:date="2013-04-07T18:46:00Z">
        <w:r w:rsidR="00D22B73" w:rsidDel="001614B3">
          <w:rPr>
            <w:lang w:val="en-GB"/>
          </w:rPr>
          <w:delText xml:space="preserve"> </w:delText>
        </w:r>
        <w:commentRangeStart w:id="79"/>
        <w:r w:rsidR="00D22B73" w:rsidRPr="00F373AC" w:rsidDel="001614B3">
          <w:rPr>
            <w:b/>
            <w:lang w:val="en-GB"/>
          </w:rPr>
          <w:delText xml:space="preserve">Almost </w:delText>
        </w:r>
      </w:del>
      <w:del w:id="80" w:author="David Silva" w:date="2013-04-07T19:17:00Z">
        <w:r w:rsidR="00D22B73" w:rsidRPr="00F373AC" w:rsidDel="004121B2">
          <w:rPr>
            <w:b/>
            <w:lang w:val="en-GB"/>
          </w:rPr>
          <w:delText>Done</w:delText>
        </w:r>
        <w:commentRangeEnd w:id="79"/>
        <w:r w:rsidR="00430E48" w:rsidDel="004121B2">
          <w:rPr>
            <w:rStyle w:val="CommentReference"/>
          </w:rPr>
          <w:commentReference w:id="79"/>
        </w:r>
      </w:del>
      <w:ins w:id="81" w:author="David Silva" w:date="2013-04-07T19:17:00Z">
        <w:r w:rsidR="004121B2">
          <w:rPr>
            <w:b/>
            <w:lang w:val="en-GB"/>
          </w:rPr>
          <w:t>Done</w:t>
        </w:r>
      </w:ins>
    </w:p>
    <w:p w14:paraId="1AAE84B1" w14:textId="77777777" w:rsidR="00764558" w:rsidRDefault="00D22B73" w:rsidP="00D22B73">
      <w:pPr>
        <w:ind w:firstLine="708"/>
        <w:rPr>
          <w:lang w:val="en-GB"/>
        </w:rPr>
      </w:pPr>
      <w:r>
        <w:rPr>
          <w:lang w:val="en-GB"/>
        </w:rPr>
        <w:t>AI16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>
        <w:rPr>
          <w:lang w:val="en-GB"/>
        </w:rPr>
        <w:t xml:space="preserve">Finish </w:t>
      </w:r>
      <w:r w:rsidR="00764558">
        <w:rPr>
          <w:lang w:val="en-GB"/>
        </w:rPr>
        <w:t>project planning</w:t>
      </w:r>
      <w:r w:rsidR="00764558" w:rsidRPr="00067196">
        <w:rPr>
          <w:lang w:val="en-GB"/>
        </w:rPr>
        <w:t xml:space="preserve"> </w:t>
      </w:r>
      <w:r w:rsidR="00764558">
        <w:rPr>
          <w:lang w:val="en-GB"/>
        </w:rPr>
        <w:t>– FB &amp; CM</w:t>
      </w:r>
    </w:p>
    <w:p w14:paraId="34253293" w14:textId="77777777" w:rsidR="006A2617" w:rsidRDefault="00764558">
      <w:pPr>
        <w:ind w:firstLine="708"/>
        <w:rPr>
          <w:del w:id="82" w:author="David Silva" w:date="2013-04-07T18:52:00Z"/>
          <w:b/>
          <w:lang w:val="en-GB"/>
        </w:rPr>
      </w:pPr>
      <w:r>
        <w:rPr>
          <w:lang w:val="en-GB"/>
        </w:rPr>
        <w:t>AI17</w:t>
      </w:r>
      <w:r w:rsidRPr="00067196">
        <w:rPr>
          <w:lang w:val="en-GB"/>
        </w:rPr>
        <w:t xml:space="preserve"> </w:t>
      </w:r>
      <w:r>
        <w:rPr>
          <w:lang w:val="en-GB"/>
        </w:rPr>
        <w:t>–</w:t>
      </w:r>
      <w:r w:rsidRPr="00067196">
        <w:rPr>
          <w:lang w:val="en-GB"/>
        </w:rPr>
        <w:t xml:space="preserve"> </w:t>
      </w:r>
      <w:r w:rsidR="00F21BE4">
        <w:rPr>
          <w:lang w:val="en-GB"/>
        </w:rPr>
        <w:t>Finish</w:t>
      </w:r>
      <w:r w:rsidR="00D22B73" w:rsidRPr="00067196">
        <w:rPr>
          <w:lang w:val="en-GB"/>
        </w:rPr>
        <w:t xml:space="preserve"> of Quality plan </w:t>
      </w:r>
      <w:r w:rsidR="00D22B73">
        <w:rPr>
          <w:lang w:val="en-GB"/>
        </w:rPr>
        <w:t>– FB &amp; CM</w:t>
      </w:r>
    </w:p>
    <w:p w14:paraId="1211F4B1" w14:textId="77777777" w:rsidR="006A2617" w:rsidRDefault="00764558">
      <w:pPr>
        <w:ind w:firstLine="708"/>
        <w:rPr>
          <w:lang w:val="en-GB"/>
        </w:rPr>
      </w:pPr>
      <w:del w:id="83" w:author="David Silva" w:date="2013-04-07T18:52:00Z">
        <w:r w:rsidDel="001614B3">
          <w:rPr>
            <w:lang w:val="en-GB"/>
          </w:rPr>
          <w:delText>AI18</w:delText>
        </w:r>
        <w:r w:rsidR="00D22B73" w:rsidDel="001614B3">
          <w:rPr>
            <w:lang w:val="en-GB"/>
          </w:rPr>
          <w:delText xml:space="preserve"> – </w:delText>
        </w:r>
        <w:commentRangeStart w:id="84"/>
        <w:r w:rsidR="00714530" w:rsidDel="001614B3">
          <w:rPr>
            <w:lang w:val="en-GB"/>
          </w:rPr>
          <w:delText>Redefinition, r</w:delText>
        </w:r>
        <w:r w:rsidR="00F21BE4" w:rsidDel="001614B3">
          <w:rPr>
            <w:lang w:val="en-GB"/>
          </w:rPr>
          <w:delText xml:space="preserve">eview and approve </w:delText>
        </w:r>
        <w:r w:rsidR="00D22B73" w:rsidDel="001614B3">
          <w:rPr>
            <w:lang w:val="en-GB"/>
          </w:rPr>
          <w:delText>Project Assessmen</w:delText>
        </w:r>
        <w:r w:rsidDel="001614B3">
          <w:rPr>
            <w:lang w:val="en-GB"/>
          </w:rPr>
          <w:delText>t and Control Process – DS &amp; RG</w:delText>
        </w:r>
        <w:commentRangeEnd w:id="84"/>
        <w:r w:rsidR="00430E48" w:rsidDel="001614B3">
          <w:rPr>
            <w:rStyle w:val="CommentReference"/>
          </w:rPr>
          <w:commentReference w:id="84"/>
        </w:r>
      </w:del>
    </w:p>
    <w:p w14:paraId="55E4E21F" w14:textId="77777777" w:rsidR="00D22B73" w:rsidRPr="00764558" w:rsidRDefault="00764558" w:rsidP="00D22B73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AI1</w:t>
      </w:r>
      <w:ins w:id="85" w:author="David Silva" w:date="2013-04-07T18:52:00Z">
        <w:r w:rsidR="001614B3">
          <w:rPr>
            <w:lang w:val="en-US"/>
          </w:rPr>
          <w:t>8</w:t>
        </w:r>
      </w:ins>
      <w:del w:id="86" w:author="David Silva" w:date="2013-04-07T18:52:00Z">
        <w:r w:rsidDel="001614B3">
          <w:rPr>
            <w:lang w:val="en-US"/>
          </w:rPr>
          <w:delText>9</w:delText>
        </w:r>
      </w:del>
      <w:r w:rsidR="00D22B73">
        <w:rPr>
          <w:lang w:val="en-US"/>
        </w:rPr>
        <w:t xml:space="preserve"> </w:t>
      </w:r>
      <w:r w:rsidR="00D22B73">
        <w:rPr>
          <w:lang w:val="en-GB"/>
        </w:rPr>
        <w:t xml:space="preserve">– </w:t>
      </w:r>
      <w:r w:rsidR="00F21BE4">
        <w:rPr>
          <w:lang w:val="en-GB"/>
        </w:rPr>
        <w:t>Review and approve</w:t>
      </w:r>
      <w:r w:rsidR="00F21BE4">
        <w:rPr>
          <w:lang w:val="en-US"/>
        </w:rPr>
        <w:t xml:space="preserve"> </w:t>
      </w:r>
      <w:r w:rsidR="00D22B73">
        <w:rPr>
          <w:lang w:val="en-US"/>
        </w:rPr>
        <w:t>Verification &amp; Validation Process</w:t>
      </w:r>
      <w:r w:rsidR="00D22B73" w:rsidRPr="00161792">
        <w:rPr>
          <w:lang w:val="en-US"/>
        </w:rPr>
        <w:t xml:space="preserve"> </w:t>
      </w:r>
      <w:r w:rsidR="00D22B73">
        <w:rPr>
          <w:lang w:val="en-US"/>
        </w:rPr>
        <w:t>– JG &amp; JM</w:t>
      </w:r>
    </w:p>
    <w:p w14:paraId="48C3A577" w14:textId="77777777" w:rsidR="00D22B73" w:rsidRPr="00D22B73" w:rsidRDefault="00D22B73" w:rsidP="00D22B73">
      <w:pPr>
        <w:ind w:firstLine="708"/>
        <w:rPr>
          <w:b/>
          <w:color w:val="auto"/>
          <w:lang w:val="en-US"/>
        </w:rPr>
      </w:pPr>
    </w:p>
    <w:p w14:paraId="14AF96C8" w14:textId="77777777" w:rsidR="00153ABA" w:rsidRPr="00067196" w:rsidRDefault="00153ABA" w:rsidP="00153ABA">
      <w:pPr>
        <w:pStyle w:val="ListParagraph"/>
        <w:spacing w:after="200"/>
        <w:jc w:val="both"/>
        <w:rPr>
          <w:lang w:val="en-GB"/>
        </w:rPr>
      </w:pPr>
    </w:p>
    <w:p w14:paraId="2F383440" w14:textId="77777777" w:rsidR="00153ABA" w:rsidRDefault="00153ABA" w:rsidP="00153ABA">
      <w:pPr>
        <w:pStyle w:val="ListParagraph"/>
        <w:spacing w:after="200"/>
        <w:jc w:val="both"/>
        <w:rPr>
          <w:lang w:val="en-US"/>
        </w:rPr>
      </w:pPr>
    </w:p>
    <w:p w14:paraId="1A393A91" w14:textId="77777777" w:rsidR="00153ABA" w:rsidRPr="00153ABA" w:rsidRDefault="00153ABA" w:rsidP="00153ABA">
      <w:pPr>
        <w:rPr>
          <w:b/>
          <w:lang w:val="en-US"/>
        </w:rPr>
      </w:pPr>
    </w:p>
    <w:p w14:paraId="208892D0" w14:textId="77777777" w:rsidR="00153ABA" w:rsidRDefault="00153ABA" w:rsidP="00153ABA">
      <w:pPr>
        <w:rPr>
          <w:lang w:val="en-GB"/>
        </w:rPr>
      </w:pPr>
    </w:p>
    <w:p w14:paraId="3274E9A4" w14:textId="77777777" w:rsidR="00822ABA" w:rsidRPr="00822ABA" w:rsidRDefault="00822ABA" w:rsidP="00822ABA">
      <w:pPr>
        <w:rPr>
          <w:lang w:val="en-GB"/>
        </w:rPr>
      </w:pPr>
    </w:p>
    <w:p w14:paraId="4A33F545" w14:textId="77777777" w:rsidR="00822ABA" w:rsidRPr="00270850" w:rsidRDefault="00822ABA" w:rsidP="00822ABA">
      <w:pPr>
        <w:rPr>
          <w:b/>
          <w:lang w:val="en-GB"/>
        </w:rPr>
      </w:pPr>
      <w:r>
        <w:rPr>
          <w:lang w:val="en-GB"/>
        </w:rPr>
        <w:tab/>
      </w:r>
    </w:p>
    <w:p w14:paraId="465536DA" w14:textId="77777777" w:rsidR="00822ABA" w:rsidRPr="00DC13A9" w:rsidRDefault="00822ABA" w:rsidP="00822ABA">
      <w:pPr>
        <w:rPr>
          <w:lang w:val="en-GB"/>
        </w:rPr>
      </w:pPr>
      <w:r>
        <w:rPr>
          <w:lang w:val="en-GB"/>
        </w:rPr>
        <w:tab/>
        <w:t xml:space="preserve"> </w:t>
      </w:r>
    </w:p>
    <w:p w14:paraId="4E261A6B" w14:textId="77777777" w:rsidR="00822ABA" w:rsidRPr="00DC13A9" w:rsidRDefault="00822ABA" w:rsidP="00822ABA">
      <w:pPr>
        <w:rPr>
          <w:lang w:val="en-GB"/>
        </w:rPr>
      </w:pPr>
    </w:p>
    <w:p w14:paraId="26D050D1" w14:textId="77777777"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14:paraId="20B92284" w14:textId="77777777" w:rsidR="00822ABA" w:rsidRPr="00DC13A9" w:rsidRDefault="00822ABA" w:rsidP="00822ABA">
      <w:pPr>
        <w:rPr>
          <w:lang w:val="en-GB"/>
        </w:rPr>
      </w:pPr>
    </w:p>
    <w:p w14:paraId="796DEB74" w14:textId="77777777" w:rsidR="00D86C73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471D1A">
        <w:rPr>
          <w:lang w:val="en-GB"/>
        </w:rPr>
        <w:t>08</w:t>
      </w:r>
      <w:r w:rsidR="00270850">
        <w:rPr>
          <w:lang w:val="en-GB"/>
        </w:rPr>
        <w:t>/04</w:t>
      </w:r>
      <w:r w:rsidR="00471D1A">
        <w:rPr>
          <w:lang w:val="en-GB"/>
        </w:rPr>
        <w:t xml:space="preserve">/2013, 22:00; Moderator: </w:t>
      </w:r>
      <w:proofErr w:type="spellStart"/>
      <w:r w:rsidR="00D86C73">
        <w:rPr>
          <w:lang w:val="en-GB"/>
        </w:rPr>
        <w:t>João</w:t>
      </w:r>
      <w:proofErr w:type="spellEnd"/>
      <w:r w:rsidR="00D86C73">
        <w:rPr>
          <w:lang w:val="en-GB"/>
        </w:rPr>
        <w:t xml:space="preserve"> </w:t>
      </w:r>
      <w:proofErr w:type="spellStart"/>
      <w:r w:rsidR="00D86C73">
        <w:rPr>
          <w:lang w:val="en-GB"/>
        </w:rPr>
        <w:t>Girão</w:t>
      </w:r>
      <w:proofErr w:type="spellEnd"/>
    </w:p>
    <w:sectPr w:rsidR="00D86C73" w:rsidRPr="00270850" w:rsidSect="00407F4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arla" w:date="2013-04-06T20:30:00Z" w:initials="C">
    <w:p w14:paraId="455625FD" w14:textId="77777777" w:rsidR="00CD2D9A" w:rsidRPr="00235040" w:rsidRDefault="00CD2D9A">
      <w:pPr>
        <w:pStyle w:val="CommentText"/>
      </w:pPr>
      <w:r>
        <w:rPr>
          <w:rStyle w:val="CommentReference"/>
        </w:rPr>
        <w:annotationRef/>
      </w:r>
      <w:r>
        <w:t xml:space="preserve">Isto ainda não estava decido por isso não se trata </w:t>
      </w:r>
      <w:proofErr w:type="spellStart"/>
      <w:r>
        <w:t>exactamente</w:t>
      </w:r>
      <w:proofErr w:type="spellEnd"/>
      <w:r>
        <w:t xml:space="preserve"> de uma reconsideração. </w:t>
      </w:r>
      <w:r w:rsidRPr="00235040">
        <w:t>Era uma opção em aberto.</w:t>
      </w:r>
    </w:p>
    <w:p w14:paraId="14FC2A56" w14:textId="77777777" w:rsidR="00CD2D9A" w:rsidRPr="00CD2D9A" w:rsidRDefault="00CD2D9A">
      <w:pPr>
        <w:pStyle w:val="CommentText"/>
        <w:rPr>
          <w:lang w:val="en-US"/>
        </w:rPr>
      </w:pPr>
      <w:proofErr w:type="spellStart"/>
      <w:r w:rsidRPr="00CD2D9A">
        <w:rPr>
          <w:lang w:val="en-US"/>
        </w:rPr>
        <w:t>Considerar</w:t>
      </w:r>
      <w:proofErr w:type="spellEnd"/>
      <w:r w:rsidRPr="00CD2D9A">
        <w:rPr>
          <w:lang w:val="en-US"/>
        </w:rPr>
        <w:t xml:space="preserve"> </w:t>
      </w:r>
      <w:proofErr w:type="spellStart"/>
      <w:r w:rsidRPr="00CD2D9A">
        <w:rPr>
          <w:lang w:val="en-US"/>
        </w:rPr>
        <w:t>algo</w:t>
      </w:r>
      <w:proofErr w:type="spellEnd"/>
      <w:r w:rsidRPr="00CD2D9A">
        <w:rPr>
          <w:lang w:val="en-US"/>
        </w:rPr>
        <w:t xml:space="preserve"> do </w:t>
      </w:r>
      <w:proofErr w:type="spellStart"/>
      <w:r w:rsidRPr="00CD2D9A">
        <w:rPr>
          <w:lang w:val="en-US"/>
        </w:rPr>
        <w:t>género</w:t>
      </w:r>
      <w:proofErr w:type="spellEnd"/>
      <w:proofErr w:type="gramStart"/>
      <w:r w:rsidRPr="00CD2D9A">
        <w:rPr>
          <w:lang w:val="en-US"/>
        </w:rPr>
        <w:t>:</w:t>
      </w:r>
      <w:proofErr w:type="gramEnd"/>
      <w:r w:rsidRPr="00CD2D9A">
        <w:rPr>
          <w:lang w:val="en-US"/>
        </w:rPr>
        <w:br/>
        <w:t>The possibility o</w:t>
      </w:r>
      <w:r>
        <w:rPr>
          <w:lang w:val="en-US"/>
        </w:rPr>
        <w:t>f all member of the team being i</w:t>
      </w:r>
      <w:r w:rsidRPr="00CD2D9A">
        <w:rPr>
          <w:lang w:val="en-US"/>
        </w:rPr>
        <w:t>nvolved in the use case definition is not a viable one.</w:t>
      </w:r>
    </w:p>
  </w:comment>
  <w:comment w:id="15" w:author="Carla" w:date="2013-04-06T20:34:00Z" w:initials="C">
    <w:p w14:paraId="28F0ED66" w14:textId="77777777" w:rsidR="00CD2D9A" w:rsidRDefault="00CD2D9A">
      <w:pPr>
        <w:pStyle w:val="CommentText"/>
      </w:pPr>
      <w:r>
        <w:rPr>
          <w:rStyle w:val="CommentReference"/>
        </w:rPr>
        <w:annotationRef/>
      </w:r>
      <w:r>
        <w:t xml:space="preserve">O previsto para o SRS acho que são 20h não 13h e assim sendo este </w:t>
      </w:r>
      <w:proofErr w:type="gramStart"/>
      <w:r>
        <w:t>comentário  não</w:t>
      </w:r>
      <w:proofErr w:type="gramEnd"/>
      <w:r>
        <w:t xml:space="preserve"> faz sentido</w:t>
      </w:r>
    </w:p>
  </w:comment>
  <w:comment w:id="22" w:author="Carla" w:date="2013-04-06T21:06:00Z" w:initials="C">
    <w:p w14:paraId="3DD038D2" w14:textId="77777777" w:rsidR="005B6043" w:rsidRDefault="005B6043">
      <w:pPr>
        <w:pStyle w:val="CommentText"/>
      </w:pPr>
      <w:r>
        <w:rPr>
          <w:rStyle w:val="CommentReference"/>
        </w:rPr>
        <w:annotationRef/>
      </w:r>
      <w:r>
        <w:t>Que conceitos? Os atributos ou estas a falar de outra coisa</w:t>
      </w:r>
    </w:p>
  </w:comment>
  <w:comment w:id="30" w:author="Carla" w:date="2013-04-07T19:55:00Z" w:initials="C">
    <w:p w14:paraId="7820B72A" w14:textId="77777777" w:rsidR="00AA7CEE" w:rsidRDefault="00AA7CEE">
      <w:pPr>
        <w:pStyle w:val="CommentText"/>
      </w:pPr>
      <w:r>
        <w:rPr>
          <w:rStyle w:val="CommentReference"/>
        </w:rPr>
        <w:annotationRef/>
      </w:r>
      <w:r>
        <w:t>O que estas a indicar como tipo é um atributo de qualidade. Não faz sentido dizeres que a usabilidade deve estar organizada por usabilidade ou a performance por performance</w:t>
      </w:r>
    </w:p>
  </w:comment>
  <w:comment w:id="44" w:author="Carla" w:date="2013-04-06T21:05:00Z" w:initials="C">
    <w:p w14:paraId="1A1FAF29" w14:textId="77777777" w:rsidR="005B6043" w:rsidRDefault="005B6043">
      <w:pPr>
        <w:pStyle w:val="CommentText"/>
      </w:pPr>
      <w:r>
        <w:rPr>
          <w:rStyle w:val="CommentReference"/>
        </w:rPr>
        <w:annotationRef/>
      </w:r>
      <w:r>
        <w:t>Aceites como? Aceites como atributos ou poder ser validado que possuem esses atributos?</w:t>
      </w:r>
    </w:p>
  </w:comment>
  <w:comment w:id="35" w:author="Carla" w:date="2013-04-07T20:05:00Z" w:initials="C">
    <w:p w14:paraId="4C8F76C2" w14:textId="77777777" w:rsidR="00DA294C" w:rsidRPr="00DA294C" w:rsidRDefault="00DA294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Pr="00DA294C">
        <w:rPr>
          <w:lang w:val="en-US"/>
        </w:rPr>
        <w:t>Alternativa</w:t>
      </w:r>
      <w:proofErr w:type="spellEnd"/>
      <w:r>
        <w:rPr>
          <w:lang w:val="en-US"/>
        </w:rPr>
        <w:t>:</w:t>
      </w:r>
    </w:p>
    <w:p w14:paraId="36CBD987" w14:textId="77777777" w:rsidR="00DA294C" w:rsidRPr="00116781" w:rsidRDefault="00DA294C">
      <w:pPr>
        <w:pStyle w:val="CommentText"/>
      </w:pPr>
      <w:r w:rsidRPr="00DA294C">
        <w:rPr>
          <w:lang w:val="en-US"/>
        </w:rPr>
        <w:t>In order to access</w:t>
      </w:r>
      <w:r>
        <w:rPr>
          <w:lang w:val="en-US"/>
        </w:rPr>
        <w:t xml:space="preserve"> the presence of some q</w:t>
      </w:r>
      <w:r w:rsidRPr="00DA294C">
        <w:rPr>
          <w:lang w:val="en-US"/>
        </w:rPr>
        <w:t>u</w:t>
      </w:r>
      <w:r>
        <w:rPr>
          <w:lang w:val="en-US"/>
        </w:rPr>
        <w:t>a</w:t>
      </w:r>
      <w:r w:rsidRPr="00DA294C">
        <w:rPr>
          <w:lang w:val="en-US"/>
        </w:rPr>
        <w:t>lity attributes tests with</w:t>
      </w:r>
      <w:r>
        <w:rPr>
          <w:lang w:val="en-US"/>
        </w:rPr>
        <w:t xml:space="preserve"> defined thresholds must be designed. </w:t>
      </w:r>
      <w:r w:rsidRPr="00116781">
        <w:t xml:space="preserve">For </w:t>
      </w:r>
      <w:proofErr w:type="spellStart"/>
      <w:r w:rsidRPr="00116781">
        <w:t>instance</w:t>
      </w:r>
      <w:proofErr w:type="spellEnd"/>
      <w:r w:rsidRPr="00116781">
        <w:t xml:space="preserve"> time </w:t>
      </w:r>
      <w:proofErr w:type="spellStart"/>
      <w:r w:rsidRPr="00116781">
        <w:t>limits</w:t>
      </w:r>
      <w:proofErr w:type="spellEnd"/>
      <w:r w:rsidRPr="00116781">
        <w:t xml:space="preserve"> for </w:t>
      </w:r>
      <w:proofErr w:type="spellStart"/>
      <w:r w:rsidRPr="00116781">
        <w:t>certain</w:t>
      </w:r>
      <w:proofErr w:type="spellEnd"/>
      <w:r w:rsidRPr="00116781">
        <w:t xml:space="preserve"> </w:t>
      </w:r>
      <w:proofErr w:type="spellStart"/>
      <w:r w:rsidRPr="00116781">
        <w:t>actions</w:t>
      </w:r>
      <w:proofErr w:type="spellEnd"/>
      <w:r w:rsidRPr="00116781">
        <w:t xml:space="preserve">.  </w:t>
      </w:r>
    </w:p>
  </w:comment>
  <w:comment w:id="54" w:author="Carla" w:date="2013-04-06T20:50:00Z" w:initials="C">
    <w:p w14:paraId="4564DCD8" w14:textId="77777777" w:rsidR="00430E48" w:rsidRDefault="00430E48">
      <w:pPr>
        <w:pStyle w:val="CommentText"/>
      </w:pPr>
      <w:r>
        <w:rPr>
          <w:rStyle w:val="CommentReference"/>
        </w:rPr>
        <w:annotationRef/>
      </w:r>
      <w:r>
        <w:t>Parece que estas a implicar que o único problema que podemos ter é um atraso, o que pode não ser verdade. E mesmo que isso seja verdade para nós a nível de processo tem de ser geral</w:t>
      </w:r>
    </w:p>
  </w:comment>
  <w:comment w:id="72" w:author="Carla" w:date="2013-04-06T20:59:00Z" w:initials="C">
    <w:p w14:paraId="49792B47" w14:textId="77777777" w:rsidR="005B6043" w:rsidRDefault="005B6043">
      <w:pPr>
        <w:pStyle w:val="CommentText"/>
      </w:pPr>
      <w:r>
        <w:rPr>
          <w:rStyle w:val="CommentReference"/>
        </w:rPr>
        <w:annotationRef/>
      </w:r>
      <w:r>
        <w:t xml:space="preserve">Estas medidas já não estavam incluídas no </w:t>
      </w:r>
      <w:proofErr w:type="gramStart"/>
      <w:r>
        <w:t>processo??</w:t>
      </w:r>
      <w:proofErr w:type="gramEnd"/>
    </w:p>
  </w:comment>
  <w:comment w:id="73" w:author="David Silva" w:date="2013-04-07T19:58:00Z" w:initials="DS">
    <w:p w14:paraId="487E1058" w14:textId="77777777" w:rsidR="00695273" w:rsidRDefault="00695273">
      <w:pPr>
        <w:pStyle w:val="CommentText"/>
      </w:pPr>
      <w:r>
        <w:rPr>
          <w:rStyle w:val="CommentReference"/>
        </w:rPr>
        <w:annotationRef/>
      </w:r>
      <w:r>
        <w:t xml:space="preserve">Acredito que sim, mas o prof falou disto durante </w:t>
      </w:r>
      <w:proofErr w:type="gramStart"/>
      <w:r>
        <w:t>a mee</w:t>
      </w:r>
      <w:r w:rsidR="00FA35D6">
        <w:t>ting</w:t>
      </w:r>
      <w:proofErr w:type="gramEnd"/>
      <w:r w:rsidR="00FA35D6">
        <w:t>. Devo ignorar e apagar ou têm alguma sugestão?</w:t>
      </w:r>
      <w:r w:rsidR="00DA294C">
        <w:t xml:space="preserve"> </w:t>
      </w:r>
    </w:p>
  </w:comment>
  <w:comment w:id="70" w:author="Carla" w:date="2013-04-07T19:58:00Z" w:initials="C">
    <w:p w14:paraId="2745D9BC" w14:textId="77777777" w:rsidR="00DA294C" w:rsidRDefault="00DA294C">
      <w:pPr>
        <w:pStyle w:val="CommentText"/>
      </w:pPr>
      <w:r>
        <w:rPr>
          <w:rStyle w:val="CommentReference"/>
        </w:rPr>
        <w:annotationRef/>
      </w:r>
      <w:r>
        <w:t>Elimina</w:t>
      </w:r>
    </w:p>
  </w:comment>
  <w:comment w:id="75" w:author="Carla" w:date="2013-04-06T20:54:00Z" w:initials="C">
    <w:p w14:paraId="3DBECC00" w14:textId="77777777" w:rsidR="00430E48" w:rsidRDefault="00430E48">
      <w:pPr>
        <w:pStyle w:val="CommentText"/>
      </w:pPr>
      <w:r>
        <w:rPr>
          <w:rStyle w:val="CommentReference"/>
        </w:rPr>
        <w:annotationRef/>
      </w:r>
      <w:r>
        <w:t xml:space="preserve">Esta tarefa tal como esta descrita esta feita. O processo foi </w:t>
      </w:r>
      <w:proofErr w:type="spellStart"/>
      <w:r>
        <w:t>inciado</w:t>
      </w:r>
      <w:proofErr w:type="spellEnd"/>
      <w:r>
        <w:t>.</w:t>
      </w:r>
    </w:p>
  </w:comment>
  <w:comment w:id="79" w:author="Carla" w:date="2013-04-06T20:54:00Z" w:initials="C">
    <w:p w14:paraId="5BA4F982" w14:textId="77777777" w:rsidR="00430E48" w:rsidRDefault="00430E48">
      <w:pPr>
        <w:pStyle w:val="CommentText"/>
      </w:pPr>
      <w:r>
        <w:rPr>
          <w:rStyle w:val="CommentReference"/>
        </w:rPr>
        <w:annotationRef/>
      </w:r>
      <w:r>
        <w:t>Mesmo que o comentário anterior</w:t>
      </w:r>
    </w:p>
  </w:comment>
  <w:comment w:id="84" w:author="Carla" w:date="2013-04-06T20:56:00Z" w:initials="C">
    <w:p w14:paraId="6304E470" w14:textId="77777777" w:rsidR="00430E48" w:rsidRDefault="00430E48">
      <w:pPr>
        <w:pStyle w:val="CommentText"/>
      </w:pPr>
      <w:r>
        <w:rPr>
          <w:rStyle w:val="CommentReference"/>
        </w:rPr>
        <w:annotationRef/>
      </w:r>
      <w:r w:rsidR="005B6043">
        <w:t>Redundância com a</w:t>
      </w:r>
      <w:r>
        <w:t xml:space="preserve"> tarefa A|13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FC2A56" w15:done="0"/>
  <w15:commentEx w15:paraId="28F0ED66" w15:done="0"/>
  <w15:commentEx w15:paraId="3DD038D2" w15:done="0"/>
  <w15:commentEx w15:paraId="7820B72A" w15:done="0"/>
  <w15:commentEx w15:paraId="1A1FAF29" w15:done="0"/>
  <w15:commentEx w15:paraId="36CBD987" w15:done="0"/>
  <w15:commentEx w15:paraId="4564DCD8" w15:done="0"/>
  <w15:commentEx w15:paraId="49792B47" w15:done="0"/>
  <w15:commentEx w15:paraId="487E1058" w15:done="0"/>
  <w15:commentEx w15:paraId="2745D9BC" w15:done="0"/>
  <w15:commentEx w15:paraId="3DBECC00" w15:done="0"/>
  <w15:commentEx w15:paraId="5BA4F982" w15:done="0"/>
  <w15:commentEx w15:paraId="6304E47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141CF" w14:textId="77777777" w:rsidR="00D27B4D" w:rsidRDefault="00D27B4D" w:rsidP="00822ABA">
      <w:pPr>
        <w:spacing w:line="240" w:lineRule="auto"/>
      </w:pPr>
      <w:r>
        <w:separator/>
      </w:r>
    </w:p>
  </w:endnote>
  <w:endnote w:type="continuationSeparator" w:id="0">
    <w:p w14:paraId="49784BB7" w14:textId="77777777" w:rsidR="00D27B4D" w:rsidRDefault="00D27B4D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CF8C4" w14:textId="77777777" w:rsidR="00D27B4D" w:rsidRDefault="00D27B4D" w:rsidP="00822ABA">
      <w:pPr>
        <w:spacing w:line="240" w:lineRule="auto"/>
      </w:pPr>
      <w:r>
        <w:separator/>
      </w:r>
    </w:p>
  </w:footnote>
  <w:footnote w:type="continuationSeparator" w:id="0">
    <w:p w14:paraId="603DA65D" w14:textId="77777777" w:rsidR="00D27B4D" w:rsidRDefault="00D27B4D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AB0F9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2B6731">
      <w:rPr>
        <w:b/>
        <w:sz w:val="28"/>
        <w:lang w:val="en-US"/>
      </w:rPr>
      <w:t>4/4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471D1A">
      <w:rPr>
        <w:lang w:val="en-US"/>
      </w:rPr>
      <w:t>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14:paraId="54040A7C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471D1A">
      <w:rPr>
        <w:lang w:val="en-US"/>
      </w:rPr>
      <w:t>C</w:t>
    </w:r>
    <w:r>
      <w:rPr>
        <w:lang w:val="en-US"/>
      </w:rPr>
      <w:t>M</w:t>
    </w:r>
    <w:r w:rsidRPr="007C5AAF">
      <w:rPr>
        <w:b/>
        <w:lang w:val="en-US"/>
      </w:rPr>
      <w:t xml:space="preserve"> </w:t>
    </w:r>
  </w:p>
  <w:p w14:paraId="3A132292" w14:textId="77777777" w:rsidR="00822ABA" w:rsidRPr="00822ABA" w:rsidRDefault="00822AB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Silva">
    <w15:presenceInfo w15:providerId="Windows Live" w15:userId="3e31531de65117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25FCD"/>
    <w:rsid w:val="00034C6B"/>
    <w:rsid w:val="00037E43"/>
    <w:rsid w:val="00067196"/>
    <w:rsid w:val="0009364B"/>
    <w:rsid w:val="00116781"/>
    <w:rsid w:val="001408C0"/>
    <w:rsid w:val="00141E9F"/>
    <w:rsid w:val="00146BA9"/>
    <w:rsid w:val="00153ABA"/>
    <w:rsid w:val="001614B3"/>
    <w:rsid w:val="001B6B91"/>
    <w:rsid w:val="00235040"/>
    <w:rsid w:val="00247C93"/>
    <w:rsid w:val="00270850"/>
    <w:rsid w:val="002B3749"/>
    <w:rsid w:val="002B6731"/>
    <w:rsid w:val="002D502B"/>
    <w:rsid w:val="0035627C"/>
    <w:rsid w:val="00376258"/>
    <w:rsid w:val="003E706C"/>
    <w:rsid w:val="00407F48"/>
    <w:rsid w:val="004121B2"/>
    <w:rsid w:val="004205FD"/>
    <w:rsid w:val="00430E48"/>
    <w:rsid w:val="00471D1A"/>
    <w:rsid w:val="00514AAF"/>
    <w:rsid w:val="00514CC3"/>
    <w:rsid w:val="00562AC8"/>
    <w:rsid w:val="00574C11"/>
    <w:rsid w:val="005759ED"/>
    <w:rsid w:val="005B6043"/>
    <w:rsid w:val="005D7966"/>
    <w:rsid w:val="00676DBD"/>
    <w:rsid w:val="00695273"/>
    <w:rsid w:val="006A2617"/>
    <w:rsid w:val="006B16DE"/>
    <w:rsid w:val="006F1AE7"/>
    <w:rsid w:val="006F4BA3"/>
    <w:rsid w:val="006F7608"/>
    <w:rsid w:val="00714530"/>
    <w:rsid w:val="007245EE"/>
    <w:rsid w:val="007256FF"/>
    <w:rsid w:val="00764464"/>
    <w:rsid w:val="00764558"/>
    <w:rsid w:val="0077437D"/>
    <w:rsid w:val="00822ABA"/>
    <w:rsid w:val="008462D9"/>
    <w:rsid w:val="008A0391"/>
    <w:rsid w:val="008A3A46"/>
    <w:rsid w:val="00946104"/>
    <w:rsid w:val="009617C8"/>
    <w:rsid w:val="0096718C"/>
    <w:rsid w:val="009B7371"/>
    <w:rsid w:val="00A263C8"/>
    <w:rsid w:val="00A33E88"/>
    <w:rsid w:val="00A42DED"/>
    <w:rsid w:val="00A9192B"/>
    <w:rsid w:val="00AA7CEE"/>
    <w:rsid w:val="00AB3ECF"/>
    <w:rsid w:val="00C165E4"/>
    <w:rsid w:val="00C272D6"/>
    <w:rsid w:val="00C97B43"/>
    <w:rsid w:val="00CD2D9A"/>
    <w:rsid w:val="00D17A5D"/>
    <w:rsid w:val="00D22B73"/>
    <w:rsid w:val="00D27B4D"/>
    <w:rsid w:val="00D74B37"/>
    <w:rsid w:val="00D85EE7"/>
    <w:rsid w:val="00D86C73"/>
    <w:rsid w:val="00DA294C"/>
    <w:rsid w:val="00DD0DE3"/>
    <w:rsid w:val="00DE4552"/>
    <w:rsid w:val="00E05B92"/>
    <w:rsid w:val="00E208EC"/>
    <w:rsid w:val="00F21BE4"/>
    <w:rsid w:val="00F36668"/>
    <w:rsid w:val="00F9480E"/>
    <w:rsid w:val="00FA35D6"/>
    <w:rsid w:val="00FA76D3"/>
    <w:rsid w:val="00FD6E27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2A7B6"/>
  <w15:docId w15:val="{01784F5D-FA69-44B4-9BC3-BE88C654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3</Pages>
  <Words>655</Words>
  <Characters>3539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Machado</dc:creator>
  <dc:description>V0.1</dc:description>
  <cp:lastModifiedBy>David Silva</cp:lastModifiedBy>
  <cp:revision>19</cp:revision>
  <dcterms:created xsi:type="dcterms:W3CDTF">2013-03-29T15:57:00Z</dcterms:created>
  <dcterms:modified xsi:type="dcterms:W3CDTF">2013-04-07T23:34:00Z</dcterms:modified>
  <cp:contentStatus>Draft</cp:contentStatus>
</cp:coreProperties>
</file>