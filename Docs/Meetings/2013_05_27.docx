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EC3D32">
        <w:rPr>
          <w:lang w:val="en-US"/>
        </w:rPr>
        <w:t>27</w:t>
      </w:r>
      <w:r w:rsidR="00471D1A" w:rsidRPr="00C20D31">
        <w:rPr>
          <w:lang w:val="en-US"/>
        </w:rPr>
        <w:t>/0</w:t>
      </w:r>
      <w:r w:rsidR="00425AFB">
        <w:rPr>
          <w:lang w:val="en-US"/>
        </w:rPr>
        <w:t>5</w:t>
      </w:r>
      <w:r w:rsidRPr="00C20D31">
        <w:rPr>
          <w:lang w:val="en-US"/>
        </w:rPr>
        <w:t xml:space="preserve">/2013, </w:t>
      </w:r>
      <w:r w:rsidR="009A6E89">
        <w:rPr>
          <w:lang w:val="en-US"/>
        </w:rPr>
        <w:t>2</w:t>
      </w:r>
      <w:r w:rsidR="00F20591">
        <w:rPr>
          <w:lang w:val="en-US"/>
        </w:rPr>
        <w:t>1</w:t>
      </w:r>
      <w:r w:rsidRPr="00C20D31">
        <w:rPr>
          <w:lang w:val="en-US"/>
        </w:rPr>
        <w:t>:</w:t>
      </w:r>
      <w:r w:rsidR="00EC3D32">
        <w:rPr>
          <w:lang w:val="en-US"/>
        </w:rPr>
        <w:t>4</w:t>
      </w:r>
      <w:r w:rsidR="001B500F">
        <w:rPr>
          <w:lang w:val="en-US"/>
        </w:rPr>
        <w:t>0</w:t>
      </w:r>
      <w:r w:rsidRPr="00C20D31">
        <w:rPr>
          <w:lang w:val="en-US"/>
        </w:rPr>
        <w:t>-</w:t>
      </w:r>
      <w:r w:rsidR="009A6E89">
        <w:rPr>
          <w:lang w:val="en-US"/>
        </w:rPr>
        <w:t>2</w:t>
      </w:r>
      <w:r w:rsidR="00F20591">
        <w:rPr>
          <w:lang w:val="en-US"/>
        </w:rPr>
        <w:t>2</w:t>
      </w:r>
      <w:r w:rsidRPr="00C20D31">
        <w:rPr>
          <w:lang w:val="en-US"/>
        </w:rPr>
        <w:t>:</w:t>
      </w:r>
      <w:r w:rsidR="00EC3D32">
        <w:rPr>
          <w:lang w:val="en-US"/>
        </w:rPr>
        <w:t>3</w:t>
      </w:r>
      <w:r w:rsidR="00F20591">
        <w:rPr>
          <w:lang w:val="en-US"/>
        </w:rPr>
        <w:t>0</w:t>
      </w:r>
      <w:r w:rsidRPr="00C20D31">
        <w:rPr>
          <w:lang w:val="en-US"/>
        </w:rPr>
        <w:t xml:space="preserve">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7C3A66">
        <w:rPr>
          <w:b/>
          <w:lang w:val="en-US"/>
        </w:rPr>
        <w:t>João Girão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425AFB" w:rsidP="00822ABA">
      <w:pPr>
        <w:rPr>
          <w:lang w:val="en-US"/>
        </w:rPr>
      </w:pPr>
      <w:r>
        <w:rPr>
          <w:lang w:val="en-US"/>
        </w:rPr>
        <w:t>Analyze</w:t>
      </w:r>
      <w:r w:rsidR="007C3A66">
        <w:rPr>
          <w:lang w:val="en-US"/>
        </w:rPr>
        <w:t xml:space="preserve"> alterations </w:t>
      </w:r>
      <w:r>
        <w:rPr>
          <w:lang w:val="en-US"/>
        </w:rPr>
        <w:t xml:space="preserve">of the </w:t>
      </w:r>
      <w:r w:rsidR="00C369EC">
        <w:rPr>
          <w:lang w:val="en-US"/>
        </w:rPr>
        <w:t>Acceptance Tests and any concluded UI’s or software modules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09778F">
        <w:rPr>
          <w:rFonts w:ascii="Trebuchet MS" w:eastAsia="Trebuchet MS" w:hAnsi="Trebuchet MS" w:cs="Trebuchet MS"/>
          <w:lang w:val="en-US"/>
        </w:rPr>
        <w:t>DS</w:t>
      </w:r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09778F">
        <w:rPr>
          <w:rFonts w:ascii="Trebuchet MS" w:eastAsia="Trebuchet MS" w:hAnsi="Trebuchet MS" w:cs="Trebuchet MS"/>
          <w:lang w:val="en-US"/>
        </w:rPr>
        <w:t>RG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C369EC" w:rsidRDefault="007C3A66" w:rsidP="00C369EC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Review Weekly Report</w:t>
      </w:r>
      <w:r w:rsidR="00C369EC">
        <w:rPr>
          <w:lang w:val="en-US"/>
        </w:rPr>
        <w:t xml:space="preserve"> [10 min]</w:t>
      </w:r>
    </w:p>
    <w:p w:rsidR="00822ABA" w:rsidRDefault="00C938D1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</w:t>
      </w:r>
      <w:r w:rsidR="00425AFB">
        <w:rPr>
          <w:lang w:val="en-US"/>
        </w:rPr>
        <w:t>the Acceptance Tests</w:t>
      </w:r>
      <w:r>
        <w:rPr>
          <w:lang w:val="en-US"/>
        </w:rPr>
        <w:t xml:space="preserve"> </w:t>
      </w:r>
      <w:r w:rsidRPr="00C20D31">
        <w:rPr>
          <w:lang w:val="en-US"/>
        </w:rPr>
        <w:t>[</w:t>
      </w:r>
      <w:r w:rsidR="00ED083D">
        <w:rPr>
          <w:lang w:val="en-US"/>
        </w:rPr>
        <w:t>10</w:t>
      </w:r>
      <w:r w:rsidRPr="00C20D31">
        <w:rPr>
          <w:lang w:val="en-US"/>
        </w:rPr>
        <w:t xml:space="preserve"> min];</w:t>
      </w:r>
      <w:r>
        <w:rPr>
          <w:lang w:val="en-US"/>
        </w:rPr>
        <w:t xml:space="preserve"> </w:t>
      </w:r>
    </w:p>
    <w:p w:rsidR="00663A76" w:rsidRPr="00C20D31" w:rsidRDefault="00663A76" w:rsidP="00ED083D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</w:t>
      </w:r>
      <w:r w:rsidR="00425AFB">
        <w:rPr>
          <w:lang w:val="en-US"/>
        </w:rPr>
        <w:t xml:space="preserve"> </w:t>
      </w:r>
      <w:r w:rsidR="00ED083D">
        <w:rPr>
          <w:lang w:val="en-US"/>
        </w:rPr>
        <w:t>concluded UI’s</w:t>
      </w:r>
      <w:r w:rsidR="00C369EC">
        <w:rPr>
          <w:lang w:val="en-US"/>
        </w:rPr>
        <w:t xml:space="preserve"> or software modules</w:t>
      </w:r>
      <w:r>
        <w:rPr>
          <w:lang w:val="en-US"/>
        </w:rPr>
        <w:t xml:space="preserve"> [</w:t>
      </w:r>
      <w:r w:rsidR="00ED083D">
        <w:rPr>
          <w:lang w:val="en-US"/>
        </w:rPr>
        <w:t>1</w:t>
      </w:r>
      <w:r w:rsidR="00DC5F60">
        <w:rPr>
          <w:lang w:val="en-US"/>
        </w:rPr>
        <w:t>5</w:t>
      </w:r>
      <w:r>
        <w:rPr>
          <w:lang w:val="en-US"/>
        </w:rPr>
        <w:t xml:space="preserve"> min];</w:t>
      </w:r>
    </w:p>
    <w:p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270850" w:rsidRPr="00005640" w:rsidRDefault="00822ABA" w:rsidP="00270850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D14DAD" w:rsidRDefault="00D14DAD" w:rsidP="00D14DAD">
      <w:pPr>
        <w:rPr>
          <w:b/>
          <w:lang w:val="en-US"/>
        </w:rPr>
      </w:pPr>
      <w:r w:rsidRPr="00C20D31">
        <w:rPr>
          <w:b/>
          <w:lang w:val="en-US"/>
        </w:rPr>
        <w:t>Items Discussed:</w:t>
      </w:r>
    </w:p>
    <w:p w:rsidR="00995FBA" w:rsidRDefault="00995FBA" w:rsidP="00D14DAD">
      <w:pPr>
        <w:rPr>
          <w:b/>
          <w:lang w:val="en-US"/>
        </w:rPr>
      </w:pPr>
    </w:p>
    <w:p w:rsidR="007C3A66" w:rsidRDefault="007C3A66" w:rsidP="00D14DAD">
      <w:pPr>
        <w:rPr>
          <w:b/>
          <w:lang w:val="en-US"/>
        </w:rPr>
      </w:pPr>
    </w:p>
    <w:p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:rsidR="002935A5" w:rsidRDefault="002935A5" w:rsidP="00670A2F">
      <w:pPr>
        <w:pStyle w:val="PargrafodaLista"/>
        <w:spacing w:after="240"/>
        <w:rPr>
          <w:lang w:val="en-US"/>
        </w:rPr>
      </w:pPr>
    </w:p>
    <w:p w:rsidR="00AE68BA" w:rsidRPr="00670A2F" w:rsidRDefault="00AE68BA" w:rsidP="00670A2F">
      <w:pPr>
        <w:pStyle w:val="PargrafodaLista"/>
        <w:spacing w:after="240"/>
        <w:rPr>
          <w:lang w:val="en-US"/>
        </w:rPr>
      </w:pPr>
    </w:p>
    <w:p w:rsidR="00425AFB" w:rsidRPr="00C20D31" w:rsidRDefault="00425AFB" w:rsidP="00822ABA">
      <w:pPr>
        <w:pBdr>
          <w:top w:val="single" w:sz="4" w:space="1" w:color="auto"/>
        </w:pBd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F20591">
        <w:rPr>
          <w:lang w:val="en-US"/>
        </w:rPr>
        <w:t>03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F20591">
        <w:rPr>
          <w:lang w:val="en-US"/>
        </w:rPr>
        <w:t>6</w:t>
      </w:r>
      <w:r w:rsidR="009A6E89">
        <w:rPr>
          <w:lang w:val="en-US"/>
        </w:rPr>
        <w:t>/2013, 2</w:t>
      </w:r>
      <w:r w:rsidR="00F20591">
        <w:rPr>
          <w:lang w:val="en-US"/>
        </w:rPr>
        <w:t>0:3</w:t>
      </w:r>
      <w:r w:rsidR="00471D1A" w:rsidRPr="00C20D31">
        <w:rPr>
          <w:lang w:val="en-US"/>
        </w:rPr>
        <w:t xml:space="preserve">0; Moderator: </w:t>
      </w:r>
      <w:r w:rsidR="003A2344">
        <w:rPr>
          <w:lang w:val="en-US"/>
        </w:rPr>
        <w:t>CM</w:t>
      </w:r>
      <w:bookmarkStart w:id="0" w:name="_GoBack"/>
      <w:bookmarkEnd w:id="0"/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E98" w:rsidRDefault="00795E98" w:rsidP="00822ABA">
      <w:pPr>
        <w:spacing w:line="240" w:lineRule="auto"/>
      </w:pPr>
      <w:r>
        <w:separator/>
      </w:r>
    </w:p>
  </w:endnote>
  <w:endnote w:type="continuationSeparator" w:id="0">
    <w:p w:rsidR="00795E98" w:rsidRDefault="00795E98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E98" w:rsidRDefault="00795E98" w:rsidP="00822ABA">
      <w:pPr>
        <w:spacing w:line="240" w:lineRule="auto"/>
      </w:pPr>
      <w:r>
        <w:separator/>
      </w:r>
    </w:p>
  </w:footnote>
  <w:footnote w:type="continuationSeparator" w:id="0">
    <w:p w:rsidR="00795E98" w:rsidRDefault="00795E98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2</w:t>
    </w:r>
    <w:r w:rsidR="007C3A66">
      <w:rPr>
        <w:b/>
        <w:sz w:val="28"/>
        <w:lang w:val="en-US"/>
      </w:rPr>
      <w:t>7</w:t>
    </w:r>
    <w:r>
      <w:rPr>
        <w:b/>
        <w:sz w:val="28"/>
        <w:lang w:val="en-US"/>
      </w:rPr>
      <w:t>/05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0.1</w:t>
    </w:r>
    <w:r w:rsidRPr="007C5AAF">
      <w:rPr>
        <w:lang w:val="en-US"/>
      </w:rPr>
      <w:t xml:space="preserve"> </w:t>
    </w:r>
    <w:r>
      <w:rPr>
        <w:color w:val="E69138"/>
        <w:lang w:val="en-US"/>
      </w:rPr>
      <w:t>Draft</w:t>
    </w:r>
  </w:p>
  <w:p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>Owner</w:t>
    </w:r>
    <w:r>
      <w:rPr>
        <w:lang w:val="en-US"/>
      </w:rPr>
      <w:t xml:space="preserve">: </w:t>
    </w:r>
    <w:r w:rsidR="007C3A66">
      <w:rPr>
        <w:lang w:val="en-US"/>
      </w:rPr>
      <w:t>JG</w:t>
    </w:r>
    <w:r w:rsidRPr="007C5AAF">
      <w:rPr>
        <w:b/>
        <w:lang w:val="en-US"/>
      </w:rPr>
      <w:t xml:space="preserve"> </w:t>
    </w:r>
  </w:p>
  <w:p w:rsidR="002935A5" w:rsidRPr="00822ABA" w:rsidRDefault="002935A5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2CE"/>
    <w:multiLevelType w:val="hybridMultilevel"/>
    <w:tmpl w:val="5926677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710FC"/>
    <w:multiLevelType w:val="hybridMultilevel"/>
    <w:tmpl w:val="02B40F5E"/>
    <w:lvl w:ilvl="0" w:tplc="FEC0B45E">
      <w:numFmt w:val="bullet"/>
      <w:lvlText w:val="•"/>
      <w:lvlJc w:val="left"/>
      <w:pPr>
        <w:ind w:left="1416" w:hanging="696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32619"/>
    <w:multiLevelType w:val="hybridMultilevel"/>
    <w:tmpl w:val="97C875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7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87085"/>
    <w:multiLevelType w:val="hybridMultilevel"/>
    <w:tmpl w:val="9D6CE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97508"/>
    <w:multiLevelType w:val="hybridMultilevel"/>
    <w:tmpl w:val="19449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3771C"/>
    <w:multiLevelType w:val="hybridMultilevel"/>
    <w:tmpl w:val="9F447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8"/>
  </w:num>
  <w:num w:numId="6">
    <w:abstractNumId w:val="3"/>
  </w:num>
  <w:num w:numId="7">
    <w:abstractNumId w:val="15"/>
  </w:num>
  <w:num w:numId="8">
    <w:abstractNumId w:val="13"/>
  </w:num>
  <w:num w:numId="9">
    <w:abstractNumId w:val="7"/>
  </w:num>
  <w:num w:numId="10">
    <w:abstractNumId w:val="17"/>
  </w:num>
  <w:num w:numId="11">
    <w:abstractNumId w:val="14"/>
  </w:num>
  <w:num w:numId="12">
    <w:abstractNumId w:val="2"/>
  </w:num>
  <w:num w:numId="13">
    <w:abstractNumId w:val="10"/>
  </w:num>
  <w:num w:numId="14">
    <w:abstractNumId w:val="0"/>
  </w:num>
  <w:num w:numId="15">
    <w:abstractNumId w:val="1"/>
  </w:num>
  <w:num w:numId="16">
    <w:abstractNumId w:val="9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5640"/>
    <w:rsid w:val="0000650C"/>
    <w:rsid w:val="00012F78"/>
    <w:rsid w:val="00025FCD"/>
    <w:rsid w:val="0003267C"/>
    <w:rsid w:val="00037E43"/>
    <w:rsid w:val="000508EE"/>
    <w:rsid w:val="00051840"/>
    <w:rsid w:val="00052F83"/>
    <w:rsid w:val="00053A90"/>
    <w:rsid w:val="00066B14"/>
    <w:rsid w:val="00067196"/>
    <w:rsid w:val="00075645"/>
    <w:rsid w:val="000845D4"/>
    <w:rsid w:val="00091703"/>
    <w:rsid w:val="0009364B"/>
    <w:rsid w:val="0009778F"/>
    <w:rsid w:val="000C1C7C"/>
    <w:rsid w:val="000C745E"/>
    <w:rsid w:val="000C75FD"/>
    <w:rsid w:val="000D2A15"/>
    <w:rsid w:val="000D5C3E"/>
    <w:rsid w:val="00133E96"/>
    <w:rsid w:val="00141E9F"/>
    <w:rsid w:val="00146BA9"/>
    <w:rsid w:val="00146BD2"/>
    <w:rsid w:val="00153ABA"/>
    <w:rsid w:val="00162CA4"/>
    <w:rsid w:val="001B2925"/>
    <w:rsid w:val="001B500F"/>
    <w:rsid w:val="001B6B91"/>
    <w:rsid w:val="001D2A89"/>
    <w:rsid w:val="001E28BC"/>
    <w:rsid w:val="001F0048"/>
    <w:rsid w:val="00201B4A"/>
    <w:rsid w:val="00204214"/>
    <w:rsid w:val="00207DF5"/>
    <w:rsid w:val="00216BBC"/>
    <w:rsid w:val="0022203F"/>
    <w:rsid w:val="00230FA3"/>
    <w:rsid w:val="00237931"/>
    <w:rsid w:val="00246595"/>
    <w:rsid w:val="00247C93"/>
    <w:rsid w:val="00254E99"/>
    <w:rsid w:val="0026102A"/>
    <w:rsid w:val="00264A9B"/>
    <w:rsid w:val="00270850"/>
    <w:rsid w:val="0028312C"/>
    <w:rsid w:val="002935A5"/>
    <w:rsid w:val="00295AC9"/>
    <w:rsid w:val="002A35E4"/>
    <w:rsid w:val="002A67EC"/>
    <w:rsid w:val="002B6731"/>
    <w:rsid w:val="002D502B"/>
    <w:rsid w:val="00376258"/>
    <w:rsid w:val="003A2344"/>
    <w:rsid w:val="003A6BCE"/>
    <w:rsid w:val="003B09F2"/>
    <w:rsid w:val="003D0DAA"/>
    <w:rsid w:val="003E6E24"/>
    <w:rsid w:val="003E706C"/>
    <w:rsid w:val="003F5E6B"/>
    <w:rsid w:val="00407F48"/>
    <w:rsid w:val="00410046"/>
    <w:rsid w:val="00414487"/>
    <w:rsid w:val="00425AFB"/>
    <w:rsid w:val="00434304"/>
    <w:rsid w:val="0044479C"/>
    <w:rsid w:val="004651C9"/>
    <w:rsid w:val="00465CB8"/>
    <w:rsid w:val="00470017"/>
    <w:rsid w:val="00471D1A"/>
    <w:rsid w:val="00484F90"/>
    <w:rsid w:val="004B2C06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1158B"/>
    <w:rsid w:val="006131E3"/>
    <w:rsid w:val="00622617"/>
    <w:rsid w:val="006245D6"/>
    <w:rsid w:val="006342B9"/>
    <w:rsid w:val="006403A2"/>
    <w:rsid w:val="00663A76"/>
    <w:rsid w:val="00670A2F"/>
    <w:rsid w:val="0067305F"/>
    <w:rsid w:val="006756F5"/>
    <w:rsid w:val="00676DBD"/>
    <w:rsid w:val="006A1123"/>
    <w:rsid w:val="006A2DFD"/>
    <w:rsid w:val="006B0058"/>
    <w:rsid w:val="006B2634"/>
    <w:rsid w:val="006C671B"/>
    <w:rsid w:val="006F1AE7"/>
    <w:rsid w:val="006F4BA3"/>
    <w:rsid w:val="006F7608"/>
    <w:rsid w:val="00714530"/>
    <w:rsid w:val="007245EE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95E98"/>
    <w:rsid w:val="007A6E2F"/>
    <w:rsid w:val="007C3A66"/>
    <w:rsid w:val="007D1FAF"/>
    <w:rsid w:val="007D2CFD"/>
    <w:rsid w:val="00822ABA"/>
    <w:rsid w:val="008402DA"/>
    <w:rsid w:val="00841CA2"/>
    <w:rsid w:val="008462D9"/>
    <w:rsid w:val="008833C4"/>
    <w:rsid w:val="0088343B"/>
    <w:rsid w:val="0089313C"/>
    <w:rsid w:val="008A0391"/>
    <w:rsid w:val="008A284E"/>
    <w:rsid w:val="008A3A46"/>
    <w:rsid w:val="008B5C2A"/>
    <w:rsid w:val="008B6FA1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55D1F"/>
    <w:rsid w:val="009617C8"/>
    <w:rsid w:val="0096718C"/>
    <w:rsid w:val="00995FBA"/>
    <w:rsid w:val="009A6E89"/>
    <w:rsid w:val="009B7371"/>
    <w:rsid w:val="009C5098"/>
    <w:rsid w:val="009D10FC"/>
    <w:rsid w:val="009D1B25"/>
    <w:rsid w:val="009E16D6"/>
    <w:rsid w:val="009E51E3"/>
    <w:rsid w:val="009F589D"/>
    <w:rsid w:val="00A16362"/>
    <w:rsid w:val="00A33E88"/>
    <w:rsid w:val="00A55394"/>
    <w:rsid w:val="00A7012C"/>
    <w:rsid w:val="00A853F5"/>
    <w:rsid w:val="00A87014"/>
    <w:rsid w:val="00A9192B"/>
    <w:rsid w:val="00AA75C6"/>
    <w:rsid w:val="00AD67C9"/>
    <w:rsid w:val="00AE68BA"/>
    <w:rsid w:val="00AF1BE1"/>
    <w:rsid w:val="00B161DB"/>
    <w:rsid w:val="00B224D8"/>
    <w:rsid w:val="00B273F8"/>
    <w:rsid w:val="00B357F4"/>
    <w:rsid w:val="00B46F43"/>
    <w:rsid w:val="00B510A4"/>
    <w:rsid w:val="00B57657"/>
    <w:rsid w:val="00B733E4"/>
    <w:rsid w:val="00BB6F8A"/>
    <w:rsid w:val="00BD2A0B"/>
    <w:rsid w:val="00C0042F"/>
    <w:rsid w:val="00C11519"/>
    <w:rsid w:val="00C15230"/>
    <w:rsid w:val="00C165E4"/>
    <w:rsid w:val="00C16FA8"/>
    <w:rsid w:val="00C20D31"/>
    <w:rsid w:val="00C22812"/>
    <w:rsid w:val="00C369EC"/>
    <w:rsid w:val="00C475B3"/>
    <w:rsid w:val="00C86B1A"/>
    <w:rsid w:val="00C938D1"/>
    <w:rsid w:val="00C97B43"/>
    <w:rsid w:val="00CC7E8A"/>
    <w:rsid w:val="00CD30C9"/>
    <w:rsid w:val="00CD7124"/>
    <w:rsid w:val="00CE4908"/>
    <w:rsid w:val="00D01D74"/>
    <w:rsid w:val="00D14DAD"/>
    <w:rsid w:val="00D17A5D"/>
    <w:rsid w:val="00D22B73"/>
    <w:rsid w:val="00D31283"/>
    <w:rsid w:val="00D41834"/>
    <w:rsid w:val="00D62A9D"/>
    <w:rsid w:val="00D679BA"/>
    <w:rsid w:val="00D74B37"/>
    <w:rsid w:val="00D85EE7"/>
    <w:rsid w:val="00D86C73"/>
    <w:rsid w:val="00D94679"/>
    <w:rsid w:val="00DA1D3F"/>
    <w:rsid w:val="00DA6D87"/>
    <w:rsid w:val="00DC5F60"/>
    <w:rsid w:val="00DD73FC"/>
    <w:rsid w:val="00DE0B19"/>
    <w:rsid w:val="00DE4552"/>
    <w:rsid w:val="00DF2233"/>
    <w:rsid w:val="00E05B92"/>
    <w:rsid w:val="00E05D01"/>
    <w:rsid w:val="00E212A2"/>
    <w:rsid w:val="00E2199A"/>
    <w:rsid w:val="00E25390"/>
    <w:rsid w:val="00E72405"/>
    <w:rsid w:val="00E759D4"/>
    <w:rsid w:val="00EC0F1F"/>
    <w:rsid w:val="00EC3D32"/>
    <w:rsid w:val="00EC69EC"/>
    <w:rsid w:val="00ED083D"/>
    <w:rsid w:val="00EE59B2"/>
    <w:rsid w:val="00F069CF"/>
    <w:rsid w:val="00F20591"/>
    <w:rsid w:val="00F213A0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  <w:rsid w:val="00F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642B63-7BEC-4E48-BA7B-E2FCF179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F1A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9FC80-5F28-48EC-83DF-AA7AA5107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João Girão</cp:lastModifiedBy>
  <cp:revision>60</cp:revision>
  <dcterms:created xsi:type="dcterms:W3CDTF">2013-04-13T09:08:00Z</dcterms:created>
  <dcterms:modified xsi:type="dcterms:W3CDTF">2013-05-26T17:43:00Z</dcterms:modified>
  <cp:contentStatus>Ready for Revision</cp:contentStatus>
</cp:coreProperties>
</file>