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3267C" w:rsidRPr="00C20D31">
        <w:rPr>
          <w:lang w:val="en-US"/>
        </w:rPr>
        <w:t>08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22:00-22:45;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>João Girão</w:t>
      </w:r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5FBAE671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71D1A" w:rsidRPr="00C20D31">
        <w:rPr>
          <w:lang w:val="en-US"/>
        </w:rPr>
        <w:t>quality plan</w:t>
      </w:r>
      <w:r w:rsidR="000C1C7C" w:rsidRPr="00C20D31">
        <w:rPr>
          <w:lang w:val="en-US"/>
        </w:rPr>
        <w:t>,</w:t>
      </w:r>
      <w:r w:rsidR="00133E96" w:rsidRPr="00C20D31">
        <w:rPr>
          <w:lang w:val="en-US"/>
        </w:rPr>
        <w:t xml:space="preserve"> assessment and control process</w:t>
      </w:r>
      <w:r w:rsidR="000C1C7C" w:rsidRPr="00C20D31">
        <w:rPr>
          <w:lang w:val="en-US"/>
        </w:rPr>
        <w:t xml:space="preserve"> and work 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133E96" w:rsidRPr="00C20D31">
        <w:rPr>
          <w:rFonts w:ascii="Trebuchet MS" w:eastAsia="Trebuchet MS" w:hAnsi="Trebuchet MS" w:cs="Trebuchet MS"/>
          <w:lang w:val="en-US"/>
        </w:rPr>
        <w:t>Carla Machado</w:t>
      </w:r>
    </w:p>
    <w:p w14:paraId="166E91FB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133E96" w:rsidRPr="00C20D31">
        <w:rPr>
          <w:rFonts w:ascii="Trebuchet MS" w:eastAsia="Trebuchet MS" w:hAnsi="Trebuchet MS" w:cs="Trebuchet MS"/>
          <w:lang w:val="en-US"/>
        </w:rPr>
        <w:t>Rui Ganhoto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B578B6C" w14:textId="77777777" w:rsidR="00822ABA" w:rsidRPr="00C20D31" w:rsidRDefault="00536005" w:rsidP="00471D1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Processes</w:t>
      </w:r>
      <w:r w:rsidR="00822ABA" w:rsidRPr="00C20D31">
        <w:rPr>
          <w:lang w:val="en-US"/>
        </w:rPr>
        <w:t>:</w:t>
      </w:r>
    </w:p>
    <w:p w14:paraId="788C8A8B" w14:textId="77777777" w:rsidR="00822ABA" w:rsidRPr="00C20D31" w:rsidRDefault="00822ABA" w:rsidP="003F5E6B">
      <w:pPr>
        <w:numPr>
          <w:ilvl w:val="1"/>
          <w:numId w:val="1"/>
        </w:numPr>
        <w:ind w:left="851" w:firstLine="283"/>
        <w:rPr>
          <w:lang w:val="en-US"/>
        </w:rPr>
      </w:pPr>
      <w:r w:rsidRPr="00C20D31">
        <w:rPr>
          <w:lang w:val="en-US"/>
        </w:rPr>
        <w:t>Project</w:t>
      </w:r>
      <w:r w:rsidR="00133E96" w:rsidRPr="00C20D31">
        <w:rPr>
          <w:lang w:val="en-US"/>
        </w:rPr>
        <w:t xml:space="preserve"> Assessment and</w:t>
      </w:r>
      <w:r w:rsidRPr="00C20D31">
        <w:rPr>
          <w:lang w:val="en-US"/>
        </w:rPr>
        <w:t xml:space="preserve"> Control Process</w:t>
      </w:r>
      <w:r w:rsidR="00CD30C9" w:rsidRPr="00C20D31">
        <w:rPr>
          <w:lang w:val="en-US"/>
        </w:rPr>
        <w:t xml:space="preserve"> [15</w:t>
      </w:r>
      <w:r w:rsidR="000C1C7C"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77777777" w:rsidR="003F5E6B" w:rsidRPr="00C20D31" w:rsidRDefault="00133E96" w:rsidP="003F5E6B">
      <w:pPr>
        <w:numPr>
          <w:ilvl w:val="1"/>
          <w:numId w:val="1"/>
        </w:numPr>
        <w:ind w:left="993" w:firstLine="142"/>
        <w:rPr>
          <w:lang w:val="en-US"/>
        </w:rPr>
      </w:pPr>
      <w:r w:rsidRPr="00C20D31">
        <w:rPr>
          <w:lang w:val="en-US"/>
        </w:rPr>
        <w:t>Verification and Validation Process</w:t>
      </w:r>
      <w:r w:rsidR="00CD30C9" w:rsidRPr="00C20D31">
        <w:rPr>
          <w:lang w:val="en-US"/>
        </w:rPr>
        <w:t xml:space="preserve"> [5</w:t>
      </w:r>
      <w:r w:rsidR="000C1C7C" w:rsidRPr="00C20D31">
        <w:rPr>
          <w:lang w:val="en-US"/>
        </w:rPr>
        <w:t xml:space="preserve"> min]</w:t>
      </w:r>
      <w:r w:rsidRPr="00C20D31">
        <w:rPr>
          <w:lang w:val="en-US"/>
        </w:rPr>
        <w:t>;</w:t>
      </w:r>
    </w:p>
    <w:p w14:paraId="58E21142" w14:textId="77777777" w:rsidR="003F5E6B" w:rsidRPr="00C20D31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>e Project Plan [10</w:t>
      </w:r>
      <w:r w:rsidRPr="00C20D31">
        <w:rPr>
          <w:lang w:val="en-US"/>
        </w:rPr>
        <w:t xml:space="preserve"> min];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021AC58A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Meeting startup (review agenda)</w:t>
      </w:r>
    </w:p>
    <w:p w14:paraId="5818FF32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Weekly Report analysis</w:t>
      </w:r>
    </w:p>
    <w:p w14:paraId="5203069E" w14:textId="77777777" w:rsidR="0088343B" w:rsidRPr="00C20D31" w:rsidRDefault="0088343B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Processes Analysis</w:t>
      </w:r>
    </w:p>
    <w:p w14:paraId="5921C9FE" w14:textId="77777777" w:rsidR="003A6BCE" w:rsidRPr="00C20D31" w:rsidRDefault="0088343B" w:rsidP="003A6BCE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Analyze Project Assessment and Control Process</w:t>
      </w:r>
    </w:p>
    <w:p w14:paraId="004EF303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Assessment and Control</w:t>
      </w:r>
    </w:p>
    <w:p w14:paraId="6FCD767B" w14:textId="77777777" w:rsidR="0088343B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Risk Manager is responsible to identify and assess risks, not Project Manager.</w:t>
      </w:r>
    </w:p>
    <w:p w14:paraId="384735F6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team member can identify risks and should keep Risk Manager updated about any identified risk.</w:t>
      </w:r>
    </w:p>
    <w:p w14:paraId="1EEDE82D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Measures</w:t>
      </w:r>
    </w:p>
    <w:p w14:paraId="27F0B69A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Move Lessons Learned to Outputs</w:t>
      </w:r>
    </w:p>
    <w:p w14:paraId="589A0AE2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Number of Active Risks and Number of Active High Level Risks Are a Measure</w:t>
      </w:r>
    </w:p>
    <w:p w14:paraId="28A0713F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Performance Index From Earn Value</w:t>
      </w:r>
    </w:p>
    <w:p w14:paraId="2E253C01" w14:textId="77777777" w:rsidR="003A6BCE" w:rsidRPr="00C20D31" w:rsidRDefault="003A6BCE" w:rsidP="003A6BCE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Outputs</w:t>
      </w:r>
    </w:p>
    <w:p w14:paraId="657BBC17" w14:textId="77777777" w:rsidR="003A6BCE" w:rsidRPr="00C20D31" w:rsidRDefault="003A6BCE" w:rsidP="003A6BCE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Lessons Learned are an Output</w:t>
      </w:r>
    </w:p>
    <w:p w14:paraId="56EBB45E" w14:textId="77777777" w:rsidR="0088343B" w:rsidRPr="00C20D31" w:rsidRDefault="0088343B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Analy</w:t>
      </w:r>
      <w:r w:rsidR="005F01BF" w:rsidRPr="00C20D31">
        <w:rPr>
          <w:lang w:val="en-US"/>
        </w:rPr>
        <w:t>z</w:t>
      </w:r>
      <w:r w:rsidRPr="00C20D31">
        <w:rPr>
          <w:lang w:val="en-US"/>
        </w:rPr>
        <w:t>e Verification and Validation Process</w:t>
      </w:r>
    </w:p>
    <w:p w14:paraId="2B735736" w14:textId="77777777" w:rsidR="0088343B" w:rsidRPr="00C20D31" w:rsidRDefault="008B6FA1" w:rsidP="0088343B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Template Is not defined in Process</w:t>
      </w:r>
    </w:p>
    <w:p w14:paraId="02E57D06" w14:textId="4C419B08" w:rsidR="0088343B" w:rsidRPr="00C20D31" w:rsidRDefault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 xml:space="preserve">If </w:t>
      </w:r>
      <w:r w:rsidR="00751AF0" w:rsidRPr="00751AF0">
        <w:rPr>
          <w:lang w:val="en-US"/>
        </w:rPr>
        <w:t xml:space="preserve">the team is considering using Enterprise Architect to define the test cases maybe it will be sufficient to export </w:t>
      </w:r>
      <w:r w:rsidR="00751AF0" w:rsidRPr="00751AF0">
        <w:rPr>
          <w:lang w:val="en-US"/>
        </w:rPr>
        <w:lastRenderedPageBreak/>
        <w:t>the EA data to a word document and not a specific template.</w:t>
      </w:r>
      <w:r w:rsidR="00751AF0" w:rsidRPr="00C20D31" w:rsidDel="00751AF0">
        <w:rPr>
          <w:lang w:val="en-US"/>
        </w:rPr>
        <w:t xml:space="preserve"> </w:t>
      </w:r>
    </w:p>
    <w:p w14:paraId="38FA10D1" w14:textId="77777777" w:rsidR="0088343B" w:rsidRPr="00C20D31" w:rsidRDefault="003A6BCE" w:rsidP="0088343B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Analyze Project Plan</w:t>
      </w:r>
    </w:p>
    <w:p w14:paraId="6C640043" w14:textId="77777777" w:rsidR="0088343B" w:rsidRPr="00C20D31" w:rsidRDefault="008B6FA1" w:rsidP="0088343B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Project Plan must identify that is only a</w:t>
      </w:r>
      <w:r w:rsidR="00DD73FC">
        <w:rPr>
          <w:lang w:val="en-US"/>
        </w:rPr>
        <w:t>n</w:t>
      </w:r>
      <w:r w:rsidRPr="00C20D31">
        <w:rPr>
          <w:lang w:val="en-US"/>
        </w:rPr>
        <w:t xml:space="preserve"> initial plan.</w:t>
      </w:r>
    </w:p>
    <w:p w14:paraId="536AEF1E" w14:textId="60EA0181" w:rsidR="008B6FA1" w:rsidRPr="00C20D31" w:rsidRDefault="008B6FA1" w:rsidP="008B6FA1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It must identify where updated</w:t>
      </w:r>
      <w:r w:rsidR="00DD73FC">
        <w:rPr>
          <w:lang w:val="en-US"/>
        </w:rPr>
        <w:t xml:space="preserve"> information</w:t>
      </w:r>
      <w:r w:rsidRPr="00C20D31">
        <w:rPr>
          <w:lang w:val="en-US"/>
        </w:rPr>
        <w:t xml:space="preserve">  about every subject in the plan</w:t>
      </w:r>
      <w:r w:rsidR="00D62A9D">
        <w:rPr>
          <w:lang w:val="en-US"/>
        </w:rPr>
        <w:t xml:space="preserve"> can be found</w:t>
      </w:r>
    </w:p>
    <w:p w14:paraId="48643793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Gantt chart</w:t>
      </w:r>
    </w:p>
    <w:p w14:paraId="47B4EEE6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Earn Value</w:t>
      </w:r>
    </w:p>
    <w:p w14:paraId="033DC7FF" w14:textId="77777777" w:rsidR="008B6FA1" w:rsidRPr="00C20D31" w:rsidRDefault="008B6FA1" w:rsidP="008B6FA1">
      <w:pPr>
        <w:pStyle w:val="ListParagraph"/>
        <w:numPr>
          <w:ilvl w:val="3"/>
          <w:numId w:val="9"/>
        </w:numPr>
        <w:rPr>
          <w:lang w:val="en-US"/>
        </w:rPr>
      </w:pPr>
      <w:r w:rsidRPr="00C20D31">
        <w:rPr>
          <w:lang w:val="en-US"/>
        </w:rPr>
        <w:t>Any other item</w:t>
      </w:r>
      <w:r w:rsidR="00D62A9D">
        <w:rPr>
          <w:lang w:val="en-US"/>
        </w:rPr>
        <w:t xml:space="preserve">s </w:t>
      </w:r>
    </w:p>
    <w:p w14:paraId="742E3E53" w14:textId="0C48911A" w:rsidR="008B6FA1" w:rsidRPr="00C20D31" w:rsidRDefault="008B6FA1" w:rsidP="008B6FA1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 xml:space="preserve">Instead of current project tracking definition in the project plan, we should use </w:t>
      </w:r>
      <w:r w:rsidR="00D62A9D">
        <w:rPr>
          <w:lang w:val="en-US"/>
        </w:rPr>
        <w:t>the</w:t>
      </w:r>
      <w:r w:rsidR="00D62A9D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Schedule Performance Index (SPI) </w:t>
      </w:r>
    </w:p>
    <w:p w14:paraId="0F80C0AC" w14:textId="77777777" w:rsidR="008B6FA1" w:rsidRPr="00C20D31" w:rsidRDefault="003A6BCE" w:rsidP="006B0058">
      <w:pPr>
        <w:pStyle w:val="ListParagraph"/>
        <w:numPr>
          <w:ilvl w:val="0"/>
          <w:numId w:val="9"/>
        </w:numPr>
        <w:rPr>
          <w:lang w:val="en-US"/>
        </w:rPr>
      </w:pPr>
      <w:r w:rsidRPr="00C20D31">
        <w:rPr>
          <w:lang w:val="en-US"/>
        </w:rPr>
        <w:t>G</w:t>
      </w:r>
      <w:r w:rsidR="00D679BA" w:rsidRPr="00C20D31">
        <w:rPr>
          <w:lang w:val="en-US"/>
        </w:rPr>
        <w:t>oals for Next Week</w:t>
      </w:r>
    </w:p>
    <w:p w14:paraId="596C413A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Any Process Documentation</w:t>
      </w:r>
    </w:p>
    <w:p w14:paraId="290F377F" w14:textId="77777777" w:rsidR="00D679BA" w:rsidRPr="00C20D31" w:rsidRDefault="00D679BA" w:rsidP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Start Requirements Analysis</w:t>
      </w:r>
    </w:p>
    <w:p w14:paraId="47D0CC6B" w14:textId="77777777" w:rsidR="00751AF0" w:rsidRDefault="00D679BA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Finish Project Plan And Quality Plan</w:t>
      </w:r>
    </w:p>
    <w:p w14:paraId="303EF113" w14:textId="77777777" w:rsidR="00751AF0" w:rsidRPr="00C20D31" w:rsidRDefault="00751AF0" w:rsidP="00751AF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Other Business</w:t>
      </w:r>
    </w:p>
    <w:p w14:paraId="79B33553" w14:textId="77777777" w:rsidR="00751AF0" w:rsidRPr="00C20D31" w:rsidRDefault="00751AF0" w:rsidP="00751AF0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Because of Overwork and processes creating obstacles:</w:t>
      </w:r>
    </w:p>
    <w:p w14:paraId="6B119FAB" w14:textId="77777777" w:rsidR="00751AF0" w:rsidRPr="00C20D31" w:rsidRDefault="00751AF0" w:rsidP="00751AF0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>In exceptional cases, we can bend the process rules and change the work to any team member with free time.</w:t>
      </w:r>
      <w:r>
        <w:rPr>
          <w:lang w:val="en-US"/>
        </w:rPr>
        <w:t xml:space="preserve"> If it happens frequently the team should consider changing the process.</w:t>
      </w:r>
    </w:p>
    <w:p w14:paraId="1E276054" w14:textId="77777777" w:rsidR="00751AF0" w:rsidRPr="00751AF0" w:rsidRDefault="00751AF0" w:rsidP="009D1B25">
      <w:pPr>
        <w:pStyle w:val="ListParagraph"/>
        <w:numPr>
          <w:ilvl w:val="2"/>
          <w:numId w:val="9"/>
        </w:numPr>
        <w:rPr>
          <w:lang w:val="en-US"/>
        </w:rPr>
      </w:pPr>
      <w:r w:rsidRPr="00C20D31">
        <w:rPr>
          <w:lang w:val="en-US"/>
        </w:rPr>
        <w:t xml:space="preserve">Document Reviews and Approvals </w:t>
      </w:r>
      <w:r>
        <w:rPr>
          <w:lang w:val="en-US"/>
        </w:rPr>
        <w:t>may</w:t>
      </w:r>
      <w:r w:rsidRPr="00C20D31">
        <w:rPr>
          <w:lang w:val="en-US"/>
        </w:rPr>
        <w:t xml:space="preserve">be affected by this. </w:t>
      </w:r>
    </w:p>
    <w:p w14:paraId="67A73E12" w14:textId="77777777" w:rsidR="003A6BCE" w:rsidRPr="00C20D31" w:rsidRDefault="003A6BCE" w:rsidP="009D1B25">
      <w:pPr>
        <w:pStyle w:val="ListParagraph"/>
        <w:numPr>
          <w:ilvl w:val="1"/>
          <w:numId w:val="9"/>
        </w:numPr>
        <w:rPr>
          <w:lang w:val="en-US"/>
        </w:rPr>
      </w:pPr>
      <w:r w:rsidRPr="00C20D31">
        <w:rPr>
          <w:lang w:val="en-US"/>
        </w:rPr>
        <w:t>Coding Standards</w:t>
      </w:r>
    </w:p>
    <w:p w14:paraId="1605244A" w14:textId="08D58792" w:rsidR="006B0058" w:rsidRPr="00C20D31" w:rsidRDefault="00D62A9D" w:rsidP="009D1B25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It Lacks</w:t>
      </w:r>
      <w:r w:rsidRPr="00C20D31">
        <w:rPr>
          <w:lang w:val="en-US"/>
        </w:rPr>
        <w:t xml:space="preserve"> </w:t>
      </w:r>
      <w:r w:rsidR="006B0058" w:rsidRPr="00C20D31">
        <w:rPr>
          <w:lang w:val="en-US"/>
        </w:rPr>
        <w:t>Method and Class Descriptions/Comments.</w:t>
      </w:r>
    </w:p>
    <w:p w14:paraId="02BEB46D" w14:textId="451ADB9D" w:rsidR="009D1B25" w:rsidRDefault="009D1B25" w:rsidP="009D1B25">
      <w:pPr>
        <w:pStyle w:val="ListParagraph"/>
        <w:numPr>
          <w:ilvl w:val="3"/>
          <w:numId w:val="9"/>
        </w:numPr>
        <w:rPr>
          <w:lang w:val="en-US"/>
        </w:rPr>
      </w:pPr>
      <w:r w:rsidRPr="0028312C">
        <w:rPr>
          <w:lang w:val="en-US"/>
        </w:rPr>
        <w:t>Consider using a tool such as GhostDoc to help creating headers for Functions and Classes</w:t>
      </w:r>
    </w:p>
    <w:p w14:paraId="703E8759" w14:textId="48A3C078" w:rsidR="00F47FE1" w:rsidRPr="0028312C" w:rsidRDefault="00F47FE1" w:rsidP="0092238A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Comment templates can be created for </w:t>
      </w:r>
      <w:r w:rsidR="009122B6">
        <w:rPr>
          <w:lang w:val="en-US"/>
        </w:rPr>
        <w:t xml:space="preserve">uniform </w:t>
      </w:r>
      <w:r>
        <w:rPr>
          <w:lang w:val="en-US"/>
        </w:rPr>
        <w:t>comment</w:t>
      </w:r>
      <w:r w:rsidR="009122B6">
        <w:rPr>
          <w:lang w:val="en-US"/>
        </w:rPr>
        <w:t>s</w:t>
      </w:r>
      <w:r>
        <w:rPr>
          <w:lang w:val="en-US"/>
        </w:rPr>
        <w:t>.</w:t>
      </w:r>
    </w:p>
    <w:p w14:paraId="6D7D73E6" w14:textId="77777777" w:rsidR="00471D1A" w:rsidRPr="0028312C" w:rsidRDefault="00471D1A">
      <w:pPr>
        <w:spacing w:after="160" w:line="259" w:lineRule="auto"/>
        <w:rPr>
          <w:lang w:val="en-US"/>
        </w:rPr>
      </w:pPr>
    </w:p>
    <w:p w14:paraId="00D43FF6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A66827" w14:textId="77777777" w:rsidR="00822ABA" w:rsidRPr="00C20D31" w:rsidRDefault="00822ABA" w:rsidP="00822ABA">
      <w:pPr>
        <w:rPr>
          <w:lang w:val="en-US"/>
        </w:rPr>
      </w:pPr>
    </w:p>
    <w:p w14:paraId="2FF68B51" w14:textId="77777777" w:rsidR="006B0058" w:rsidRPr="00C20D31" w:rsidRDefault="006B0058" w:rsidP="006B0058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204B7DFE" w14:textId="77777777" w:rsidR="006B0058" w:rsidRPr="00C20D31" w:rsidRDefault="006B0058" w:rsidP="006B0058">
      <w:pPr>
        <w:ind w:left="708"/>
        <w:rPr>
          <w:lang w:val="en-US"/>
        </w:rPr>
      </w:pPr>
      <w:r w:rsidRPr="00C20D31">
        <w:rPr>
          <w:lang w:val="en-US"/>
        </w:rPr>
        <w:t xml:space="preserve">AI1 – Create DashBoard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0B2D2B67" w14:textId="77777777" w:rsidR="006B0058" w:rsidRPr="00C20D31" w:rsidRDefault="006B0058" w:rsidP="006B0058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EE6D5C0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8A2FD97" w14:textId="77777777" w:rsidR="006B0058" w:rsidRPr="00C20D31" w:rsidRDefault="006B0058" w:rsidP="006B0058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E777B2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6DE7F2CE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765AAE83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0FE5C42A" w14:textId="77777777" w:rsidR="006B0058" w:rsidRPr="009D1B25" w:rsidRDefault="006B0058" w:rsidP="006B0058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7CA33A5F" w14:textId="77777777" w:rsidR="006B0058" w:rsidRPr="009D1B25" w:rsidRDefault="006B0058" w:rsidP="006B0058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D035AC8" w14:textId="77777777" w:rsidR="006B0058" w:rsidRPr="00C20D31" w:rsidRDefault="006B0058" w:rsidP="006B0058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4BE5F5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65C0DF5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04902DD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2A3AA58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26EC4C5D" w14:textId="77777777" w:rsidR="006B0058" w:rsidRPr="00C20D31" w:rsidRDefault="006B0058" w:rsidP="006B0058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523A40FC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1FDBDC0A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lastRenderedPageBreak/>
        <w:t>A11.2 – Approve - RG &amp; DS</w:t>
      </w:r>
    </w:p>
    <w:p w14:paraId="509532F7" w14:textId="77777777" w:rsidR="006B0058" w:rsidRPr="00C20D31" w:rsidRDefault="006B0058" w:rsidP="006B0058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06D10494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BA942E3" w14:textId="77777777" w:rsidR="006B0058" w:rsidRPr="00C20D31" w:rsidRDefault="006B0058" w:rsidP="006B0058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4777BCE1" w14:textId="77777777" w:rsidR="006B0058" w:rsidRPr="00C20D31" w:rsidRDefault="006B0058" w:rsidP="006B0058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795E957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D259423" w14:textId="77777777" w:rsidR="006B0058" w:rsidRPr="00C20D31" w:rsidRDefault="006B0058" w:rsidP="006B0058">
      <w:pPr>
        <w:ind w:firstLine="708"/>
        <w:rPr>
          <w:b/>
          <w:lang w:val="en-US"/>
        </w:rPr>
      </w:pPr>
      <w:r w:rsidRPr="00C20D31">
        <w:rPr>
          <w:lang w:val="en-US"/>
        </w:rPr>
        <w:t>AI15 – Start project planning and definition of Quality plan – FB &amp; CM –</w:t>
      </w:r>
      <w:r w:rsidR="003D0DAA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5B0BAEA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14:paraId="37FF5F53" w14:textId="77777777" w:rsidR="006B0058" w:rsidRPr="00C20D31" w:rsidRDefault="006B0058" w:rsidP="006B0058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14:paraId="5AF8D575" w14:textId="77777777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="00E759D4" w:rsidRPr="00C20D31">
        <w:rPr>
          <w:b/>
          <w:lang w:val="en-US"/>
        </w:rPr>
        <w:t>Almos</w:t>
      </w:r>
      <w:r w:rsidR="002A35E4" w:rsidRPr="00C20D31">
        <w:rPr>
          <w:b/>
          <w:lang w:val="en-US"/>
        </w:rPr>
        <w:t>t</w:t>
      </w:r>
      <w:r w:rsidR="00E759D4"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14:paraId="1721CF56" w14:textId="647F11DE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AI19 – Start t</w:t>
      </w:r>
      <w:r w:rsidR="003D0DAA" w:rsidRPr="00C20D31">
        <w:rPr>
          <w:lang w:val="en-US"/>
        </w:rPr>
        <w:t>he R</w:t>
      </w:r>
      <w:r w:rsidR="001F0048" w:rsidRPr="00C20D31">
        <w:rPr>
          <w:lang w:val="en-US"/>
        </w:rPr>
        <w:t xml:space="preserve">equirements </w:t>
      </w:r>
      <w:r w:rsidR="00484F90" w:rsidRPr="00C20D31">
        <w:rPr>
          <w:lang w:val="en-US"/>
        </w:rPr>
        <w:t>Analysis</w:t>
      </w:r>
      <w:r w:rsidR="003D0DAA" w:rsidRPr="00C20D31">
        <w:rPr>
          <w:lang w:val="en-US"/>
        </w:rPr>
        <w:t xml:space="preserve"> – </w:t>
      </w:r>
      <w:r w:rsidR="0092238A">
        <w:rPr>
          <w:lang w:val="en-US"/>
        </w:rPr>
        <w:t>RG</w:t>
      </w:r>
      <w:r w:rsidR="0092238A" w:rsidRPr="00C20D31">
        <w:rPr>
          <w:lang w:val="en-US"/>
        </w:rPr>
        <w:t xml:space="preserve"> </w:t>
      </w:r>
      <w:r w:rsidR="003D0DAA" w:rsidRPr="00C20D31">
        <w:rPr>
          <w:lang w:val="en-US"/>
        </w:rPr>
        <w:t xml:space="preserve">&amp; </w:t>
      </w:r>
      <w:r w:rsidR="0092238A">
        <w:rPr>
          <w:lang w:val="en-US"/>
        </w:rPr>
        <w:t>CM</w:t>
      </w:r>
      <w:r w:rsidR="0092238A" w:rsidRPr="00C20D31">
        <w:rPr>
          <w:lang w:val="en-US"/>
        </w:rPr>
        <w:t xml:space="preserve"> </w:t>
      </w:r>
      <w:r w:rsidR="003D0DAA" w:rsidRPr="00C20D31">
        <w:rPr>
          <w:lang w:val="en-US"/>
        </w:rPr>
        <w:t xml:space="preserve">&amp; </w:t>
      </w:r>
      <w:r w:rsidR="0092238A">
        <w:rPr>
          <w:lang w:val="en-US"/>
        </w:rPr>
        <w:t>FB</w:t>
      </w:r>
      <w:r w:rsidR="0092238A" w:rsidRPr="00C20D31">
        <w:rPr>
          <w:lang w:val="en-US"/>
        </w:rPr>
        <w:t xml:space="preserve"> </w:t>
      </w:r>
      <w:r w:rsidRPr="00C20D31">
        <w:rPr>
          <w:lang w:val="en-US"/>
        </w:rPr>
        <w:t xml:space="preserve">– </w:t>
      </w:r>
    </w:p>
    <w:p w14:paraId="071BC3F4" w14:textId="41AA073F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</w:t>
      </w:r>
      <w:r w:rsidR="003D0DAA" w:rsidRPr="00C20D31">
        <w:rPr>
          <w:lang w:val="en-US"/>
        </w:rPr>
        <w:t xml:space="preserve">– </w:t>
      </w:r>
      <w:r w:rsidR="0092238A"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</w:p>
    <w:p w14:paraId="4F391379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</w:t>
      </w:r>
      <w:r w:rsidR="006B0058" w:rsidRPr="00C20D31">
        <w:rPr>
          <w:lang w:val="en-US"/>
        </w:rPr>
        <w:t xml:space="preserve"> – Finish Coding Standards </w:t>
      </w:r>
      <w:r w:rsidRPr="00C20D31">
        <w:rPr>
          <w:lang w:val="en-US"/>
        </w:rPr>
        <w:t xml:space="preserve">– RG </w:t>
      </w:r>
      <w:r w:rsidR="006B0058" w:rsidRPr="00C20D31">
        <w:rPr>
          <w:lang w:val="en-US"/>
        </w:rPr>
        <w:t xml:space="preserve">– </w:t>
      </w:r>
    </w:p>
    <w:p w14:paraId="5BACECC3" w14:textId="77777777" w:rsidR="006B0058" w:rsidRPr="00C20D31" w:rsidRDefault="003D0DAA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AI22</w:t>
      </w:r>
      <w:r w:rsidR="006B0058" w:rsidRPr="00C20D31">
        <w:rPr>
          <w:lang w:val="en-US"/>
        </w:rPr>
        <w:t xml:space="preserve"> – Finish the Project Assessment and Control Process</w:t>
      </w:r>
      <w:r w:rsidRPr="00C20D31">
        <w:rPr>
          <w:lang w:val="en-US"/>
        </w:rPr>
        <w:t xml:space="preserve"> - RG</w:t>
      </w:r>
      <w:r w:rsidR="006B0058" w:rsidRPr="00C20D31">
        <w:rPr>
          <w:lang w:val="en-US"/>
        </w:rPr>
        <w:t xml:space="preserve"> </w:t>
      </w:r>
      <w:r w:rsidRPr="00C20D31">
        <w:rPr>
          <w:lang w:val="en-US"/>
        </w:rPr>
        <w:t>&amp; DS &amp; MO</w:t>
      </w:r>
      <w:r w:rsidR="00622617" w:rsidRPr="00C20D31">
        <w:rPr>
          <w:lang w:val="en-US"/>
        </w:rPr>
        <w:t xml:space="preserve"> </w:t>
      </w:r>
      <w:r w:rsidR="006B0058" w:rsidRPr="00C20D31">
        <w:rPr>
          <w:lang w:val="en-US"/>
        </w:rPr>
        <w:t xml:space="preserve">-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536005" w:rsidRPr="00C20D31">
        <w:rPr>
          <w:lang w:val="en-US"/>
        </w:rPr>
        <w:t>15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23</w:t>
      </w:r>
      <w:r w:rsidR="00471D1A" w:rsidRPr="00C20D31">
        <w:rPr>
          <w:lang w:val="en-US"/>
        </w:rPr>
        <w:t xml:space="preserve">:00; Moderator: </w:t>
      </w:r>
      <w:r w:rsidR="00D86C73" w:rsidRPr="00C20D31">
        <w:rPr>
          <w:lang w:val="en-US"/>
        </w:rPr>
        <w:t xml:space="preserve">João </w:t>
      </w:r>
      <w:r w:rsidR="00AA75C6" w:rsidRPr="00C20D31">
        <w:rPr>
          <w:lang w:val="en-US"/>
        </w:rPr>
        <w:t>Martins</w:t>
      </w:r>
    </w:p>
    <w:sectPr w:rsidR="00D86C73" w:rsidRPr="00C20D31" w:rsidSect="00407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10833" w14:textId="77777777" w:rsidR="00254E99" w:rsidRDefault="00254E99" w:rsidP="00822ABA">
      <w:pPr>
        <w:spacing w:line="240" w:lineRule="auto"/>
      </w:pPr>
      <w:r>
        <w:separator/>
      </w:r>
    </w:p>
  </w:endnote>
  <w:endnote w:type="continuationSeparator" w:id="0">
    <w:p w14:paraId="43EFB7A2" w14:textId="77777777" w:rsidR="00254E99" w:rsidRDefault="00254E99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FEC1A" w14:textId="77777777" w:rsidR="00C86B1A" w:rsidRDefault="00C86B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4FD08" w14:textId="77777777" w:rsidR="00C86B1A" w:rsidRDefault="00C86B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4EE17" w14:textId="77777777" w:rsidR="00C86B1A" w:rsidRDefault="00C8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79D1F" w14:textId="77777777" w:rsidR="00254E99" w:rsidRDefault="00254E99" w:rsidP="00822ABA">
      <w:pPr>
        <w:spacing w:line="240" w:lineRule="auto"/>
      </w:pPr>
      <w:r>
        <w:separator/>
      </w:r>
    </w:p>
  </w:footnote>
  <w:footnote w:type="continuationSeparator" w:id="0">
    <w:p w14:paraId="5D19B85A" w14:textId="77777777" w:rsidR="00254E99" w:rsidRDefault="00254E99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AE814" w14:textId="77777777" w:rsidR="00C86B1A" w:rsidRDefault="00C8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65CFC370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E212A2">
      <w:rPr>
        <w:lang w:val="en-US"/>
      </w:rPr>
      <w:t>3</w:t>
    </w:r>
    <w:r w:rsidR="00E212A2" w:rsidRPr="007C5AAF">
      <w:rPr>
        <w:lang w:val="en-US"/>
      </w:rPr>
      <w:t xml:space="preserve"> </w:t>
    </w:r>
    <w:r w:rsidR="00C86B1A">
      <w:rPr>
        <w:color w:val="E69138"/>
        <w:lang w:val="en-US"/>
      </w:rPr>
      <w:t xml:space="preserve">Ready To </w:t>
    </w:r>
    <w:r w:rsidR="00E212A2">
      <w:rPr>
        <w:color w:val="E69138"/>
        <w:lang w:val="en-US"/>
      </w:rPr>
      <w:t>Approval</w:t>
    </w:r>
    <w:bookmarkStart w:id="0" w:name="_GoBack"/>
    <w:bookmarkEnd w:id="0"/>
  </w:p>
  <w:p w14:paraId="0A128175" w14:textId="77777777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7771" w14:textId="77777777" w:rsidR="00C86B1A" w:rsidRDefault="00C8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0650C"/>
    <w:rsid w:val="00025FCD"/>
    <w:rsid w:val="0003267C"/>
    <w:rsid w:val="00037E43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54E99"/>
    <w:rsid w:val="00270850"/>
    <w:rsid w:val="0028312C"/>
    <w:rsid w:val="00295AC9"/>
    <w:rsid w:val="002A35E4"/>
    <w:rsid w:val="002B6731"/>
    <w:rsid w:val="002D502B"/>
    <w:rsid w:val="00376258"/>
    <w:rsid w:val="003A6BCE"/>
    <w:rsid w:val="003D0DAA"/>
    <w:rsid w:val="003E706C"/>
    <w:rsid w:val="003F5E6B"/>
    <w:rsid w:val="00407F48"/>
    <w:rsid w:val="00410046"/>
    <w:rsid w:val="00471D1A"/>
    <w:rsid w:val="00484F90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43B"/>
    <w:rsid w:val="008A0391"/>
    <w:rsid w:val="008A3A46"/>
    <w:rsid w:val="008B6FA1"/>
    <w:rsid w:val="009122B6"/>
    <w:rsid w:val="0092238A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1884D0CF-AD1B-4070-9376-175C8240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2F21-D360-4BBF-943B-1E2EA1C9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622</Words>
  <Characters>3361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Rui Ganhoto</cp:lastModifiedBy>
  <cp:revision>1</cp:revision>
  <dcterms:created xsi:type="dcterms:W3CDTF">2013-03-29T15:57:00Z</dcterms:created>
  <dcterms:modified xsi:type="dcterms:W3CDTF">2013-04-11T20:15:00Z</dcterms:modified>
  <cp:contentStatus>Draft</cp:contentStatus>
</cp:coreProperties>
</file>