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 xml:space="preserve">Rui </w:t>
      </w:r>
      <w:proofErr w:type="spellStart"/>
      <w:r w:rsidR="00DE0B19">
        <w:rPr>
          <w:b/>
          <w:lang w:val="en-US"/>
        </w:rPr>
        <w:t>Ganhoto</w:t>
      </w:r>
      <w:proofErr w:type="spellEnd"/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Mockups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 w:rsidR="00207DF5">
        <w:rPr>
          <w:lang w:val="en-US"/>
        </w:rPr>
        <w:t xml:space="preserve">10 </w:t>
      </w:r>
      <w:r w:rsidR="00A55394" w:rsidRPr="00C20D31">
        <w:rPr>
          <w:lang w:val="en-US"/>
        </w:rPr>
        <w:t>min];</w:t>
      </w:r>
    </w:p>
    <w:p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</w:t>
      </w:r>
      <w:r w:rsidR="00207DF5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  <w:bookmarkStart w:id="0" w:name="_GoBack"/>
      <w:bookmarkEnd w:id="0"/>
    </w:p>
    <w:p w:rsidR="00270850" w:rsidRPr="00C20D31" w:rsidRDefault="00270850" w:rsidP="00270850">
      <w:pPr>
        <w:rPr>
          <w:lang w:val="en-US"/>
        </w:rPr>
      </w:pP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Pr="00C20D31" w:rsidRDefault="00D14DAD" w:rsidP="00D14DAD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D14DAD" w:rsidRDefault="00D14DAD" w:rsidP="00D14DAD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  <w:r w:rsidR="00A16362">
        <w:rPr>
          <w:lang w:val="en-US"/>
        </w:rPr>
        <w:t xml:space="preserve"> analysis:</w:t>
      </w:r>
    </w:p>
    <w:p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EV have </w:t>
      </w:r>
      <w:r w:rsidRPr="00A16362">
        <w:rPr>
          <w:lang w:val="en-US"/>
        </w:rPr>
        <w:t>inconsistencies</w:t>
      </w:r>
      <w:r>
        <w:rPr>
          <w:lang w:val="en-US"/>
        </w:rPr>
        <w:t>:</w:t>
      </w:r>
    </w:p>
    <w:p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EV and the Logs must be completed on time;</w:t>
      </w:r>
    </w:p>
    <w:p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Pr="00A16362">
        <w:rPr>
          <w:lang w:val="en-US"/>
        </w:rPr>
        <w:t xml:space="preserve">The PM send e-mail and/or </w:t>
      </w:r>
      <w:proofErr w:type="spellStart"/>
      <w:r w:rsidRPr="00A16362">
        <w:rPr>
          <w:lang w:val="en-US"/>
        </w:rPr>
        <w:t>sms</w:t>
      </w:r>
      <w:proofErr w:type="spellEnd"/>
      <w:r w:rsidRPr="00A16362">
        <w:rPr>
          <w:lang w:val="en-US"/>
        </w:rPr>
        <w:t xml:space="preserve"> and/or phone for team members</w:t>
      </w:r>
      <w:r>
        <w:rPr>
          <w:lang w:val="en-US"/>
        </w:rPr>
        <w:t>;</w:t>
      </w:r>
    </w:p>
    <w:p w:rsidR="00A16362" w:rsidRDefault="00A16362" w:rsidP="00A16362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Mockups analysis:</w:t>
      </w:r>
    </w:p>
    <w:p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Mockups are very nice but </w:t>
      </w:r>
      <w:r w:rsidR="00C15230">
        <w:rPr>
          <w:lang w:val="en-US"/>
        </w:rPr>
        <w:t>you have to rename active inactivity checkbox in configurations;</w:t>
      </w:r>
    </w:p>
    <w:p w:rsidR="00C15230" w:rsidRDefault="00C15230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Show/Hide tasks list button gets on top;</w:t>
      </w:r>
    </w:p>
    <w:p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Interface Requirements analysis:</w:t>
      </w:r>
    </w:p>
    <w:p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Decide: </w:t>
      </w:r>
    </w:p>
    <w:p w:rsidR="00C15230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</w:t>
      </w:r>
      <w:r w:rsidRPr="00C15230">
        <w:rPr>
          <w:lang w:val="en-US"/>
        </w:rPr>
        <w:t xml:space="preserve">hat happens to the task that is running when </w:t>
      </w:r>
      <w:r>
        <w:rPr>
          <w:lang w:val="en-US"/>
        </w:rPr>
        <w:t>I</w:t>
      </w:r>
      <w:r w:rsidRPr="00C15230">
        <w:rPr>
          <w:lang w:val="en-US"/>
        </w:rPr>
        <w:t xml:space="preserve"> configure?</w:t>
      </w:r>
    </w:p>
    <w:p w:rsidR="00C15230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 w:rsidRPr="00C15230">
        <w:rPr>
          <w:lang w:val="en-US"/>
        </w:rPr>
        <w:t>Can</w:t>
      </w:r>
      <w:r>
        <w:rPr>
          <w:lang w:val="en-US"/>
        </w:rPr>
        <w:t xml:space="preserve"> I</w:t>
      </w:r>
      <w:r w:rsidRPr="00C15230">
        <w:rPr>
          <w:lang w:val="en-US"/>
        </w:rPr>
        <w:t xml:space="preserve"> add or delete a task when </w:t>
      </w:r>
      <w:r>
        <w:rPr>
          <w:lang w:val="en-US"/>
        </w:rPr>
        <w:t>I</w:t>
      </w:r>
      <w:r w:rsidRPr="00C15230">
        <w:rPr>
          <w:lang w:val="en-US"/>
        </w:rPr>
        <w:t xml:space="preserve"> configure?</w:t>
      </w:r>
    </w:p>
    <w:p w:rsidR="00C15230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What happens to the tasks dropdown list? </w:t>
      </w:r>
    </w:p>
    <w:p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 Requirements analysis:</w:t>
      </w:r>
    </w:p>
    <w:p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10 seconds for 100 task:</w:t>
      </w:r>
    </w:p>
    <w:p w:rsidR="00C15230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Very time</w:t>
      </w:r>
      <w:r w:rsidR="00CE4908">
        <w:rPr>
          <w:lang w:val="en-US"/>
        </w:rPr>
        <w:t>;</w:t>
      </w:r>
    </w:p>
    <w:p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Suggestion: B</w:t>
      </w:r>
      <w:r w:rsidRPr="00CE4908">
        <w:rPr>
          <w:lang w:val="en-US"/>
        </w:rPr>
        <w:t>uild a prototype to test</w:t>
      </w:r>
      <w:r>
        <w:rPr>
          <w:lang w:val="en-US"/>
        </w:rPr>
        <w:t>;</w:t>
      </w:r>
    </w:p>
    <w:p w:rsidR="00CE4908" w:rsidRDefault="00CE4908" w:rsidP="00CE490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E/R Diagram Analysis:</w:t>
      </w:r>
    </w:p>
    <w:p w:rsidR="00CE4908" w:rsidRDefault="00D94679" w:rsidP="00CE490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CE4908">
        <w:rPr>
          <w:lang w:val="en-US"/>
        </w:rPr>
        <w:t>FB presents your diagram:</w:t>
      </w:r>
    </w:p>
    <w:p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lastRenderedPageBreak/>
        <w:t>Add table with inactivity time OR Add table with shortcuts and inactivity time. These tables aren’t connected to anything;</w:t>
      </w:r>
    </w:p>
    <w:p w:rsidR="00D14DAD" w:rsidRDefault="00D94679" w:rsidP="00CE490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CE4908" w:rsidRPr="00CE4908">
        <w:rPr>
          <w:lang w:val="en-US"/>
        </w:rPr>
        <w:t>JM present</w:t>
      </w:r>
      <w:r w:rsidR="00CE4908">
        <w:rPr>
          <w:lang w:val="en-US"/>
        </w:rPr>
        <w:t>s</w:t>
      </w:r>
      <w:r w:rsidR="00CE4908" w:rsidRPr="00CE4908">
        <w:rPr>
          <w:lang w:val="en-US"/>
        </w:rPr>
        <w:t xml:space="preserve"> your diag</w:t>
      </w:r>
      <w:r w:rsidR="00CE4908">
        <w:rPr>
          <w:lang w:val="en-US"/>
        </w:rPr>
        <w:t>ram but he explained that are a</w:t>
      </w:r>
      <w:r w:rsidR="00CE4908" w:rsidRPr="00CE4908">
        <w:rPr>
          <w:lang w:val="en-US"/>
        </w:rPr>
        <w:t xml:space="preserve"> sketch</w:t>
      </w:r>
      <w:r w:rsidR="00CE4908">
        <w:rPr>
          <w:lang w:val="en-US"/>
        </w:rPr>
        <w:t>:</w:t>
      </w:r>
    </w:p>
    <w:p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This diagram is</w:t>
      </w:r>
      <w:r w:rsidR="009510D5">
        <w:rPr>
          <w:lang w:val="en-US"/>
        </w:rPr>
        <w:t xml:space="preserve"> a</w:t>
      </w:r>
      <w:r>
        <w:rPr>
          <w:lang w:val="en-US"/>
        </w:rPr>
        <w:t xml:space="preserve"> class diagram</w:t>
      </w:r>
      <w:r w:rsidR="009510D5">
        <w:rPr>
          <w:lang w:val="en-US"/>
        </w:rPr>
        <w:t xml:space="preserve"> and not a</w:t>
      </w:r>
      <w:r>
        <w:rPr>
          <w:lang w:val="en-US"/>
        </w:rPr>
        <w:t xml:space="preserve"> E/R diagram</w:t>
      </w:r>
      <w:r w:rsidR="009510D5">
        <w:rPr>
          <w:lang w:val="en-US"/>
        </w:rPr>
        <w:t>;</w:t>
      </w:r>
    </w:p>
    <w:p w:rsidR="00CE4908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EV analysis:</w:t>
      </w:r>
    </w:p>
    <w:p w:rsidR="00D14DAD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 w:rsidRPr="009510D5">
        <w:rPr>
          <w:lang w:val="en-US"/>
        </w:rPr>
        <w:t>The test plan not contribute for the progress graphic</w:t>
      </w:r>
      <w:r>
        <w:rPr>
          <w:lang w:val="en-US"/>
        </w:rPr>
        <w:t>;</w:t>
      </w:r>
    </w:p>
    <w:p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Split Test Plan task;</w:t>
      </w:r>
    </w:p>
    <w:p w:rsidR="009510D5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 w:rsidRPr="009510D5">
        <w:rPr>
          <w:lang w:val="en-US"/>
        </w:rPr>
        <w:t>We jumped individual tasks analysis because the time was</w:t>
      </w:r>
      <w:r>
        <w:rPr>
          <w:lang w:val="en-US"/>
        </w:rPr>
        <w:t xml:space="preserve"> </w:t>
      </w:r>
      <w:r w:rsidRPr="009510D5">
        <w:rPr>
          <w:lang w:val="en-US"/>
        </w:rPr>
        <w:t>slightly</w:t>
      </w:r>
      <w:r>
        <w:rPr>
          <w:lang w:val="en-US"/>
        </w:rPr>
        <w:t>;</w:t>
      </w:r>
    </w:p>
    <w:p w:rsidR="00D14DAD" w:rsidRDefault="00D94679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9510D5" w:rsidRPr="009510D5">
        <w:rPr>
          <w:lang w:val="en-US"/>
        </w:rPr>
        <w:t>RG concluded that there had tasks for next week</w:t>
      </w:r>
      <w:r w:rsidR="009510D5">
        <w:rPr>
          <w:lang w:val="en-US"/>
        </w:rPr>
        <w:t>:</w:t>
      </w:r>
    </w:p>
    <w:p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Analyze or advance others tasks</w:t>
      </w:r>
      <w:r w:rsidR="00D94679">
        <w:rPr>
          <w:lang w:val="en-US"/>
        </w:rPr>
        <w:t xml:space="preserve"> BUT the PM has authorize</w:t>
      </w:r>
      <w:r>
        <w:rPr>
          <w:lang w:val="en-US"/>
        </w:rPr>
        <w:t>;</w:t>
      </w:r>
    </w:p>
    <w:p w:rsidR="009510D5" w:rsidRDefault="0067305F" w:rsidP="0067305F">
      <w:pPr>
        <w:pStyle w:val="PargrafodaLista"/>
        <w:numPr>
          <w:ilvl w:val="0"/>
          <w:numId w:val="11"/>
        </w:numPr>
        <w:rPr>
          <w:lang w:val="en-US"/>
        </w:rPr>
      </w:pPr>
      <w:r w:rsidRPr="0067305F">
        <w:rPr>
          <w:lang w:val="en-US"/>
        </w:rPr>
        <w:t>At the end of the meeting</w:t>
      </w:r>
      <w:r>
        <w:rPr>
          <w:lang w:val="en-US"/>
        </w:rPr>
        <w:t>, the team member request an detailed analysis the EV:</w:t>
      </w:r>
    </w:p>
    <w:p w:rsidR="0067305F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We analyze the tasks and the their time;</w:t>
      </w:r>
    </w:p>
    <w:p w:rsidR="0067305F" w:rsidRPr="009510D5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Split task: Rework and Follow-up;</w:t>
      </w:r>
    </w:p>
    <w:p w:rsidR="00D14DAD" w:rsidRDefault="00D14DAD" w:rsidP="00D14DAD">
      <w:pPr>
        <w:rPr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914ACD" w:rsidRPr="00C20D31" w:rsidRDefault="00914ACD" w:rsidP="00914AC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914ACD" w:rsidRPr="00C20D31" w:rsidRDefault="00914ACD" w:rsidP="00914AC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914ACD" w:rsidRPr="009D1B25" w:rsidRDefault="00914ACD" w:rsidP="00914AC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914ACD" w:rsidRPr="009D1B25" w:rsidRDefault="00914ACD" w:rsidP="00914AC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914ACD" w:rsidRPr="00C20D31" w:rsidRDefault="00914ACD" w:rsidP="00914AC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914ACD" w:rsidRPr="00C20D31" w:rsidRDefault="00914ACD" w:rsidP="00914AC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lastRenderedPageBreak/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:rsidR="00914ACD" w:rsidRDefault="00914ACD" w:rsidP="00914ACD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:rsidR="004B2C06" w:rsidRDefault="0067305F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</w:t>
      </w:r>
      <w:r w:rsidR="004B2C06">
        <w:rPr>
          <w:lang w:val="en-US"/>
        </w:rPr>
        <w:t>Continuation of the Inspection of the SRS (Preparation started this week) – JG &amp; MO</w:t>
      </w:r>
    </w:p>
    <w:p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AI27 - Finish Test Plan – JM &amp; DJ</w:t>
      </w:r>
    </w:p>
    <w:p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AI28 - Finish the Database Architecture – FB &amp; JM</w:t>
      </w:r>
    </w:p>
    <w:p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AI29 - Review (Walkthrough) of the Database Architecture – FB &amp; CM &amp; RG &amp; DJ &amp; JM</w:t>
      </w:r>
    </w:p>
    <w:p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AI30 - Re-estimation - FB &amp; CM &amp; RG &amp; DJ &amp; JM</w:t>
      </w:r>
    </w:p>
    <w:p w:rsidR="00D14DAD" w:rsidRPr="00C20D31" w:rsidRDefault="00D14DAD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 w:rsidRPr="004B2C06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663A76" w:rsidRPr="004B2C06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6DA" w:rsidRDefault="009426DA" w:rsidP="00822ABA">
      <w:pPr>
        <w:spacing w:line="240" w:lineRule="auto"/>
      </w:pPr>
      <w:r>
        <w:separator/>
      </w:r>
    </w:p>
  </w:endnote>
  <w:endnote w:type="continuationSeparator" w:id="0">
    <w:p w:rsidR="009426DA" w:rsidRDefault="009426DA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6DA" w:rsidRDefault="009426DA" w:rsidP="00822ABA">
      <w:pPr>
        <w:spacing w:line="240" w:lineRule="auto"/>
      </w:pPr>
      <w:r>
        <w:separator/>
      </w:r>
    </w:p>
  </w:footnote>
  <w:footnote w:type="continuationSeparator" w:id="0">
    <w:p w:rsidR="009426DA" w:rsidRDefault="009426DA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29/04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="004B2C06">
      <w:rPr>
        <w:color w:val="E69138"/>
        <w:lang w:val="en-US"/>
      </w:rPr>
      <w:t>Draft</w:t>
    </w:r>
  </w:p>
  <w:p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RG</w:t>
    </w:r>
    <w:r w:rsidRPr="007C5AAF">
      <w:rPr>
        <w:b/>
        <w:lang w:val="en-US"/>
      </w:rPr>
      <w:t xml:space="preserve"> </w:t>
    </w:r>
  </w:p>
  <w:p w:rsidR="00D14DAD" w:rsidRPr="00822ABA" w:rsidRDefault="00D14DAD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63A76"/>
    <w:rsid w:val="0067305F"/>
    <w:rsid w:val="006756F5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B7371"/>
    <w:rsid w:val="009C5098"/>
    <w:rsid w:val="009D10FC"/>
    <w:rsid w:val="009D1B25"/>
    <w:rsid w:val="009E51E3"/>
    <w:rsid w:val="009F589D"/>
    <w:rsid w:val="00A16362"/>
    <w:rsid w:val="00A33E88"/>
    <w:rsid w:val="00A55394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6D87"/>
    <w:rsid w:val="00DD73FC"/>
    <w:rsid w:val="00DE0B19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642F8-520B-4CE1-A982-96C4A4A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64F61-1899-4310-BCDF-95906759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637</Words>
  <Characters>3441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30</cp:revision>
  <dcterms:created xsi:type="dcterms:W3CDTF">2013-04-13T09:08:00Z</dcterms:created>
  <dcterms:modified xsi:type="dcterms:W3CDTF">2013-04-30T17:27:00Z</dcterms:modified>
  <cp:contentStatus>Ready for Revision</cp:contentStatus>
</cp:coreProperties>
</file>