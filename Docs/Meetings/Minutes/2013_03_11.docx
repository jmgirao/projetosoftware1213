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933D5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4353A8">
        <w:rPr>
          <w:lang w:val="en-GB"/>
        </w:rPr>
        <w:t>30</w:t>
      </w:r>
      <w:r w:rsidRPr="00DC13A9">
        <w:rPr>
          <w:lang w:val="en-GB"/>
        </w:rPr>
        <w:t xml:space="preserve">; </w:t>
      </w:r>
    </w:p>
    <w:p w14:paraId="6BA412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107451E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14:paraId="5975AAA8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220D649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10C96D8A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  <w:bookmarkStart w:id="0" w:name="_GoBack"/>
      <w:bookmarkEnd w:id="0"/>
    </w:p>
    <w:p w14:paraId="1A7BF165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1FE87441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3C09CCF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7F4C77B4" w14:textId="77777777"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14:paraId="339931AC" w14:textId="77777777"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14:paraId="171361F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DA0EE7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01E9CAAA" w14:textId="77777777"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14:paraId="01109768" w14:textId="77777777"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748D145F" w14:textId="77777777"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63537C10" w14:textId="77777777" w:rsidR="004353A8" w:rsidRDefault="004353A8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Processes [18min]:</w:t>
      </w:r>
    </w:p>
    <w:p w14:paraId="14CB4CB4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</w:p>
    <w:p w14:paraId="564A5587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</w:p>
    <w:p w14:paraId="7CC00876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</w:p>
    <w:p w14:paraId="6E1190B3" w14:textId="77777777" w:rsidR="00AD2300" w:rsidRDefault="00AD2300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Project Control and Assessment Process</w:t>
      </w:r>
      <w:r w:rsidR="004353A8">
        <w:rPr>
          <w:lang w:val="en-GB"/>
        </w:rPr>
        <w:t xml:space="preserve"> draft</w:t>
      </w:r>
    </w:p>
    <w:p w14:paraId="32E90A5B" w14:textId="77777777"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14:paraId="313F0B1E" w14:textId="77777777"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14:paraId="5A9A515E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6D306A52" w14:textId="77777777"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14:paraId="756BD08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442CF90E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0C5B78B6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Weekly Report presentation</w:t>
      </w:r>
      <w:r w:rsidR="00BA2525">
        <w:rPr>
          <w:lang w:val="en-GB"/>
        </w:rPr>
        <w:t>;</w:t>
      </w:r>
    </w:p>
    <w:p w14:paraId="2C32A3CD" w14:textId="3A26F92A" w:rsidR="005F45A8" w:rsidDel="00A44733" w:rsidRDefault="00B609F8" w:rsidP="00BA2525">
      <w:pPr>
        <w:pStyle w:val="ListParagraph"/>
        <w:numPr>
          <w:ilvl w:val="0"/>
          <w:numId w:val="9"/>
        </w:numPr>
        <w:rPr>
          <w:del w:id="1" w:author="João Martins" w:date="2013-03-13T22:28:00Z"/>
          <w:lang w:val="en-GB"/>
        </w:rPr>
      </w:pPr>
      <w:r>
        <w:rPr>
          <w:lang w:val="en-GB"/>
        </w:rPr>
        <w:t>Too much</w:t>
      </w:r>
      <w:ins w:id="2" w:author="João Martins" w:date="2013-03-13T23:26:00Z">
        <w:r w:rsidR="00302A32">
          <w:rPr>
            <w:lang w:val="en-GB"/>
          </w:rPr>
          <w:t xml:space="preserve"> average</w:t>
        </w:r>
      </w:ins>
      <w:r>
        <w:rPr>
          <w:lang w:val="en-GB"/>
        </w:rPr>
        <w:t xml:space="preserve"> overtime</w:t>
      </w:r>
      <w:ins w:id="3" w:author="João Martins" w:date="2013-03-13T23:27:00Z">
        <w:r w:rsidR="00302A32">
          <w:rPr>
            <w:lang w:val="en-GB"/>
          </w:rPr>
          <w:t xml:space="preserve"> per week</w:t>
        </w:r>
      </w:ins>
      <w:del w:id="4" w:author="João Martins" w:date="2013-03-13T23:26:00Z">
        <w:r w:rsidDel="00302A32">
          <w:rPr>
            <w:lang w:val="en-GB"/>
          </w:rPr>
          <w:delText xml:space="preserve"> ( 30 minutes)</w:delText>
        </w:r>
        <w:r w:rsidR="00BA2525" w:rsidRPr="00BA2525" w:rsidDel="00302A32">
          <w:rPr>
            <w:lang w:val="en-GB"/>
          </w:rPr>
          <w:delText xml:space="preserve"> </w:delText>
        </w:r>
      </w:del>
    </w:p>
    <w:p w14:paraId="2DC2C677" w14:textId="7D398AD6" w:rsidR="00B609F8" w:rsidRPr="00A44733" w:rsidRDefault="00B609F8" w:rsidP="00A44733">
      <w:pPr>
        <w:pStyle w:val="ListParagraph"/>
        <w:numPr>
          <w:ilvl w:val="0"/>
          <w:numId w:val="9"/>
        </w:numPr>
        <w:rPr>
          <w:lang w:val="en-GB"/>
        </w:rPr>
      </w:pPr>
      <w:del w:id="5" w:author="João Martins" w:date="2013-03-13T22:28:00Z">
        <w:r w:rsidRPr="00A44733" w:rsidDel="00A25492">
          <w:rPr>
            <w:lang w:val="en-GB"/>
          </w:rPr>
          <w:delText>Earned Value is not understandable</w:delText>
        </w:r>
      </w:del>
    </w:p>
    <w:p w14:paraId="244498A7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  <w:r w:rsidRPr="00653309">
        <w:rPr>
          <w:lang w:val="en-GB"/>
        </w:rPr>
        <w:t>nalyse</w:t>
      </w:r>
      <w:r>
        <w:rPr>
          <w:lang w:val="en-GB"/>
        </w:rPr>
        <w:t xml:space="preserve"> work done ( real difficulties and </w:t>
      </w:r>
      <w:r w:rsidRPr="00653309">
        <w:rPr>
          <w:lang w:val="en-GB"/>
        </w:rPr>
        <w:t>obstacles</w:t>
      </w:r>
      <w:r>
        <w:rPr>
          <w:lang w:val="en-GB"/>
        </w:rPr>
        <w:t>)</w:t>
      </w:r>
    </w:p>
    <w:p w14:paraId="76A0F4D7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Detail more goals for the next week</w:t>
      </w:r>
    </w:p>
    <w:p w14:paraId="17DDC276" w14:textId="2F2A3BE2" w:rsidR="00653309" w:rsidDel="00A25492" w:rsidRDefault="00653309" w:rsidP="00653309">
      <w:pPr>
        <w:pStyle w:val="ListParagraph"/>
        <w:numPr>
          <w:ilvl w:val="0"/>
          <w:numId w:val="9"/>
        </w:numPr>
        <w:rPr>
          <w:del w:id="6" w:author="João Martins" w:date="2013-03-13T22:28:00Z"/>
          <w:lang w:val="en-GB"/>
        </w:rPr>
      </w:pPr>
      <w:del w:id="7" w:author="João Martins" w:date="2013-03-13T22:28:00Z">
        <w:r w:rsidDel="00A25492">
          <w:rPr>
            <w:lang w:val="en-GB"/>
          </w:rPr>
          <w:delText>Analyse how things went</w:delText>
        </w:r>
      </w:del>
    </w:p>
    <w:p w14:paraId="3179E124" w14:textId="77777777" w:rsidR="00013600" w:rsidRDefault="007C5AAF" w:rsidP="00013600">
      <w:pPr>
        <w:rPr>
          <w:ins w:id="8" w:author="João Martins" w:date="2013-03-16T09:59:00Z"/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Vision &amp; Scope</w:t>
      </w:r>
      <w:r w:rsidR="00BA2525">
        <w:rPr>
          <w:lang w:val="en-GB"/>
        </w:rPr>
        <w:t>;</w:t>
      </w:r>
    </w:p>
    <w:p w14:paraId="2CCD6EE1" w14:textId="293841D5" w:rsidR="004E0C4E" w:rsidRPr="004E0C4E" w:rsidRDefault="004E0C4E">
      <w:pPr>
        <w:pStyle w:val="ListParagraph"/>
        <w:numPr>
          <w:ilvl w:val="0"/>
          <w:numId w:val="17"/>
        </w:numPr>
        <w:rPr>
          <w:lang w:val="en-GB"/>
        </w:rPr>
        <w:pPrChange w:id="9" w:author="João Martins" w:date="2013-03-16T09:59:00Z">
          <w:pPr/>
        </w:pPrChange>
      </w:pPr>
      <w:ins w:id="10" w:author="João Martins" w:date="2013-03-16T09:59:00Z">
        <w:r>
          <w:rPr>
            <w:lang w:val="en-GB"/>
          </w:rPr>
          <w:t>Document needs a new English review</w:t>
        </w:r>
      </w:ins>
    </w:p>
    <w:p w14:paraId="2BBEE55E" w14:textId="0538BC22" w:rsidR="00482B95" w:rsidRDefault="00B609F8" w:rsidP="00482B9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Technology in vision statement:</w:t>
      </w:r>
      <w:ins w:id="11" w:author="João Martins" w:date="2013-03-13T23:29:00Z">
        <w:r w:rsidR="00302A32">
          <w:rPr>
            <w:lang w:val="en-GB"/>
          </w:rPr>
          <w:t xml:space="preserve"> Decision: Review Technical specifications</w:t>
        </w:r>
      </w:ins>
    </w:p>
    <w:p w14:paraId="5571FEF8" w14:textId="0B4B48F1" w:rsidR="00B609F8" w:rsidDel="004E0C4E" w:rsidRDefault="00B609F8" w:rsidP="00B609F8">
      <w:pPr>
        <w:pStyle w:val="ListParagraph"/>
        <w:numPr>
          <w:ilvl w:val="1"/>
          <w:numId w:val="10"/>
        </w:numPr>
        <w:rPr>
          <w:del w:id="12" w:author="João Martins" w:date="2013-03-16T09:59:00Z"/>
          <w:lang w:val="en-GB"/>
        </w:rPr>
      </w:pPr>
      <w:r>
        <w:rPr>
          <w:lang w:val="en-GB"/>
        </w:rPr>
        <w:t>Framework .NET 4.5 doesn’t work on Windows XP</w:t>
      </w:r>
    </w:p>
    <w:p w14:paraId="114F564D" w14:textId="3D17B3E8" w:rsidR="00B609F8" w:rsidRPr="004E0C4E" w:rsidDel="00812C07" w:rsidRDefault="00B609F8">
      <w:pPr>
        <w:pStyle w:val="ListParagraph"/>
        <w:numPr>
          <w:ilvl w:val="1"/>
          <w:numId w:val="10"/>
        </w:numPr>
        <w:rPr>
          <w:del w:id="13" w:author="João Martins" w:date="2013-03-16T09:55:00Z"/>
          <w:lang w:val="en-GB"/>
        </w:rPr>
      </w:pPr>
      <w:del w:id="14" w:author="João Martins" w:date="2013-03-16T09:55:00Z">
        <w:r w:rsidRPr="004E0C4E" w:rsidDel="00812C07">
          <w:rPr>
            <w:lang w:val="en-GB"/>
          </w:rPr>
          <w:delText xml:space="preserve">Android 2.1 will be used </w:delText>
        </w:r>
      </w:del>
      <w:del w:id="15" w:author="João Martins" w:date="2013-03-13T23:31:00Z">
        <w:r w:rsidRPr="004E0C4E" w:rsidDel="00302A32">
          <w:rPr>
            <w:lang w:val="en-GB"/>
          </w:rPr>
          <w:delText>instead of 2.2</w:delText>
        </w:r>
      </w:del>
    </w:p>
    <w:p w14:paraId="2BAE7229" w14:textId="0DBD28A8" w:rsidR="00B609F8" w:rsidRDefault="00B609F8">
      <w:pPr>
        <w:pStyle w:val="ListParagraph"/>
        <w:numPr>
          <w:ilvl w:val="1"/>
          <w:numId w:val="10"/>
        </w:numPr>
        <w:rPr>
          <w:lang w:val="en-GB"/>
        </w:rPr>
        <w:pPrChange w:id="16" w:author="João Martins" w:date="2013-03-16T09:59:00Z">
          <w:pPr>
            <w:pStyle w:val="ListParagraph"/>
            <w:numPr>
              <w:numId w:val="10"/>
            </w:numPr>
            <w:ind w:hanging="360"/>
          </w:pPr>
        </w:pPrChange>
      </w:pPr>
      <w:del w:id="17" w:author="João Martins" w:date="2013-03-16T09:55:00Z">
        <w:r w:rsidDel="00812C07">
          <w:rPr>
            <w:lang w:val="en-GB"/>
          </w:rPr>
          <w:delText>Rev</w:delText>
        </w:r>
      </w:del>
      <w:del w:id="18" w:author="João Martins" w:date="2013-03-16T09:56:00Z">
        <w:r w:rsidDel="00812C07">
          <w:rPr>
            <w:lang w:val="en-GB"/>
          </w:rPr>
          <w:delText xml:space="preserve">iew </w:delText>
        </w:r>
      </w:del>
      <w:del w:id="19" w:author="João Martins" w:date="2013-03-16T09:59:00Z">
        <w:r w:rsidDel="004E0C4E">
          <w:rPr>
            <w:lang w:val="en-GB"/>
          </w:rPr>
          <w:delText>English.</w:delText>
        </w:r>
      </w:del>
    </w:p>
    <w:p w14:paraId="5E5E4C7C" w14:textId="77777777" w:rsidR="00B609F8" w:rsidRDefault="00B609F8" w:rsidP="00B609F8">
      <w:pPr>
        <w:rPr>
          <w:lang w:val="en-GB"/>
        </w:rPr>
      </w:pPr>
      <w:r>
        <w:rPr>
          <w:lang w:val="en-GB"/>
        </w:rPr>
        <w:t>3. Documents Management Process;</w:t>
      </w:r>
    </w:p>
    <w:p w14:paraId="62A916B9" w14:textId="2C72DAEC" w:rsidR="00B609F8" w:rsidRDefault="00812C07" w:rsidP="00B609F8">
      <w:pPr>
        <w:pStyle w:val="ListParagraph"/>
        <w:numPr>
          <w:ilvl w:val="0"/>
          <w:numId w:val="12"/>
        </w:numPr>
        <w:rPr>
          <w:lang w:val="en-GB"/>
        </w:rPr>
      </w:pPr>
      <w:ins w:id="20" w:author="João Martins" w:date="2013-03-16T09:54:00Z">
        <w:r>
          <w:rPr>
            <w:lang w:val="en-GB"/>
          </w:rPr>
          <w:t>Changing a</w:t>
        </w:r>
      </w:ins>
      <w:ins w:id="21" w:author="João Martins" w:date="2013-03-16T09:53:00Z">
        <w:r>
          <w:rPr>
            <w:lang w:val="en-GB"/>
          </w:rPr>
          <w:t xml:space="preserve"> document to deprecated seems complicated</w:t>
        </w:r>
      </w:ins>
      <w:del w:id="22" w:author="João Martins" w:date="2013-03-16T09:53:00Z">
        <w:r w:rsidR="00B609F8" w:rsidDel="00812C07">
          <w:rPr>
            <w:lang w:val="en-GB"/>
          </w:rPr>
          <w:delText>Review in Lifecycle the Yes</w:delText>
        </w:r>
      </w:del>
      <w:del w:id="23" w:author="João Martins" w:date="2013-03-13T23:33:00Z">
        <w:r w:rsidR="00B609F8" w:rsidDel="00302A32">
          <w:rPr>
            <w:lang w:val="en-GB"/>
          </w:rPr>
          <w:delText>/No</w:delText>
        </w:r>
      </w:del>
      <w:del w:id="24" w:author="João Martins" w:date="2013-03-16T09:53:00Z">
        <w:r w:rsidR="00B609F8" w:rsidDel="00812C07">
          <w:rPr>
            <w:lang w:val="en-GB"/>
          </w:rPr>
          <w:delText xml:space="preserve"> Statement</w:delText>
        </w:r>
      </w:del>
      <w:del w:id="25" w:author="João Martins" w:date="2013-03-13T23:33:00Z">
        <w:r w:rsidR="00B609F8" w:rsidDel="00302A32">
          <w:rPr>
            <w:lang w:val="en-GB"/>
          </w:rPr>
          <w:delText>s</w:delText>
        </w:r>
      </w:del>
    </w:p>
    <w:p w14:paraId="0BD9A3B5" w14:textId="509C7481" w:rsidR="00B609F8" w:rsidDel="00A25492" w:rsidRDefault="00B609F8" w:rsidP="00B609F8">
      <w:pPr>
        <w:pStyle w:val="ListParagraph"/>
        <w:numPr>
          <w:ilvl w:val="0"/>
          <w:numId w:val="12"/>
        </w:numPr>
        <w:rPr>
          <w:del w:id="26" w:author="João Martins" w:date="2013-03-13T22:25:00Z"/>
          <w:lang w:val="en-GB"/>
        </w:rPr>
      </w:pPr>
      <w:del w:id="27" w:author="João Martins" w:date="2013-03-13T22:25:00Z">
        <w:r w:rsidDel="00A25492">
          <w:rPr>
            <w:lang w:val="en-GB"/>
          </w:rPr>
          <w:delText>Lifecycle isn’t clear between draft and deprecated</w:delText>
        </w:r>
      </w:del>
    </w:p>
    <w:p w14:paraId="376A0AD4" w14:textId="4C90FA94" w:rsidR="00B609F8" w:rsidRPr="00B609F8" w:rsidDel="00302A32" w:rsidRDefault="00B609F8" w:rsidP="00B609F8">
      <w:pPr>
        <w:pStyle w:val="ListParagraph"/>
        <w:numPr>
          <w:ilvl w:val="0"/>
          <w:numId w:val="12"/>
        </w:numPr>
        <w:rPr>
          <w:del w:id="28" w:author="João Martins" w:date="2013-03-13T23:34:00Z"/>
          <w:lang w:val="en-GB"/>
        </w:rPr>
      </w:pPr>
      <w:del w:id="29" w:author="João Martins" w:date="2013-03-13T23:34:00Z">
        <w:r w:rsidDel="00302A32">
          <w:rPr>
            <w:lang w:val="en-GB"/>
          </w:rPr>
          <w:delText>H</w:delText>
        </w:r>
        <w:r w:rsidRPr="00B609F8" w:rsidDel="00302A32">
          <w:rPr>
            <w:lang w:val="en-GB"/>
          </w:rPr>
          <w:delText xml:space="preserve">as no references to the increment of </w:delText>
        </w:r>
      </w:del>
      <w:del w:id="30" w:author="João Martins" w:date="2013-03-13T22:25:00Z">
        <w:r w:rsidRPr="00B609F8" w:rsidDel="00A25492">
          <w:rPr>
            <w:lang w:val="en-GB"/>
          </w:rPr>
          <w:delText>issues</w:delText>
        </w:r>
        <w:r w:rsidDel="00A25492">
          <w:rPr>
            <w:lang w:val="en-GB"/>
          </w:rPr>
          <w:delText xml:space="preserve"> </w:delText>
        </w:r>
      </w:del>
    </w:p>
    <w:p w14:paraId="7A2E4A11" w14:textId="77777777" w:rsidR="00B609F8" w:rsidRDefault="00B609F8" w:rsidP="00B609F8">
      <w:pPr>
        <w:rPr>
          <w:lang w:val="en-GB"/>
        </w:rPr>
      </w:pPr>
      <w:r>
        <w:rPr>
          <w:lang w:val="en-GB"/>
        </w:rPr>
        <w:t>4. Project Planning Process;</w:t>
      </w:r>
    </w:p>
    <w:p w14:paraId="5CDC7352" w14:textId="77777777" w:rsidR="00B609F8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Improve inputs ( Vision and Scope to generate a necessity)</w:t>
      </w:r>
    </w:p>
    <w:p w14:paraId="10410874" w14:textId="77777777"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Correct the name Poker Planning to Planning Poker</w:t>
      </w:r>
    </w:p>
    <w:p w14:paraId="29EE00B1" w14:textId="1BB4AF0C" w:rsidR="00A3168C" w:rsidDel="00A25492" w:rsidRDefault="00A3168C" w:rsidP="00B609F8">
      <w:pPr>
        <w:pStyle w:val="ListParagraph"/>
        <w:numPr>
          <w:ilvl w:val="0"/>
          <w:numId w:val="13"/>
        </w:numPr>
        <w:rPr>
          <w:del w:id="31" w:author="João Martins" w:date="2013-03-13T22:23:00Z"/>
          <w:lang w:val="en-GB"/>
        </w:rPr>
      </w:pPr>
      <w:r>
        <w:rPr>
          <w:lang w:val="en-GB"/>
        </w:rPr>
        <w:t>Discuss</w:t>
      </w:r>
      <w:ins w:id="32" w:author="Carla" w:date="2013-03-13T22:01:00Z">
        <w:r w:rsidR="00FC659F">
          <w:rPr>
            <w:lang w:val="en-GB"/>
          </w:rPr>
          <w:t xml:space="preserve"> and decide</w:t>
        </w:r>
      </w:ins>
      <w:r>
        <w:rPr>
          <w:lang w:val="en-GB"/>
        </w:rPr>
        <w:t xml:space="preserve"> if earned value will be inside this process</w:t>
      </w:r>
      <w:ins w:id="33" w:author="João Martins" w:date="2013-03-13T22:24:00Z">
        <w:r w:rsidR="00A25492">
          <w:rPr>
            <w:lang w:val="en-GB"/>
          </w:rPr>
          <w:t xml:space="preserve"> or in </w:t>
        </w:r>
      </w:ins>
      <w:ins w:id="34" w:author="João Martins" w:date="2013-03-13T22:25:00Z">
        <w:r w:rsidR="00A25492">
          <w:rPr>
            <w:lang w:val="en-GB"/>
          </w:rPr>
          <w:t>Project Control and Assessment Process</w:t>
        </w:r>
      </w:ins>
    </w:p>
    <w:p w14:paraId="2A9D42C5" w14:textId="7150564E" w:rsidR="00A3168C" w:rsidRPr="00A25492" w:rsidRDefault="00A3168C" w:rsidP="00A25492">
      <w:pPr>
        <w:pStyle w:val="ListParagraph"/>
        <w:numPr>
          <w:ilvl w:val="0"/>
          <w:numId w:val="13"/>
        </w:numPr>
        <w:rPr>
          <w:lang w:val="en-GB"/>
        </w:rPr>
      </w:pPr>
      <w:del w:id="35" w:author="João Martins" w:date="2013-03-13T22:23:00Z">
        <w:r w:rsidRPr="00A25492" w:rsidDel="00A25492">
          <w:rPr>
            <w:lang w:val="en-GB"/>
          </w:rPr>
          <w:delText>These Measures should be in Project Control and Assessment Process</w:delText>
        </w:r>
      </w:del>
    </w:p>
    <w:p w14:paraId="6E174971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A new Measure should be created for this process (</w:t>
      </w:r>
      <w:r w:rsidRPr="00A3168C">
        <w:rPr>
          <w:lang w:val="en-GB"/>
        </w:rPr>
        <w:t>deviation from the plan</w:t>
      </w:r>
      <w:r>
        <w:rPr>
          <w:lang w:val="en-GB"/>
        </w:rPr>
        <w:t>, effort, term and Scope)</w:t>
      </w:r>
    </w:p>
    <w:p w14:paraId="0E697801" w14:textId="147004C4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Check if the control was weak and where was the weakness</w:t>
      </w:r>
      <w:ins w:id="36" w:author="João Martins" w:date="2013-03-13T22:23:00Z">
        <w:r w:rsidR="00A25492">
          <w:rPr>
            <w:lang w:val="en-GB"/>
          </w:rPr>
          <w:t xml:space="preserve"> - Measures</w:t>
        </w:r>
      </w:ins>
    </w:p>
    <w:p w14:paraId="7F2D6CE4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Coding Standards</w:t>
      </w:r>
    </w:p>
    <w:p w14:paraId="0CB75F51" w14:textId="08007408" w:rsidR="00653309" w:rsidDel="00A25492" w:rsidRDefault="00653309" w:rsidP="00A3168C">
      <w:pPr>
        <w:pStyle w:val="ListParagraph"/>
        <w:numPr>
          <w:ilvl w:val="0"/>
          <w:numId w:val="13"/>
        </w:numPr>
        <w:rPr>
          <w:del w:id="37" w:author="João Martins" w:date="2013-03-13T22:21:00Z"/>
          <w:lang w:val="en-GB"/>
        </w:rPr>
      </w:pPr>
      <w:del w:id="38" w:author="João Martins" w:date="2013-03-13T22:21:00Z">
        <w:r w:rsidDel="00A25492">
          <w:rPr>
            <w:lang w:val="en-GB"/>
          </w:rPr>
          <w:delText>Define Quality Requirements</w:delText>
        </w:r>
      </w:del>
    </w:p>
    <w:p w14:paraId="71D05CE5" w14:textId="77777777" w:rsidR="00A3168C" w:rsidRDefault="00A3168C" w:rsidP="00A3168C">
      <w:pPr>
        <w:rPr>
          <w:lang w:val="en-GB"/>
        </w:rPr>
      </w:pPr>
      <w:r>
        <w:rPr>
          <w:lang w:val="en-GB"/>
        </w:rPr>
        <w:t>5. Requirements Process</w:t>
      </w:r>
    </w:p>
    <w:p w14:paraId="6188BF6A" w14:textId="35084EA3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Add </w:t>
      </w:r>
      <w:del w:id="39" w:author="João Martins" w:date="2013-03-13T22:20:00Z">
        <w:r w:rsidDel="00A25492">
          <w:rPr>
            <w:lang w:val="en-GB"/>
          </w:rPr>
          <w:delText xml:space="preserve">to inputs </w:delText>
        </w:r>
      </w:del>
      <w:r>
        <w:rPr>
          <w:lang w:val="en-GB"/>
        </w:rPr>
        <w:t>Vision and Scope</w:t>
      </w:r>
      <w:ins w:id="40" w:author="João Martins" w:date="2013-03-13T22:20:00Z">
        <w:r w:rsidR="00A25492">
          <w:rPr>
            <w:lang w:val="en-GB"/>
          </w:rPr>
          <w:t xml:space="preserve"> to inputs</w:t>
        </w:r>
      </w:ins>
    </w:p>
    <w:p w14:paraId="56243A05" w14:textId="77777777" w:rsidR="00A3168C" w:rsidRDefault="00A3168C" w:rsidP="00A3168C">
      <w:pPr>
        <w:rPr>
          <w:lang w:val="en-GB"/>
        </w:rPr>
      </w:pPr>
      <w:r>
        <w:rPr>
          <w:lang w:val="en-GB"/>
        </w:rPr>
        <w:t>6. Project Control and Assessment Process</w:t>
      </w:r>
    </w:p>
    <w:p w14:paraId="46D2BCF7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Check if earned value will be </w:t>
      </w:r>
      <w:del w:id="41" w:author="Carla" w:date="2013-03-13T22:02:00Z">
        <w:r w:rsidDel="00FC659F">
          <w:rPr>
            <w:lang w:val="en-GB"/>
          </w:rPr>
          <w:delText xml:space="preserve">or not </w:delText>
        </w:r>
      </w:del>
      <w:r>
        <w:rPr>
          <w:lang w:val="en-GB"/>
        </w:rPr>
        <w:t>in Inputs section</w:t>
      </w:r>
    </w:p>
    <w:p w14:paraId="1DA81FD5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Define how this process will act and when (this value can be in Project Planning Process)</w:t>
      </w:r>
    </w:p>
    <w:p w14:paraId="55D9E886" w14:textId="77777777" w:rsidR="00A3168C" w:rsidRDefault="00A3168C" w:rsidP="00A3168C">
      <w:pPr>
        <w:rPr>
          <w:lang w:val="en-GB"/>
        </w:rPr>
      </w:pPr>
      <w:r>
        <w:rPr>
          <w:lang w:val="en-GB"/>
        </w:rPr>
        <w:t>7</w:t>
      </w:r>
      <w:r w:rsidR="00653309">
        <w:rPr>
          <w:lang w:val="en-GB"/>
        </w:rPr>
        <w:t xml:space="preserve">. Changes to </w:t>
      </w:r>
      <w:r w:rsidR="00653309" w:rsidRPr="00DC13A9">
        <w:rPr>
          <w:lang w:val="en-GB"/>
        </w:rPr>
        <w:t xml:space="preserve">processes </w:t>
      </w:r>
      <w:r w:rsidR="00653309">
        <w:rPr>
          <w:lang w:val="en-GB"/>
        </w:rPr>
        <w:t>estimates</w:t>
      </w:r>
    </w:p>
    <w:p w14:paraId="23BA34B9" w14:textId="77777777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Start planning while defining the Processes</w:t>
      </w:r>
    </w:p>
    <w:p w14:paraId="39856118" w14:textId="15865F65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Kick off meeting estimated to </w:t>
      </w:r>
      <w:ins w:id="42" w:author="João Martins" w:date="2013-03-16T10:05:00Z">
        <w:r w:rsidR="004E0C4E">
          <w:rPr>
            <w:lang w:val="en-GB"/>
          </w:rPr>
          <w:t>0</w:t>
        </w:r>
      </w:ins>
      <w:r>
        <w:rPr>
          <w:lang w:val="en-GB"/>
        </w:rPr>
        <w:t>8/04/2013 ( requires Project and Quality Plan)</w:t>
      </w:r>
    </w:p>
    <w:p w14:paraId="4CEA9EEC" w14:textId="1B5EC369" w:rsidR="00653309" w:rsidDel="00A25492" w:rsidRDefault="00653309" w:rsidP="00653309">
      <w:pPr>
        <w:rPr>
          <w:del w:id="43" w:author="João Martins" w:date="2013-03-13T22:20:00Z"/>
          <w:lang w:val="en-GB"/>
        </w:rPr>
      </w:pPr>
      <w:del w:id="44" w:author="João Martins" w:date="2013-03-13T22:20:00Z">
        <w:r w:rsidDel="00A25492">
          <w:rPr>
            <w:lang w:val="en-GB"/>
          </w:rPr>
          <w:delText>8. Dashboard review</w:delText>
        </w:r>
      </w:del>
    </w:p>
    <w:p w14:paraId="5FDFAF54" w14:textId="173CA18F" w:rsidR="00653309" w:rsidRPr="00653309" w:rsidDel="00A25492" w:rsidRDefault="00653309" w:rsidP="00653309">
      <w:pPr>
        <w:pStyle w:val="ListParagraph"/>
        <w:numPr>
          <w:ilvl w:val="0"/>
          <w:numId w:val="16"/>
        </w:numPr>
        <w:rPr>
          <w:del w:id="45" w:author="João Martins" w:date="2013-03-13T22:20:00Z"/>
          <w:lang w:val="en-GB"/>
        </w:rPr>
      </w:pPr>
      <w:del w:id="46" w:author="João Martins" w:date="2013-03-13T22:20:00Z">
        <w:r w:rsidDel="00A25492">
          <w:rPr>
            <w:lang w:val="en-GB"/>
          </w:rPr>
          <w:delText>Update Milestones</w:delText>
        </w:r>
      </w:del>
    </w:p>
    <w:p w14:paraId="2356236D" w14:textId="77777777" w:rsidR="00A3168C" w:rsidRPr="00A3168C" w:rsidRDefault="00A3168C" w:rsidP="00A3168C">
      <w:pPr>
        <w:ind w:left="360"/>
        <w:rPr>
          <w:lang w:val="en-GB"/>
        </w:rPr>
      </w:pPr>
    </w:p>
    <w:p w14:paraId="3A99D461" w14:textId="77777777" w:rsidR="005F45A8" w:rsidRPr="00DC13A9" w:rsidRDefault="005F45A8">
      <w:pPr>
        <w:rPr>
          <w:lang w:val="en-GB"/>
        </w:rPr>
      </w:pPr>
    </w:p>
    <w:p w14:paraId="3A756787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45117B29" w14:textId="77777777" w:rsidR="005F45A8" w:rsidRPr="00DC13A9" w:rsidRDefault="005F45A8">
      <w:pPr>
        <w:rPr>
          <w:lang w:val="en-GB"/>
        </w:rPr>
      </w:pPr>
    </w:p>
    <w:p w14:paraId="4AAEBAEC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14:paraId="2C45C035" w14:textId="77777777" w:rsidR="00AC13A9" w:rsidRPr="00F10B01" w:rsidRDefault="00653309" w:rsidP="00AC13A9">
      <w:pPr>
        <w:rPr>
          <w:ins w:id="47" w:author="João Martins" w:date="2013-03-13T22:18:00Z"/>
          <w:lang w:val="en-GB"/>
        </w:rPr>
      </w:pPr>
      <w:r>
        <w:rPr>
          <w:lang w:val="en-GB"/>
        </w:rPr>
        <w:tab/>
      </w:r>
    </w:p>
    <w:p w14:paraId="0AEB8E3E" w14:textId="77777777" w:rsidR="00AC13A9" w:rsidRDefault="00AC13A9" w:rsidP="00AC13A9">
      <w:pPr>
        <w:rPr>
          <w:ins w:id="48" w:author="João Martins" w:date="2013-03-13T22:18:00Z"/>
          <w:lang w:val="en-GB"/>
        </w:rPr>
      </w:pPr>
      <w:ins w:id="49" w:author="João Martins" w:date="2013-03-13T22:18:00Z">
        <w:r w:rsidRPr="00F10B01">
          <w:rPr>
            <w:lang w:val="en-GB"/>
          </w:rPr>
          <w:t>AI1</w:t>
        </w:r>
        <w:r>
          <w:rPr>
            <w:lang w:val="en-GB"/>
          </w:rPr>
          <w:t xml:space="preserve"> – Create </w:t>
        </w:r>
        <w:proofErr w:type="spellStart"/>
        <w:r>
          <w:rPr>
            <w:lang w:val="en-GB"/>
          </w:rPr>
          <w:t>DashBoard</w:t>
        </w:r>
        <w:proofErr w:type="spellEnd"/>
        <w:r>
          <w:rPr>
            <w:lang w:val="en-GB"/>
          </w:rPr>
          <w:t xml:space="preserve"> – FB – </w:t>
        </w:r>
        <w:r>
          <w:rPr>
            <w:b/>
            <w:color w:val="auto"/>
            <w:lang w:val="en-GB"/>
          </w:rPr>
          <w:t>Done</w:t>
        </w:r>
        <w:r>
          <w:rPr>
            <w:lang w:val="en-GB"/>
          </w:rPr>
          <w:t>.</w:t>
        </w:r>
      </w:ins>
    </w:p>
    <w:p w14:paraId="09BCA3F6" w14:textId="77777777" w:rsidR="00AC13A9" w:rsidRDefault="00AC13A9" w:rsidP="00AC13A9">
      <w:pPr>
        <w:rPr>
          <w:ins w:id="50" w:author="João Martins" w:date="2013-03-13T22:18:00Z"/>
          <w:color w:val="FF0000"/>
          <w:lang w:val="en-GB"/>
        </w:rPr>
      </w:pPr>
      <w:ins w:id="51" w:author="João Martins" w:date="2013-03-13T22:18:00Z">
        <w:r>
          <w:rPr>
            <w:lang w:val="en-GB"/>
          </w:rPr>
          <w:tab/>
          <w:t xml:space="preserve">AI2 – Logs and Time records in SVN – MO – </w:t>
        </w:r>
        <w:r w:rsidRPr="00F10B01">
          <w:rPr>
            <w:b/>
            <w:color w:val="auto"/>
            <w:lang w:val="en-GB"/>
          </w:rPr>
          <w:t>Done</w:t>
        </w:r>
      </w:ins>
    </w:p>
    <w:p w14:paraId="24EADA21" w14:textId="77777777" w:rsidR="00AC13A9" w:rsidRDefault="00AC13A9" w:rsidP="00AC13A9">
      <w:pPr>
        <w:rPr>
          <w:ins w:id="52" w:author="João Martins" w:date="2013-03-13T22:18:00Z"/>
          <w:b/>
          <w:color w:val="auto"/>
          <w:lang w:val="en-GB"/>
        </w:rPr>
      </w:pPr>
      <w:ins w:id="53" w:author="João Martins" w:date="2013-03-13T22:18:00Z">
        <w:r>
          <w:rPr>
            <w:color w:val="FF0000"/>
            <w:lang w:val="en-GB"/>
          </w:rPr>
          <w:tab/>
        </w:r>
        <w:r w:rsidRPr="00F10B01">
          <w:rPr>
            <w:lang w:val="en-GB"/>
          </w:rPr>
          <w:t>AI3 – Plan when processes will be defined – C</w:t>
        </w:r>
        <w:r>
          <w:rPr>
            <w:lang w:val="en-GB"/>
          </w:rPr>
          <w:t>M</w:t>
        </w:r>
        <w:r w:rsidRPr="00F10B01">
          <w:rPr>
            <w:lang w:val="en-GB"/>
          </w:rPr>
          <w:t xml:space="preserve"> – </w:t>
        </w:r>
        <w:r>
          <w:rPr>
            <w:b/>
            <w:color w:val="auto"/>
            <w:lang w:val="en-GB"/>
          </w:rPr>
          <w:t>Done</w:t>
        </w:r>
      </w:ins>
    </w:p>
    <w:p w14:paraId="60BEDB95" w14:textId="77777777" w:rsidR="00AC13A9" w:rsidRPr="00F10B01" w:rsidRDefault="00AC13A9" w:rsidP="00AC13A9">
      <w:pPr>
        <w:rPr>
          <w:ins w:id="54" w:author="João Martins" w:date="2013-03-13T22:18:00Z"/>
          <w:b/>
          <w:color w:val="auto"/>
          <w:lang w:val="en-GB"/>
        </w:rPr>
      </w:pPr>
      <w:ins w:id="55" w:author="João Martins" w:date="2013-03-13T22:18:00Z">
        <w:r>
          <w:rPr>
            <w:color w:val="auto"/>
            <w:lang w:val="en-GB"/>
          </w:rPr>
          <w:tab/>
          <w:t xml:space="preserve">AI4 – Build first draft of project Vision and Scope – JG – </w:t>
        </w:r>
        <w:r>
          <w:rPr>
            <w:b/>
            <w:color w:val="auto"/>
            <w:lang w:val="en-GB"/>
          </w:rPr>
          <w:t>Done</w:t>
        </w:r>
      </w:ins>
    </w:p>
    <w:p w14:paraId="14FADACB" w14:textId="77777777" w:rsidR="00AC13A9" w:rsidRDefault="00AC13A9" w:rsidP="00AC13A9">
      <w:pPr>
        <w:rPr>
          <w:ins w:id="56" w:author="João Martins" w:date="2013-03-13T22:18:00Z"/>
          <w:lang w:val="en-GB"/>
        </w:rPr>
      </w:pPr>
      <w:ins w:id="57" w:author="João Martins" w:date="2013-03-13T22:18:00Z">
        <w:r>
          <w:rPr>
            <w:lang w:val="en-GB"/>
          </w:rPr>
          <w:tab/>
          <w:t>AI5 – Define Project Planning Process – FB – Almost Done</w:t>
        </w:r>
      </w:ins>
    </w:p>
    <w:p w14:paraId="76A8544A" w14:textId="77777777" w:rsidR="00AC13A9" w:rsidRDefault="00AC13A9" w:rsidP="00AC13A9">
      <w:pPr>
        <w:rPr>
          <w:ins w:id="58" w:author="João Martins" w:date="2013-03-13T22:18:00Z"/>
          <w:lang w:val="en-GB"/>
        </w:rPr>
      </w:pPr>
      <w:ins w:id="59" w:author="João Martins" w:date="2013-03-13T22:18:00Z">
        <w:r>
          <w:rPr>
            <w:lang w:val="en-GB"/>
          </w:rPr>
          <w:tab/>
          <w:t xml:space="preserve">AI6 – Refinement and Review of the Vision and Scope document – JG – </w:t>
        </w:r>
        <w:r w:rsidRPr="00F373AC">
          <w:rPr>
            <w:b/>
            <w:lang w:val="en-GB"/>
          </w:rPr>
          <w:t>Almost Done</w:t>
        </w:r>
      </w:ins>
    </w:p>
    <w:p w14:paraId="32B6A414" w14:textId="77777777" w:rsidR="00AC13A9" w:rsidRDefault="00AC13A9" w:rsidP="00AC13A9">
      <w:pPr>
        <w:rPr>
          <w:ins w:id="60" w:author="João Martins" w:date="2013-03-13T22:18:00Z"/>
          <w:lang w:val="en-GB"/>
        </w:rPr>
      </w:pPr>
      <w:ins w:id="61" w:author="João Martins" w:date="2013-03-13T22:18:00Z">
        <w:r>
          <w:rPr>
            <w:lang w:val="en-GB"/>
          </w:rPr>
          <w:tab/>
          <w:t>AI7 – Review and approve the documents management process –</w:t>
        </w:r>
        <w:r w:rsidRPr="00F373AC">
          <w:rPr>
            <w:b/>
            <w:lang w:val="en-GB"/>
          </w:rPr>
          <w:t>Done</w:t>
        </w:r>
      </w:ins>
    </w:p>
    <w:p w14:paraId="23C15D39" w14:textId="77777777" w:rsidR="00AC13A9" w:rsidRDefault="00AC13A9" w:rsidP="00AC13A9">
      <w:pPr>
        <w:ind w:left="720" w:firstLine="720"/>
        <w:rPr>
          <w:ins w:id="62" w:author="João Martins" w:date="2013-03-13T22:18:00Z"/>
          <w:lang w:val="en-GB"/>
        </w:rPr>
      </w:pPr>
      <w:ins w:id="63" w:author="João Martins" w:date="2013-03-13T22:18:00Z">
        <w:r>
          <w:rPr>
            <w:lang w:val="en-GB"/>
          </w:rPr>
          <w:t>A|7.1 – Review – FB</w:t>
        </w:r>
      </w:ins>
    </w:p>
    <w:p w14:paraId="4C2211E6" w14:textId="5985F698" w:rsidR="00AC13A9" w:rsidRDefault="00A44733" w:rsidP="00AC13A9">
      <w:pPr>
        <w:ind w:left="720" w:firstLine="720"/>
        <w:rPr>
          <w:ins w:id="64" w:author="João Martins" w:date="2013-03-13T22:18:00Z"/>
          <w:lang w:val="en-GB"/>
        </w:rPr>
      </w:pPr>
      <w:ins w:id="65" w:author="João Martins" w:date="2013-03-13T22:18:00Z">
        <w:r>
          <w:rPr>
            <w:lang w:val="en-GB"/>
          </w:rPr>
          <w:t>A|</w:t>
        </w:r>
        <w:r w:rsidR="00AC13A9">
          <w:rPr>
            <w:lang w:val="en-GB"/>
          </w:rPr>
          <w:t>7.2 – Approve – RG &amp; JG</w:t>
        </w:r>
      </w:ins>
    </w:p>
    <w:p w14:paraId="52157540" w14:textId="77777777" w:rsidR="00AC13A9" w:rsidRPr="00F373AC" w:rsidRDefault="00AC13A9" w:rsidP="00AC13A9">
      <w:pPr>
        <w:rPr>
          <w:ins w:id="66" w:author="João Martins" w:date="2013-03-13T22:18:00Z"/>
          <w:b/>
          <w:lang w:val="en-GB"/>
        </w:rPr>
      </w:pPr>
      <w:ins w:id="67" w:author="João Martins" w:date="2013-03-13T22:18:00Z">
        <w:r>
          <w:rPr>
            <w:lang w:val="en-GB"/>
          </w:rPr>
          <w:tab/>
          <w:t>AI8 – Redefine processes list and estimations – CM -</w:t>
        </w:r>
        <w:r w:rsidRPr="00F373AC">
          <w:rPr>
            <w:b/>
            <w:lang w:val="en-GB"/>
          </w:rPr>
          <w:t>Done</w:t>
        </w:r>
      </w:ins>
    </w:p>
    <w:p w14:paraId="1C400A25" w14:textId="77777777" w:rsidR="00AC13A9" w:rsidRPr="00F373AC" w:rsidRDefault="00AC13A9" w:rsidP="00AC13A9">
      <w:pPr>
        <w:rPr>
          <w:ins w:id="68" w:author="João Martins" w:date="2013-03-13T22:18:00Z"/>
          <w:b/>
          <w:lang w:val="en-GB"/>
        </w:rPr>
      </w:pPr>
      <w:ins w:id="69" w:author="João Martins" w:date="2013-03-13T22:18:00Z">
        <w:r>
          <w:rPr>
            <w:lang w:val="en-GB"/>
          </w:rPr>
          <w:tab/>
          <w:t xml:space="preserve">AI9 – Reorganize dashboard – FB - </w:t>
        </w:r>
        <w:r w:rsidRPr="00F373AC">
          <w:rPr>
            <w:b/>
            <w:lang w:val="en-GB"/>
          </w:rPr>
          <w:t>Done</w:t>
        </w:r>
      </w:ins>
    </w:p>
    <w:p w14:paraId="5FD1E483" w14:textId="77777777" w:rsidR="00AC13A9" w:rsidRPr="00DC13A9" w:rsidRDefault="00AC13A9" w:rsidP="00AC13A9">
      <w:pPr>
        <w:rPr>
          <w:ins w:id="70" w:author="João Martins" w:date="2013-03-13T22:18:00Z"/>
          <w:lang w:val="en-GB"/>
        </w:rPr>
      </w:pPr>
    </w:p>
    <w:p w14:paraId="123862D7" w14:textId="77777777" w:rsidR="00AC13A9" w:rsidRDefault="00AC13A9" w:rsidP="00AC13A9">
      <w:pPr>
        <w:rPr>
          <w:ins w:id="71" w:author="João Martins" w:date="2013-03-13T22:18:00Z"/>
          <w:lang w:val="en-GB"/>
        </w:rPr>
      </w:pPr>
      <w:ins w:id="72" w:author="João Martins" w:date="2013-03-13T22:18:00Z">
        <w:r>
          <w:rPr>
            <w:lang w:val="en-GB"/>
          </w:rPr>
          <w:tab/>
          <w:t>AI10 – Finish Project Planning Process – JM &amp; FB</w:t>
        </w:r>
      </w:ins>
    </w:p>
    <w:p w14:paraId="18347F24" w14:textId="77777777" w:rsidR="00AC13A9" w:rsidRDefault="00AC13A9" w:rsidP="00AC13A9">
      <w:pPr>
        <w:rPr>
          <w:ins w:id="73" w:author="João Martins" w:date="2013-03-13T22:18:00Z"/>
          <w:lang w:val="en-GB"/>
        </w:rPr>
      </w:pPr>
      <w:ins w:id="74" w:author="João Martins" w:date="2013-03-13T22:18:00Z">
        <w:r>
          <w:rPr>
            <w:lang w:val="en-GB"/>
          </w:rPr>
          <w:tab/>
          <w:t>AI11 – Start Review Process – MO &amp; FB</w:t>
        </w:r>
      </w:ins>
    </w:p>
    <w:p w14:paraId="30FE41ED" w14:textId="0352183D" w:rsidR="00AC13A9" w:rsidRDefault="00AC13A9" w:rsidP="00AC13A9">
      <w:pPr>
        <w:rPr>
          <w:ins w:id="75" w:author="João Martins" w:date="2013-03-13T22:18:00Z"/>
          <w:lang w:val="en-GB"/>
        </w:rPr>
      </w:pPr>
      <w:ins w:id="76" w:author="João Martins" w:date="2013-03-13T22:18:00Z">
        <w:r>
          <w:rPr>
            <w:lang w:val="en-GB"/>
          </w:rPr>
          <w:tab/>
          <w:t>AI12 – Finish Requirements Process - JG &amp; CM</w:t>
        </w:r>
      </w:ins>
    </w:p>
    <w:p w14:paraId="2533DD44" w14:textId="16D15B5F" w:rsidR="00AC13A9" w:rsidRDefault="00AC13A9" w:rsidP="00AC13A9">
      <w:pPr>
        <w:rPr>
          <w:ins w:id="77" w:author="João Martins" w:date="2013-03-13T22:18:00Z"/>
          <w:lang w:val="en-GB"/>
        </w:rPr>
      </w:pPr>
      <w:ins w:id="78" w:author="João Martins" w:date="2013-03-13T22:18:00Z">
        <w:r>
          <w:rPr>
            <w:lang w:val="en-GB"/>
          </w:rPr>
          <w:tab/>
          <w:t xml:space="preserve">AI13 – </w:t>
        </w:r>
      </w:ins>
      <w:ins w:id="79" w:author="João Martins" w:date="2013-03-16T10:06:00Z">
        <w:r w:rsidR="00F426CE">
          <w:rPr>
            <w:lang w:val="en-GB"/>
          </w:rPr>
          <w:t>Ready for r</w:t>
        </w:r>
      </w:ins>
      <w:ins w:id="80" w:author="João Martins" w:date="2013-03-13T22:18:00Z">
        <w:r>
          <w:rPr>
            <w:lang w:val="en-GB"/>
          </w:rPr>
          <w:t>eview Project Assessment and Control Process – DS &amp; RG</w:t>
        </w:r>
      </w:ins>
    </w:p>
    <w:p w14:paraId="51BC4E12" w14:textId="77777777" w:rsidR="005F45A8" w:rsidDel="00AC13A9" w:rsidRDefault="00653309" w:rsidP="00AC13A9">
      <w:pPr>
        <w:rPr>
          <w:del w:id="81" w:author="João Martins" w:date="2013-03-13T22:18:00Z"/>
          <w:lang w:val="en-GB"/>
        </w:rPr>
      </w:pPr>
      <w:del w:id="82" w:author="João Martins" w:date="2013-03-13T22:18:00Z">
        <w:r w:rsidDel="00AC13A9">
          <w:rPr>
            <w:lang w:val="en-GB"/>
          </w:rPr>
          <w:delText>AI1 – Finish Project Planning Process</w:delText>
        </w:r>
      </w:del>
    </w:p>
    <w:p w14:paraId="400BF69C" w14:textId="77777777" w:rsidR="00653309" w:rsidDel="00AC13A9" w:rsidRDefault="00653309" w:rsidP="00AC13A9">
      <w:pPr>
        <w:rPr>
          <w:del w:id="83" w:author="João Martins" w:date="2013-03-13T22:18:00Z"/>
          <w:lang w:val="en-GB"/>
        </w:rPr>
      </w:pPr>
      <w:del w:id="84" w:author="João Martins" w:date="2013-03-13T22:18:00Z">
        <w:r w:rsidDel="00AC13A9">
          <w:rPr>
            <w:lang w:val="en-GB"/>
          </w:rPr>
          <w:tab/>
          <w:delText>AI2 – Start Review Process</w:delText>
        </w:r>
      </w:del>
    </w:p>
    <w:p w14:paraId="260091FE" w14:textId="77777777" w:rsidR="00653309" w:rsidDel="00AC13A9" w:rsidRDefault="00653309" w:rsidP="00AC13A9">
      <w:pPr>
        <w:rPr>
          <w:del w:id="85" w:author="João Martins" w:date="2013-03-13T22:18:00Z"/>
          <w:lang w:val="en-GB"/>
        </w:rPr>
      </w:pPr>
      <w:del w:id="86" w:author="João Martins" w:date="2013-03-13T22:18:00Z">
        <w:r w:rsidDel="00AC13A9">
          <w:rPr>
            <w:lang w:val="en-GB"/>
          </w:rPr>
          <w:tab/>
          <w:delText>AI3 – Finish Requirements Process</w:delText>
        </w:r>
      </w:del>
    </w:p>
    <w:p w14:paraId="7EED9682" w14:textId="77777777" w:rsidR="00653309" w:rsidDel="00AC13A9" w:rsidRDefault="00653309" w:rsidP="00AC13A9">
      <w:pPr>
        <w:rPr>
          <w:del w:id="87" w:author="João Martins" w:date="2013-03-13T22:18:00Z"/>
          <w:lang w:val="en-GB"/>
        </w:rPr>
      </w:pPr>
      <w:del w:id="88" w:author="João Martins" w:date="2013-03-13T22:18:00Z">
        <w:r w:rsidDel="00AC13A9">
          <w:rPr>
            <w:lang w:val="en-GB"/>
          </w:rPr>
          <w:tab/>
          <w:delText>AI4 – Review Project Control and Assessment Process</w:delText>
        </w:r>
      </w:del>
    </w:p>
    <w:p w14:paraId="7BB4063D" w14:textId="77777777"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14:paraId="44604CAB" w14:textId="77777777" w:rsidR="005F45A8" w:rsidRPr="00DC13A9" w:rsidRDefault="005F45A8">
      <w:pPr>
        <w:rPr>
          <w:lang w:val="en-GB"/>
        </w:rPr>
      </w:pPr>
    </w:p>
    <w:p w14:paraId="3D6A155C" w14:textId="77777777" w:rsidR="005F45A8" w:rsidRPr="00DC13A9" w:rsidRDefault="005F45A8">
      <w:pPr>
        <w:rPr>
          <w:lang w:val="en-GB"/>
        </w:rPr>
      </w:pPr>
    </w:p>
    <w:p w14:paraId="29C25113" w14:textId="77777777" w:rsidR="005F45A8" w:rsidRPr="00DC13A9" w:rsidRDefault="005F45A8">
      <w:pPr>
        <w:rPr>
          <w:lang w:val="en-GB"/>
        </w:rPr>
      </w:pPr>
    </w:p>
    <w:p w14:paraId="1EAD19E6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1C757C8" w14:textId="77777777" w:rsidR="005F45A8" w:rsidRPr="00DC13A9" w:rsidRDefault="005F45A8">
      <w:pPr>
        <w:rPr>
          <w:lang w:val="en-GB"/>
        </w:rPr>
      </w:pPr>
    </w:p>
    <w:p w14:paraId="077F7B96" w14:textId="182FDC4C" w:rsidR="005F45A8" w:rsidRPr="00DC13A9" w:rsidDel="00A44733" w:rsidRDefault="001B064D">
      <w:pPr>
        <w:rPr>
          <w:del w:id="89" w:author="João Martins" w:date="2013-03-13T22:29:00Z"/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del w:id="90" w:author="João Martins" w:date="2013-03-16T10:07:00Z">
        <w:r w:rsidR="00764D88" w:rsidRPr="00DC13A9" w:rsidDel="0081115A">
          <w:rPr>
            <w:lang w:val="en-GB"/>
          </w:rPr>
          <w:delText>11</w:delText>
        </w:r>
      </w:del>
      <w:ins w:id="91" w:author="João Martins" w:date="2013-03-16T10:07:00Z">
        <w:r w:rsidR="0081115A">
          <w:rPr>
            <w:lang w:val="en-GB"/>
          </w:rPr>
          <w:t>18</w:t>
        </w:r>
      </w:ins>
      <w:r w:rsidRPr="00DC13A9">
        <w:rPr>
          <w:lang w:val="en-GB"/>
        </w:rPr>
        <w:t>/3/2013, 22:</w:t>
      </w:r>
      <w:ins w:id="92" w:author="João Martins" w:date="2013-03-16T10:08:00Z">
        <w:r w:rsidR="00206132">
          <w:rPr>
            <w:lang w:val="en-GB"/>
          </w:rPr>
          <w:t>00</w:t>
        </w:r>
      </w:ins>
      <w:del w:id="93" w:author="João Martins" w:date="2013-03-16T10:08:00Z">
        <w:r w:rsidR="00764D88" w:rsidRPr="00DC13A9" w:rsidDel="00206132">
          <w:rPr>
            <w:lang w:val="en-GB"/>
          </w:rPr>
          <w:delText>45</w:delText>
        </w:r>
      </w:del>
      <w:r w:rsidR="000E08B5">
        <w:rPr>
          <w:lang w:val="en-GB"/>
        </w:rPr>
        <w:t xml:space="preserve">; Moderator: </w:t>
      </w:r>
      <w:ins w:id="94" w:author="João Martins" w:date="2013-03-16T10:08:00Z">
        <w:r w:rsidR="0081115A">
          <w:rPr>
            <w:lang w:val="en-GB"/>
          </w:rPr>
          <w:t>MO</w:t>
        </w:r>
      </w:ins>
      <w:del w:id="95" w:author="João Martins" w:date="2013-03-16T10:08:00Z">
        <w:r w:rsidR="000E08B5" w:rsidDel="0081115A">
          <w:rPr>
            <w:lang w:val="en-GB"/>
          </w:rPr>
          <w:delText>MO</w:delText>
        </w:r>
      </w:del>
    </w:p>
    <w:p w14:paraId="40B4DA92" w14:textId="77777777" w:rsidR="005F45A8" w:rsidRPr="00DC13A9" w:rsidDel="00A44733" w:rsidRDefault="005F45A8">
      <w:pPr>
        <w:rPr>
          <w:del w:id="96" w:author="João Martins" w:date="2013-03-13T22:29:00Z"/>
          <w:lang w:val="en-GB"/>
        </w:rPr>
      </w:pPr>
    </w:p>
    <w:p w14:paraId="7531EBE7" w14:textId="77777777" w:rsidR="005F45A8" w:rsidRPr="00DC13A9" w:rsidDel="00A44733" w:rsidRDefault="005F45A8">
      <w:pPr>
        <w:rPr>
          <w:del w:id="97" w:author="João Martins" w:date="2013-03-13T22:29:00Z"/>
          <w:lang w:val="en-GB"/>
        </w:rPr>
      </w:pPr>
    </w:p>
    <w:p w14:paraId="1733E718" w14:textId="77777777" w:rsidR="005F45A8" w:rsidRPr="00DC13A9" w:rsidDel="00A44733" w:rsidRDefault="005F45A8">
      <w:pPr>
        <w:rPr>
          <w:del w:id="98" w:author="João Martins" w:date="2013-03-13T22:29:00Z"/>
          <w:lang w:val="en-GB"/>
        </w:rPr>
      </w:pPr>
    </w:p>
    <w:p w14:paraId="3D354608" w14:textId="77777777" w:rsidR="005F45A8" w:rsidRPr="00DC13A9" w:rsidDel="00A44733" w:rsidRDefault="005F45A8">
      <w:pPr>
        <w:rPr>
          <w:del w:id="99" w:author="João Martins" w:date="2013-03-13T22:29:00Z"/>
          <w:lang w:val="en-GB"/>
        </w:rPr>
      </w:pPr>
    </w:p>
    <w:p w14:paraId="3FCC713B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0F669" w14:textId="77777777" w:rsidR="007F7674" w:rsidRDefault="007F7674">
      <w:pPr>
        <w:spacing w:line="240" w:lineRule="auto"/>
      </w:pPr>
      <w:r>
        <w:separator/>
      </w:r>
    </w:p>
  </w:endnote>
  <w:endnote w:type="continuationSeparator" w:id="0">
    <w:p w14:paraId="11E824A5" w14:textId="77777777" w:rsidR="007F7674" w:rsidRDefault="007F7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0C1DF" w14:textId="77777777" w:rsidR="007F7674" w:rsidRDefault="007F7674">
      <w:pPr>
        <w:spacing w:line="240" w:lineRule="auto"/>
      </w:pPr>
      <w:r>
        <w:separator/>
      </w:r>
    </w:p>
  </w:footnote>
  <w:footnote w:type="continuationSeparator" w:id="0">
    <w:p w14:paraId="3CD361B3" w14:textId="77777777" w:rsidR="007F7674" w:rsidRDefault="007F7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AEE6C" w14:textId="4F9296C4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 xml:space="preserve">v </w:t>
    </w:r>
    <w:ins w:id="100" w:author="João Martins" w:date="2013-03-18T17:19:00Z">
      <w:r w:rsidR="00C0601F">
        <w:rPr>
          <w:lang w:val="en-US"/>
        </w:rPr>
        <w:t>1.0</w:t>
      </w:r>
    </w:ins>
    <w:del w:id="101" w:author="João Martins" w:date="2013-03-18T17:19:00Z">
      <w:r w:rsidR="00013600" w:rsidDel="00C0601F">
        <w:rPr>
          <w:lang w:val="en-US"/>
        </w:rPr>
        <w:delText>0.1</w:delText>
      </w:r>
    </w:del>
    <w:r w:rsidRPr="007C5AAF">
      <w:rPr>
        <w:lang w:val="en-US"/>
      </w:rPr>
      <w:t xml:space="preserve"> </w:t>
    </w:r>
    <w:del w:id="102" w:author="João Martins" w:date="2013-03-18T17:19:00Z">
      <w:r w:rsidRPr="007C5AAF" w:rsidDel="00C0601F">
        <w:rPr>
          <w:color w:val="E69138"/>
          <w:lang w:val="en-US"/>
        </w:rPr>
        <w:delText>Draft</w:delText>
      </w:r>
    </w:del>
    <w:proofErr w:type="spellStart"/>
    <w:ins w:id="103" w:author="João Martins" w:date="2013-03-18T17:19:00Z">
      <w:r w:rsidR="00C0601F">
        <w:rPr>
          <w:color w:val="E69138"/>
          <w:lang w:val="en-US"/>
        </w:rPr>
        <w:t>Baselined</w:t>
      </w:r>
    </w:ins>
    <w:proofErr w:type="spellEnd"/>
  </w:p>
  <w:p w14:paraId="22E96141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EE1"/>
    <w:multiLevelType w:val="hybridMultilevel"/>
    <w:tmpl w:val="74F2F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02323"/>
    <w:multiLevelType w:val="hybridMultilevel"/>
    <w:tmpl w:val="77A4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2249A2"/>
    <w:multiLevelType w:val="hybridMultilevel"/>
    <w:tmpl w:val="06A41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2"/>
  </w:num>
  <w:num w:numId="6">
    <w:abstractNumId w:val="14"/>
  </w:num>
  <w:num w:numId="7">
    <w:abstractNumId w:val="16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A1F4E"/>
    <w:rsid w:val="001B064D"/>
    <w:rsid w:val="001C7EA5"/>
    <w:rsid w:val="001E5F1C"/>
    <w:rsid w:val="00206132"/>
    <w:rsid w:val="0023550A"/>
    <w:rsid w:val="00267BBE"/>
    <w:rsid w:val="00302A32"/>
    <w:rsid w:val="003D7712"/>
    <w:rsid w:val="004353A8"/>
    <w:rsid w:val="00473F3A"/>
    <w:rsid w:val="00475708"/>
    <w:rsid w:val="00482B95"/>
    <w:rsid w:val="004961A3"/>
    <w:rsid w:val="004D1B35"/>
    <w:rsid w:val="004E0C4E"/>
    <w:rsid w:val="004E1B18"/>
    <w:rsid w:val="00505536"/>
    <w:rsid w:val="005975DF"/>
    <w:rsid w:val="005F45A8"/>
    <w:rsid w:val="00653309"/>
    <w:rsid w:val="006553F8"/>
    <w:rsid w:val="006E149C"/>
    <w:rsid w:val="006F713D"/>
    <w:rsid w:val="00764D88"/>
    <w:rsid w:val="007C5AAF"/>
    <w:rsid w:val="007E7A13"/>
    <w:rsid w:val="007F7674"/>
    <w:rsid w:val="0081115A"/>
    <w:rsid w:val="00812C07"/>
    <w:rsid w:val="008204F1"/>
    <w:rsid w:val="008852FA"/>
    <w:rsid w:val="008B0DF5"/>
    <w:rsid w:val="00913352"/>
    <w:rsid w:val="009216A9"/>
    <w:rsid w:val="00975332"/>
    <w:rsid w:val="009815F7"/>
    <w:rsid w:val="00991179"/>
    <w:rsid w:val="00A25492"/>
    <w:rsid w:val="00A3168C"/>
    <w:rsid w:val="00A44733"/>
    <w:rsid w:val="00A468BF"/>
    <w:rsid w:val="00AC13A9"/>
    <w:rsid w:val="00AD2300"/>
    <w:rsid w:val="00B609F8"/>
    <w:rsid w:val="00BA033D"/>
    <w:rsid w:val="00BA2525"/>
    <w:rsid w:val="00BC33EB"/>
    <w:rsid w:val="00BF5DBE"/>
    <w:rsid w:val="00C0601F"/>
    <w:rsid w:val="00C32ED6"/>
    <w:rsid w:val="00D478EE"/>
    <w:rsid w:val="00D80707"/>
    <w:rsid w:val="00DA748A"/>
    <w:rsid w:val="00DB3BD4"/>
    <w:rsid w:val="00DC13A9"/>
    <w:rsid w:val="00E1363B"/>
    <w:rsid w:val="00E57A73"/>
    <w:rsid w:val="00EB172E"/>
    <w:rsid w:val="00EF47FF"/>
    <w:rsid w:val="00F426CE"/>
    <w:rsid w:val="00FC58CC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A98"/>
  <w15:docId w15:val="{0604449C-F621-4276-81FA-AB3E6F8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1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F4E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F4E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F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4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46A2-3383-4072-B90F-C43732BD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550</Words>
  <Characters>2975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Martins</cp:lastModifiedBy>
  <cp:revision>39</cp:revision>
  <dcterms:created xsi:type="dcterms:W3CDTF">2013-03-02T10:18:00Z</dcterms:created>
  <dcterms:modified xsi:type="dcterms:W3CDTF">2013-03-18T17:19:00Z</dcterms:modified>
</cp:coreProperties>
</file>