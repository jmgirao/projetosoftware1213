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6F0D45">
        <w:rPr>
          <w:lang w:val="en-GB"/>
        </w:rPr>
        <w:t>04/03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475708" w:rsidRPr="00DC13A9">
        <w:rPr>
          <w:lang w:val="en-GB"/>
        </w:rPr>
        <w:t>00</w:t>
      </w:r>
      <w:r w:rsidRPr="00DC13A9">
        <w:rPr>
          <w:lang w:val="en-GB"/>
        </w:rPr>
        <w:t xml:space="preserve">;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proofErr w:type="spellStart"/>
      <w:r w:rsidR="00475708" w:rsidRPr="00DC13A9">
        <w:rPr>
          <w:lang w:val="en-GB"/>
        </w:rPr>
        <w:t>Rui</w:t>
      </w:r>
      <w:proofErr w:type="spellEnd"/>
      <w:r w:rsidR="00475708" w:rsidRPr="00DC13A9">
        <w:rPr>
          <w:lang w:val="en-GB"/>
        </w:rPr>
        <w:t xml:space="preserve"> </w:t>
      </w:r>
      <w:proofErr w:type="spellStart"/>
      <w:r w:rsidR="00475708" w:rsidRPr="00DC13A9">
        <w:rPr>
          <w:lang w:val="en-GB"/>
        </w:rPr>
        <w:t>Ganhoto</w:t>
      </w:r>
      <w:proofErr w:type="spellEnd"/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  <w:bookmarkStart w:id="0" w:name="_GoBack"/>
      <w:bookmarkEnd w:id="0"/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764D88" w:rsidRPr="00DC13A9" w:rsidRDefault="00764D88" w:rsidP="00764D88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>Time Keeper – DS</w:t>
      </w:r>
    </w:p>
    <w:p w:rsidR="00764D88" w:rsidRPr="00E57A73" w:rsidRDefault="00764D88" w:rsidP="00E57A73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 xml:space="preserve">Note Keeper – </w:t>
      </w:r>
      <w:r w:rsidR="00E57A73">
        <w:rPr>
          <w:rFonts w:ascii="Trebuchet MS" w:eastAsia="Trebuchet MS" w:hAnsi="Trebuchet MS" w:cs="Trebuchet MS"/>
          <w:lang w:val="en-GB"/>
        </w:rPr>
        <w:t>JG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267BBE" w:rsidRPr="00DC13A9">
        <w:rPr>
          <w:lang w:val="en-GB"/>
        </w:rPr>
        <w:t xml:space="preserve"> project preparation (dashboard</w:t>
      </w:r>
      <w:r w:rsidRPr="00DC13A9">
        <w:rPr>
          <w:lang w:val="en-GB"/>
        </w:rPr>
        <w:t>) and weekly report [</w:t>
      </w:r>
      <w:r w:rsidR="00267BBE" w:rsidRPr="00DC13A9">
        <w:rPr>
          <w:lang w:val="en-GB"/>
        </w:rPr>
        <w:t>7</w:t>
      </w:r>
      <w:r w:rsidRPr="00DC13A9">
        <w:rPr>
          <w:lang w:val="en-GB"/>
        </w:rPr>
        <w:t xml:space="preserve"> min]</w:t>
      </w:r>
    </w:p>
    <w:p w:rsidR="005F45A8" w:rsidRPr="00DC13A9" w:rsidRDefault="00267BBE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1B064D" w:rsidRPr="00DC13A9">
        <w:rPr>
          <w:lang w:val="en-GB"/>
        </w:rPr>
        <w:t xml:space="preserve"> processes list</w:t>
      </w:r>
      <w:r w:rsidR="007C5AAF">
        <w:rPr>
          <w:lang w:val="en-GB"/>
        </w:rPr>
        <w:t xml:space="preserve"> and process priorities and estimates</w:t>
      </w:r>
      <w:r w:rsidR="001B064D" w:rsidRPr="00DC13A9">
        <w:rPr>
          <w:lang w:val="en-GB"/>
        </w:rPr>
        <w:t xml:space="preserve"> [1</w:t>
      </w:r>
      <w:r w:rsidR="007C5AAF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Analyse </w:t>
      </w:r>
      <w:r w:rsidR="00267BBE" w:rsidRPr="00DC13A9">
        <w:rPr>
          <w:lang w:val="en-GB"/>
        </w:rPr>
        <w:t>Vision and Scope</w:t>
      </w:r>
      <w:r w:rsidRPr="00DC13A9">
        <w:rPr>
          <w:lang w:val="en-GB"/>
        </w:rPr>
        <w:t xml:space="preserve"> [1</w:t>
      </w:r>
      <w:r w:rsidR="00267BBE" w:rsidRPr="00DC13A9">
        <w:rPr>
          <w:lang w:val="en-GB"/>
        </w:rPr>
        <w:t>3</w:t>
      </w:r>
      <w:r w:rsidRPr="00DC13A9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and commitments to the project [7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Goals for next week and AOB [3 min]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Dashboard presentation;</w:t>
      </w:r>
    </w:p>
    <w:p w:rsidR="005F45A8" w:rsidRDefault="00BA2525" w:rsidP="00BA2525">
      <w:pPr>
        <w:pStyle w:val="PargrafodaLista"/>
        <w:numPr>
          <w:ilvl w:val="0"/>
          <w:numId w:val="9"/>
        </w:numPr>
        <w:rPr>
          <w:lang w:val="en-GB"/>
        </w:rPr>
      </w:pPr>
      <w:r w:rsidRPr="00BA2525">
        <w:rPr>
          <w:lang w:val="en-GB"/>
        </w:rPr>
        <w:t xml:space="preserve">Analysis and discussion; </w:t>
      </w:r>
    </w:p>
    <w:p w:rsidR="000C5CB2" w:rsidRDefault="000C5CB2" w:rsidP="00BA2525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Recommendations on improvements:</w:t>
      </w:r>
    </w:p>
    <w:p w:rsidR="000C5CB2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Burndown</w:t>
      </w:r>
      <w:proofErr w:type="spellEnd"/>
      <w:r>
        <w:rPr>
          <w:lang w:val="en-GB"/>
        </w:rPr>
        <w:t xml:space="preserve"> Chart;</w:t>
      </w:r>
    </w:p>
    <w:p w:rsidR="000C5CB2" w:rsidRPr="00BA2525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Add links with contacts, documents and repository;</w:t>
      </w:r>
    </w:p>
    <w:p w:rsidR="005F45A8" w:rsidRDefault="007C5AAF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Weekly Report presentation;</w:t>
      </w:r>
    </w:p>
    <w:p w:rsidR="005F45A8" w:rsidRDefault="00BA2525" w:rsidP="00BA2525">
      <w:pPr>
        <w:rPr>
          <w:lang w:val="en-GB"/>
        </w:rPr>
      </w:pPr>
      <w:r>
        <w:rPr>
          <w:lang w:val="en-GB"/>
        </w:rPr>
        <w:t>3. Review Processes Lists and estimations;</w:t>
      </w:r>
    </w:p>
    <w:p w:rsidR="00BA2525" w:rsidRDefault="000C5CB2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Analysis: Project Planning P</w:t>
      </w:r>
      <w:r w:rsidR="00BA2525">
        <w:rPr>
          <w:lang w:val="en-GB"/>
        </w:rPr>
        <w:t>rocess and Software Development Process;</w:t>
      </w:r>
    </w:p>
    <w:p w:rsidR="00BA2525" w:rsidRDefault="00BA2525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Analysis estimates: too much time in the processes (effort); </w:t>
      </w:r>
    </w:p>
    <w:p w:rsidR="00991179" w:rsidRDefault="00991179" w:rsidP="00991179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</w:t>
      </w:r>
      <w:r w:rsidRPr="00991179">
        <w:rPr>
          <w:lang w:val="en-GB"/>
        </w:rPr>
        <w:t>iscussion of alternatives for reducing the effort</w:t>
      </w:r>
      <w:r>
        <w:rPr>
          <w:lang w:val="en-GB"/>
        </w:rPr>
        <w:t>;</w:t>
      </w:r>
    </w:p>
    <w:p w:rsidR="00991179" w:rsidRDefault="00991179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Keep the software development process (life cycle);</w:t>
      </w:r>
    </w:p>
    <w:p w:rsidR="00991179" w:rsidRPr="00BA2525" w:rsidRDefault="00991179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Possibility to dispose the Requirement analysis process and include it in the software development process;  </w:t>
      </w:r>
    </w:p>
    <w:p w:rsidR="005F45A8" w:rsidRPr="00DC13A9" w:rsidRDefault="00BA2525">
      <w:pPr>
        <w:rPr>
          <w:lang w:val="en-GB"/>
        </w:rPr>
      </w:pPr>
      <w:r>
        <w:rPr>
          <w:lang w:val="en-GB"/>
        </w:rPr>
        <w:t>4</w:t>
      </w:r>
      <w:r w:rsidR="001B064D" w:rsidRPr="00DC13A9">
        <w:rPr>
          <w:lang w:val="en-GB"/>
        </w:rPr>
        <w:t xml:space="preserve">. </w:t>
      </w:r>
      <w:r w:rsidR="00764D88" w:rsidRPr="00DC13A9">
        <w:rPr>
          <w:lang w:val="en-GB"/>
        </w:rPr>
        <w:t>Vision and Scope</w:t>
      </w:r>
    </w:p>
    <w:p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Vision and Scope presentation;</w:t>
      </w:r>
    </w:p>
    <w:p w:rsidR="005F45A8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Discussion of important aspects of the project (technology and platforms);</w:t>
      </w:r>
    </w:p>
    <w:p w:rsidR="00991179" w:rsidRPr="00BA2525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Suggestion of a colleague about a new idea for the project (Poker Planning)</w:t>
      </w:r>
      <w:r w:rsidR="00482B95">
        <w:rPr>
          <w:lang w:val="en-GB"/>
        </w:rPr>
        <w:t>;</w:t>
      </w:r>
    </w:p>
    <w:p w:rsidR="005F45A8" w:rsidRPr="00DC13A9" w:rsidRDefault="00482B95">
      <w:pPr>
        <w:rPr>
          <w:lang w:val="en-GB"/>
        </w:rPr>
      </w:pPr>
      <w:r>
        <w:rPr>
          <w:lang w:val="en-GB"/>
        </w:rPr>
        <w:t>5</w:t>
      </w:r>
      <w:r w:rsidR="001B064D" w:rsidRPr="00DC13A9">
        <w:rPr>
          <w:lang w:val="en-GB"/>
        </w:rPr>
        <w:t xml:space="preserve">. </w:t>
      </w:r>
      <w:r>
        <w:rPr>
          <w:lang w:val="en-GB"/>
        </w:rPr>
        <w:t>Review Documents Management Process;</w:t>
      </w:r>
    </w:p>
    <w:p w:rsidR="005F45A8" w:rsidRDefault="00482B95" w:rsidP="00482B95">
      <w:pPr>
        <w:rPr>
          <w:lang w:val="en-GB"/>
        </w:rPr>
      </w:pPr>
      <w:r>
        <w:rPr>
          <w:lang w:val="en-GB"/>
        </w:rPr>
        <w:t>6. Explanation of how we divide tasks;</w:t>
      </w:r>
    </w:p>
    <w:p w:rsidR="00482B95" w:rsidRDefault="00482B95" w:rsidP="00482B95">
      <w:pPr>
        <w:rPr>
          <w:lang w:val="en-GB"/>
        </w:rPr>
      </w:pPr>
      <w:r>
        <w:rPr>
          <w:lang w:val="en-GB"/>
        </w:rPr>
        <w:t>7. Analysis Individual tasks and commitments to the project:</w:t>
      </w:r>
    </w:p>
    <w:p w:rsidR="00482B95" w:rsidRPr="00482B95" w:rsidRDefault="00482B95" w:rsidP="00482B95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Individual intervention; 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Action Items:</w:t>
      </w:r>
    </w:p>
    <w:p w:rsidR="005F45A8" w:rsidRDefault="00482B95" w:rsidP="00482B95">
      <w:pPr>
        <w:rPr>
          <w:lang w:val="en-GB"/>
        </w:rPr>
      </w:pPr>
      <w:r>
        <w:rPr>
          <w:lang w:val="en-GB"/>
        </w:rPr>
        <w:tab/>
        <w:t>AI1 – Define Project Planning Process;</w:t>
      </w:r>
    </w:p>
    <w:p w:rsidR="00482B95" w:rsidRDefault="00482B95" w:rsidP="00482B95">
      <w:pPr>
        <w:rPr>
          <w:lang w:val="en-GB"/>
        </w:rPr>
      </w:pPr>
      <w:r>
        <w:rPr>
          <w:lang w:val="en-GB"/>
        </w:rPr>
        <w:tab/>
        <w:t>AI2 – Redefine and Review the document Vision and Scope;</w:t>
      </w:r>
    </w:p>
    <w:p w:rsidR="00482B95" w:rsidRDefault="00482B95" w:rsidP="00482B95">
      <w:pPr>
        <w:rPr>
          <w:lang w:val="en-GB"/>
        </w:rPr>
      </w:pPr>
      <w:r>
        <w:rPr>
          <w:lang w:val="en-GB"/>
        </w:rPr>
        <w:tab/>
        <w:t xml:space="preserve">AI3 – Review and </w:t>
      </w:r>
      <w:r w:rsidR="000C5CB2">
        <w:rPr>
          <w:lang w:val="en-GB"/>
        </w:rPr>
        <w:t>approve</w:t>
      </w:r>
      <w:r>
        <w:rPr>
          <w:lang w:val="en-GB"/>
        </w:rPr>
        <w:t xml:space="preserve"> the documents </w:t>
      </w:r>
      <w:r w:rsidR="000C5CB2">
        <w:rPr>
          <w:lang w:val="en-GB"/>
        </w:rPr>
        <w:t>management process;</w:t>
      </w:r>
    </w:p>
    <w:p w:rsidR="000C5CB2" w:rsidRDefault="000C5CB2" w:rsidP="00482B95">
      <w:pPr>
        <w:rPr>
          <w:lang w:val="en-GB"/>
        </w:rPr>
      </w:pPr>
      <w:r>
        <w:rPr>
          <w:lang w:val="en-GB"/>
        </w:rPr>
        <w:tab/>
        <w:t>AI4 – Redefine processes list and estimations;</w:t>
      </w:r>
    </w:p>
    <w:p w:rsidR="000C5CB2" w:rsidRPr="00DC13A9" w:rsidRDefault="000C5CB2" w:rsidP="00482B95">
      <w:pPr>
        <w:rPr>
          <w:lang w:val="en-GB"/>
        </w:rPr>
      </w:pPr>
      <w:r>
        <w:rPr>
          <w:lang w:val="en-GB"/>
        </w:rPr>
        <w:tab/>
        <w:t xml:space="preserve">AI5 – Reorganize dashboard; 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Pr="00DC13A9">
        <w:rPr>
          <w:lang w:val="en-GB"/>
        </w:rPr>
        <w:t xml:space="preserve">; Moderator: </w:t>
      </w:r>
      <w:r w:rsidR="00764D88" w:rsidRPr="00DC13A9">
        <w:rPr>
          <w:lang w:val="en-GB"/>
        </w:rPr>
        <w:t>FB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7"/>
      <w:pgSz w:w="12240" w:h="15840"/>
      <w:pgMar w:top="1440" w:right="144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FE2" w:rsidRDefault="009F0FE2">
      <w:pPr>
        <w:spacing w:line="240" w:lineRule="auto"/>
      </w:pPr>
      <w:r>
        <w:separator/>
      </w:r>
    </w:p>
  </w:endnote>
  <w:endnote w:type="continuationSeparator" w:id="0">
    <w:p w:rsidR="009F0FE2" w:rsidRDefault="009F0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FE2" w:rsidRDefault="009F0FE2">
      <w:pPr>
        <w:spacing w:line="240" w:lineRule="auto"/>
      </w:pPr>
      <w:r>
        <w:separator/>
      </w:r>
    </w:p>
  </w:footnote>
  <w:footnote w:type="continuationSeparator" w:id="0">
    <w:p w:rsidR="009F0FE2" w:rsidRDefault="009F0F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5708" w:rsidRPr="007C5AAF">
      <w:rPr>
        <w:b/>
        <w:sz w:val="28"/>
        <w:lang w:val="en-US"/>
      </w:rPr>
      <w:t>04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C5CB2">
      <w:rPr>
        <w:lang w:val="en-US"/>
      </w:rPr>
      <w:t>v 0.2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“Team 2”</w:t>
    </w:r>
    <w:r w:rsidRPr="007C5AAF">
      <w:rPr>
        <w:lang w:val="en-US"/>
      </w:rPr>
      <w:tab/>
      <w:t xml:space="preserve">Owner: </w:t>
    </w:r>
    <w:r w:rsidR="00C32ED6" w:rsidRPr="007C5AAF">
      <w:rPr>
        <w:lang w:val="en-US"/>
      </w:rPr>
      <w:t>RG</w:t>
    </w: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8B34016"/>
    <w:multiLevelType w:val="hybridMultilevel"/>
    <w:tmpl w:val="78DAA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255B4"/>
    <w:rsid w:val="000C3249"/>
    <w:rsid w:val="000C5CB2"/>
    <w:rsid w:val="00114A7C"/>
    <w:rsid w:val="001B064D"/>
    <w:rsid w:val="00267BBE"/>
    <w:rsid w:val="00475708"/>
    <w:rsid w:val="00482B95"/>
    <w:rsid w:val="005F45A8"/>
    <w:rsid w:val="006F0D45"/>
    <w:rsid w:val="006F713D"/>
    <w:rsid w:val="00764D88"/>
    <w:rsid w:val="007C5AAF"/>
    <w:rsid w:val="007E7A13"/>
    <w:rsid w:val="008204F1"/>
    <w:rsid w:val="00913352"/>
    <w:rsid w:val="009815F7"/>
    <w:rsid w:val="00991179"/>
    <w:rsid w:val="009F0FE2"/>
    <w:rsid w:val="00BA033D"/>
    <w:rsid w:val="00BA2525"/>
    <w:rsid w:val="00BF5DBE"/>
    <w:rsid w:val="00C32ED6"/>
    <w:rsid w:val="00DB3BD4"/>
    <w:rsid w:val="00DC13A9"/>
    <w:rsid w:val="00E5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73AE4A-8718-4FE1-ADEB-E9527379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Cabealho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Cabealho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Cabealho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5708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5708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76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Meeting Minutes #1 - Team2.docx</vt:lpstr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João Girão</cp:lastModifiedBy>
  <cp:revision>17</cp:revision>
  <dcterms:created xsi:type="dcterms:W3CDTF">2013-03-02T10:18:00Z</dcterms:created>
  <dcterms:modified xsi:type="dcterms:W3CDTF">2013-03-05T01:29:00Z</dcterms:modified>
</cp:coreProperties>
</file>