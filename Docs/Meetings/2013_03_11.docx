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:rsidR="005F45A8" w:rsidRDefault="00B609F8" w:rsidP="00BA252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Too much overtime ( 30 minutes)</w:t>
      </w:r>
      <w:r w:rsidR="00BA2525" w:rsidRPr="00BA2525">
        <w:rPr>
          <w:lang w:val="en-GB"/>
        </w:rPr>
        <w:t xml:space="preserve"> </w:t>
      </w:r>
    </w:p>
    <w:p w:rsidR="00B609F8" w:rsidRDefault="00B609F8" w:rsidP="00B609F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Earned Value is not </w:t>
      </w:r>
      <w:r w:rsidRPr="00B609F8">
        <w:rPr>
          <w:lang w:val="en-GB"/>
        </w:rPr>
        <w:t>understandable</w:t>
      </w:r>
    </w:p>
    <w:p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how things went</w:t>
      </w:r>
      <w:bookmarkStart w:id="0" w:name="_GoBack"/>
      <w:bookmarkEnd w:id="0"/>
    </w:p>
    <w:p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</w:p>
    <w:p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Framework .NET 4.5 doesn’t work on Windows XP</w:t>
      </w:r>
    </w:p>
    <w:p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Android 2.1 will be used instead of 2.2</w:t>
      </w:r>
    </w:p>
    <w:p w:rsidR="00B609F8" w:rsidRDefault="00B609F8" w:rsidP="00B609F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English.</w:t>
      </w:r>
    </w:p>
    <w:p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Review in Lifecycle the Yes/No Statements</w:t>
      </w:r>
    </w:p>
    <w:p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Lifecycle isn’t clear between draft and deprecated</w:t>
      </w:r>
    </w:p>
    <w:p w:rsidR="00B609F8" w:rsidRP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</w:t>
      </w:r>
      <w:r w:rsidRPr="00B609F8">
        <w:rPr>
          <w:lang w:val="en-GB"/>
        </w:rPr>
        <w:t>as no references to the increment of issues</w:t>
      </w:r>
      <w:r>
        <w:rPr>
          <w:lang w:val="en-GB"/>
        </w:rPr>
        <w:t xml:space="preserve"> </w:t>
      </w:r>
    </w:p>
    <w:p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Improve inputs ( Vision and Scope to generate a necessity)</w:t>
      </w:r>
    </w:p>
    <w:p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</w:p>
    <w:p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Discuss if earned value will be inside this process</w:t>
      </w:r>
    </w:p>
    <w:p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These Measures should be in </w:t>
      </w:r>
      <w:r>
        <w:rPr>
          <w:lang w:val="en-GB"/>
        </w:rPr>
        <w:t>Project Control and Assessment Process</w:t>
      </w:r>
    </w:p>
    <w:p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Check if the control was weak and where was the weakness</w:t>
      </w:r>
    </w:p>
    <w:p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:rsidR="00653309" w:rsidRDefault="00653309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Quality Requirements</w:t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 xml:space="preserve">5. </w:t>
      </w:r>
      <w:r>
        <w:rPr>
          <w:lang w:val="en-GB"/>
        </w:rPr>
        <w:t>Requirements Process</w:t>
      </w:r>
    </w:p>
    <w:p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Add to inputs Vision and Scope</w:t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 xml:space="preserve">6. </w:t>
      </w:r>
      <w:r>
        <w:rPr>
          <w:lang w:val="en-GB"/>
        </w:rPr>
        <w:t>Project Control and Assessment Process</w:t>
      </w:r>
    </w:p>
    <w:p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Check if earned value will be or not in Inputs section</w:t>
      </w:r>
    </w:p>
    <w:p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>. C</w:t>
      </w:r>
      <w:r w:rsidR="00653309">
        <w:rPr>
          <w:lang w:val="en-GB"/>
        </w:rPr>
        <w:t xml:space="preserve">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Kick off meeting estimated to 8/04/2013 ( requires Project and Quality Plan)</w:t>
      </w:r>
    </w:p>
    <w:p w:rsidR="00653309" w:rsidRDefault="00653309" w:rsidP="00653309">
      <w:pPr>
        <w:rPr>
          <w:lang w:val="en-GB"/>
        </w:rPr>
      </w:pPr>
      <w:r>
        <w:rPr>
          <w:lang w:val="en-GB"/>
        </w:rPr>
        <w:t>8. Dashboard review</w:t>
      </w:r>
    </w:p>
    <w:p w:rsidR="00653309" w:rsidRPr="00653309" w:rsidRDefault="00653309" w:rsidP="0065330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Update Milestones</w:t>
      </w:r>
    </w:p>
    <w:p w:rsidR="00A3168C" w:rsidRPr="00A3168C" w:rsidRDefault="00A3168C" w:rsidP="00A3168C">
      <w:pPr>
        <w:ind w:left="360"/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653309" w:rsidP="00482B95">
      <w:pPr>
        <w:rPr>
          <w:lang w:val="en-GB"/>
        </w:rPr>
      </w:pPr>
      <w:r>
        <w:rPr>
          <w:lang w:val="en-GB"/>
        </w:rPr>
        <w:tab/>
        <w:t>AI1 – Finish Project Planning Process</w:t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>AI2</w:t>
      </w:r>
      <w:r>
        <w:rPr>
          <w:lang w:val="en-GB"/>
        </w:rPr>
        <w:t xml:space="preserve"> –</w:t>
      </w:r>
      <w:r>
        <w:rPr>
          <w:lang w:val="en-GB"/>
        </w:rPr>
        <w:t xml:space="preserve"> Start Review Process</w:t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>AI3</w:t>
      </w:r>
      <w:r>
        <w:rPr>
          <w:lang w:val="en-GB"/>
        </w:rPr>
        <w:t xml:space="preserve"> –</w:t>
      </w:r>
      <w:r>
        <w:rPr>
          <w:lang w:val="en-GB"/>
        </w:rPr>
        <w:t xml:space="preserve"> Finish Requirements Process</w:t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>AI4</w:t>
      </w:r>
      <w:r>
        <w:rPr>
          <w:lang w:val="en-GB"/>
        </w:rPr>
        <w:t xml:space="preserve"> –</w:t>
      </w:r>
      <w:r>
        <w:rPr>
          <w:lang w:val="en-GB"/>
        </w:rPr>
        <w:t xml:space="preserve"> Review </w:t>
      </w:r>
      <w:r>
        <w:rPr>
          <w:lang w:val="en-GB"/>
        </w:rPr>
        <w:t>Project Control and Assessment Process</w:t>
      </w:r>
    </w:p>
    <w:p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7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8CC" w:rsidRDefault="00FC58CC">
      <w:pPr>
        <w:spacing w:line="240" w:lineRule="auto"/>
      </w:pPr>
      <w:r>
        <w:separator/>
      </w:r>
    </w:p>
  </w:endnote>
  <w:endnote w:type="continuationSeparator" w:id="0">
    <w:p w:rsidR="00FC58CC" w:rsidRDefault="00FC5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8CC" w:rsidRDefault="00FC58CC">
      <w:pPr>
        <w:spacing w:line="240" w:lineRule="auto"/>
      </w:pPr>
      <w:r>
        <w:separator/>
      </w:r>
    </w:p>
  </w:footnote>
  <w:footnote w:type="continuationSeparator" w:id="0">
    <w:p w:rsidR="00FC58CC" w:rsidRDefault="00FC5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B064D"/>
    <w:rsid w:val="001C7EA5"/>
    <w:rsid w:val="001E5F1C"/>
    <w:rsid w:val="00267BBE"/>
    <w:rsid w:val="003D7712"/>
    <w:rsid w:val="004353A8"/>
    <w:rsid w:val="00473F3A"/>
    <w:rsid w:val="00475708"/>
    <w:rsid w:val="00482B95"/>
    <w:rsid w:val="004961A3"/>
    <w:rsid w:val="00505536"/>
    <w:rsid w:val="005975DF"/>
    <w:rsid w:val="005F45A8"/>
    <w:rsid w:val="00653309"/>
    <w:rsid w:val="006F713D"/>
    <w:rsid w:val="00764D88"/>
    <w:rsid w:val="007C5AAF"/>
    <w:rsid w:val="007E7A13"/>
    <w:rsid w:val="008204F1"/>
    <w:rsid w:val="008852FA"/>
    <w:rsid w:val="008B0DF5"/>
    <w:rsid w:val="00913352"/>
    <w:rsid w:val="009815F7"/>
    <w:rsid w:val="00991179"/>
    <w:rsid w:val="00A3168C"/>
    <w:rsid w:val="00AD2300"/>
    <w:rsid w:val="00B609F8"/>
    <w:rsid w:val="00BA033D"/>
    <w:rsid w:val="00BA2525"/>
    <w:rsid w:val="00BC33EB"/>
    <w:rsid w:val="00BF5DBE"/>
    <w:rsid w:val="00C32ED6"/>
    <w:rsid w:val="00D80707"/>
    <w:rsid w:val="00DB3BD4"/>
    <w:rsid w:val="00DC13A9"/>
    <w:rsid w:val="00E1363B"/>
    <w:rsid w:val="00E57A73"/>
    <w:rsid w:val="00EB172E"/>
    <w:rsid w:val="00EF47FF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E6894-FF25-41E3-A688-0AA53AC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Martins</cp:lastModifiedBy>
  <cp:revision>26</cp:revision>
  <dcterms:created xsi:type="dcterms:W3CDTF">2013-03-02T10:18:00Z</dcterms:created>
  <dcterms:modified xsi:type="dcterms:W3CDTF">2013-03-12T01:16:00Z</dcterms:modified>
</cp:coreProperties>
</file>