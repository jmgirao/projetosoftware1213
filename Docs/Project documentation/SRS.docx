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6C34176F" w14:textId="77777777">
            <w:sdt>
              <w:sdtPr>
                <w:rPr>
                  <w:rFonts w:asciiTheme="majorHAnsi" w:eastAsiaTheme="majorEastAsia" w:hAnsiTheme="majorHAnsi" w:cstheme="majorBidi"/>
                </w:rPr>
                <w:alias w:val="Empresa"/>
                <w:id w:val="13406915"/>
                <w:placeholder>
                  <w:docPart w:val="0BB167A0C54B414086401B63BF71B81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5800B09" w14:textId="104DA34A" w:rsidR="006F3F7C" w:rsidRDefault="00C72E28">
                    <w:pPr>
                      <w:pStyle w:val="NoSpacing"/>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68C74FEE"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2573DBE3" w14:textId="487DDA99" w:rsidR="006F3F7C" w:rsidRDefault="005A360E" w:rsidP="005A360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US"/>
                      </w:rPr>
                      <w:t>Software Requirement Specification</w:t>
                    </w:r>
                  </w:p>
                </w:sdtContent>
              </w:sdt>
            </w:tc>
          </w:tr>
          <w:tr w:rsidR="006F3F7C" w14:paraId="0D7BCFFB"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1524DB4" w14:textId="16D85F56" w:rsidR="006F3F7C" w:rsidRDefault="00A938BA" w:rsidP="002E0B9E">
                    <w:pPr>
                      <w:pStyle w:val="NoSpacing"/>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61E67EA3" w14:textId="77777777" w:rsidR="006F3F7C" w:rsidRDefault="006F3F7C"/>
        <w:p w14:paraId="629524BB"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3B8E71BB"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0EAEFAE5" w14:textId="7E9D624B" w:rsidR="006F3F7C" w:rsidRDefault="005A360E">
                    <w:pPr>
                      <w:pStyle w:val="NoSpacing"/>
                      <w:rPr>
                        <w:color w:val="4F81BD" w:themeColor="accent1"/>
                      </w:rPr>
                    </w:pPr>
                    <w:r>
                      <w:rPr>
                        <w:color w:val="4F81BD" w:themeColor="accent1"/>
                      </w:rPr>
                      <w:t>João Girão;Mário Oliveira</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69DBD850" w14:textId="0D7DF5AC" w:rsidR="006F3F7C" w:rsidRDefault="005A360E">
                    <w:pPr>
                      <w:pStyle w:val="NoSpacing"/>
                      <w:rPr>
                        <w:color w:val="4F81BD" w:themeColor="accent1"/>
                      </w:rPr>
                    </w:pPr>
                    <w:r>
                      <w:rPr>
                        <w:color w:val="4F81BD" w:themeColor="accent1"/>
                      </w:rPr>
                      <w:t>25-04-2013</w:t>
                    </w:r>
                  </w:p>
                </w:sdtContent>
              </w:sdt>
              <w:p w14:paraId="32066CF3" w14:textId="77777777" w:rsidR="006F3F7C" w:rsidRDefault="006F3F7C">
                <w:pPr>
                  <w:pStyle w:val="NoSpacing"/>
                  <w:rPr>
                    <w:color w:val="4F81BD" w:themeColor="accent1"/>
                  </w:rPr>
                </w:pPr>
              </w:p>
            </w:tc>
          </w:tr>
        </w:tbl>
        <w:p w14:paraId="62ADE966" w14:textId="77777777" w:rsidR="006F3F7C" w:rsidRDefault="006F3F7C"/>
        <w:p w14:paraId="44DFDF6C" w14:textId="77777777" w:rsidR="00F24CA6" w:rsidRDefault="00F24CA6">
          <w:pPr>
            <w:rPr>
              <w:lang w:val="en-US"/>
            </w:rPr>
            <w:sectPr w:rsidR="00F24CA6" w:rsidSect="006F3F7C">
              <w:headerReference w:type="default"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p>
        <w:p w14:paraId="5B8B0541" w14:textId="77777777" w:rsidR="006F3F7C" w:rsidRDefault="00804B00">
          <w:pPr>
            <w:rPr>
              <w:lang w:val="en-US"/>
            </w:rPr>
          </w:pPr>
        </w:p>
      </w:sdtContent>
    </w:sdt>
    <w:p w14:paraId="7F557257"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14:paraId="0C106ABF" w14:textId="77777777" w:rsidR="00906D0A" w:rsidRPr="00F24CA6" w:rsidRDefault="004630B1">
          <w:pPr>
            <w:pStyle w:val="TOCHeading"/>
          </w:pPr>
          <w:r w:rsidRPr="00F24CA6">
            <w:t>Content</w:t>
          </w:r>
        </w:p>
        <w:p w14:paraId="52FA08BE" w14:textId="77777777" w:rsidR="00664A6B" w:rsidRDefault="00CF6984">
          <w:pPr>
            <w:pStyle w:val="TOC1"/>
            <w:tabs>
              <w:tab w:val="left" w:pos="5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4704845" w:history="1">
            <w:r w:rsidR="00664A6B" w:rsidRPr="00600FF1">
              <w:rPr>
                <w:rStyle w:val="Hyperlink"/>
                <w:noProof/>
                <w:lang w:val="en-US"/>
              </w:rPr>
              <w:t>1.</w:t>
            </w:r>
            <w:r w:rsidR="00664A6B">
              <w:rPr>
                <w:rFonts w:eastAsiaTheme="minorEastAsia"/>
                <w:noProof/>
                <w:lang w:eastAsia="pt-PT"/>
              </w:rPr>
              <w:tab/>
            </w:r>
            <w:r w:rsidR="00664A6B" w:rsidRPr="00600FF1">
              <w:rPr>
                <w:rStyle w:val="Hyperlink"/>
                <w:noProof/>
                <w:lang w:val="en-US"/>
              </w:rPr>
              <w:t>Introduction</w:t>
            </w:r>
            <w:r w:rsidR="00664A6B">
              <w:rPr>
                <w:noProof/>
                <w:webHidden/>
              </w:rPr>
              <w:tab/>
            </w:r>
            <w:r w:rsidR="00664A6B">
              <w:rPr>
                <w:noProof/>
                <w:webHidden/>
              </w:rPr>
              <w:fldChar w:fldCharType="begin"/>
            </w:r>
            <w:r w:rsidR="00664A6B">
              <w:rPr>
                <w:noProof/>
                <w:webHidden/>
              </w:rPr>
              <w:instrText xml:space="preserve"> PAGEREF _Toc354704845 \h </w:instrText>
            </w:r>
            <w:r w:rsidR="00664A6B">
              <w:rPr>
                <w:noProof/>
                <w:webHidden/>
              </w:rPr>
            </w:r>
            <w:r w:rsidR="00664A6B">
              <w:rPr>
                <w:noProof/>
                <w:webHidden/>
              </w:rPr>
              <w:fldChar w:fldCharType="separate"/>
            </w:r>
            <w:r w:rsidR="00664A6B">
              <w:rPr>
                <w:noProof/>
                <w:webHidden/>
              </w:rPr>
              <w:t>1</w:t>
            </w:r>
            <w:r w:rsidR="00664A6B">
              <w:rPr>
                <w:noProof/>
                <w:webHidden/>
              </w:rPr>
              <w:fldChar w:fldCharType="end"/>
            </w:r>
          </w:hyperlink>
        </w:p>
        <w:p w14:paraId="5D2E4833" w14:textId="77777777" w:rsidR="00664A6B" w:rsidRDefault="00804B00">
          <w:pPr>
            <w:pStyle w:val="TOC1"/>
            <w:tabs>
              <w:tab w:val="left" w:pos="720"/>
              <w:tab w:val="right" w:leader="dot" w:pos="8494"/>
            </w:tabs>
            <w:rPr>
              <w:rFonts w:eastAsiaTheme="minorEastAsia"/>
              <w:noProof/>
              <w:lang w:eastAsia="pt-PT"/>
            </w:rPr>
          </w:pPr>
          <w:hyperlink w:anchor="_Toc354704846" w:history="1">
            <w:r w:rsidR="00664A6B" w:rsidRPr="00600FF1">
              <w:rPr>
                <w:rStyle w:val="Hyperlink"/>
                <w:noProof/>
                <w:lang w:val="en-US"/>
              </w:rPr>
              <w:t>1.1.</w:t>
            </w:r>
            <w:r w:rsidR="00664A6B">
              <w:rPr>
                <w:rFonts w:eastAsiaTheme="minorEastAsia"/>
                <w:noProof/>
                <w:lang w:eastAsia="pt-PT"/>
              </w:rPr>
              <w:tab/>
            </w:r>
            <w:r w:rsidR="00664A6B" w:rsidRPr="00600FF1">
              <w:rPr>
                <w:rStyle w:val="Hyperlink"/>
                <w:noProof/>
                <w:lang w:val="en-US"/>
              </w:rPr>
              <w:t>Purpose</w:t>
            </w:r>
            <w:r w:rsidR="00664A6B">
              <w:rPr>
                <w:noProof/>
                <w:webHidden/>
              </w:rPr>
              <w:tab/>
            </w:r>
            <w:r w:rsidR="00664A6B">
              <w:rPr>
                <w:noProof/>
                <w:webHidden/>
              </w:rPr>
              <w:fldChar w:fldCharType="begin"/>
            </w:r>
            <w:r w:rsidR="00664A6B">
              <w:rPr>
                <w:noProof/>
                <w:webHidden/>
              </w:rPr>
              <w:instrText xml:space="preserve"> PAGEREF _Toc354704846 \h </w:instrText>
            </w:r>
            <w:r w:rsidR="00664A6B">
              <w:rPr>
                <w:noProof/>
                <w:webHidden/>
              </w:rPr>
            </w:r>
            <w:r w:rsidR="00664A6B">
              <w:rPr>
                <w:noProof/>
                <w:webHidden/>
              </w:rPr>
              <w:fldChar w:fldCharType="separate"/>
            </w:r>
            <w:r w:rsidR="00664A6B">
              <w:rPr>
                <w:noProof/>
                <w:webHidden/>
              </w:rPr>
              <w:t>1</w:t>
            </w:r>
            <w:r w:rsidR="00664A6B">
              <w:rPr>
                <w:noProof/>
                <w:webHidden/>
              </w:rPr>
              <w:fldChar w:fldCharType="end"/>
            </w:r>
          </w:hyperlink>
        </w:p>
        <w:p w14:paraId="5394AAF0" w14:textId="77777777" w:rsidR="00664A6B" w:rsidRDefault="00804B00">
          <w:pPr>
            <w:pStyle w:val="TOC1"/>
            <w:tabs>
              <w:tab w:val="left" w:pos="720"/>
              <w:tab w:val="right" w:leader="dot" w:pos="8494"/>
            </w:tabs>
            <w:rPr>
              <w:rFonts w:eastAsiaTheme="minorEastAsia"/>
              <w:noProof/>
              <w:lang w:eastAsia="pt-PT"/>
            </w:rPr>
          </w:pPr>
          <w:hyperlink w:anchor="_Toc354704847" w:history="1">
            <w:r w:rsidR="00664A6B" w:rsidRPr="00600FF1">
              <w:rPr>
                <w:rStyle w:val="Hyperlink"/>
                <w:noProof/>
                <w:lang w:val="en-US"/>
              </w:rPr>
              <w:t>1.2.</w:t>
            </w:r>
            <w:r w:rsidR="00664A6B">
              <w:rPr>
                <w:rFonts w:eastAsiaTheme="minorEastAsia"/>
                <w:noProof/>
                <w:lang w:eastAsia="pt-PT"/>
              </w:rPr>
              <w:tab/>
            </w:r>
            <w:r w:rsidR="00664A6B" w:rsidRPr="00600FF1">
              <w:rPr>
                <w:rStyle w:val="Hyperlink"/>
                <w:noProof/>
                <w:lang w:val="en-US"/>
              </w:rPr>
              <w:t>Vision of the Solution</w:t>
            </w:r>
            <w:r w:rsidR="00664A6B">
              <w:rPr>
                <w:noProof/>
                <w:webHidden/>
              </w:rPr>
              <w:tab/>
            </w:r>
            <w:r w:rsidR="00664A6B">
              <w:rPr>
                <w:noProof/>
                <w:webHidden/>
              </w:rPr>
              <w:fldChar w:fldCharType="begin"/>
            </w:r>
            <w:r w:rsidR="00664A6B">
              <w:rPr>
                <w:noProof/>
                <w:webHidden/>
              </w:rPr>
              <w:instrText xml:space="preserve"> PAGEREF _Toc354704847 \h </w:instrText>
            </w:r>
            <w:r w:rsidR="00664A6B">
              <w:rPr>
                <w:noProof/>
                <w:webHidden/>
              </w:rPr>
            </w:r>
            <w:r w:rsidR="00664A6B">
              <w:rPr>
                <w:noProof/>
                <w:webHidden/>
              </w:rPr>
              <w:fldChar w:fldCharType="separate"/>
            </w:r>
            <w:r w:rsidR="00664A6B">
              <w:rPr>
                <w:noProof/>
                <w:webHidden/>
              </w:rPr>
              <w:t>1</w:t>
            </w:r>
            <w:r w:rsidR="00664A6B">
              <w:rPr>
                <w:noProof/>
                <w:webHidden/>
              </w:rPr>
              <w:fldChar w:fldCharType="end"/>
            </w:r>
          </w:hyperlink>
        </w:p>
        <w:p w14:paraId="096E8DEF" w14:textId="77777777" w:rsidR="00664A6B" w:rsidRDefault="00804B00">
          <w:pPr>
            <w:pStyle w:val="TOC1"/>
            <w:tabs>
              <w:tab w:val="left" w:pos="720"/>
              <w:tab w:val="right" w:leader="dot" w:pos="8494"/>
            </w:tabs>
            <w:rPr>
              <w:rFonts w:eastAsiaTheme="minorEastAsia"/>
              <w:noProof/>
              <w:lang w:eastAsia="pt-PT"/>
            </w:rPr>
          </w:pPr>
          <w:hyperlink w:anchor="_Toc354704848" w:history="1">
            <w:r w:rsidR="00664A6B" w:rsidRPr="00600FF1">
              <w:rPr>
                <w:rStyle w:val="Hyperlink"/>
                <w:noProof/>
                <w:lang w:val="en-US"/>
              </w:rPr>
              <w:t>1.3.</w:t>
            </w:r>
            <w:r w:rsidR="00664A6B">
              <w:rPr>
                <w:rFonts w:eastAsiaTheme="minorEastAsia"/>
                <w:noProof/>
                <w:lang w:eastAsia="pt-PT"/>
              </w:rPr>
              <w:tab/>
            </w:r>
            <w:r w:rsidR="00664A6B" w:rsidRPr="00600FF1">
              <w:rPr>
                <w:rStyle w:val="Hyperlink"/>
                <w:noProof/>
                <w:lang w:val="en-US"/>
              </w:rPr>
              <w:t>Major Features</w:t>
            </w:r>
            <w:r w:rsidR="00664A6B">
              <w:rPr>
                <w:noProof/>
                <w:webHidden/>
              </w:rPr>
              <w:tab/>
            </w:r>
            <w:r w:rsidR="00664A6B">
              <w:rPr>
                <w:noProof/>
                <w:webHidden/>
              </w:rPr>
              <w:fldChar w:fldCharType="begin"/>
            </w:r>
            <w:r w:rsidR="00664A6B">
              <w:rPr>
                <w:noProof/>
                <w:webHidden/>
              </w:rPr>
              <w:instrText xml:space="preserve"> PAGEREF _Toc354704848 \h </w:instrText>
            </w:r>
            <w:r w:rsidR="00664A6B">
              <w:rPr>
                <w:noProof/>
                <w:webHidden/>
              </w:rPr>
            </w:r>
            <w:r w:rsidR="00664A6B">
              <w:rPr>
                <w:noProof/>
                <w:webHidden/>
              </w:rPr>
              <w:fldChar w:fldCharType="separate"/>
            </w:r>
            <w:r w:rsidR="00664A6B">
              <w:rPr>
                <w:noProof/>
                <w:webHidden/>
              </w:rPr>
              <w:t>1</w:t>
            </w:r>
            <w:r w:rsidR="00664A6B">
              <w:rPr>
                <w:noProof/>
                <w:webHidden/>
              </w:rPr>
              <w:fldChar w:fldCharType="end"/>
            </w:r>
          </w:hyperlink>
        </w:p>
        <w:p w14:paraId="7147CE02" w14:textId="77777777" w:rsidR="00664A6B" w:rsidRDefault="00804B00">
          <w:pPr>
            <w:pStyle w:val="TOC1"/>
            <w:tabs>
              <w:tab w:val="left" w:pos="720"/>
              <w:tab w:val="right" w:leader="dot" w:pos="8494"/>
            </w:tabs>
            <w:rPr>
              <w:rFonts w:eastAsiaTheme="minorEastAsia"/>
              <w:noProof/>
              <w:lang w:eastAsia="pt-PT"/>
            </w:rPr>
          </w:pPr>
          <w:hyperlink w:anchor="_Toc354704849" w:history="1">
            <w:r w:rsidR="00664A6B" w:rsidRPr="00600FF1">
              <w:rPr>
                <w:rStyle w:val="Hyperlink"/>
                <w:noProof/>
                <w:lang w:val="en-US"/>
              </w:rPr>
              <w:t>1.4.</w:t>
            </w:r>
            <w:r w:rsidR="00664A6B">
              <w:rPr>
                <w:rFonts w:eastAsiaTheme="minorEastAsia"/>
                <w:noProof/>
                <w:lang w:eastAsia="pt-PT"/>
              </w:rPr>
              <w:tab/>
            </w:r>
            <w:r w:rsidR="00664A6B" w:rsidRPr="00600FF1">
              <w:rPr>
                <w:rStyle w:val="Hyperlink"/>
                <w:noProof/>
                <w:lang w:val="en-US"/>
              </w:rPr>
              <w:t>Assumptions and Dependencies</w:t>
            </w:r>
            <w:r w:rsidR="00664A6B">
              <w:rPr>
                <w:noProof/>
                <w:webHidden/>
              </w:rPr>
              <w:tab/>
            </w:r>
            <w:r w:rsidR="00664A6B">
              <w:rPr>
                <w:noProof/>
                <w:webHidden/>
              </w:rPr>
              <w:fldChar w:fldCharType="begin"/>
            </w:r>
            <w:r w:rsidR="00664A6B">
              <w:rPr>
                <w:noProof/>
                <w:webHidden/>
              </w:rPr>
              <w:instrText xml:space="preserve"> PAGEREF _Toc354704849 \h </w:instrText>
            </w:r>
            <w:r w:rsidR="00664A6B">
              <w:rPr>
                <w:noProof/>
                <w:webHidden/>
              </w:rPr>
            </w:r>
            <w:r w:rsidR="00664A6B">
              <w:rPr>
                <w:noProof/>
                <w:webHidden/>
              </w:rPr>
              <w:fldChar w:fldCharType="separate"/>
            </w:r>
            <w:r w:rsidR="00664A6B">
              <w:rPr>
                <w:noProof/>
                <w:webHidden/>
              </w:rPr>
              <w:t>1</w:t>
            </w:r>
            <w:r w:rsidR="00664A6B">
              <w:rPr>
                <w:noProof/>
                <w:webHidden/>
              </w:rPr>
              <w:fldChar w:fldCharType="end"/>
            </w:r>
          </w:hyperlink>
        </w:p>
        <w:p w14:paraId="6AB707CD" w14:textId="77777777" w:rsidR="00664A6B" w:rsidRDefault="00804B00">
          <w:pPr>
            <w:pStyle w:val="TOC1"/>
            <w:tabs>
              <w:tab w:val="left" w:pos="540"/>
              <w:tab w:val="right" w:leader="dot" w:pos="8494"/>
            </w:tabs>
            <w:rPr>
              <w:rFonts w:eastAsiaTheme="minorEastAsia"/>
              <w:noProof/>
              <w:lang w:eastAsia="pt-PT"/>
            </w:rPr>
          </w:pPr>
          <w:hyperlink w:anchor="_Toc354704850" w:history="1">
            <w:r w:rsidR="00664A6B" w:rsidRPr="00600FF1">
              <w:rPr>
                <w:rStyle w:val="Hyperlink"/>
                <w:noProof/>
                <w:lang w:val="en-US"/>
              </w:rPr>
              <w:t>2.</w:t>
            </w:r>
            <w:r w:rsidR="00664A6B">
              <w:rPr>
                <w:rFonts w:eastAsiaTheme="minorEastAsia"/>
                <w:noProof/>
                <w:lang w:eastAsia="pt-PT"/>
              </w:rPr>
              <w:tab/>
            </w:r>
            <w:r w:rsidR="00664A6B" w:rsidRPr="00600FF1">
              <w:rPr>
                <w:rStyle w:val="Hyperlink"/>
                <w:noProof/>
                <w:lang w:val="en-US"/>
              </w:rPr>
              <w:t>Use Cases Model</w:t>
            </w:r>
            <w:r w:rsidR="00664A6B">
              <w:rPr>
                <w:noProof/>
                <w:webHidden/>
              </w:rPr>
              <w:tab/>
            </w:r>
            <w:r w:rsidR="00664A6B">
              <w:rPr>
                <w:noProof/>
                <w:webHidden/>
              </w:rPr>
              <w:fldChar w:fldCharType="begin"/>
            </w:r>
            <w:r w:rsidR="00664A6B">
              <w:rPr>
                <w:noProof/>
                <w:webHidden/>
              </w:rPr>
              <w:instrText xml:space="preserve"> PAGEREF _Toc354704850 \h </w:instrText>
            </w:r>
            <w:r w:rsidR="00664A6B">
              <w:rPr>
                <w:noProof/>
                <w:webHidden/>
              </w:rPr>
            </w:r>
            <w:r w:rsidR="00664A6B">
              <w:rPr>
                <w:noProof/>
                <w:webHidden/>
              </w:rPr>
              <w:fldChar w:fldCharType="separate"/>
            </w:r>
            <w:r w:rsidR="00664A6B">
              <w:rPr>
                <w:noProof/>
                <w:webHidden/>
              </w:rPr>
              <w:t>2</w:t>
            </w:r>
            <w:r w:rsidR="00664A6B">
              <w:rPr>
                <w:noProof/>
                <w:webHidden/>
              </w:rPr>
              <w:fldChar w:fldCharType="end"/>
            </w:r>
          </w:hyperlink>
        </w:p>
        <w:p w14:paraId="0AB34507" w14:textId="77777777" w:rsidR="00664A6B" w:rsidRDefault="00804B00">
          <w:pPr>
            <w:pStyle w:val="TOC1"/>
            <w:tabs>
              <w:tab w:val="left" w:pos="720"/>
              <w:tab w:val="right" w:leader="dot" w:pos="8494"/>
            </w:tabs>
            <w:rPr>
              <w:rFonts w:eastAsiaTheme="minorEastAsia"/>
              <w:noProof/>
              <w:lang w:eastAsia="pt-PT"/>
            </w:rPr>
          </w:pPr>
          <w:hyperlink w:anchor="_Toc354704851" w:history="1">
            <w:r w:rsidR="00664A6B" w:rsidRPr="00600FF1">
              <w:rPr>
                <w:rStyle w:val="Hyperlink"/>
                <w:noProof/>
                <w:lang w:val="en-US"/>
              </w:rPr>
              <w:t>2.1.</w:t>
            </w:r>
            <w:r w:rsidR="00664A6B">
              <w:rPr>
                <w:rFonts w:eastAsiaTheme="minorEastAsia"/>
                <w:noProof/>
                <w:lang w:eastAsia="pt-PT"/>
              </w:rPr>
              <w:tab/>
            </w:r>
            <w:r w:rsidR="00664A6B" w:rsidRPr="00600FF1">
              <w:rPr>
                <w:rStyle w:val="Hyperlink"/>
                <w:noProof/>
                <w:lang w:val="en-US"/>
              </w:rPr>
              <w:t>Actors</w:t>
            </w:r>
            <w:r w:rsidR="00664A6B">
              <w:rPr>
                <w:noProof/>
                <w:webHidden/>
              </w:rPr>
              <w:tab/>
            </w:r>
            <w:r w:rsidR="00664A6B">
              <w:rPr>
                <w:noProof/>
                <w:webHidden/>
              </w:rPr>
              <w:fldChar w:fldCharType="begin"/>
            </w:r>
            <w:r w:rsidR="00664A6B">
              <w:rPr>
                <w:noProof/>
                <w:webHidden/>
              </w:rPr>
              <w:instrText xml:space="preserve"> PAGEREF _Toc354704851 \h </w:instrText>
            </w:r>
            <w:r w:rsidR="00664A6B">
              <w:rPr>
                <w:noProof/>
                <w:webHidden/>
              </w:rPr>
            </w:r>
            <w:r w:rsidR="00664A6B">
              <w:rPr>
                <w:noProof/>
                <w:webHidden/>
              </w:rPr>
              <w:fldChar w:fldCharType="separate"/>
            </w:r>
            <w:r w:rsidR="00664A6B">
              <w:rPr>
                <w:noProof/>
                <w:webHidden/>
              </w:rPr>
              <w:t>3</w:t>
            </w:r>
            <w:r w:rsidR="00664A6B">
              <w:rPr>
                <w:noProof/>
                <w:webHidden/>
              </w:rPr>
              <w:fldChar w:fldCharType="end"/>
            </w:r>
          </w:hyperlink>
        </w:p>
        <w:p w14:paraId="1A6BD332" w14:textId="77777777" w:rsidR="00664A6B" w:rsidRDefault="00804B00">
          <w:pPr>
            <w:pStyle w:val="TOC1"/>
            <w:tabs>
              <w:tab w:val="left" w:pos="900"/>
              <w:tab w:val="right" w:leader="dot" w:pos="8494"/>
            </w:tabs>
            <w:rPr>
              <w:rFonts w:eastAsiaTheme="minorEastAsia"/>
              <w:noProof/>
              <w:lang w:eastAsia="pt-PT"/>
            </w:rPr>
          </w:pPr>
          <w:hyperlink w:anchor="_Toc354704852" w:history="1">
            <w:r w:rsidR="00664A6B" w:rsidRPr="00600FF1">
              <w:rPr>
                <w:rStyle w:val="Hyperlink"/>
                <w:noProof/>
                <w:lang w:val="en-US"/>
              </w:rPr>
              <w:t>2.1.1.</w:t>
            </w:r>
            <w:r w:rsidR="00664A6B">
              <w:rPr>
                <w:rFonts w:eastAsiaTheme="minorEastAsia"/>
                <w:noProof/>
                <w:lang w:eastAsia="pt-PT"/>
              </w:rPr>
              <w:tab/>
            </w:r>
            <w:r w:rsidR="00664A6B" w:rsidRPr="00600FF1">
              <w:rPr>
                <w:rStyle w:val="Hyperlink"/>
                <w:noProof/>
                <w:lang w:val="en-US"/>
              </w:rPr>
              <w:t>User</w:t>
            </w:r>
            <w:r w:rsidR="00664A6B">
              <w:rPr>
                <w:noProof/>
                <w:webHidden/>
              </w:rPr>
              <w:tab/>
            </w:r>
            <w:r w:rsidR="00664A6B">
              <w:rPr>
                <w:noProof/>
                <w:webHidden/>
              </w:rPr>
              <w:fldChar w:fldCharType="begin"/>
            </w:r>
            <w:r w:rsidR="00664A6B">
              <w:rPr>
                <w:noProof/>
                <w:webHidden/>
              </w:rPr>
              <w:instrText xml:space="preserve"> PAGEREF _Toc354704852 \h </w:instrText>
            </w:r>
            <w:r w:rsidR="00664A6B">
              <w:rPr>
                <w:noProof/>
                <w:webHidden/>
              </w:rPr>
            </w:r>
            <w:r w:rsidR="00664A6B">
              <w:rPr>
                <w:noProof/>
                <w:webHidden/>
              </w:rPr>
              <w:fldChar w:fldCharType="separate"/>
            </w:r>
            <w:r w:rsidR="00664A6B">
              <w:rPr>
                <w:noProof/>
                <w:webHidden/>
              </w:rPr>
              <w:t>3</w:t>
            </w:r>
            <w:r w:rsidR="00664A6B">
              <w:rPr>
                <w:noProof/>
                <w:webHidden/>
              </w:rPr>
              <w:fldChar w:fldCharType="end"/>
            </w:r>
          </w:hyperlink>
        </w:p>
        <w:p w14:paraId="3591DABD" w14:textId="77777777" w:rsidR="00664A6B" w:rsidRDefault="00804B00">
          <w:pPr>
            <w:pStyle w:val="TOC1"/>
            <w:tabs>
              <w:tab w:val="left" w:pos="720"/>
              <w:tab w:val="right" w:leader="dot" w:pos="8494"/>
            </w:tabs>
            <w:rPr>
              <w:rFonts w:eastAsiaTheme="minorEastAsia"/>
              <w:noProof/>
              <w:lang w:eastAsia="pt-PT"/>
            </w:rPr>
          </w:pPr>
          <w:hyperlink w:anchor="_Toc354704853" w:history="1">
            <w:r w:rsidR="00664A6B" w:rsidRPr="00600FF1">
              <w:rPr>
                <w:rStyle w:val="Hyperlink"/>
                <w:noProof/>
                <w:lang w:val="en-US"/>
              </w:rPr>
              <w:t>2.2.</w:t>
            </w:r>
            <w:r w:rsidR="00664A6B">
              <w:rPr>
                <w:rFonts w:eastAsiaTheme="minorEastAsia"/>
                <w:noProof/>
                <w:lang w:eastAsia="pt-PT"/>
              </w:rPr>
              <w:tab/>
            </w:r>
            <w:r w:rsidR="00664A6B" w:rsidRPr="00600FF1">
              <w:rPr>
                <w:rStyle w:val="Hyperlink"/>
                <w:noProof/>
                <w:lang w:val="en-US"/>
              </w:rPr>
              <w:t>Use Cases</w:t>
            </w:r>
            <w:r w:rsidR="00664A6B">
              <w:rPr>
                <w:noProof/>
                <w:webHidden/>
              </w:rPr>
              <w:tab/>
            </w:r>
            <w:r w:rsidR="00664A6B">
              <w:rPr>
                <w:noProof/>
                <w:webHidden/>
              </w:rPr>
              <w:fldChar w:fldCharType="begin"/>
            </w:r>
            <w:r w:rsidR="00664A6B">
              <w:rPr>
                <w:noProof/>
                <w:webHidden/>
              </w:rPr>
              <w:instrText xml:space="preserve"> PAGEREF _Toc354704853 \h </w:instrText>
            </w:r>
            <w:r w:rsidR="00664A6B">
              <w:rPr>
                <w:noProof/>
                <w:webHidden/>
              </w:rPr>
            </w:r>
            <w:r w:rsidR="00664A6B">
              <w:rPr>
                <w:noProof/>
                <w:webHidden/>
              </w:rPr>
              <w:fldChar w:fldCharType="separate"/>
            </w:r>
            <w:r w:rsidR="00664A6B">
              <w:rPr>
                <w:noProof/>
                <w:webHidden/>
              </w:rPr>
              <w:t>3</w:t>
            </w:r>
            <w:r w:rsidR="00664A6B">
              <w:rPr>
                <w:noProof/>
                <w:webHidden/>
              </w:rPr>
              <w:fldChar w:fldCharType="end"/>
            </w:r>
          </w:hyperlink>
        </w:p>
        <w:p w14:paraId="378159A1" w14:textId="77777777" w:rsidR="00664A6B" w:rsidRDefault="00804B00">
          <w:pPr>
            <w:pStyle w:val="TOC1"/>
            <w:tabs>
              <w:tab w:val="left" w:pos="900"/>
              <w:tab w:val="right" w:leader="dot" w:pos="8494"/>
            </w:tabs>
            <w:rPr>
              <w:rFonts w:eastAsiaTheme="minorEastAsia"/>
              <w:noProof/>
              <w:lang w:eastAsia="pt-PT"/>
            </w:rPr>
          </w:pPr>
          <w:hyperlink w:anchor="_Toc354704854" w:history="1">
            <w:r w:rsidR="00664A6B" w:rsidRPr="00600FF1">
              <w:rPr>
                <w:rStyle w:val="Hyperlink"/>
                <w:noProof/>
                <w:lang w:val="en-US"/>
              </w:rPr>
              <w:t>2.2.1.</w:t>
            </w:r>
            <w:r w:rsidR="00664A6B">
              <w:rPr>
                <w:rFonts w:eastAsiaTheme="minorEastAsia"/>
                <w:noProof/>
                <w:lang w:eastAsia="pt-PT"/>
              </w:rPr>
              <w:tab/>
            </w:r>
            <w:r w:rsidR="00664A6B" w:rsidRPr="00600FF1">
              <w:rPr>
                <w:rStyle w:val="Hyperlink"/>
                <w:noProof/>
                <w:lang w:val="en-US"/>
              </w:rPr>
              <w:t>UC-001-Create Task</w:t>
            </w:r>
            <w:r w:rsidR="00664A6B">
              <w:rPr>
                <w:noProof/>
                <w:webHidden/>
              </w:rPr>
              <w:tab/>
            </w:r>
            <w:r w:rsidR="00664A6B">
              <w:rPr>
                <w:noProof/>
                <w:webHidden/>
              </w:rPr>
              <w:fldChar w:fldCharType="begin"/>
            </w:r>
            <w:r w:rsidR="00664A6B">
              <w:rPr>
                <w:noProof/>
                <w:webHidden/>
              </w:rPr>
              <w:instrText xml:space="preserve"> PAGEREF _Toc354704854 \h </w:instrText>
            </w:r>
            <w:r w:rsidR="00664A6B">
              <w:rPr>
                <w:noProof/>
                <w:webHidden/>
              </w:rPr>
            </w:r>
            <w:r w:rsidR="00664A6B">
              <w:rPr>
                <w:noProof/>
                <w:webHidden/>
              </w:rPr>
              <w:fldChar w:fldCharType="separate"/>
            </w:r>
            <w:r w:rsidR="00664A6B">
              <w:rPr>
                <w:noProof/>
                <w:webHidden/>
              </w:rPr>
              <w:t>3</w:t>
            </w:r>
            <w:r w:rsidR="00664A6B">
              <w:rPr>
                <w:noProof/>
                <w:webHidden/>
              </w:rPr>
              <w:fldChar w:fldCharType="end"/>
            </w:r>
          </w:hyperlink>
        </w:p>
        <w:p w14:paraId="78584E93" w14:textId="77777777" w:rsidR="00664A6B" w:rsidRDefault="00804B00">
          <w:pPr>
            <w:pStyle w:val="TOC1"/>
            <w:tabs>
              <w:tab w:val="left" w:pos="900"/>
              <w:tab w:val="right" w:leader="dot" w:pos="8494"/>
            </w:tabs>
            <w:rPr>
              <w:rFonts w:eastAsiaTheme="minorEastAsia"/>
              <w:noProof/>
              <w:lang w:eastAsia="pt-PT"/>
            </w:rPr>
          </w:pPr>
          <w:hyperlink w:anchor="_Toc354704855" w:history="1">
            <w:r w:rsidR="00664A6B" w:rsidRPr="00600FF1">
              <w:rPr>
                <w:rStyle w:val="Hyperlink"/>
                <w:noProof/>
                <w:lang w:val="en-US"/>
              </w:rPr>
              <w:t>2.2.2.</w:t>
            </w:r>
            <w:r w:rsidR="00664A6B">
              <w:rPr>
                <w:rFonts w:eastAsiaTheme="minorEastAsia"/>
                <w:noProof/>
                <w:lang w:eastAsia="pt-PT"/>
              </w:rPr>
              <w:tab/>
            </w:r>
            <w:r w:rsidR="00664A6B" w:rsidRPr="00600FF1">
              <w:rPr>
                <w:rStyle w:val="Hyperlink"/>
                <w:noProof/>
                <w:lang w:val="en-US"/>
              </w:rPr>
              <w:t>UC-002-Edit task</w:t>
            </w:r>
            <w:r w:rsidR="00664A6B">
              <w:rPr>
                <w:noProof/>
                <w:webHidden/>
              </w:rPr>
              <w:tab/>
            </w:r>
            <w:r w:rsidR="00664A6B">
              <w:rPr>
                <w:noProof/>
                <w:webHidden/>
              </w:rPr>
              <w:fldChar w:fldCharType="begin"/>
            </w:r>
            <w:r w:rsidR="00664A6B">
              <w:rPr>
                <w:noProof/>
                <w:webHidden/>
              </w:rPr>
              <w:instrText xml:space="preserve"> PAGEREF _Toc354704855 \h </w:instrText>
            </w:r>
            <w:r w:rsidR="00664A6B">
              <w:rPr>
                <w:noProof/>
                <w:webHidden/>
              </w:rPr>
            </w:r>
            <w:r w:rsidR="00664A6B">
              <w:rPr>
                <w:noProof/>
                <w:webHidden/>
              </w:rPr>
              <w:fldChar w:fldCharType="separate"/>
            </w:r>
            <w:r w:rsidR="00664A6B">
              <w:rPr>
                <w:noProof/>
                <w:webHidden/>
              </w:rPr>
              <w:t>4</w:t>
            </w:r>
            <w:r w:rsidR="00664A6B">
              <w:rPr>
                <w:noProof/>
                <w:webHidden/>
              </w:rPr>
              <w:fldChar w:fldCharType="end"/>
            </w:r>
          </w:hyperlink>
        </w:p>
        <w:p w14:paraId="6ECB5C7A" w14:textId="77777777" w:rsidR="00664A6B" w:rsidRDefault="00804B00">
          <w:pPr>
            <w:pStyle w:val="TOC1"/>
            <w:tabs>
              <w:tab w:val="left" w:pos="900"/>
              <w:tab w:val="right" w:leader="dot" w:pos="8494"/>
            </w:tabs>
            <w:rPr>
              <w:rFonts w:eastAsiaTheme="minorEastAsia"/>
              <w:noProof/>
              <w:lang w:eastAsia="pt-PT"/>
            </w:rPr>
          </w:pPr>
          <w:hyperlink w:anchor="_Toc354704856" w:history="1">
            <w:r w:rsidR="00664A6B" w:rsidRPr="00600FF1">
              <w:rPr>
                <w:rStyle w:val="Hyperlink"/>
                <w:noProof/>
                <w:lang w:val="en-US"/>
              </w:rPr>
              <w:t>2.2.3.</w:t>
            </w:r>
            <w:r w:rsidR="00664A6B">
              <w:rPr>
                <w:rFonts w:eastAsiaTheme="minorEastAsia"/>
                <w:noProof/>
                <w:lang w:eastAsia="pt-PT"/>
              </w:rPr>
              <w:tab/>
            </w:r>
            <w:r w:rsidR="00664A6B" w:rsidRPr="00600FF1">
              <w:rPr>
                <w:rStyle w:val="Hyperlink"/>
                <w:noProof/>
                <w:lang w:val="en-US"/>
              </w:rPr>
              <w:t>UC-003-Delete tasks</w:t>
            </w:r>
            <w:r w:rsidR="00664A6B">
              <w:rPr>
                <w:noProof/>
                <w:webHidden/>
              </w:rPr>
              <w:tab/>
            </w:r>
            <w:r w:rsidR="00664A6B">
              <w:rPr>
                <w:noProof/>
                <w:webHidden/>
              </w:rPr>
              <w:fldChar w:fldCharType="begin"/>
            </w:r>
            <w:r w:rsidR="00664A6B">
              <w:rPr>
                <w:noProof/>
                <w:webHidden/>
              </w:rPr>
              <w:instrText xml:space="preserve"> PAGEREF _Toc354704856 \h </w:instrText>
            </w:r>
            <w:r w:rsidR="00664A6B">
              <w:rPr>
                <w:noProof/>
                <w:webHidden/>
              </w:rPr>
            </w:r>
            <w:r w:rsidR="00664A6B">
              <w:rPr>
                <w:noProof/>
                <w:webHidden/>
              </w:rPr>
              <w:fldChar w:fldCharType="separate"/>
            </w:r>
            <w:r w:rsidR="00664A6B">
              <w:rPr>
                <w:noProof/>
                <w:webHidden/>
              </w:rPr>
              <w:t>4</w:t>
            </w:r>
            <w:r w:rsidR="00664A6B">
              <w:rPr>
                <w:noProof/>
                <w:webHidden/>
              </w:rPr>
              <w:fldChar w:fldCharType="end"/>
            </w:r>
          </w:hyperlink>
        </w:p>
        <w:p w14:paraId="0AA7B6ED" w14:textId="77777777" w:rsidR="00664A6B" w:rsidRDefault="00804B00">
          <w:pPr>
            <w:pStyle w:val="TOC1"/>
            <w:tabs>
              <w:tab w:val="left" w:pos="900"/>
              <w:tab w:val="right" w:leader="dot" w:pos="8494"/>
            </w:tabs>
            <w:rPr>
              <w:rFonts w:eastAsiaTheme="minorEastAsia"/>
              <w:noProof/>
              <w:lang w:eastAsia="pt-PT"/>
            </w:rPr>
          </w:pPr>
          <w:hyperlink w:anchor="_Toc354704857" w:history="1">
            <w:r w:rsidR="00664A6B" w:rsidRPr="00600FF1">
              <w:rPr>
                <w:rStyle w:val="Hyperlink"/>
                <w:noProof/>
                <w:lang w:val="en-US"/>
              </w:rPr>
              <w:t>2.2.4.</w:t>
            </w:r>
            <w:r w:rsidR="00664A6B">
              <w:rPr>
                <w:rFonts w:eastAsiaTheme="minorEastAsia"/>
                <w:noProof/>
                <w:lang w:eastAsia="pt-PT"/>
              </w:rPr>
              <w:tab/>
            </w:r>
            <w:r w:rsidR="00664A6B" w:rsidRPr="00600FF1">
              <w:rPr>
                <w:rStyle w:val="Hyperlink"/>
                <w:noProof/>
                <w:lang w:val="en-US"/>
              </w:rPr>
              <w:t>UC-004-Start time tracking</w:t>
            </w:r>
            <w:r w:rsidR="00664A6B">
              <w:rPr>
                <w:noProof/>
                <w:webHidden/>
              </w:rPr>
              <w:tab/>
            </w:r>
            <w:r w:rsidR="00664A6B">
              <w:rPr>
                <w:noProof/>
                <w:webHidden/>
              </w:rPr>
              <w:fldChar w:fldCharType="begin"/>
            </w:r>
            <w:r w:rsidR="00664A6B">
              <w:rPr>
                <w:noProof/>
                <w:webHidden/>
              </w:rPr>
              <w:instrText xml:space="preserve"> PAGEREF _Toc354704857 \h </w:instrText>
            </w:r>
            <w:r w:rsidR="00664A6B">
              <w:rPr>
                <w:noProof/>
                <w:webHidden/>
              </w:rPr>
            </w:r>
            <w:r w:rsidR="00664A6B">
              <w:rPr>
                <w:noProof/>
                <w:webHidden/>
              </w:rPr>
              <w:fldChar w:fldCharType="separate"/>
            </w:r>
            <w:r w:rsidR="00664A6B">
              <w:rPr>
                <w:noProof/>
                <w:webHidden/>
              </w:rPr>
              <w:t>5</w:t>
            </w:r>
            <w:r w:rsidR="00664A6B">
              <w:rPr>
                <w:noProof/>
                <w:webHidden/>
              </w:rPr>
              <w:fldChar w:fldCharType="end"/>
            </w:r>
          </w:hyperlink>
        </w:p>
        <w:p w14:paraId="5F214649" w14:textId="77777777" w:rsidR="00664A6B" w:rsidRDefault="00804B00">
          <w:pPr>
            <w:pStyle w:val="TOC1"/>
            <w:tabs>
              <w:tab w:val="left" w:pos="900"/>
              <w:tab w:val="right" w:leader="dot" w:pos="8494"/>
            </w:tabs>
            <w:rPr>
              <w:rFonts w:eastAsiaTheme="minorEastAsia"/>
              <w:noProof/>
              <w:lang w:eastAsia="pt-PT"/>
            </w:rPr>
          </w:pPr>
          <w:hyperlink w:anchor="_Toc354704858" w:history="1">
            <w:r w:rsidR="00664A6B" w:rsidRPr="00600FF1">
              <w:rPr>
                <w:rStyle w:val="Hyperlink"/>
                <w:noProof/>
                <w:lang w:val="en-US"/>
              </w:rPr>
              <w:t>2.2.5.</w:t>
            </w:r>
            <w:r w:rsidR="00664A6B">
              <w:rPr>
                <w:rFonts w:eastAsiaTheme="minorEastAsia"/>
                <w:noProof/>
                <w:lang w:eastAsia="pt-PT"/>
              </w:rPr>
              <w:tab/>
            </w:r>
            <w:r w:rsidR="00664A6B" w:rsidRPr="00600FF1">
              <w:rPr>
                <w:rStyle w:val="Hyperlink"/>
                <w:noProof/>
                <w:lang w:val="en-US"/>
              </w:rPr>
              <w:t>UC-005-Stop Time</w:t>
            </w:r>
            <w:r w:rsidR="00664A6B">
              <w:rPr>
                <w:noProof/>
                <w:webHidden/>
              </w:rPr>
              <w:tab/>
            </w:r>
            <w:r w:rsidR="00664A6B">
              <w:rPr>
                <w:noProof/>
                <w:webHidden/>
              </w:rPr>
              <w:fldChar w:fldCharType="begin"/>
            </w:r>
            <w:r w:rsidR="00664A6B">
              <w:rPr>
                <w:noProof/>
                <w:webHidden/>
              </w:rPr>
              <w:instrText xml:space="preserve"> PAGEREF _Toc354704858 \h </w:instrText>
            </w:r>
            <w:r w:rsidR="00664A6B">
              <w:rPr>
                <w:noProof/>
                <w:webHidden/>
              </w:rPr>
            </w:r>
            <w:r w:rsidR="00664A6B">
              <w:rPr>
                <w:noProof/>
                <w:webHidden/>
              </w:rPr>
              <w:fldChar w:fldCharType="separate"/>
            </w:r>
            <w:r w:rsidR="00664A6B">
              <w:rPr>
                <w:noProof/>
                <w:webHidden/>
              </w:rPr>
              <w:t>5</w:t>
            </w:r>
            <w:r w:rsidR="00664A6B">
              <w:rPr>
                <w:noProof/>
                <w:webHidden/>
              </w:rPr>
              <w:fldChar w:fldCharType="end"/>
            </w:r>
          </w:hyperlink>
        </w:p>
        <w:p w14:paraId="1A925476" w14:textId="77777777" w:rsidR="00664A6B" w:rsidRDefault="00804B00">
          <w:pPr>
            <w:pStyle w:val="TOC1"/>
            <w:tabs>
              <w:tab w:val="left" w:pos="900"/>
              <w:tab w:val="right" w:leader="dot" w:pos="8494"/>
            </w:tabs>
            <w:rPr>
              <w:rFonts w:eastAsiaTheme="minorEastAsia"/>
              <w:noProof/>
              <w:lang w:eastAsia="pt-PT"/>
            </w:rPr>
          </w:pPr>
          <w:hyperlink w:anchor="_Toc354704859" w:history="1">
            <w:r w:rsidR="00664A6B" w:rsidRPr="00600FF1">
              <w:rPr>
                <w:rStyle w:val="Hyperlink"/>
                <w:noProof/>
                <w:lang w:val="en-US"/>
              </w:rPr>
              <w:t>2.2.6.</w:t>
            </w:r>
            <w:r w:rsidR="00664A6B">
              <w:rPr>
                <w:rFonts w:eastAsiaTheme="minorEastAsia"/>
                <w:noProof/>
                <w:lang w:eastAsia="pt-PT"/>
              </w:rPr>
              <w:tab/>
            </w:r>
            <w:r w:rsidR="00664A6B" w:rsidRPr="00600FF1">
              <w:rPr>
                <w:rStyle w:val="Hyperlink"/>
                <w:noProof/>
                <w:lang w:val="en-US"/>
              </w:rPr>
              <w:t>UC-006-ChangeRunningTask</w:t>
            </w:r>
            <w:r w:rsidR="00664A6B">
              <w:rPr>
                <w:noProof/>
                <w:webHidden/>
              </w:rPr>
              <w:tab/>
            </w:r>
            <w:r w:rsidR="00664A6B">
              <w:rPr>
                <w:noProof/>
                <w:webHidden/>
              </w:rPr>
              <w:fldChar w:fldCharType="begin"/>
            </w:r>
            <w:r w:rsidR="00664A6B">
              <w:rPr>
                <w:noProof/>
                <w:webHidden/>
              </w:rPr>
              <w:instrText xml:space="preserve"> PAGEREF _Toc354704859 \h </w:instrText>
            </w:r>
            <w:r w:rsidR="00664A6B">
              <w:rPr>
                <w:noProof/>
                <w:webHidden/>
              </w:rPr>
            </w:r>
            <w:r w:rsidR="00664A6B">
              <w:rPr>
                <w:noProof/>
                <w:webHidden/>
              </w:rPr>
              <w:fldChar w:fldCharType="separate"/>
            </w:r>
            <w:r w:rsidR="00664A6B">
              <w:rPr>
                <w:noProof/>
                <w:webHidden/>
              </w:rPr>
              <w:t>6</w:t>
            </w:r>
            <w:r w:rsidR="00664A6B">
              <w:rPr>
                <w:noProof/>
                <w:webHidden/>
              </w:rPr>
              <w:fldChar w:fldCharType="end"/>
            </w:r>
          </w:hyperlink>
        </w:p>
        <w:p w14:paraId="7ABEE298" w14:textId="77777777" w:rsidR="00664A6B" w:rsidRDefault="00804B00">
          <w:pPr>
            <w:pStyle w:val="TOC1"/>
            <w:tabs>
              <w:tab w:val="left" w:pos="900"/>
              <w:tab w:val="right" w:leader="dot" w:pos="8494"/>
            </w:tabs>
            <w:rPr>
              <w:rFonts w:eastAsiaTheme="minorEastAsia"/>
              <w:noProof/>
              <w:lang w:eastAsia="pt-PT"/>
            </w:rPr>
          </w:pPr>
          <w:hyperlink w:anchor="_Toc354704860" w:history="1">
            <w:r w:rsidR="00664A6B" w:rsidRPr="00600FF1">
              <w:rPr>
                <w:rStyle w:val="Hyperlink"/>
                <w:noProof/>
                <w:lang w:val="en-US"/>
              </w:rPr>
              <w:t>2.2.7.</w:t>
            </w:r>
            <w:r w:rsidR="00664A6B">
              <w:rPr>
                <w:rFonts w:eastAsiaTheme="minorEastAsia"/>
                <w:noProof/>
                <w:lang w:eastAsia="pt-PT"/>
              </w:rPr>
              <w:tab/>
            </w:r>
            <w:r w:rsidR="00664A6B" w:rsidRPr="00600FF1">
              <w:rPr>
                <w:rStyle w:val="Hyperlink"/>
                <w:noProof/>
                <w:lang w:val="en-US"/>
              </w:rPr>
              <w:t>UC-007-ChangeTask Status</w:t>
            </w:r>
            <w:r w:rsidR="00664A6B">
              <w:rPr>
                <w:noProof/>
                <w:webHidden/>
              </w:rPr>
              <w:tab/>
            </w:r>
            <w:r w:rsidR="00664A6B">
              <w:rPr>
                <w:noProof/>
                <w:webHidden/>
              </w:rPr>
              <w:fldChar w:fldCharType="begin"/>
            </w:r>
            <w:r w:rsidR="00664A6B">
              <w:rPr>
                <w:noProof/>
                <w:webHidden/>
              </w:rPr>
              <w:instrText xml:space="preserve"> PAGEREF _Toc354704860 \h </w:instrText>
            </w:r>
            <w:r w:rsidR="00664A6B">
              <w:rPr>
                <w:noProof/>
                <w:webHidden/>
              </w:rPr>
            </w:r>
            <w:r w:rsidR="00664A6B">
              <w:rPr>
                <w:noProof/>
                <w:webHidden/>
              </w:rPr>
              <w:fldChar w:fldCharType="separate"/>
            </w:r>
            <w:r w:rsidR="00664A6B">
              <w:rPr>
                <w:noProof/>
                <w:webHidden/>
              </w:rPr>
              <w:t>6</w:t>
            </w:r>
            <w:r w:rsidR="00664A6B">
              <w:rPr>
                <w:noProof/>
                <w:webHidden/>
              </w:rPr>
              <w:fldChar w:fldCharType="end"/>
            </w:r>
          </w:hyperlink>
        </w:p>
        <w:p w14:paraId="0807D61C" w14:textId="77777777" w:rsidR="00664A6B" w:rsidRDefault="00804B00">
          <w:pPr>
            <w:pStyle w:val="TOC1"/>
            <w:tabs>
              <w:tab w:val="left" w:pos="900"/>
              <w:tab w:val="right" w:leader="dot" w:pos="8494"/>
            </w:tabs>
            <w:rPr>
              <w:rFonts w:eastAsiaTheme="minorEastAsia"/>
              <w:noProof/>
              <w:lang w:eastAsia="pt-PT"/>
            </w:rPr>
          </w:pPr>
          <w:hyperlink w:anchor="_Toc354704861" w:history="1">
            <w:r w:rsidR="00664A6B" w:rsidRPr="00600FF1">
              <w:rPr>
                <w:rStyle w:val="Hyperlink"/>
                <w:noProof/>
                <w:lang w:val="en-US"/>
              </w:rPr>
              <w:t>2.2.8.</w:t>
            </w:r>
            <w:r w:rsidR="00664A6B">
              <w:rPr>
                <w:rFonts w:eastAsiaTheme="minorEastAsia"/>
                <w:noProof/>
                <w:lang w:eastAsia="pt-PT"/>
              </w:rPr>
              <w:tab/>
            </w:r>
            <w:r w:rsidR="00664A6B" w:rsidRPr="00600FF1">
              <w:rPr>
                <w:rStyle w:val="Hyperlink"/>
                <w:noProof/>
                <w:lang w:val="en-US"/>
              </w:rPr>
              <w:t>UC-008-Answer to Inactivity</w:t>
            </w:r>
            <w:r w:rsidR="00664A6B">
              <w:rPr>
                <w:noProof/>
                <w:webHidden/>
              </w:rPr>
              <w:tab/>
            </w:r>
            <w:r w:rsidR="00664A6B">
              <w:rPr>
                <w:noProof/>
                <w:webHidden/>
              </w:rPr>
              <w:fldChar w:fldCharType="begin"/>
            </w:r>
            <w:r w:rsidR="00664A6B">
              <w:rPr>
                <w:noProof/>
                <w:webHidden/>
              </w:rPr>
              <w:instrText xml:space="preserve"> PAGEREF _Toc354704861 \h </w:instrText>
            </w:r>
            <w:r w:rsidR="00664A6B">
              <w:rPr>
                <w:noProof/>
                <w:webHidden/>
              </w:rPr>
            </w:r>
            <w:r w:rsidR="00664A6B">
              <w:rPr>
                <w:noProof/>
                <w:webHidden/>
              </w:rPr>
              <w:fldChar w:fldCharType="separate"/>
            </w:r>
            <w:r w:rsidR="00664A6B">
              <w:rPr>
                <w:noProof/>
                <w:webHidden/>
              </w:rPr>
              <w:t>7</w:t>
            </w:r>
            <w:r w:rsidR="00664A6B">
              <w:rPr>
                <w:noProof/>
                <w:webHidden/>
              </w:rPr>
              <w:fldChar w:fldCharType="end"/>
            </w:r>
          </w:hyperlink>
        </w:p>
        <w:p w14:paraId="2FADB170" w14:textId="77777777" w:rsidR="00664A6B" w:rsidRDefault="00804B00">
          <w:pPr>
            <w:pStyle w:val="TOC1"/>
            <w:tabs>
              <w:tab w:val="left" w:pos="900"/>
              <w:tab w:val="right" w:leader="dot" w:pos="8494"/>
            </w:tabs>
            <w:rPr>
              <w:rFonts w:eastAsiaTheme="minorEastAsia"/>
              <w:noProof/>
              <w:lang w:eastAsia="pt-PT"/>
            </w:rPr>
          </w:pPr>
          <w:hyperlink w:anchor="_Toc354704862" w:history="1">
            <w:r w:rsidR="00664A6B" w:rsidRPr="00600FF1">
              <w:rPr>
                <w:rStyle w:val="Hyperlink"/>
                <w:noProof/>
                <w:lang w:val="en-US"/>
              </w:rPr>
              <w:t>2.2.9.</w:t>
            </w:r>
            <w:r w:rsidR="00664A6B">
              <w:rPr>
                <w:rFonts w:eastAsiaTheme="minorEastAsia"/>
                <w:noProof/>
                <w:lang w:eastAsia="pt-PT"/>
              </w:rPr>
              <w:tab/>
            </w:r>
            <w:r w:rsidR="00664A6B" w:rsidRPr="00600FF1">
              <w:rPr>
                <w:rStyle w:val="Hyperlink"/>
                <w:noProof/>
                <w:lang w:val="en-US"/>
              </w:rPr>
              <w:t>UC-011-Configure System</w:t>
            </w:r>
            <w:r w:rsidR="00664A6B">
              <w:rPr>
                <w:noProof/>
                <w:webHidden/>
              </w:rPr>
              <w:tab/>
            </w:r>
            <w:r w:rsidR="00664A6B">
              <w:rPr>
                <w:noProof/>
                <w:webHidden/>
              </w:rPr>
              <w:fldChar w:fldCharType="begin"/>
            </w:r>
            <w:r w:rsidR="00664A6B">
              <w:rPr>
                <w:noProof/>
                <w:webHidden/>
              </w:rPr>
              <w:instrText xml:space="preserve"> PAGEREF _Toc354704862 \h </w:instrText>
            </w:r>
            <w:r w:rsidR="00664A6B">
              <w:rPr>
                <w:noProof/>
                <w:webHidden/>
              </w:rPr>
            </w:r>
            <w:r w:rsidR="00664A6B">
              <w:rPr>
                <w:noProof/>
                <w:webHidden/>
              </w:rPr>
              <w:fldChar w:fldCharType="separate"/>
            </w:r>
            <w:r w:rsidR="00664A6B">
              <w:rPr>
                <w:noProof/>
                <w:webHidden/>
              </w:rPr>
              <w:t>8</w:t>
            </w:r>
            <w:r w:rsidR="00664A6B">
              <w:rPr>
                <w:noProof/>
                <w:webHidden/>
              </w:rPr>
              <w:fldChar w:fldCharType="end"/>
            </w:r>
          </w:hyperlink>
        </w:p>
        <w:p w14:paraId="357CD12E" w14:textId="77777777" w:rsidR="00664A6B" w:rsidRDefault="00804B00">
          <w:pPr>
            <w:pStyle w:val="TOC1"/>
            <w:tabs>
              <w:tab w:val="left" w:pos="900"/>
              <w:tab w:val="right" w:leader="dot" w:pos="8494"/>
            </w:tabs>
            <w:rPr>
              <w:rFonts w:eastAsiaTheme="minorEastAsia"/>
              <w:noProof/>
              <w:lang w:eastAsia="pt-PT"/>
            </w:rPr>
          </w:pPr>
          <w:hyperlink w:anchor="_Toc354704863" w:history="1">
            <w:r w:rsidR="00664A6B" w:rsidRPr="00600FF1">
              <w:rPr>
                <w:rStyle w:val="Hyperlink"/>
                <w:noProof/>
                <w:lang w:val="en-US"/>
              </w:rPr>
              <w:t>2.2.10.</w:t>
            </w:r>
            <w:r w:rsidR="00664A6B">
              <w:rPr>
                <w:rFonts w:eastAsiaTheme="minorEastAsia"/>
                <w:noProof/>
                <w:lang w:eastAsia="pt-PT"/>
              </w:rPr>
              <w:tab/>
            </w:r>
            <w:r w:rsidR="00664A6B" w:rsidRPr="00600FF1">
              <w:rPr>
                <w:rStyle w:val="Hyperlink"/>
                <w:noProof/>
                <w:lang w:val="en-US"/>
              </w:rPr>
              <w:t>UC-012-Configure Inactive Time</w:t>
            </w:r>
            <w:r w:rsidR="00664A6B">
              <w:rPr>
                <w:noProof/>
                <w:webHidden/>
              </w:rPr>
              <w:tab/>
            </w:r>
            <w:r w:rsidR="00664A6B">
              <w:rPr>
                <w:noProof/>
                <w:webHidden/>
              </w:rPr>
              <w:fldChar w:fldCharType="begin"/>
            </w:r>
            <w:r w:rsidR="00664A6B">
              <w:rPr>
                <w:noProof/>
                <w:webHidden/>
              </w:rPr>
              <w:instrText xml:space="preserve"> PAGEREF _Toc354704863 \h </w:instrText>
            </w:r>
            <w:r w:rsidR="00664A6B">
              <w:rPr>
                <w:noProof/>
                <w:webHidden/>
              </w:rPr>
            </w:r>
            <w:r w:rsidR="00664A6B">
              <w:rPr>
                <w:noProof/>
                <w:webHidden/>
              </w:rPr>
              <w:fldChar w:fldCharType="separate"/>
            </w:r>
            <w:r w:rsidR="00664A6B">
              <w:rPr>
                <w:noProof/>
                <w:webHidden/>
              </w:rPr>
              <w:t>8</w:t>
            </w:r>
            <w:r w:rsidR="00664A6B">
              <w:rPr>
                <w:noProof/>
                <w:webHidden/>
              </w:rPr>
              <w:fldChar w:fldCharType="end"/>
            </w:r>
          </w:hyperlink>
        </w:p>
        <w:p w14:paraId="1071B418" w14:textId="77777777" w:rsidR="00664A6B" w:rsidRDefault="00804B00">
          <w:pPr>
            <w:pStyle w:val="TOC1"/>
            <w:tabs>
              <w:tab w:val="left" w:pos="900"/>
              <w:tab w:val="right" w:leader="dot" w:pos="8494"/>
            </w:tabs>
            <w:rPr>
              <w:rFonts w:eastAsiaTheme="minorEastAsia"/>
              <w:noProof/>
              <w:lang w:eastAsia="pt-PT"/>
            </w:rPr>
          </w:pPr>
          <w:hyperlink w:anchor="_Toc354704864" w:history="1">
            <w:r w:rsidR="00664A6B" w:rsidRPr="00600FF1">
              <w:rPr>
                <w:rStyle w:val="Hyperlink"/>
                <w:noProof/>
                <w:lang w:val="en-US"/>
              </w:rPr>
              <w:t>2.2.11.</w:t>
            </w:r>
            <w:r w:rsidR="00664A6B">
              <w:rPr>
                <w:rFonts w:eastAsiaTheme="minorEastAsia"/>
                <w:noProof/>
                <w:lang w:eastAsia="pt-PT"/>
              </w:rPr>
              <w:tab/>
            </w:r>
            <w:r w:rsidR="00664A6B" w:rsidRPr="00600FF1">
              <w:rPr>
                <w:rStyle w:val="Hyperlink"/>
                <w:noProof/>
                <w:lang w:val="en-US"/>
              </w:rPr>
              <w:t>UC-013-Configure Shortcuts</w:t>
            </w:r>
            <w:r w:rsidR="00664A6B">
              <w:rPr>
                <w:noProof/>
                <w:webHidden/>
              </w:rPr>
              <w:tab/>
            </w:r>
            <w:r w:rsidR="00664A6B">
              <w:rPr>
                <w:noProof/>
                <w:webHidden/>
              </w:rPr>
              <w:fldChar w:fldCharType="begin"/>
            </w:r>
            <w:r w:rsidR="00664A6B">
              <w:rPr>
                <w:noProof/>
                <w:webHidden/>
              </w:rPr>
              <w:instrText xml:space="preserve"> PAGEREF _Toc354704864 \h </w:instrText>
            </w:r>
            <w:r w:rsidR="00664A6B">
              <w:rPr>
                <w:noProof/>
                <w:webHidden/>
              </w:rPr>
            </w:r>
            <w:r w:rsidR="00664A6B">
              <w:rPr>
                <w:noProof/>
                <w:webHidden/>
              </w:rPr>
              <w:fldChar w:fldCharType="separate"/>
            </w:r>
            <w:r w:rsidR="00664A6B">
              <w:rPr>
                <w:noProof/>
                <w:webHidden/>
              </w:rPr>
              <w:t>9</w:t>
            </w:r>
            <w:r w:rsidR="00664A6B">
              <w:rPr>
                <w:noProof/>
                <w:webHidden/>
              </w:rPr>
              <w:fldChar w:fldCharType="end"/>
            </w:r>
          </w:hyperlink>
        </w:p>
        <w:p w14:paraId="7516C326" w14:textId="77777777" w:rsidR="00664A6B" w:rsidRDefault="00804B00">
          <w:pPr>
            <w:pStyle w:val="TOC1"/>
            <w:tabs>
              <w:tab w:val="left" w:pos="900"/>
              <w:tab w:val="right" w:leader="dot" w:pos="8494"/>
            </w:tabs>
            <w:rPr>
              <w:rFonts w:eastAsiaTheme="minorEastAsia"/>
              <w:noProof/>
              <w:lang w:eastAsia="pt-PT"/>
            </w:rPr>
          </w:pPr>
          <w:hyperlink w:anchor="_Toc354704865" w:history="1">
            <w:r w:rsidR="00664A6B" w:rsidRPr="00600FF1">
              <w:rPr>
                <w:rStyle w:val="Hyperlink"/>
                <w:noProof/>
                <w:lang w:val="en-US"/>
              </w:rPr>
              <w:t>2.2.12.</w:t>
            </w:r>
            <w:r w:rsidR="00664A6B">
              <w:rPr>
                <w:rFonts w:eastAsiaTheme="minorEastAsia"/>
                <w:noProof/>
                <w:lang w:eastAsia="pt-PT"/>
              </w:rPr>
              <w:tab/>
            </w:r>
            <w:r w:rsidR="00664A6B" w:rsidRPr="00600FF1">
              <w:rPr>
                <w:rStyle w:val="Hyperlink"/>
                <w:noProof/>
                <w:lang w:val="en-US"/>
              </w:rPr>
              <w:t>UC-014-Visualize Task Details</w:t>
            </w:r>
            <w:r w:rsidR="00664A6B">
              <w:rPr>
                <w:noProof/>
                <w:webHidden/>
              </w:rPr>
              <w:tab/>
            </w:r>
            <w:r w:rsidR="00664A6B">
              <w:rPr>
                <w:noProof/>
                <w:webHidden/>
              </w:rPr>
              <w:fldChar w:fldCharType="begin"/>
            </w:r>
            <w:r w:rsidR="00664A6B">
              <w:rPr>
                <w:noProof/>
                <w:webHidden/>
              </w:rPr>
              <w:instrText xml:space="preserve"> PAGEREF _Toc354704865 \h </w:instrText>
            </w:r>
            <w:r w:rsidR="00664A6B">
              <w:rPr>
                <w:noProof/>
                <w:webHidden/>
              </w:rPr>
            </w:r>
            <w:r w:rsidR="00664A6B">
              <w:rPr>
                <w:noProof/>
                <w:webHidden/>
              </w:rPr>
              <w:fldChar w:fldCharType="separate"/>
            </w:r>
            <w:r w:rsidR="00664A6B">
              <w:rPr>
                <w:noProof/>
                <w:webHidden/>
              </w:rPr>
              <w:t>10</w:t>
            </w:r>
            <w:r w:rsidR="00664A6B">
              <w:rPr>
                <w:noProof/>
                <w:webHidden/>
              </w:rPr>
              <w:fldChar w:fldCharType="end"/>
            </w:r>
          </w:hyperlink>
        </w:p>
        <w:p w14:paraId="05497F1F" w14:textId="77777777" w:rsidR="00664A6B" w:rsidRDefault="00804B00">
          <w:pPr>
            <w:pStyle w:val="TOC1"/>
            <w:tabs>
              <w:tab w:val="left" w:pos="900"/>
              <w:tab w:val="right" w:leader="dot" w:pos="8494"/>
            </w:tabs>
            <w:rPr>
              <w:rFonts w:eastAsiaTheme="minorEastAsia"/>
              <w:noProof/>
              <w:lang w:eastAsia="pt-PT"/>
            </w:rPr>
          </w:pPr>
          <w:hyperlink w:anchor="_Toc354704866" w:history="1">
            <w:r w:rsidR="00664A6B" w:rsidRPr="00600FF1">
              <w:rPr>
                <w:rStyle w:val="Hyperlink"/>
                <w:noProof/>
                <w:lang w:val="en-US"/>
              </w:rPr>
              <w:t>2.2.13.</w:t>
            </w:r>
            <w:r w:rsidR="00664A6B">
              <w:rPr>
                <w:rFonts w:eastAsiaTheme="minorEastAsia"/>
                <w:noProof/>
                <w:lang w:eastAsia="pt-PT"/>
              </w:rPr>
              <w:tab/>
            </w:r>
            <w:r w:rsidR="00664A6B" w:rsidRPr="00600FF1">
              <w:rPr>
                <w:rStyle w:val="Hyperlink"/>
                <w:noProof/>
                <w:lang w:val="en-US"/>
              </w:rPr>
              <w:t>UC-015-Filter Inactive Tasks</w:t>
            </w:r>
            <w:r w:rsidR="00664A6B">
              <w:rPr>
                <w:noProof/>
                <w:webHidden/>
              </w:rPr>
              <w:tab/>
            </w:r>
            <w:r w:rsidR="00664A6B">
              <w:rPr>
                <w:noProof/>
                <w:webHidden/>
              </w:rPr>
              <w:fldChar w:fldCharType="begin"/>
            </w:r>
            <w:r w:rsidR="00664A6B">
              <w:rPr>
                <w:noProof/>
                <w:webHidden/>
              </w:rPr>
              <w:instrText xml:space="preserve"> PAGEREF _Toc354704866 \h </w:instrText>
            </w:r>
            <w:r w:rsidR="00664A6B">
              <w:rPr>
                <w:noProof/>
                <w:webHidden/>
              </w:rPr>
            </w:r>
            <w:r w:rsidR="00664A6B">
              <w:rPr>
                <w:noProof/>
                <w:webHidden/>
              </w:rPr>
              <w:fldChar w:fldCharType="separate"/>
            </w:r>
            <w:r w:rsidR="00664A6B">
              <w:rPr>
                <w:noProof/>
                <w:webHidden/>
              </w:rPr>
              <w:t>10</w:t>
            </w:r>
            <w:r w:rsidR="00664A6B">
              <w:rPr>
                <w:noProof/>
                <w:webHidden/>
              </w:rPr>
              <w:fldChar w:fldCharType="end"/>
            </w:r>
          </w:hyperlink>
        </w:p>
        <w:p w14:paraId="6F9E748B" w14:textId="77777777" w:rsidR="00664A6B" w:rsidRDefault="00804B00">
          <w:pPr>
            <w:pStyle w:val="TOC1"/>
            <w:tabs>
              <w:tab w:val="left" w:pos="900"/>
              <w:tab w:val="right" w:leader="dot" w:pos="8494"/>
            </w:tabs>
            <w:rPr>
              <w:rFonts w:eastAsiaTheme="minorEastAsia"/>
              <w:noProof/>
              <w:lang w:eastAsia="pt-PT"/>
            </w:rPr>
          </w:pPr>
          <w:hyperlink w:anchor="_Toc354704867" w:history="1">
            <w:r w:rsidR="00664A6B" w:rsidRPr="00600FF1">
              <w:rPr>
                <w:rStyle w:val="Hyperlink"/>
                <w:noProof/>
                <w:lang w:val="en-US"/>
              </w:rPr>
              <w:t>2.2.14.</w:t>
            </w:r>
            <w:r w:rsidR="00664A6B">
              <w:rPr>
                <w:rFonts w:eastAsiaTheme="minorEastAsia"/>
                <w:noProof/>
                <w:lang w:eastAsia="pt-PT"/>
              </w:rPr>
              <w:tab/>
            </w:r>
            <w:r w:rsidR="00664A6B" w:rsidRPr="00600FF1">
              <w:rPr>
                <w:rStyle w:val="Hyperlink"/>
                <w:noProof/>
                <w:lang w:val="en-US"/>
              </w:rPr>
              <w:t>UC-016-Export Data</w:t>
            </w:r>
            <w:r w:rsidR="00664A6B">
              <w:rPr>
                <w:noProof/>
                <w:webHidden/>
              </w:rPr>
              <w:tab/>
            </w:r>
            <w:r w:rsidR="00664A6B">
              <w:rPr>
                <w:noProof/>
                <w:webHidden/>
              </w:rPr>
              <w:fldChar w:fldCharType="begin"/>
            </w:r>
            <w:r w:rsidR="00664A6B">
              <w:rPr>
                <w:noProof/>
                <w:webHidden/>
              </w:rPr>
              <w:instrText xml:space="preserve"> PAGEREF _Toc354704867 \h </w:instrText>
            </w:r>
            <w:r w:rsidR="00664A6B">
              <w:rPr>
                <w:noProof/>
                <w:webHidden/>
              </w:rPr>
            </w:r>
            <w:r w:rsidR="00664A6B">
              <w:rPr>
                <w:noProof/>
                <w:webHidden/>
              </w:rPr>
              <w:fldChar w:fldCharType="separate"/>
            </w:r>
            <w:r w:rsidR="00664A6B">
              <w:rPr>
                <w:noProof/>
                <w:webHidden/>
              </w:rPr>
              <w:t>10</w:t>
            </w:r>
            <w:r w:rsidR="00664A6B">
              <w:rPr>
                <w:noProof/>
                <w:webHidden/>
              </w:rPr>
              <w:fldChar w:fldCharType="end"/>
            </w:r>
          </w:hyperlink>
        </w:p>
        <w:p w14:paraId="2CE9DFC0" w14:textId="77777777" w:rsidR="00664A6B" w:rsidRDefault="00804B00">
          <w:pPr>
            <w:pStyle w:val="TOC1"/>
            <w:tabs>
              <w:tab w:val="left" w:pos="900"/>
              <w:tab w:val="right" w:leader="dot" w:pos="8494"/>
            </w:tabs>
            <w:rPr>
              <w:rFonts w:eastAsiaTheme="minorEastAsia"/>
              <w:noProof/>
              <w:lang w:eastAsia="pt-PT"/>
            </w:rPr>
          </w:pPr>
          <w:hyperlink w:anchor="_Toc354704868" w:history="1">
            <w:r w:rsidR="00664A6B" w:rsidRPr="00600FF1">
              <w:rPr>
                <w:rStyle w:val="Hyperlink"/>
                <w:noProof/>
                <w:lang w:val="en-US"/>
              </w:rPr>
              <w:t>2.2.15.</w:t>
            </w:r>
            <w:r w:rsidR="00664A6B">
              <w:rPr>
                <w:rFonts w:eastAsiaTheme="minorEastAsia"/>
                <w:noProof/>
                <w:lang w:eastAsia="pt-PT"/>
              </w:rPr>
              <w:tab/>
            </w:r>
            <w:r w:rsidR="00664A6B" w:rsidRPr="00600FF1">
              <w:rPr>
                <w:rStyle w:val="Hyperlink"/>
                <w:noProof/>
                <w:lang w:val="en-US"/>
              </w:rPr>
              <w:t>UC-017 - Show/Hide tasks list</w:t>
            </w:r>
            <w:r w:rsidR="00664A6B">
              <w:rPr>
                <w:noProof/>
                <w:webHidden/>
              </w:rPr>
              <w:tab/>
            </w:r>
            <w:r w:rsidR="00664A6B">
              <w:rPr>
                <w:noProof/>
                <w:webHidden/>
              </w:rPr>
              <w:fldChar w:fldCharType="begin"/>
            </w:r>
            <w:r w:rsidR="00664A6B">
              <w:rPr>
                <w:noProof/>
                <w:webHidden/>
              </w:rPr>
              <w:instrText xml:space="preserve"> PAGEREF _Toc354704868 \h </w:instrText>
            </w:r>
            <w:r w:rsidR="00664A6B">
              <w:rPr>
                <w:noProof/>
                <w:webHidden/>
              </w:rPr>
            </w:r>
            <w:r w:rsidR="00664A6B">
              <w:rPr>
                <w:noProof/>
                <w:webHidden/>
              </w:rPr>
              <w:fldChar w:fldCharType="separate"/>
            </w:r>
            <w:r w:rsidR="00664A6B">
              <w:rPr>
                <w:noProof/>
                <w:webHidden/>
              </w:rPr>
              <w:t>11</w:t>
            </w:r>
            <w:r w:rsidR="00664A6B">
              <w:rPr>
                <w:noProof/>
                <w:webHidden/>
              </w:rPr>
              <w:fldChar w:fldCharType="end"/>
            </w:r>
          </w:hyperlink>
        </w:p>
        <w:p w14:paraId="233987EB" w14:textId="77777777" w:rsidR="00664A6B" w:rsidRDefault="00804B00">
          <w:pPr>
            <w:pStyle w:val="TOC1"/>
            <w:tabs>
              <w:tab w:val="left" w:pos="540"/>
              <w:tab w:val="right" w:leader="dot" w:pos="8494"/>
            </w:tabs>
            <w:rPr>
              <w:rFonts w:eastAsiaTheme="minorEastAsia"/>
              <w:noProof/>
              <w:lang w:eastAsia="pt-PT"/>
            </w:rPr>
          </w:pPr>
          <w:hyperlink w:anchor="_Toc354704869" w:history="1">
            <w:r w:rsidR="00664A6B" w:rsidRPr="00600FF1">
              <w:rPr>
                <w:rStyle w:val="Hyperlink"/>
                <w:noProof/>
                <w:lang w:val="en-US"/>
              </w:rPr>
              <w:t>3.</w:t>
            </w:r>
            <w:r w:rsidR="00664A6B">
              <w:rPr>
                <w:rFonts w:eastAsiaTheme="minorEastAsia"/>
                <w:noProof/>
                <w:lang w:eastAsia="pt-PT"/>
              </w:rPr>
              <w:tab/>
            </w:r>
            <w:r w:rsidR="00664A6B" w:rsidRPr="00600FF1">
              <w:rPr>
                <w:rStyle w:val="Hyperlink"/>
                <w:noProof/>
                <w:lang w:val="en-US"/>
              </w:rPr>
              <w:t>Functional Requirements</w:t>
            </w:r>
            <w:r w:rsidR="00664A6B">
              <w:rPr>
                <w:noProof/>
                <w:webHidden/>
              </w:rPr>
              <w:tab/>
            </w:r>
            <w:r w:rsidR="00664A6B">
              <w:rPr>
                <w:noProof/>
                <w:webHidden/>
              </w:rPr>
              <w:fldChar w:fldCharType="begin"/>
            </w:r>
            <w:r w:rsidR="00664A6B">
              <w:rPr>
                <w:noProof/>
                <w:webHidden/>
              </w:rPr>
              <w:instrText xml:space="preserve"> PAGEREF _Toc354704869 \h </w:instrText>
            </w:r>
            <w:r w:rsidR="00664A6B">
              <w:rPr>
                <w:noProof/>
                <w:webHidden/>
              </w:rPr>
            </w:r>
            <w:r w:rsidR="00664A6B">
              <w:rPr>
                <w:noProof/>
                <w:webHidden/>
              </w:rPr>
              <w:fldChar w:fldCharType="separate"/>
            </w:r>
            <w:r w:rsidR="00664A6B">
              <w:rPr>
                <w:noProof/>
                <w:webHidden/>
              </w:rPr>
              <w:t>12</w:t>
            </w:r>
            <w:r w:rsidR="00664A6B">
              <w:rPr>
                <w:noProof/>
                <w:webHidden/>
              </w:rPr>
              <w:fldChar w:fldCharType="end"/>
            </w:r>
          </w:hyperlink>
        </w:p>
        <w:p w14:paraId="711FFA91" w14:textId="77777777" w:rsidR="00664A6B" w:rsidRDefault="00804B00">
          <w:pPr>
            <w:pStyle w:val="TOC1"/>
            <w:tabs>
              <w:tab w:val="left" w:pos="720"/>
              <w:tab w:val="right" w:leader="dot" w:pos="8494"/>
            </w:tabs>
            <w:rPr>
              <w:rFonts w:eastAsiaTheme="minorEastAsia"/>
              <w:noProof/>
              <w:lang w:eastAsia="pt-PT"/>
            </w:rPr>
          </w:pPr>
          <w:hyperlink w:anchor="_Toc354704870" w:history="1">
            <w:r w:rsidR="00664A6B" w:rsidRPr="00600FF1">
              <w:rPr>
                <w:rStyle w:val="Hyperlink"/>
                <w:noProof/>
                <w:lang w:val="en-US"/>
              </w:rPr>
              <w:t>3.1.</w:t>
            </w:r>
            <w:r w:rsidR="00664A6B">
              <w:rPr>
                <w:rFonts w:eastAsiaTheme="minorEastAsia"/>
                <w:noProof/>
                <w:lang w:eastAsia="pt-PT"/>
              </w:rPr>
              <w:tab/>
            </w:r>
            <w:r w:rsidR="00664A6B" w:rsidRPr="00600FF1">
              <w:rPr>
                <w:rStyle w:val="Hyperlink"/>
                <w:noProof/>
                <w:lang w:val="en-US"/>
              </w:rPr>
              <w:t>1CT-001:Task.create</w:t>
            </w:r>
            <w:r w:rsidR="00664A6B">
              <w:rPr>
                <w:noProof/>
                <w:webHidden/>
              </w:rPr>
              <w:tab/>
            </w:r>
            <w:r w:rsidR="00664A6B">
              <w:rPr>
                <w:noProof/>
                <w:webHidden/>
              </w:rPr>
              <w:fldChar w:fldCharType="begin"/>
            </w:r>
            <w:r w:rsidR="00664A6B">
              <w:rPr>
                <w:noProof/>
                <w:webHidden/>
              </w:rPr>
              <w:instrText xml:space="preserve"> PAGEREF _Toc354704870 \h </w:instrText>
            </w:r>
            <w:r w:rsidR="00664A6B">
              <w:rPr>
                <w:noProof/>
                <w:webHidden/>
              </w:rPr>
            </w:r>
            <w:r w:rsidR="00664A6B">
              <w:rPr>
                <w:noProof/>
                <w:webHidden/>
              </w:rPr>
              <w:fldChar w:fldCharType="separate"/>
            </w:r>
            <w:r w:rsidR="00664A6B">
              <w:rPr>
                <w:noProof/>
                <w:webHidden/>
              </w:rPr>
              <w:t>12</w:t>
            </w:r>
            <w:r w:rsidR="00664A6B">
              <w:rPr>
                <w:noProof/>
                <w:webHidden/>
              </w:rPr>
              <w:fldChar w:fldCharType="end"/>
            </w:r>
          </w:hyperlink>
        </w:p>
        <w:p w14:paraId="72DC6F5B" w14:textId="77777777" w:rsidR="00664A6B" w:rsidRDefault="00804B00">
          <w:pPr>
            <w:pStyle w:val="TOC1"/>
            <w:tabs>
              <w:tab w:val="left" w:pos="720"/>
              <w:tab w:val="right" w:leader="dot" w:pos="8494"/>
            </w:tabs>
            <w:rPr>
              <w:rFonts w:eastAsiaTheme="minorEastAsia"/>
              <w:noProof/>
              <w:lang w:eastAsia="pt-PT"/>
            </w:rPr>
          </w:pPr>
          <w:hyperlink w:anchor="_Toc354704871" w:history="1">
            <w:r w:rsidR="00664A6B" w:rsidRPr="00600FF1">
              <w:rPr>
                <w:rStyle w:val="Hyperlink"/>
                <w:noProof/>
                <w:lang w:val="en-US"/>
              </w:rPr>
              <w:t>3.2.</w:t>
            </w:r>
            <w:r w:rsidR="00664A6B">
              <w:rPr>
                <w:rFonts w:eastAsiaTheme="minorEastAsia"/>
                <w:noProof/>
                <w:lang w:eastAsia="pt-PT"/>
              </w:rPr>
              <w:tab/>
            </w:r>
            <w:r w:rsidR="00664A6B" w:rsidRPr="00600FF1">
              <w:rPr>
                <w:rStyle w:val="Hyperlink"/>
                <w:noProof/>
                <w:lang w:val="en-US"/>
              </w:rPr>
              <w:t>1CT-002:Task.create.validate</w:t>
            </w:r>
            <w:r w:rsidR="00664A6B">
              <w:rPr>
                <w:noProof/>
                <w:webHidden/>
              </w:rPr>
              <w:tab/>
            </w:r>
            <w:r w:rsidR="00664A6B">
              <w:rPr>
                <w:noProof/>
                <w:webHidden/>
              </w:rPr>
              <w:fldChar w:fldCharType="begin"/>
            </w:r>
            <w:r w:rsidR="00664A6B">
              <w:rPr>
                <w:noProof/>
                <w:webHidden/>
              </w:rPr>
              <w:instrText xml:space="preserve"> PAGEREF _Toc354704871 \h </w:instrText>
            </w:r>
            <w:r w:rsidR="00664A6B">
              <w:rPr>
                <w:noProof/>
                <w:webHidden/>
              </w:rPr>
            </w:r>
            <w:r w:rsidR="00664A6B">
              <w:rPr>
                <w:noProof/>
                <w:webHidden/>
              </w:rPr>
              <w:fldChar w:fldCharType="separate"/>
            </w:r>
            <w:r w:rsidR="00664A6B">
              <w:rPr>
                <w:noProof/>
                <w:webHidden/>
              </w:rPr>
              <w:t>12</w:t>
            </w:r>
            <w:r w:rsidR="00664A6B">
              <w:rPr>
                <w:noProof/>
                <w:webHidden/>
              </w:rPr>
              <w:fldChar w:fldCharType="end"/>
            </w:r>
          </w:hyperlink>
        </w:p>
        <w:p w14:paraId="0DA8D871" w14:textId="77777777" w:rsidR="00664A6B" w:rsidRDefault="00804B00">
          <w:pPr>
            <w:pStyle w:val="TOC1"/>
            <w:tabs>
              <w:tab w:val="left" w:pos="720"/>
              <w:tab w:val="right" w:leader="dot" w:pos="8494"/>
            </w:tabs>
            <w:rPr>
              <w:rFonts w:eastAsiaTheme="minorEastAsia"/>
              <w:noProof/>
              <w:lang w:eastAsia="pt-PT"/>
            </w:rPr>
          </w:pPr>
          <w:hyperlink w:anchor="_Toc354704872" w:history="1">
            <w:r w:rsidR="00664A6B" w:rsidRPr="00600FF1">
              <w:rPr>
                <w:rStyle w:val="Hyperlink"/>
                <w:noProof/>
                <w:lang w:val="en-US"/>
              </w:rPr>
              <w:t>3.3.</w:t>
            </w:r>
            <w:r w:rsidR="00664A6B">
              <w:rPr>
                <w:rFonts w:eastAsiaTheme="minorEastAsia"/>
                <w:noProof/>
                <w:lang w:eastAsia="pt-PT"/>
              </w:rPr>
              <w:tab/>
            </w:r>
            <w:r w:rsidR="00664A6B" w:rsidRPr="00600FF1">
              <w:rPr>
                <w:rStyle w:val="Hyperlink"/>
                <w:noProof/>
                <w:lang w:val="en-US"/>
              </w:rPr>
              <w:t>1CT-003:Task.create.validate.notEqual</w:t>
            </w:r>
            <w:r w:rsidR="00664A6B">
              <w:rPr>
                <w:noProof/>
                <w:webHidden/>
              </w:rPr>
              <w:tab/>
            </w:r>
            <w:r w:rsidR="00664A6B">
              <w:rPr>
                <w:noProof/>
                <w:webHidden/>
              </w:rPr>
              <w:fldChar w:fldCharType="begin"/>
            </w:r>
            <w:r w:rsidR="00664A6B">
              <w:rPr>
                <w:noProof/>
                <w:webHidden/>
              </w:rPr>
              <w:instrText xml:space="preserve"> PAGEREF _Toc354704872 \h </w:instrText>
            </w:r>
            <w:r w:rsidR="00664A6B">
              <w:rPr>
                <w:noProof/>
                <w:webHidden/>
              </w:rPr>
            </w:r>
            <w:r w:rsidR="00664A6B">
              <w:rPr>
                <w:noProof/>
                <w:webHidden/>
              </w:rPr>
              <w:fldChar w:fldCharType="separate"/>
            </w:r>
            <w:r w:rsidR="00664A6B">
              <w:rPr>
                <w:noProof/>
                <w:webHidden/>
              </w:rPr>
              <w:t>12</w:t>
            </w:r>
            <w:r w:rsidR="00664A6B">
              <w:rPr>
                <w:noProof/>
                <w:webHidden/>
              </w:rPr>
              <w:fldChar w:fldCharType="end"/>
            </w:r>
          </w:hyperlink>
        </w:p>
        <w:p w14:paraId="21842D8F" w14:textId="77777777" w:rsidR="00664A6B" w:rsidRDefault="00804B00">
          <w:pPr>
            <w:pStyle w:val="TOC1"/>
            <w:tabs>
              <w:tab w:val="left" w:pos="720"/>
              <w:tab w:val="right" w:leader="dot" w:pos="8494"/>
            </w:tabs>
            <w:rPr>
              <w:rFonts w:eastAsiaTheme="minorEastAsia"/>
              <w:noProof/>
              <w:lang w:eastAsia="pt-PT"/>
            </w:rPr>
          </w:pPr>
          <w:hyperlink w:anchor="_Toc354704873" w:history="1">
            <w:r w:rsidR="00664A6B" w:rsidRPr="00600FF1">
              <w:rPr>
                <w:rStyle w:val="Hyperlink"/>
                <w:noProof/>
                <w:lang w:val="en-US"/>
              </w:rPr>
              <w:t>3.4.</w:t>
            </w:r>
            <w:r w:rsidR="00664A6B">
              <w:rPr>
                <w:rFonts w:eastAsiaTheme="minorEastAsia"/>
                <w:noProof/>
                <w:lang w:eastAsia="pt-PT"/>
              </w:rPr>
              <w:tab/>
            </w:r>
            <w:r w:rsidR="00664A6B" w:rsidRPr="00600FF1">
              <w:rPr>
                <w:rStyle w:val="Hyperlink"/>
                <w:noProof/>
                <w:lang w:val="en-US"/>
              </w:rPr>
              <w:t>1CT-004:Task.create.AutoComplet</w:t>
            </w:r>
            <w:r w:rsidR="00664A6B">
              <w:rPr>
                <w:noProof/>
                <w:webHidden/>
              </w:rPr>
              <w:tab/>
            </w:r>
            <w:r w:rsidR="00664A6B">
              <w:rPr>
                <w:noProof/>
                <w:webHidden/>
              </w:rPr>
              <w:fldChar w:fldCharType="begin"/>
            </w:r>
            <w:r w:rsidR="00664A6B">
              <w:rPr>
                <w:noProof/>
                <w:webHidden/>
              </w:rPr>
              <w:instrText xml:space="preserve"> PAGEREF _Toc354704873 \h </w:instrText>
            </w:r>
            <w:r w:rsidR="00664A6B">
              <w:rPr>
                <w:noProof/>
                <w:webHidden/>
              </w:rPr>
            </w:r>
            <w:r w:rsidR="00664A6B">
              <w:rPr>
                <w:noProof/>
                <w:webHidden/>
              </w:rPr>
              <w:fldChar w:fldCharType="separate"/>
            </w:r>
            <w:r w:rsidR="00664A6B">
              <w:rPr>
                <w:noProof/>
                <w:webHidden/>
              </w:rPr>
              <w:t>13</w:t>
            </w:r>
            <w:r w:rsidR="00664A6B">
              <w:rPr>
                <w:noProof/>
                <w:webHidden/>
              </w:rPr>
              <w:fldChar w:fldCharType="end"/>
            </w:r>
          </w:hyperlink>
        </w:p>
        <w:p w14:paraId="66D49DDD" w14:textId="77777777" w:rsidR="00664A6B" w:rsidRDefault="00804B00">
          <w:pPr>
            <w:pStyle w:val="TOC1"/>
            <w:tabs>
              <w:tab w:val="left" w:pos="720"/>
              <w:tab w:val="right" w:leader="dot" w:pos="8494"/>
            </w:tabs>
            <w:rPr>
              <w:rFonts w:eastAsiaTheme="minorEastAsia"/>
              <w:noProof/>
              <w:lang w:eastAsia="pt-PT"/>
            </w:rPr>
          </w:pPr>
          <w:hyperlink w:anchor="_Toc354704874" w:history="1">
            <w:r w:rsidR="00664A6B" w:rsidRPr="00600FF1">
              <w:rPr>
                <w:rStyle w:val="Hyperlink"/>
                <w:noProof/>
                <w:lang w:val="en-US"/>
              </w:rPr>
              <w:t>3.5.</w:t>
            </w:r>
            <w:r w:rsidR="00664A6B">
              <w:rPr>
                <w:rFonts w:eastAsiaTheme="minorEastAsia"/>
                <w:noProof/>
                <w:lang w:eastAsia="pt-PT"/>
              </w:rPr>
              <w:tab/>
            </w:r>
            <w:r w:rsidR="00664A6B" w:rsidRPr="00600FF1">
              <w:rPr>
                <w:rStyle w:val="Hyperlink"/>
                <w:noProof/>
                <w:lang w:val="en-US"/>
              </w:rPr>
              <w:t>2ET-001: EditTask</w:t>
            </w:r>
            <w:r w:rsidR="00664A6B">
              <w:rPr>
                <w:noProof/>
                <w:webHidden/>
              </w:rPr>
              <w:tab/>
            </w:r>
            <w:r w:rsidR="00664A6B">
              <w:rPr>
                <w:noProof/>
                <w:webHidden/>
              </w:rPr>
              <w:fldChar w:fldCharType="begin"/>
            </w:r>
            <w:r w:rsidR="00664A6B">
              <w:rPr>
                <w:noProof/>
                <w:webHidden/>
              </w:rPr>
              <w:instrText xml:space="preserve"> PAGEREF _Toc354704874 \h </w:instrText>
            </w:r>
            <w:r w:rsidR="00664A6B">
              <w:rPr>
                <w:noProof/>
                <w:webHidden/>
              </w:rPr>
            </w:r>
            <w:r w:rsidR="00664A6B">
              <w:rPr>
                <w:noProof/>
                <w:webHidden/>
              </w:rPr>
              <w:fldChar w:fldCharType="separate"/>
            </w:r>
            <w:r w:rsidR="00664A6B">
              <w:rPr>
                <w:noProof/>
                <w:webHidden/>
              </w:rPr>
              <w:t>13</w:t>
            </w:r>
            <w:r w:rsidR="00664A6B">
              <w:rPr>
                <w:noProof/>
                <w:webHidden/>
              </w:rPr>
              <w:fldChar w:fldCharType="end"/>
            </w:r>
          </w:hyperlink>
        </w:p>
        <w:p w14:paraId="05B91C1A" w14:textId="77777777" w:rsidR="00664A6B" w:rsidRDefault="00804B00">
          <w:pPr>
            <w:pStyle w:val="TOC1"/>
            <w:tabs>
              <w:tab w:val="left" w:pos="720"/>
              <w:tab w:val="right" w:leader="dot" w:pos="8494"/>
            </w:tabs>
            <w:rPr>
              <w:rFonts w:eastAsiaTheme="minorEastAsia"/>
              <w:noProof/>
              <w:lang w:eastAsia="pt-PT"/>
            </w:rPr>
          </w:pPr>
          <w:hyperlink w:anchor="_Toc354704875" w:history="1">
            <w:r w:rsidR="00664A6B" w:rsidRPr="00600FF1">
              <w:rPr>
                <w:rStyle w:val="Hyperlink"/>
                <w:noProof/>
                <w:lang w:val="en-US"/>
              </w:rPr>
              <w:t>3.6.</w:t>
            </w:r>
            <w:r w:rsidR="00664A6B">
              <w:rPr>
                <w:rFonts w:eastAsiaTheme="minorEastAsia"/>
                <w:noProof/>
                <w:lang w:eastAsia="pt-PT"/>
              </w:rPr>
              <w:tab/>
            </w:r>
            <w:r w:rsidR="00664A6B" w:rsidRPr="00600FF1">
              <w:rPr>
                <w:rStyle w:val="Hyperlink"/>
                <w:noProof/>
                <w:lang w:val="en-US"/>
              </w:rPr>
              <w:t>2ET-002: EditTask.save</w:t>
            </w:r>
            <w:r w:rsidR="00664A6B">
              <w:rPr>
                <w:noProof/>
                <w:webHidden/>
              </w:rPr>
              <w:tab/>
            </w:r>
            <w:r w:rsidR="00664A6B">
              <w:rPr>
                <w:noProof/>
                <w:webHidden/>
              </w:rPr>
              <w:fldChar w:fldCharType="begin"/>
            </w:r>
            <w:r w:rsidR="00664A6B">
              <w:rPr>
                <w:noProof/>
                <w:webHidden/>
              </w:rPr>
              <w:instrText xml:space="preserve"> PAGEREF _Toc354704875 \h </w:instrText>
            </w:r>
            <w:r w:rsidR="00664A6B">
              <w:rPr>
                <w:noProof/>
                <w:webHidden/>
              </w:rPr>
            </w:r>
            <w:r w:rsidR="00664A6B">
              <w:rPr>
                <w:noProof/>
                <w:webHidden/>
              </w:rPr>
              <w:fldChar w:fldCharType="separate"/>
            </w:r>
            <w:r w:rsidR="00664A6B">
              <w:rPr>
                <w:noProof/>
                <w:webHidden/>
              </w:rPr>
              <w:t>13</w:t>
            </w:r>
            <w:r w:rsidR="00664A6B">
              <w:rPr>
                <w:noProof/>
                <w:webHidden/>
              </w:rPr>
              <w:fldChar w:fldCharType="end"/>
            </w:r>
          </w:hyperlink>
        </w:p>
        <w:p w14:paraId="2977CBBE" w14:textId="77777777" w:rsidR="00664A6B" w:rsidRDefault="00804B00">
          <w:pPr>
            <w:pStyle w:val="TOC1"/>
            <w:tabs>
              <w:tab w:val="left" w:pos="720"/>
              <w:tab w:val="right" w:leader="dot" w:pos="8494"/>
            </w:tabs>
            <w:rPr>
              <w:rFonts w:eastAsiaTheme="minorEastAsia"/>
              <w:noProof/>
              <w:lang w:eastAsia="pt-PT"/>
            </w:rPr>
          </w:pPr>
          <w:hyperlink w:anchor="_Toc354704876" w:history="1">
            <w:r w:rsidR="00664A6B" w:rsidRPr="00600FF1">
              <w:rPr>
                <w:rStyle w:val="Hyperlink"/>
                <w:noProof/>
                <w:lang w:val="en-US"/>
              </w:rPr>
              <w:t>3.7.</w:t>
            </w:r>
            <w:r w:rsidR="00664A6B">
              <w:rPr>
                <w:rFonts w:eastAsiaTheme="minorEastAsia"/>
                <w:noProof/>
                <w:lang w:eastAsia="pt-PT"/>
              </w:rPr>
              <w:tab/>
            </w:r>
            <w:r w:rsidR="00664A6B" w:rsidRPr="00600FF1">
              <w:rPr>
                <w:rStyle w:val="Hyperlink"/>
                <w:noProof/>
                <w:lang w:val="en-US"/>
              </w:rPr>
              <w:t>2ET-003: EditTask.save.true</w:t>
            </w:r>
            <w:r w:rsidR="00664A6B">
              <w:rPr>
                <w:noProof/>
                <w:webHidden/>
              </w:rPr>
              <w:tab/>
            </w:r>
            <w:r w:rsidR="00664A6B">
              <w:rPr>
                <w:noProof/>
                <w:webHidden/>
              </w:rPr>
              <w:fldChar w:fldCharType="begin"/>
            </w:r>
            <w:r w:rsidR="00664A6B">
              <w:rPr>
                <w:noProof/>
                <w:webHidden/>
              </w:rPr>
              <w:instrText xml:space="preserve"> PAGEREF _Toc354704876 \h </w:instrText>
            </w:r>
            <w:r w:rsidR="00664A6B">
              <w:rPr>
                <w:noProof/>
                <w:webHidden/>
              </w:rPr>
            </w:r>
            <w:r w:rsidR="00664A6B">
              <w:rPr>
                <w:noProof/>
                <w:webHidden/>
              </w:rPr>
              <w:fldChar w:fldCharType="separate"/>
            </w:r>
            <w:r w:rsidR="00664A6B">
              <w:rPr>
                <w:noProof/>
                <w:webHidden/>
              </w:rPr>
              <w:t>13</w:t>
            </w:r>
            <w:r w:rsidR="00664A6B">
              <w:rPr>
                <w:noProof/>
                <w:webHidden/>
              </w:rPr>
              <w:fldChar w:fldCharType="end"/>
            </w:r>
          </w:hyperlink>
        </w:p>
        <w:p w14:paraId="73CFF7A2" w14:textId="77777777" w:rsidR="00664A6B" w:rsidRDefault="00804B00">
          <w:pPr>
            <w:pStyle w:val="TOC1"/>
            <w:tabs>
              <w:tab w:val="left" w:pos="720"/>
              <w:tab w:val="right" w:leader="dot" w:pos="8494"/>
            </w:tabs>
            <w:rPr>
              <w:rFonts w:eastAsiaTheme="minorEastAsia"/>
              <w:noProof/>
              <w:lang w:eastAsia="pt-PT"/>
            </w:rPr>
          </w:pPr>
          <w:hyperlink w:anchor="_Toc354704877" w:history="1">
            <w:r w:rsidR="00664A6B" w:rsidRPr="00600FF1">
              <w:rPr>
                <w:rStyle w:val="Hyperlink"/>
                <w:noProof/>
                <w:lang w:val="en-US"/>
              </w:rPr>
              <w:t>3.8.</w:t>
            </w:r>
            <w:r w:rsidR="00664A6B">
              <w:rPr>
                <w:rFonts w:eastAsiaTheme="minorEastAsia"/>
                <w:noProof/>
                <w:lang w:eastAsia="pt-PT"/>
              </w:rPr>
              <w:tab/>
            </w:r>
            <w:r w:rsidR="00664A6B" w:rsidRPr="00600FF1">
              <w:rPr>
                <w:rStyle w:val="Hyperlink"/>
                <w:noProof/>
                <w:lang w:val="en-US"/>
              </w:rPr>
              <w:t>2ET-004:EditTask.save.false</w:t>
            </w:r>
            <w:r w:rsidR="00664A6B">
              <w:rPr>
                <w:noProof/>
                <w:webHidden/>
              </w:rPr>
              <w:tab/>
            </w:r>
            <w:r w:rsidR="00664A6B">
              <w:rPr>
                <w:noProof/>
                <w:webHidden/>
              </w:rPr>
              <w:fldChar w:fldCharType="begin"/>
            </w:r>
            <w:r w:rsidR="00664A6B">
              <w:rPr>
                <w:noProof/>
                <w:webHidden/>
              </w:rPr>
              <w:instrText xml:space="preserve"> PAGEREF _Toc354704877 \h </w:instrText>
            </w:r>
            <w:r w:rsidR="00664A6B">
              <w:rPr>
                <w:noProof/>
                <w:webHidden/>
              </w:rPr>
            </w:r>
            <w:r w:rsidR="00664A6B">
              <w:rPr>
                <w:noProof/>
                <w:webHidden/>
              </w:rPr>
              <w:fldChar w:fldCharType="separate"/>
            </w:r>
            <w:r w:rsidR="00664A6B">
              <w:rPr>
                <w:noProof/>
                <w:webHidden/>
              </w:rPr>
              <w:t>14</w:t>
            </w:r>
            <w:r w:rsidR="00664A6B">
              <w:rPr>
                <w:noProof/>
                <w:webHidden/>
              </w:rPr>
              <w:fldChar w:fldCharType="end"/>
            </w:r>
          </w:hyperlink>
        </w:p>
        <w:p w14:paraId="0C5C0A39" w14:textId="77777777" w:rsidR="00664A6B" w:rsidRDefault="00804B00">
          <w:pPr>
            <w:pStyle w:val="TOC1"/>
            <w:tabs>
              <w:tab w:val="left" w:pos="720"/>
              <w:tab w:val="right" w:leader="dot" w:pos="8494"/>
            </w:tabs>
            <w:rPr>
              <w:rFonts w:eastAsiaTheme="minorEastAsia"/>
              <w:noProof/>
              <w:lang w:eastAsia="pt-PT"/>
            </w:rPr>
          </w:pPr>
          <w:hyperlink w:anchor="_Toc354704878" w:history="1">
            <w:r w:rsidR="00664A6B" w:rsidRPr="00600FF1">
              <w:rPr>
                <w:rStyle w:val="Hyperlink"/>
                <w:noProof/>
                <w:lang w:val="en-US"/>
              </w:rPr>
              <w:t>3.9.</w:t>
            </w:r>
            <w:r w:rsidR="00664A6B">
              <w:rPr>
                <w:rFonts w:eastAsiaTheme="minorEastAsia"/>
                <w:noProof/>
                <w:lang w:eastAsia="pt-PT"/>
              </w:rPr>
              <w:tab/>
            </w:r>
            <w:r w:rsidR="00664A6B" w:rsidRPr="00600FF1">
              <w:rPr>
                <w:rStyle w:val="Hyperlink"/>
                <w:noProof/>
                <w:lang w:val="en-US"/>
              </w:rPr>
              <w:t>3DT-001: DeleteTask</w:t>
            </w:r>
            <w:r w:rsidR="00664A6B">
              <w:rPr>
                <w:noProof/>
                <w:webHidden/>
              </w:rPr>
              <w:tab/>
            </w:r>
            <w:r w:rsidR="00664A6B">
              <w:rPr>
                <w:noProof/>
                <w:webHidden/>
              </w:rPr>
              <w:fldChar w:fldCharType="begin"/>
            </w:r>
            <w:r w:rsidR="00664A6B">
              <w:rPr>
                <w:noProof/>
                <w:webHidden/>
              </w:rPr>
              <w:instrText xml:space="preserve"> PAGEREF _Toc354704878 \h </w:instrText>
            </w:r>
            <w:r w:rsidR="00664A6B">
              <w:rPr>
                <w:noProof/>
                <w:webHidden/>
              </w:rPr>
            </w:r>
            <w:r w:rsidR="00664A6B">
              <w:rPr>
                <w:noProof/>
                <w:webHidden/>
              </w:rPr>
              <w:fldChar w:fldCharType="separate"/>
            </w:r>
            <w:r w:rsidR="00664A6B">
              <w:rPr>
                <w:noProof/>
                <w:webHidden/>
              </w:rPr>
              <w:t>14</w:t>
            </w:r>
            <w:r w:rsidR="00664A6B">
              <w:rPr>
                <w:noProof/>
                <w:webHidden/>
              </w:rPr>
              <w:fldChar w:fldCharType="end"/>
            </w:r>
          </w:hyperlink>
        </w:p>
        <w:p w14:paraId="4200F6A9" w14:textId="77777777" w:rsidR="00664A6B" w:rsidRDefault="00804B00">
          <w:pPr>
            <w:pStyle w:val="TOC1"/>
            <w:tabs>
              <w:tab w:val="left" w:pos="720"/>
              <w:tab w:val="right" w:leader="dot" w:pos="8494"/>
            </w:tabs>
            <w:rPr>
              <w:rFonts w:eastAsiaTheme="minorEastAsia"/>
              <w:noProof/>
              <w:lang w:eastAsia="pt-PT"/>
            </w:rPr>
          </w:pPr>
          <w:hyperlink w:anchor="_Toc354704879" w:history="1">
            <w:r w:rsidR="00664A6B" w:rsidRPr="00600FF1">
              <w:rPr>
                <w:rStyle w:val="Hyperlink"/>
                <w:noProof/>
                <w:lang w:val="en-US"/>
              </w:rPr>
              <w:t>3.10.</w:t>
            </w:r>
            <w:r w:rsidR="00664A6B">
              <w:rPr>
                <w:rFonts w:eastAsiaTheme="minorEastAsia"/>
                <w:noProof/>
                <w:lang w:eastAsia="pt-PT"/>
              </w:rPr>
              <w:tab/>
            </w:r>
            <w:r w:rsidR="00664A6B" w:rsidRPr="00600FF1">
              <w:rPr>
                <w:rStyle w:val="Hyperlink"/>
                <w:noProof/>
                <w:lang w:val="en-US"/>
              </w:rPr>
              <w:t>4STT-001:StartTime</w:t>
            </w:r>
            <w:r w:rsidR="00664A6B">
              <w:rPr>
                <w:noProof/>
                <w:webHidden/>
              </w:rPr>
              <w:tab/>
            </w:r>
            <w:r w:rsidR="00664A6B">
              <w:rPr>
                <w:noProof/>
                <w:webHidden/>
              </w:rPr>
              <w:fldChar w:fldCharType="begin"/>
            </w:r>
            <w:r w:rsidR="00664A6B">
              <w:rPr>
                <w:noProof/>
                <w:webHidden/>
              </w:rPr>
              <w:instrText xml:space="preserve"> PAGEREF _Toc354704879 \h </w:instrText>
            </w:r>
            <w:r w:rsidR="00664A6B">
              <w:rPr>
                <w:noProof/>
                <w:webHidden/>
              </w:rPr>
            </w:r>
            <w:r w:rsidR="00664A6B">
              <w:rPr>
                <w:noProof/>
                <w:webHidden/>
              </w:rPr>
              <w:fldChar w:fldCharType="separate"/>
            </w:r>
            <w:r w:rsidR="00664A6B">
              <w:rPr>
                <w:noProof/>
                <w:webHidden/>
              </w:rPr>
              <w:t>14</w:t>
            </w:r>
            <w:r w:rsidR="00664A6B">
              <w:rPr>
                <w:noProof/>
                <w:webHidden/>
              </w:rPr>
              <w:fldChar w:fldCharType="end"/>
            </w:r>
          </w:hyperlink>
        </w:p>
        <w:p w14:paraId="3A0395F3" w14:textId="77777777" w:rsidR="00664A6B" w:rsidRDefault="00804B00">
          <w:pPr>
            <w:pStyle w:val="TOC1"/>
            <w:tabs>
              <w:tab w:val="left" w:pos="720"/>
              <w:tab w:val="right" w:leader="dot" w:pos="8494"/>
            </w:tabs>
            <w:rPr>
              <w:rFonts w:eastAsiaTheme="minorEastAsia"/>
              <w:noProof/>
              <w:lang w:eastAsia="pt-PT"/>
            </w:rPr>
          </w:pPr>
          <w:hyperlink w:anchor="_Toc354704880" w:history="1">
            <w:r w:rsidR="00664A6B" w:rsidRPr="00600FF1">
              <w:rPr>
                <w:rStyle w:val="Hyperlink"/>
                <w:noProof/>
                <w:lang w:val="en-US"/>
              </w:rPr>
              <w:t>3.11.</w:t>
            </w:r>
            <w:r w:rsidR="00664A6B">
              <w:rPr>
                <w:rFonts w:eastAsiaTheme="minorEastAsia"/>
                <w:noProof/>
                <w:lang w:eastAsia="pt-PT"/>
              </w:rPr>
              <w:tab/>
            </w:r>
            <w:r w:rsidR="00664A6B" w:rsidRPr="00600FF1">
              <w:rPr>
                <w:rStyle w:val="Hyperlink"/>
                <w:noProof/>
                <w:lang w:val="en-US"/>
              </w:rPr>
              <w:t>5ST-001: StopTime</w:t>
            </w:r>
            <w:r w:rsidR="00664A6B">
              <w:rPr>
                <w:noProof/>
                <w:webHidden/>
              </w:rPr>
              <w:tab/>
            </w:r>
            <w:r w:rsidR="00664A6B">
              <w:rPr>
                <w:noProof/>
                <w:webHidden/>
              </w:rPr>
              <w:fldChar w:fldCharType="begin"/>
            </w:r>
            <w:r w:rsidR="00664A6B">
              <w:rPr>
                <w:noProof/>
                <w:webHidden/>
              </w:rPr>
              <w:instrText xml:space="preserve"> PAGEREF _Toc354704880 \h </w:instrText>
            </w:r>
            <w:r w:rsidR="00664A6B">
              <w:rPr>
                <w:noProof/>
                <w:webHidden/>
              </w:rPr>
            </w:r>
            <w:r w:rsidR="00664A6B">
              <w:rPr>
                <w:noProof/>
                <w:webHidden/>
              </w:rPr>
              <w:fldChar w:fldCharType="separate"/>
            </w:r>
            <w:r w:rsidR="00664A6B">
              <w:rPr>
                <w:noProof/>
                <w:webHidden/>
              </w:rPr>
              <w:t>14</w:t>
            </w:r>
            <w:r w:rsidR="00664A6B">
              <w:rPr>
                <w:noProof/>
                <w:webHidden/>
              </w:rPr>
              <w:fldChar w:fldCharType="end"/>
            </w:r>
          </w:hyperlink>
        </w:p>
        <w:p w14:paraId="369C5BFA" w14:textId="77777777" w:rsidR="00664A6B" w:rsidRDefault="00804B00">
          <w:pPr>
            <w:pStyle w:val="TOC1"/>
            <w:tabs>
              <w:tab w:val="left" w:pos="720"/>
              <w:tab w:val="right" w:leader="dot" w:pos="8494"/>
            </w:tabs>
            <w:rPr>
              <w:rFonts w:eastAsiaTheme="minorEastAsia"/>
              <w:noProof/>
              <w:lang w:eastAsia="pt-PT"/>
            </w:rPr>
          </w:pPr>
          <w:hyperlink w:anchor="_Toc354704881" w:history="1">
            <w:r w:rsidR="00664A6B" w:rsidRPr="00600FF1">
              <w:rPr>
                <w:rStyle w:val="Hyperlink"/>
                <w:noProof/>
                <w:lang w:val="en-US"/>
              </w:rPr>
              <w:t>3.12.</w:t>
            </w:r>
            <w:r w:rsidR="00664A6B">
              <w:rPr>
                <w:rFonts w:eastAsiaTheme="minorEastAsia"/>
                <w:noProof/>
                <w:lang w:eastAsia="pt-PT"/>
              </w:rPr>
              <w:tab/>
            </w:r>
            <w:r w:rsidR="00664A6B" w:rsidRPr="00600FF1">
              <w:rPr>
                <w:rStyle w:val="Hyperlink"/>
                <w:noProof/>
                <w:lang w:val="en-US"/>
              </w:rPr>
              <w:t>6CT-001:ChangeRunningTask</w:t>
            </w:r>
            <w:r w:rsidR="00664A6B">
              <w:rPr>
                <w:noProof/>
                <w:webHidden/>
              </w:rPr>
              <w:tab/>
            </w:r>
            <w:r w:rsidR="00664A6B">
              <w:rPr>
                <w:noProof/>
                <w:webHidden/>
              </w:rPr>
              <w:fldChar w:fldCharType="begin"/>
            </w:r>
            <w:r w:rsidR="00664A6B">
              <w:rPr>
                <w:noProof/>
                <w:webHidden/>
              </w:rPr>
              <w:instrText xml:space="preserve"> PAGEREF _Toc354704881 \h </w:instrText>
            </w:r>
            <w:r w:rsidR="00664A6B">
              <w:rPr>
                <w:noProof/>
                <w:webHidden/>
              </w:rPr>
            </w:r>
            <w:r w:rsidR="00664A6B">
              <w:rPr>
                <w:noProof/>
                <w:webHidden/>
              </w:rPr>
              <w:fldChar w:fldCharType="separate"/>
            </w:r>
            <w:r w:rsidR="00664A6B">
              <w:rPr>
                <w:noProof/>
                <w:webHidden/>
              </w:rPr>
              <w:t>15</w:t>
            </w:r>
            <w:r w:rsidR="00664A6B">
              <w:rPr>
                <w:noProof/>
                <w:webHidden/>
              </w:rPr>
              <w:fldChar w:fldCharType="end"/>
            </w:r>
          </w:hyperlink>
        </w:p>
        <w:p w14:paraId="2781515A" w14:textId="77777777" w:rsidR="00664A6B" w:rsidRDefault="00804B00">
          <w:pPr>
            <w:pStyle w:val="TOC1"/>
            <w:tabs>
              <w:tab w:val="left" w:pos="720"/>
              <w:tab w:val="right" w:leader="dot" w:pos="8494"/>
            </w:tabs>
            <w:rPr>
              <w:rFonts w:eastAsiaTheme="minorEastAsia"/>
              <w:noProof/>
              <w:lang w:eastAsia="pt-PT"/>
            </w:rPr>
          </w:pPr>
          <w:hyperlink w:anchor="_Toc354704882" w:history="1">
            <w:r w:rsidR="00664A6B" w:rsidRPr="00600FF1">
              <w:rPr>
                <w:rStyle w:val="Hyperlink"/>
                <w:noProof/>
                <w:lang w:val="en-US"/>
              </w:rPr>
              <w:t>3.13.</w:t>
            </w:r>
            <w:r w:rsidR="00664A6B">
              <w:rPr>
                <w:rFonts w:eastAsiaTheme="minorEastAsia"/>
                <w:noProof/>
                <w:lang w:eastAsia="pt-PT"/>
              </w:rPr>
              <w:tab/>
            </w:r>
            <w:r w:rsidR="00664A6B" w:rsidRPr="00600FF1">
              <w:rPr>
                <w:rStyle w:val="Hyperlink"/>
                <w:noProof/>
                <w:lang w:val="en-US"/>
              </w:rPr>
              <w:t>6CT-002:ChangeRunningTask.CombinationFail</w:t>
            </w:r>
            <w:r w:rsidR="00664A6B">
              <w:rPr>
                <w:noProof/>
                <w:webHidden/>
              </w:rPr>
              <w:tab/>
            </w:r>
            <w:r w:rsidR="00664A6B">
              <w:rPr>
                <w:noProof/>
                <w:webHidden/>
              </w:rPr>
              <w:fldChar w:fldCharType="begin"/>
            </w:r>
            <w:r w:rsidR="00664A6B">
              <w:rPr>
                <w:noProof/>
                <w:webHidden/>
              </w:rPr>
              <w:instrText xml:space="preserve"> PAGEREF _Toc354704882 \h </w:instrText>
            </w:r>
            <w:r w:rsidR="00664A6B">
              <w:rPr>
                <w:noProof/>
                <w:webHidden/>
              </w:rPr>
            </w:r>
            <w:r w:rsidR="00664A6B">
              <w:rPr>
                <w:noProof/>
                <w:webHidden/>
              </w:rPr>
              <w:fldChar w:fldCharType="separate"/>
            </w:r>
            <w:r w:rsidR="00664A6B">
              <w:rPr>
                <w:noProof/>
                <w:webHidden/>
              </w:rPr>
              <w:t>15</w:t>
            </w:r>
            <w:r w:rsidR="00664A6B">
              <w:rPr>
                <w:noProof/>
                <w:webHidden/>
              </w:rPr>
              <w:fldChar w:fldCharType="end"/>
            </w:r>
          </w:hyperlink>
        </w:p>
        <w:p w14:paraId="271AA0C5" w14:textId="77777777" w:rsidR="00664A6B" w:rsidRDefault="00804B00">
          <w:pPr>
            <w:pStyle w:val="TOC1"/>
            <w:tabs>
              <w:tab w:val="left" w:pos="720"/>
              <w:tab w:val="right" w:leader="dot" w:pos="8494"/>
            </w:tabs>
            <w:rPr>
              <w:rFonts w:eastAsiaTheme="minorEastAsia"/>
              <w:noProof/>
              <w:lang w:eastAsia="pt-PT"/>
            </w:rPr>
          </w:pPr>
          <w:hyperlink w:anchor="_Toc354704883" w:history="1">
            <w:r w:rsidR="00664A6B" w:rsidRPr="00600FF1">
              <w:rPr>
                <w:rStyle w:val="Hyperlink"/>
                <w:noProof/>
                <w:lang w:val="en-US"/>
              </w:rPr>
              <w:t>3.14.</w:t>
            </w:r>
            <w:r w:rsidR="00664A6B">
              <w:rPr>
                <w:rFonts w:eastAsiaTheme="minorEastAsia"/>
                <w:noProof/>
                <w:lang w:eastAsia="pt-PT"/>
              </w:rPr>
              <w:tab/>
            </w:r>
            <w:r w:rsidR="00664A6B" w:rsidRPr="00600FF1">
              <w:rPr>
                <w:rStyle w:val="Hyperlink"/>
                <w:noProof/>
                <w:lang w:val="en-US"/>
              </w:rPr>
              <w:t>6CT-003:ChangeRunningTask.Success</w:t>
            </w:r>
            <w:r w:rsidR="00664A6B">
              <w:rPr>
                <w:noProof/>
                <w:webHidden/>
              </w:rPr>
              <w:tab/>
            </w:r>
            <w:r w:rsidR="00664A6B">
              <w:rPr>
                <w:noProof/>
                <w:webHidden/>
              </w:rPr>
              <w:fldChar w:fldCharType="begin"/>
            </w:r>
            <w:r w:rsidR="00664A6B">
              <w:rPr>
                <w:noProof/>
                <w:webHidden/>
              </w:rPr>
              <w:instrText xml:space="preserve"> PAGEREF _Toc354704883 \h </w:instrText>
            </w:r>
            <w:r w:rsidR="00664A6B">
              <w:rPr>
                <w:noProof/>
                <w:webHidden/>
              </w:rPr>
            </w:r>
            <w:r w:rsidR="00664A6B">
              <w:rPr>
                <w:noProof/>
                <w:webHidden/>
              </w:rPr>
              <w:fldChar w:fldCharType="separate"/>
            </w:r>
            <w:r w:rsidR="00664A6B">
              <w:rPr>
                <w:noProof/>
                <w:webHidden/>
              </w:rPr>
              <w:t>15</w:t>
            </w:r>
            <w:r w:rsidR="00664A6B">
              <w:rPr>
                <w:noProof/>
                <w:webHidden/>
              </w:rPr>
              <w:fldChar w:fldCharType="end"/>
            </w:r>
          </w:hyperlink>
        </w:p>
        <w:p w14:paraId="43966C73" w14:textId="77777777" w:rsidR="00664A6B" w:rsidRDefault="00804B00">
          <w:pPr>
            <w:pStyle w:val="TOC1"/>
            <w:tabs>
              <w:tab w:val="left" w:pos="720"/>
              <w:tab w:val="right" w:leader="dot" w:pos="8494"/>
            </w:tabs>
            <w:rPr>
              <w:rFonts w:eastAsiaTheme="minorEastAsia"/>
              <w:noProof/>
              <w:lang w:eastAsia="pt-PT"/>
            </w:rPr>
          </w:pPr>
          <w:hyperlink w:anchor="_Toc354704884" w:history="1">
            <w:r w:rsidR="00664A6B" w:rsidRPr="00600FF1">
              <w:rPr>
                <w:rStyle w:val="Hyperlink"/>
                <w:noProof/>
                <w:lang w:val="en-US"/>
              </w:rPr>
              <w:t>3.15.</w:t>
            </w:r>
            <w:r w:rsidR="00664A6B">
              <w:rPr>
                <w:rFonts w:eastAsiaTheme="minorEastAsia"/>
                <w:noProof/>
                <w:lang w:eastAsia="pt-PT"/>
              </w:rPr>
              <w:tab/>
            </w:r>
            <w:r w:rsidR="00664A6B" w:rsidRPr="00600FF1">
              <w:rPr>
                <w:rStyle w:val="Hyperlink"/>
                <w:noProof/>
                <w:lang w:val="en-US"/>
              </w:rPr>
              <w:t>7CT-001:ChangeTask Status</w:t>
            </w:r>
            <w:r w:rsidR="00664A6B">
              <w:rPr>
                <w:noProof/>
                <w:webHidden/>
              </w:rPr>
              <w:tab/>
            </w:r>
            <w:r w:rsidR="00664A6B">
              <w:rPr>
                <w:noProof/>
                <w:webHidden/>
              </w:rPr>
              <w:fldChar w:fldCharType="begin"/>
            </w:r>
            <w:r w:rsidR="00664A6B">
              <w:rPr>
                <w:noProof/>
                <w:webHidden/>
              </w:rPr>
              <w:instrText xml:space="preserve"> PAGEREF _Toc354704884 \h </w:instrText>
            </w:r>
            <w:r w:rsidR="00664A6B">
              <w:rPr>
                <w:noProof/>
                <w:webHidden/>
              </w:rPr>
            </w:r>
            <w:r w:rsidR="00664A6B">
              <w:rPr>
                <w:noProof/>
                <w:webHidden/>
              </w:rPr>
              <w:fldChar w:fldCharType="separate"/>
            </w:r>
            <w:r w:rsidR="00664A6B">
              <w:rPr>
                <w:noProof/>
                <w:webHidden/>
              </w:rPr>
              <w:t>15</w:t>
            </w:r>
            <w:r w:rsidR="00664A6B">
              <w:rPr>
                <w:noProof/>
                <w:webHidden/>
              </w:rPr>
              <w:fldChar w:fldCharType="end"/>
            </w:r>
          </w:hyperlink>
        </w:p>
        <w:p w14:paraId="7CCB4B2B" w14:textId="77777777" w:rsidR="00664A6B" w:rsidRDefault="00804B00">
          <w:pPr>
            <w:pStyle w:val="TOC1"/>
            <w:tabs>
              <w:tab w:val="left" w:pos="720"/>
              <w:tab w:val="right" w:leader="dot" w:pos="8494"/>
            </w:tabs>
            <w:rPr>
              <w:rFonts w:eastAsiaTheme="minorEastAsia"/>
              <w:noProof/>
              <w:lang w:eastAsia="pt-PT"/>
            </w:rPr>
          </w:pPr>
          <w:hyperlink w:anchor="_Toc354704885" w:history="1">
            <w:r w:rsidR="00664A6B" w:rsidRPr="00600FF1">
              <w:rPr>
                <w:rStyle w:val="Hyperlink"/>
                <w:noProof/>
                <w:lang w:val="en-US"/>
              </w:rPr>
              <w:t>3.16.</w:t>
            </w:r>
            <w:r w:rsidR="00664A6B">
              <w:rPr>
                <w:rFonts w:eastAsiaTheme="minorEastAsia"/>
                <w:noProof/>
                <w:lang w:eastAsia="pt-PT"/>
              </w:rPr>
              <w:tab/>
            </w:r>
            <w:r w:rsidR="00664A6B" w:rsidRPr="00600FF1">
              <w:rPr>
                <w:rStyle w:val="Hyperlink"/>
                <w:noProof/>
                <w:lang w:val="en-US"/>
              </w:rPr>
              <w:t>8AI-001-Inactivity</w:t>
            </w:r>
            <w:r w:rsidR="00664A6B">
              <w:rPr>
                <w:noProof/>
                <w:webHidden/>
              </w:rPr>
              <w:tab/>
            </w:r>
            <w:r w:rsidR="00664A6B">
              <w:rPr>
                <w:noProof/>
                <w:webHidden/>
              </w:rPr>
              <w:fldChar w:fldCharType="begin"/>
            </w:r>
            <w:r w:rsidR="00664A6B">
              <w:rPr>
                <w:noProof/>
                <w:webHidden/>
              </w:rPr>
              <w:instrText xml:space="preserve"> PAGEREF _Toc354704885 \h </w:instrText>
            </w:r>
            <w:r w:rsidR="00664A6B">
              <w:rPr>
                <w:noProof/>
                <w:webHidden/>
              </w:rPr>
            </w:r>
            <w:r w:rsidR="00664A6B">
              <w:rPr>
                <w:noProof/>
                <w:webHidden/>
              </w:rPr>
              <w:fldChar w:fldCharType="separate"/>
            </w:r>
            <w:r w:rsidR="00664A6B">
              <w:rPr>
                <w:noProof/>
                <w:webHidden/>
              </w:rPr>
              <w:t>16</w:t>
            </w:r>
            <w:r w:rsidR="00664A6B">
              <w:rPr>
                <w:noProof/>
                <w:webHidden/>
              </w:rPr>
              <w:fldChar w:fldCharType="end"/>
            </w:r>
          </w:hyperlink>
        </w:p>
        <w:p w14:paraId="1E0FB732" w14:textId="77777777" w:rsidR="00664A6B" w:rsidRDefault="00804B00">
          <w:pPr>
            <w:pStyle w:val="TOC1"/>
            <w:tabs>
              <w:tab w:val="left" w:pos="720"/>
              <w:tab w:val="right" w:leader="dot" w:pos="8494"/>
            </w:tabs>
            <w:rPr>
              <w:rFonts w:eastAsiaTheme="minorEastAsia"/>
              <w:noProof/>
              <w:lang w:eastAsia="pt-PT"/>
            </w:rPr>
          </w:pPr>
          <w:hyperlink w:anchor="_Toc354704886" w:history="1">
            <w:r w:rsidR="00664A6B" w:rsidRPr="00600FF1">
              <w:rPr>
                <w:rStyle w:val="Hyperlink"/>
                <w:noProof/>
                <w:lang w:val="en-US"/>
              </w:rPr>
              <w:t>3.17.</w:t>
            </w:r>
            <w:r w:rsidR="00664A6B">
              <w:rPr>
                <w:rFonts w:eastAsiaTheme="minorEastAsia"/>
                <w:noProof/>
                <w:lang w:eastAsia="pt-PT"/>
              </w:rPr>
              <w:tab/>
            </w:r>
            <w:r w:rsidR="00664A6B" w:rsidRPr="00600FF1">
              <w:rPr>
                <w:rStyle w:val="Hyperlink"/>
                <w:noProof/>
                <w:lang w:val="en-US"/>
              </w:rPr>
              <w:t>8AI-002-Inactivity.Notify</w:t>
            </w:r>
            <w:r w:rsidR="00664A6B">
              <w:rPr>
                <w:noProof/>
                <w:webHidden/>
              </w:rPr>
              <w:tab/>
            </w:r>
            <w:r w:rsidR="00664A6B">
              <w:rPr>
                <w:noProof/>
                <w:webHidden/>
              </w:rPr>
              <w:fldChar w:fldCharType="begin"/>
            </w:r>
            <w:r w:rsidR="00664A6B">
              <w:rPr>
                <w:noProof/>
                <w:webHidden/>
              </w:rPr>
              <w:instrText xml:space="preserve"> PAGEREF _Toc354704886 \h </w:instrText>
            </w:r>
            <w:r w:rsidR="00664A6B">
              <w:rPr>
                <w:noProof/>
                <w:webHidden/>
              </w:rPr>
            </w:r>
            <w:r w:rsidR="00664A6B">
              <w:rPr>
                <w:noProof/>
                <w:webHidden/>
              </w:rPr>
              <w:fldChar w:fldCharType="separate"/>
            </w:r>
            <w:r w:rsidR="00664A6B">
              <w:rPr>
                <w:noProof/>
                <w:webHidden/>
              </w:rPr>
              <w:t>16</w:t>
            </w:r>
            <w:r w:rsidR="00664A6B">
              <w:rPr>
                <w:noProof/>
                <w:webHidden/>
              </w:rPr>
              <w:fldChar w:fldCharType="end"/>
            </w:r>
          </w:hyperlink>
        </w:p>
        <w:p w14:paraId="5BF3B555" w14:textId="77777777" w:rsidR="00664A6B" w:rsidRDefault="00804B00">
          <w:pPr>
            <w:pStyle w:val="TOC1"/>
            <w:tabs>
              <w:tab w:val="left" w:pos="720"/>
              <w:tab w:val="right" w:leader="dot" w:pos="8494"/>
            </w:tabs>
            <w:rPr>
              <w:rFonts w:eastAsiaTheme="minorEastAsia"/>
              <w:noProof/>
              <w:lang w:eastAsia="pt-PT"/>
            </w:rPr>
          </w:pPr>
          <w:hyperlink w:anchor="_Toc354704887" w:history="1">
            <w:r w:rsidR="00664A6B" w:rsidRPr="00600FF1">
              <w:rPr>
                <w:rStyle w:val="Hyperlink"/>
                <w:noProof/>
                <w:lang w:val="en-US"/>
              </w:rPr>
              <w:t>3.18.</w:t>
            </w:r>
            <w:r w:rsidR="00664A6B">
              <w:rPr>
                <w:rFonts w:eastAsiaTheme="minorEastAsia"/>
                <w:noProof/>
                <w:lang w:eastAsia="pt-PT"/>
              </w:rPr>
              <w:tab/>
            </w:r>
            <w:r w:rsidR="00664A6B" w:rsidRPr="00600FF1">
              <w:rPr>
                <w:rStyle w:val="Hyperlink"/>
                <w:noProof/>
                <w:lang w:val="en-US"/>
              </w:rPr>
              <w:t>8AI-003-Inactivity.Notify.Adds</w:t>
            </w:r>
            <w:r w:rsidR="00664A6B">
              <w:rPr>
                <w:noProof/>
                <w:webHidden/>
              </w:rPr>
              <w:tab/>
            </w:r>
            <w:r w:rsidR="00664A6B">
              <w:rPr>
                <w:noProof/>
                <w:webHidden/>
              </w:rPr>
              <w:fldChar w:fldCharType="begin"/>
            </w:r>
            <w:r w:rsidR="00664A6B">
              <w:rPr>
                <w:noProof/>
                <w:webHidden/>
              </w:rPr>
              <w:instrText xml:space="preserve"> PAGEREF _Toc354704887 \h </w:instrText>
            </w:r>
            <w:r w:rsidR="00664A6B">
              <w:rPr>
                <w:noProof/>
                <w:webHidden/>
              </w:rPr>
            </w:r>
            <w:r w:rsidR="00664A6B">
              <w:rPr>
                <w:noProof/>
                <w:webHidden/>
              </w:rPr>
              <w:fldChar w:fldCharType="separate"/>
            </w:r>
            <w:r w:rsidR="00664A6B">
              <w:rPr>
                <w:noProof/>
                <w:webHidden/>
              </w:rPr>
              <w:t>16</w:t>
            </w:r>
            <w:r w:rsidR="00664A6B">
              <w:rPr>
                <w:noProof/>
                <w:webHidden/>
              </w:rPr>
              <w:fldChar w:fldCharType="end"/>
            </w:r>
          </w:hyperlink>
        </w:p>
        <w:p w14:paraId="2F805240" w14:textId="77777777" w:rsidR="00664A6B" w:rsidRDefault="00804B00">
          <w:pPr>
            <w:pStyle w:val="TOC1"/>
            <w:tabs>
              <w:tab w:val="left" w:pos="720"/>
              <w:tab w:val="right" w:leader="dot" w:pos="8494"/>
            </w:tabs>
            <w:rPr>
              <w:rFonts w:eastAsiaTheme="minorEastAsia"/>
              <w:noProof/>
              <w:lang w:eastAsia="pt-PT"/>
            </w:rPr>
          </w:pPr>
          <w:hyperlink w:anchor="_Toc354704888" w:history="1">
            <w:r w:rsidR="00664A6B" w:rsidRPr="00600FF1">
              <w:rPr>
                <w:rStyle w:val="Hyperlink"/>
                <w:noProof/>
                <w:lang w:val="en-US"/>
              </w:rPr>
              <w:t>3.19.</w:t>
            </w:r>
            <w:r w:rsidR="00664A6B">
              <w:rPr>
                <w:rFonts w:eastAsiaTheme="minorEastAsia"/>
                <w:noProof/>
                <w:lang w:eastAsia="pt-PT"/>
              </w:rPr>
              <w:tab/>
            </w:r>
            <w:r w:rsidR="00664A6B" w:rsidRPr="00600FF1">
              <w:rPr>
                <w:rStyle w:val="Hyperlink"/>
                <w:noProof/>
                <w:lang w:val="en-US"/>
              </w:rPr>
              <w:t>8AI-003-Inactivity.Notify.Ignores</w:t>
            </w:r>
            <w:r w:rsidR="00664A6B">
              <w:rPr>
                <w:noProof/>
                <w:webHidden/>
              </w:rPr>
              <w:tab/>
            </w:r>
            <w:r w:rsidR="00664A6B">
              <w:rPr>
                <w:noProof/>
                <w:webHidden/>
              </w:rPr>
              <w:fldChar w:fldCharType="begin"/>
            </w:r>
            <w:r w:rsidR="00664A6B">
              <w:rPr>
                <w:noProof/>
                <w:webHidden/>
              </w:rPr>
              <w:instrText xml:space="preserve"> PAGEREF _Toc354704888 \h </w:instrText>
            </w:r>
            <w:r w:rsidR="00664A6B">
              <w:rPr>
                <w:noProof/>
                <w:webHidden/>
              </w:rPr>
            </w:r>
            <w:r w:rsidR="00664A6B">
              <w:rPr>
                <w:noProof/>
                <w:webHidden/>
              </w:rPr>
              <w:fldChar w:fldCharType="separate"/>
            </w:r>
            <w:r w:rsidR="00664A6B">
              <w:rPr>
                <w:noProof/>
                <w:webHidden/>
              </w:rPr>
              <w:t>16</w:t>
            </w:r>
            <w:r w:rsidR="00664A6B">
              <w:rPr>
                <w:noProof/>
                <w:webHidden/>
              </w:rPr>
              <w:fldChar w:fldCharType="end"/>
            </w:r>
          </w:hyperlink>
        </w:p>
        <w:p w14:paraId="68E028F4" w14:textId="77777777" w:rsidR="00664A6B" w:rsidRDefault="00804B00">
          <w:pPr>
            <w:pStyle w:val="TOC1"/>
            <w:tabs>
              <w:tab w:val="left" w:pos="720"/>
              <w:tab w:val="right" w:leader="dot" w:pos="8494"/>
            </w:tabs>
            <w:rPr>
              <w:rFonts w:eastAsiaTheme="minorEastAsia"/>
              <w:noProof/>
              <w:lang w:eastAsia="pt-PT"/>
            </w:rPr>
          </w:pPr>
          <w:hyperlink w:anchor="_Toc354704889" w:history="1">
            <w:r w:rsidR="00664A6B" w:rsidRPr="00600FF1">
              <w:rPr>
                <w:rStyle w:val="Hyperlink"/>
                <w:noProof/>
                <w:lang w:val="en-US"/>
              </w:rPr>
              <w:t>3.20.</w:t>
            </w:r>
            <w:r w:rsidR="00664A6B">
              <w:rPr>
                <w:rFonts w:eastAsiaTheme="minorEastAsia"/>
                <w:noProof/>
                <w:lang w:eastAsia="pt-PT"/>
              </w:rPr>
              <w:tab/>
            </w:r>
            <w:r w:rsidR="00664A6B" w:rsidRPr="00600FF1">
              <w:rPr>
                <w:rStyle w:val="Hyperlink"/>
                <w:noProof/>
                <w:lang w:val="en-US"/>
              </w:rPr>
              <w:t>12CIT-001: ConfigureInactiveTime</w:t>
            </w:r>
            <w:r w:rsidR="00664A6B">
              <w:rPr>
                <w:noProof/>
                <w:webHidden/>
              </w:rPr>
              <w:tab/>
            </w:r>
            <w:r w:rsidR="00664A6B">
              <w:rPr>
                <w:noProof/>
                <w:webHidden/>
              </w:rPr>
              <w:fldChar w:fldCharType="begin"/>
            </w:r>
            <w:r w:rsidR="00664A6B">
              <w:rPr>
                <w:noProof/>
                <w:webHidden/>
              </w:rPr>
              <w:instrText xml:space="preserve"> PAGEREF _Toc354704889 \h </w:instrText>
            </w:r>
            <w:r w:rsidR="00664A6B">
              <w:rPr>
                <w:noProof/>
                <w:webHidden/>
              </w:rPr>
            </w:r>
            <w:r w:rsidR="00664A6B">
              <w:rPr>
                <w:noProof/>
                <w:webHidden/>
              </w:rPr>
              <w:fldChar w:fldCharType="separate"/>
            </w:r>
            <w:r w:rsidR="00664A6B">
              <w:rPr>
                <w:noProof/>
                <w:webHidden/>
              </w:rPr>
              <w:t>17</w:t>
            </w:r>
            <w:r w:rsidR="00664A6B">
              <w:rPr>
                <w:noProof/>
                <w:webHidden/>
              </w:rPr>
              <w:fldChar w:fldCharType="end"/>
            </w:r>
          </w:hyperlink>
        </w:p>
        <w:p w14:paraId="7A901252" w14:textId="77777777" w:rsidR="00664A6B" w:rsidRDefault="00804B00">
          <w:pPr>
            <w:pStyle w:val="TOC1"/>
            <w:tabs>
              <w:tab w:val="left" w:pos="720"/>
              <w:tab w:val="right" w:leader="dot" w:pos="8494"/>
            </w:tabs>
            <w:rPr>
              <w:rFonts w:eastAsiaTheme="minorEastAsia"/>
              <w:noProof/>
              <w:lang w:eastAsia="pt-PT"/>
            </w:rPr>
          </w:pPr>
          <w:hyperlink w:anchor="_Toc354704890" w:history="1">
            <w:r w:rsidR="00664A6B" w:rsidRPr="00600FF1">
              <w:rPr>
                <w:rStyle w:val="Hyperlink"/>
                <w:noProof/>
                <w:lang w:val="en-US"/>
              </w:rPr>
              <w:t>3.21.</w:t>
            </w:r>
            <w:r w:rsidR="00664A6B">
              <w:rPr>
                <w:rFonts w:eastAsiaTheme="minorEastAsia"/>
                <w:noProof/>
                <w:lang w:eastAsia="pt-PT"/>
              </w:rPr>
              <w:tab/>
            </w:r>
            <w:r w:rsidR="00664A6B" w:rsidRPr="00600FF1">
              <w:rPr>
                <w:rStyle w:val="Hyperlink"/>
                <w:noProof/>
                <w:lang w:val="en-US"/>
              </w:rPr>
              <w:t>12CIT-002: ConfigureInativeTime.validate</w:t>
            </w:r>
            <w:r w:rsidR="00664A6B">
              <w:rPr>
                <w:noProof/>
                <w:webHidden/>
              </w:rPr>
              <w:tab/>
            </w:r>
            <w:r w:rsidR="00664A6B">
              <w:rPr>
                <w:noProof/>
                <w:webHidden/>
              </w:rPr>
              <w:fldChar w:fldCharType="begin"/>
            </w:r>
            <w:r w:rsidR="00664A6B">
              <w:rPr>
                <w:noProof/>
                <w:webHidden/>
              </w:rPr>
              <w:instrText xml:space="preserve"> PAGEREF _Toc354704890 \h </w:instrText>
            </w:r>
            <w:r w:rsidR="00664A6B">
              <w:rPr>
                <w:noProof/>
                <w:webHidden/>
              </w:rPr>
            </w:r>
            <w:r w:rsidR="00664A6B">
              <w:rPr>
                <w:noProof/>
                <w:webHidden/>
              </w:rPr>
              <w:fldChar w:fldCharType="separate"/>
            </w:r>
            <w:r w:rsidR="00664A6B">
              <w:rPr>
                <w:noProof/>
                <w:webHidden/>
              </w:rPr>
              <w:t>17</w:t>
            </w:r>
            <w:r w:rsidR="00664A6B">
              <w:rPr>
                <w:noProof/>
                <w:webHidden/>
              </w:rPr>
              <w:fldChar w:fldCharType="end"/>
            </w:r>
          </w:hyperlink>
        </w:p>
        <w:p w14:paraId="041BD365" w14:textId="77777777" w:rsidR="00664A6B" w:rsidRDefault="00804B00">
          <w:pPr>
            <w:pStyle w:val="TOC1"/>
            <w:tabs>
              <w:tab w:val="left" w:pos="720"/>
              <w:tab w:val="right" w:leader="dot" w:pos="8494"/>
            </w:tabs>
            <w:rPr>
              <w:rFonts w:eastAsiaTheme="minorEastAsia"/>
              <w:noProof/>
              <w:lang w:eastAsia="pt-PT"/>
            </w:rPr>
          </w:pPr>
          <w:hyperlink w:anchor="_Toc354704891" w:history="1">
            <w:r w:rsidR="00664A6B" w:rsidRPr="00600FF1">
              <w:rPr>
                <w:rStyle w:val="Hyperlink"/>
                <w:noProof/>
                <w:lang w:val="en-US"/>
              </w:rPr>
              <w:t>3.22.</w:t>
            </w:r>
            <w:r w:rsidR="00664A6B">
              <w:rPr>
                <w:rFonts w:eastAsiaTheme="minorEastAsia"/>
                <w:noProof/>
                <w:lang w:eastAsia="pt-PT"/>
              </w:rPr>
              <w:tab/>
            </w:r>
            <w:r w:rsidR="00664A6B" w:rsidRPr="00600FF1">
              <w:rPr>
                <w:rStyle w:val="Hyperlink"/>
                <w:noProof/>
                <w:lang w:val="en-US"/>
              </w:rPr>
              <w:t>12CIT-003:ConfigureInactiveTime.validate.False</w:t>
            </w:r>
            <w:r w:rsidR="00664A6B">
              <w:rPr>
                <w:noProof/>
                <w:webHidden/>
              </w:rPr>
              <w:tab/>
            </w:r>
            <w:r w:rsidR="00664A6B">
              <w:rPr>
                <w:noProof/>
                <w:webHidden/>
              </w:rPr>
              <w:fldChar w:fldCharType="begin"/>
            </w:r>
            <w:r w:rsidR="00664A6B">
              <w:rPr>
                <w:noProof/>
                <w:webHidden/>
              </w:rPr>
              <w:instrText xml:space="preserve"> PAGEREF _Toc354704891 \h </w:instrText>
            </w:r>
            <w:r w:rsidR="00664A6B">
              <w:rPr>
                <w:noProof/>
                <w:webHidden/>
              </w:rPr>
            </w:r>
            <w:r w:rsidR="00664A6B">
              <w:rPr>
                <w:noProof/>
                <w:webHidden/>
              </w:rPr>
              <w:fldChar w:fldCharType="separate"/>
            </w:r>
            <w:r w:rsidR="00664A6B">
              <w:rPr>
                <w:noProof/>
                <w:webHidden/>
              </w:rPr>
              <w:t>17</w:t>
            </w:r>
            <w:r w:rsidR="00664A6B">
              <w:rPr>
                <w:noProof/>
                <w:webHidden/>
              </w:rPr>
              <w:fldChar w:fldCharType="end"/>
            </w:r>
          </w:hyperlink>
        </w:p>
        <w:p w14:paraId="3A898A0E" w14:textId="77777777" w:rsidR="00664A6B" w:rsidRDefault="00804B00">
          <w:pPr>
            <w:pStyle w:val="TOC1"/>
            <w:tabs>
              <w:tab w:val="left" w:pos="720"/>
              <w:tab w:val="right" w:leader="dot" w:pos="8494"/>
            </w:tabs>
            <w:rPr>
              <w:rFonts w:eastAsiaTheme="minorEastAsia"/>
              <w:noProof/>
              <w:lang w:eastAsia="pt-PT"/>
            </w:rPr>
          </w:pPr>
          <w:hyperlink w:anchor="_Toc354704892" w:history="1">
            <w:r w:rsidR="00664A6B" w:rsidRPr="00600FF1">
              <w:rPr>
                <w:rStyle w:val="Hyperlink"/>
                <w:noProof/>
                <w:lang w:val="en-US"/>
              </w:rPr>
              <w:t>3.23.</w:t>
            </w:r>
            <w:r w:rsidR="00664A6B">
              <w:rPr>
                <w:rFonts w:eastAsiaTheme="minorEastAsia"/>
                <w:noProof/>
                <w:lang w:eastAsia="pt-PT"/>
              </w:rPr>
              <w:tab/>
            </w:r>
            <w:r w:rsidR="00664A6B" w:rsidRPr="00600FF1">
              <w:rPr>
                <w:rStyle w:val="Hyperlink"/>
                <w:noProof/>
                <w:lang w:val="en-US"/>
              </w:rPr>
              <w:t>12CIT-004:ConfigureInactiveTime.validate.True</w:t>
            </w:r>
            <w:r w:rsidR="00664A6B">
              <w:rPr>
                <w:noProof/>
                <w:webHidden/>
              </w:rPr>
              <w:tab/>
            </w:r>
            <w:r w:rsidR="00664A6B">
              <w:rPr>
                <w:noProof/>
                <w:webHidden/>
              </w:rPr>
              <w:fldChar w:fldCharType="begin"/>
            </w:r>
            <w:r w:rsidR="00664A6B">
              <w:rPr>
                <w:noProof/>
                <w:webHidden/>
              </w:rPr>
              <w:instrText xml:space="preserve"> PAGEREF _Toc354704892 \h </w:instrText>
            </w:r>
            <w:r w:rsidR="00664A6B">
              <w:rPr>
                <w:noProof/>
                <w:webHidden/>
              </w:rPr>
            </w:r>
            <w:r w:rsidR="00664A6B">
              <w:rPr>
                <w:noProof/>
                <w:webHidden/>
              </w:rPr>
              <w:fldChar w:fldCharType="separate"/>
            </w:r>
            <w:r w:rsidR="00664A6B">
              <w:rPr>
                <w:noProof/>
                <w:webHidden/>
              </w:rPr>
              <w:t>17</w:t>
            </w:r>
            <w:r w:rsidR="00664A6B">
              <w:rPr>
                <w:noProof/>
                <w:webHidden/>
              </w:rPr>
              <w:fldChar w:fldCharType="end"/>
            </w:r>
          </w:hyperlink>
        </w:p>
        <w:p w14:paraId="4982160C" w14:textId="77777777" w:rsidR="00664A6B" w:rsidRDefault="00804B00">
          <w:pPr>
            <w:pStyle w:val="TOC1"/>
            <w:tabs>
              <w:tab w:val="left" w:pos="720"/>
              <w:tab w:val="right" w:leader="dot" w:pos="8494"/>
            </w:tabs>
            <w:rPr>
              <w:rFonts w:eastAsiaTheme="minorEastAsia"/>
              <w:noProof/>
              <w:lang w:eastAsia="pt-PT"/>
            </w:rPr>
          </w:pPr>
          <w:hyperlink w:anchor="_Toc354704893" w:history="1">
            <w:r w:rsidR="00664A6B" w:rsidRPr="00600FF1">
              <w:rPr>
                <w:rStyle w:val="Hyperlink"/>
                <w:noProof/>
                <w:lang w:val="en-US"/>
              </w:rPr>
              <w:t>3.24.</w:t>
            </w:r>
            <w:r w:rsidR="00664A6B">
              <w:rPr>
                <w:rFonts w:eastAsiaTheme="minorEastAsia"/>
                <w:noProof/>
                <w:lang w:eastAsia="pt-PT"/>
              </w:rPr>
              <w:tab/>
            </w:r>
            <w:r w:rsidR="00664A6B" w:rsidRPr="00600FF1">
              <w:rPr>
                <w:rStyle w:val="Hyperlink"/>
                <w:noProof/>
                <w:lang w:val="en-US"/>
              </w:rPr>
              <w:t>13CS-001:ConfigureShortcuts</w:t>
            </w:r>
            <w:r w:rsidR="00664A6B">
              <w:rPr>
                <w:noProof/>
                <w:webHidden/>
              </w:rPr>
              <w:tab/>
            </w:r>
            <w:r w:rsidR="00664A6B">
              <w:rPr>
                <w:noProof/>
                <w:webHidden/>
              </w:rPr>
              <w:fldChar w:fldCharType="begin"/>
            </w:r>
            <w:r w:rsidR="00664A6B">
              <w:rPr>
                <w:noProof/>
                <w:webHidden/>
              </w:rPr>
              <w:instrText xml:space="preserve"> PAGEREF _Toc354704893 \h </w:instrText>
            </w:r>
            <w:r w:rsidR="00664A6B">
              <w:rPr>
                <w:noProof/>
                <w:webHidden/>
              </w:rPr>
            </w:r>
            <w:r w:rsidR="00664A6B">
              <w:rPr>
                <w:noProof/>
                <w:webHidden/>
              </w:rPr>
              <w:fldChar w:fldCharType="separate"/>
            </w:r>
            <w:r w:rsidR="00664A6B">
              <w:rPr>
                <w:noProof/>
                <w:webHidden/>
              </w:rPr>
              <w:t>18</w:t>
            </w:r>
            <w:r w:rsidR="00664A6B">
              <w:rPr>
                <w:noProof/>
                <w:webHidden/>
              </w:rPr>
              <w:fldChar w:fldCharType="end"/>
            </w:r>
          </w:hyperlink>
        </w:p>
        <w:p w14:paraId="1E94B7D5" w14:textId="77777777" w:rsidR="00664A6B" w:rsidRDefault="00804B00">
          <w:pPr>
            <w:pStyle w:val="TOC1"/>
            <w:tabs>
              <w:tab w:val="left" w:pos="720"/>
              <w:tab w:val="right" w:leader="dot" w:pos="8494"/>
            </w:tabs>
            <w:rPr>
              <w:rFonts w:eastAsiaTheme="minorEastAsia"/>
              <w:noProof/>
              <w:lang w:eastAsia="pt-PT"/>
            </w:rPr>
          </w:pPr>
          <w:hyperlink w:anchor="_Toc354704894" w:history="1">
            <w:r w:rsidR="00664A6B" w:rsidRPr="00600FF1">
              <w:rPr>
                <w:rStyle w:val="Hyperlink"/>
                <w:noProof/>
                <w:lang w:val="en-US"/>
              </w:rPr>
              <w:t>3.25.</w:t>
            </w:r>
            <w:r w:rsidR="00664A6B">
              <w:rPr>
                <w:rFonts w:eastAsiaTheme="minorEastAsia"/>
                <w:noProof/>
                <w:lang w:eastAsia="pt-PT"/>
              </w:rPr>
              <w:tab/>
            </w:r>
            <w:r w:rsidR="00664A6B" w:rsidRPr="00600FF1">
              <w:rPr>
                <w:rStyle w:val="Hyperlink"/>
                <w:noProof/>
                <w:lang w:val="en-US"/>
              </w:rPr>
              <w:t>13CS-002: ConfigureShortcuts.validate</w:t>
            </w:r>
            <w:r w:rsidR="00664A6B">
              <w:rPr>
                <w:noProof/>
                <w:webHidden/>
              </w:rPr>
              <w:tab/>
            </w:r>
            <w:r w:rsidR="00664A6B">
              <w:rPr>
                <w:noProof/>
                <w:webHidden/>
              </w:rPr>
              <w:fldChar w:fldCharType="begin"/>
            </w:r>
            <w:r w:rsidR="00664A6B">
              <w:rPr>
                <w:noProof/>
                <w:webHidden/>
              </w:rPr>
              <w:instrText xml:space="preserve"> PAGEREF _Toc354704894 \h </w:instrText>
            </w:r>
            <w:r w:rsidR="00664A6B">
              <w:rPr>
                <w:noProof/>
                <w:webHidden/>
              </w:rPr>
            </w:r>
            <w:r w:rsidR="00664A6B">
              <w:rPr>
                <w:noProof/>
                <w:webHidden/>
              </w:rPr>
              <w:fldChar w:fldCharType="separate"/>
            </w:r>
            <w:r w:rsidR="00664A6B">
              <w:rPr>
                <w:noProof/>
                <w:webHidden/>
              </w:rPr>
              <w:t>18</w:t>
            </w:r>
            <w:r w:rsidR="00664A6B">
              <w:rPr>
                <w:noProof/>
                <w:webHidden/>
              </w:rPr>
              <w:fldChar w:fldCharType="end"/>
            </w:r>
          </w:hyperlink>
        </w:p>
        <w:p w14:paraId="4A5D2851" w14:textId="77777777" w:rsidR="00664A6B" w:rsidRDefault="00804B00">
          <w:pPr>
            <w:pStyle w:val="TOC1"/>
            <w:tabs>
              <w:tab w:val="left" w:pos="720"/>
              <w:tab w:val="right" w:leader="dot" w:pos="8494"/>
            </w:tabs>
            <w:rPr>
              <w:rFonts w:eastAsiaTheme="minorEastAsia"/>
              <w:noProof/>
              <w:lang w:eastAsia="pt-PT"/>
            </w:rPr>
          </w:pPr>
          <w:hyperlink w:anchor="_Toc354704895" w:history="1">
            <w:r w:rsidR="00664A6B" w:rsidRPr="00600FF1">
              <w:rPr>
                <w:rStyle w:val="Hyperlink"/>
                <w:noProof/>
                <w:lang w:val="en-US"/>
              </w:rPr>
              <w:t>3.26.</w:t>
            </w:r>
            <w:r w:rsidR="00664A6B">
              <w:rPr>
                <w:rFonts w:eastAsiaTheme="minorEastAsia"/>
                <w:noProof/>
                <w:lang w:eastAsia="pt-PT"/>
              </w:rPr>
              <w:tab/>
            </w:r>
            <w:r w:rsidR="00664A6B" w:rsidRPr="00600FF1">
              <w:rPr>
                <w:rStyle w:val="Hyperlink"/>
                <w:noProof/>
                <w:lang w:val="en-US"/>
              </w:rPr>
              <w:t>13CS-003: ConfigureShortcuts.validate.true</w:t>
            </w:r>
            <w:r w:rsidR="00664A6B">
              <w:rPr>
                <w:noProof/>
                <w:webHidden/>
              </w:rPr>
              <w:tab/>
            </w:r>
            <w:r w:rsidR="00664A6B">
              <w:rPr>
                <w:noProof/>
                <w:webHidden/>
              </w:rPr>
              <w:fldChar w:fldCharType="begin"/>
            </w:r>
            <w:r w:rsidR="00664A6B">
              <w:rPr>
                <w:noProof/>
                <w:webHidden/>
              </w:rPr>
              <w:instrText xml:space="preserve"> PAGEREF _Toc354704895 \h </w:instrText>
            </w:r>
            <w:r w:rsidR="00664A6B">
              <w:rPr>
                <w:noProof/>
                <w:webHidden/>
              </w:rPr>
            </w:r>
            <w:r w:rsidR="00664A6B">
              <w:rPr>
                <w:noProof/>
                <w:webHidden/>
              </w:rPr>
              <w:fldChar w:fldCharType="separate"/>
            </w:r>
            <w:r w:rsidR="00664A6B">
              <w:rPr>
                <w:noProof/>
                <w:webHidden/>
              </w:rPr>
              <w:t>18</w:t>
            </w:r>
            <w:r w:rsidR="00664A6B">
              <w:rPr>
                <w:noProof/>
                <w:webHidden/>
              </w:rPr>
              <w:fldChar w:fldCharType="end"/>
            </w:r>
          </w:hyperlink>
        </w:p>
        <w:p w14:paraId="72E07F45" w14:textId="77777777" w:rsidR="00664A6B" w:rsidRDefault="00804B00">
          <w:pPr>
            <w:pStyle w:val="TOC1"/>
            <w:tabs>
              <w:tab w:val="left" w:pos="720"/>
              <w:tab w:val="right" w:leader="dot" w:pos="8494"/>
            </w:tabs>
            <w:rPr>
              <w:rFonts w:eastAsiaTheme="minorEastAsia"/>
              <w:noProof/>
              <w:lang w:eastAsia="pt-PT"/>
            </w:rPr>
          </w:pPr>
          <w:hyperlink w:anchor="_Toc354704896" w:history="1">
            <w:r w:rsidR="00664A6B" w:rsidRPr="00600FF1">
              <w:rPr>
                <w:rStyle w:val="Hyperlink"/>
                <w:noProof/>
                <w:lang w:val="en-US"/>
              </w:rPr>
              <w:t>3.27.</w:t>
            </w:r>
            <w:r w:rsidR="00664A6B">
              <w:rPr>
                <w:rFonts w:eastAsiaTheme="minorEastAsia"/>
                <w:noProof/>
                <w:lang w:eastAsia="pt-PT"/>
              </w:rPr>
              <w:tab/>
            </w:r>
            <w:r w:rsidR="00664A6B" w:rsidRPr="00600FF1">
              <w:rPr>
                <w:rStyle w:val="Hyperlink"/>
                <w:noProof/>
                <w:lang w:val="en-US"/>
              </w:rPr>
              <w:t>13CS-004: ConfigureShortcuts.validate.False</w:t>
            </w:r>
            <w:r w:rsidR="00664A6B">
              <w:rPr>
                <w:noProof/>
                <w:webHidden/>
              </w:rPr>
              <w:tab/>
            </w:r>
            <w:r w:rsidR="00664A6B">
              <w:rPr>
                <w:noProof/>
                <w:webHidden/>
              </w:rPr>
              <w:fldChar w:fldCharType="begin"/>
            </w:r>
            <w:r w:rsidR="00664A6B">
              <w:rPr>
                <w:noProof/>
                <w:webHidden/>
              </w:rPr>
              <w:instrText xml:space="preserve"> PAGEREF _Toc354704896 \h </w:instrText>
            </w:r>
            <w:r w:rsidR="00664A6B">
              <w:rPr>
                <w:noProof/>
                <w:webHidden/>
              </w:rPr>
            </w:r>
            <w:r w:rsidR="00664A6B">
              <w:rPr>
                <w:noProof/>
                <w:webHidden/>
              </w:rPr>
              <w:fldChar w:fldCharType="separate"/>
            </w:r>
            <w:r w:rsidR="00664A6B">
              <w:rPr>
                <w:noProof/>
                <w:webHidden/>
              </w:rPr>
              <w:t>18</w:t>
            </w:r>
            <w:r w:rsidR="00664A6B">
              <w:rPr>
                <w:noProof/>
                <w:webHidden/>
              </w:rPr>
              <w:fldChar w:fldCharType="end"/>
            </w:r>
          </w:hyperlink>
        </w:p>
        <w:p w14:paraId="297F5DB9" w14:textId="77777777" w:rsidR="00664A6B" w:rsidRDefault="00804B00">
          <w:pPr>
            <w:pStyle w:val="TOC1"/>
            <w:tabs>
              <w:tab w:val="left" w:pos="720"/>
              <w:tab w:val="right" w:leader="dot" w:pos="8494"/>
            </w:tabs>
            <w:rPr>
              <w:rFonts w:eastAsiaTheme="minorEastAsia"/>
              <w:noProof/>
              <w:lang w:eastAsia="pt-PT"/>
            </w:rPr>
          </w:pPr>
          <w:hyperlink w:anchor="_Toc354704897" w:history="1">
            <w:r w:rsidR="00664A6B" w:rsidRPr="00600FF1">
              <w:rPr>
                <w:rStyle w:val="Hyperlink"/>
                <w:noProof/>
                <w:lang w:val="en-US"/>
              </w:rPr>
              <w:t>3.28.</w:t>
            </w:r>
            <w:r w:rsidR="00664A6B">
              <w:rPr>
                <w:rFonts w:eastAsiaTheme="minorEastAsia"/>
                <w:noProof/>
                <w:lang w:eastAsia="pt-PT"/>
              </w:rPr>
              <w:tab/>
            </w:r>
            <w:r w:rsidR="00664A6B" w:rsidRPr="00600FF1">
              <w:rPr>
                <w:rStyle w:val="Hyperlink"/>
                <w:noProof/>
                <w:lang w:val="en-US"/>
              </w:rPr>
              <w:t>14VTD-001: TaskDetails</w:t>
            </w:r>
            <w:r w:rsidR="00664A6B">
              <w:rPr>
                <w:noProof/>
                <w:webHidden/>
              </w:rPr>
              <w:tab/>
            </w:r>
            <w:r w:rsidR="00664A6B">
              <w:rPr>
                <w:noProof/>
                <w:webHidden/>
              </w:rPr>
              <w:fldChar w:fldCharType="begin"/>
            </w:r>
            <w:r w:rsidR="00664A6B">
              <w:rPr>
                <w:noProof/>
                <w:webHidden/>
              </w:rPr>
              <w:instrText xml:space="preserve"> PAGEREF _Toc354704897 \h </w:instrText>
            </w:r>
            <w:r w:rsidR="00664A6B">
              <w:rPr>
                <w:noProof/>
                <w:webHidden/>
              </w:rPr>
            </w:r>
            <w:r w:rsidR="00664A6B">
              <w:rPr>
                <w:noProof/>
                <w:webHidden/>
              </w:rPr>
              <w:fldChar w:fldCharType="separate"/>
            </w:r>
            <w:r w:rsidR="00664A6B">
              <w:rPr>
                <w:noProof/>
                <w:webHidden/>
              </w:rPr>
              <w:t>19</w:t>
            </w:r>
            <w:r w:rsidR="00664A6B">
              <w:rPr>
                <w:noProof/>
                <w:webHidden/>
              </w:rPr>
              <w:fldChar w:fldCharType="end"/>
            </w:r>
          </w:hyperlink>
        </w:p>
        <w:p w14:paraId="163B4C2A" w14:textId="77777777" w:rsidR="00664A6B" w:rsidRDefault="00804B00">
          <w:pPr>
            <w:pStyle w:val="TOC1"/>
            <w:tabs>
              <w:tab w:val="left" w:pos="720"/>
              <w:tab w:val="right" w:leader="dot" w:pos="8494"/>
            </w:tabs>
            <w:rPr>
              <w:rFonts w:eastAsiaTheme="minorEastAsia"/>
              <w:noProof/>
              <w:lang w:eastAsia="pt-PT"/>
            </w:rPr>
          </w:pPr>
          <w:hyperlink w:anchor="_Toc354704898" w:history="1">
            <w:r w:rsidR="00664A6B" w:rsidRPr="00600FF1">
              <w:rPr>
                <w:rStyle w:val="Hyperlink"/>
                <w:noProof/>
                <w:lang w:val="en-US"/>
              </w:rPr>
              <w:t>3.29.</w:t>
            </w:r>
            <w:r w:rsidR="00664A6B">
              <w:rPr>
                <w:rFonts w:eastAsiaTheme="minorEastAsia"/>
                <w:noProof/>
                <w:lang w:eastAsia="pt-PT"/>
              </w:rPr>
              <w:tab/>
            </w:r>
            <w:r w:rsidR="00664A6B" w:rsidRPr="00600FF1">
              <w:rPr>
                <w:rStyle w:val="Hyperlink"/>
                <w:noProof/>
                <w:lang w:val="en-US"/>
              </w:rPr>
              <w:t>14VTD-002: TaskDetails.Calculate</w:t>
            </w:r>
            <w:r w:rsidR="00664A6B">
              <w:rPr>
                <w:noProof/>
                <w:webHidden/>
              </w:rPr>
              <w:tab/>
            </w:r>
            <w:r w:rsidR="00664A6B">
              <w:rPr>
                <w:noProof/>
                <w:webHidden/>
              </w:rPr>
              <w:fldChar w:fldCharType="begin"/>
            </w:r>
            <w:r w:rsidR="00664A6B">
              <w:rPr>
                <w:noProof/>
                <w:webHidden/>
              </w:rPr>
              <w:instrText xml:space="preserve"> PAGEREF _Toc354704898 \h </w:instrText>
            </w:r>
            <w:r w:rsidR="00664A6B">
              <w:rPr>
                <w:noProof/>
                <w:webHidden/>
              </w:rPr>
            </w:r>
            <w:r w:rsidR="00664A6B">
              <w:rPr>
                <w:noProof/>
                <w:webHidden/>
              </w:rPr>
              <w:fldChar w:fldCharType="separate"/>
            </w:r>
            <w:r w:rsidR="00664A6B">
              <w:rPr>
                <w:noProof/>
                <w:webHidden/>
              </w:rPr>
              <w:t>19</w:t>
            </w:r>
            <w:r w:rsidR="00664A6B">
              <w:rPr>
                <w:noProof/>
                <w:webHidden/>
              </w:rPr>
              <w:fldChar w:fldCharType="end"/>
            </w:r>
          </w:hyperlink>
        </w:p>
        <w:p w14:paraId="7BE5A572" w14:textId="77777777" w:rsidR="00664A6B" w:rsidRDefault="00804B00">
          <w:pPr>
            <w:pStyle w:val="TOC1"/>
            <w:tabs>
              <w:tab w:val="left" w:pos="720"/>
              <w:tab w:val="right" w:leader="dot" w:pos="8494"/>
            </w:tabs>
            <w:rPr>
              <w:rFonts w:eastAsiaTheme="minorEastAsia"/>
              <w:noProof/>
              <w:lang w:eastAsia="pt-PT"/>
            </w:rPr>
          </w:pPr>
          <w:hyperlink w:anchor="_Toc354704899" w:history="1">
            <w:r w:rsidR="00664A6B" w:rsidRPr="00600FF1">
              <w:rPr>
                <w:rStyle w:val="Hyperlink"/>
                <w:noProof/>
                <w:lang w:val="en-US"/>
              </w:rPr>
              <w:t>3.30.</w:t>
            </w:r>
            <w:r w:rsidR="00664A6B">
              <w:rPr>
                <w:rFonts w:eastAsiaTheme="minorEastAsia"/>
                <w:noProof/>
                <w:lang w:eastAsia="pt-PT"/>
              </w:rPr>
              <w:tab/>
            </w:r>
            <w:r w:rsidR="00664A6B" w:rsidRPr="00600FF1">
              <w:rPr>
                <w:rStyle w:val="Hyperlink"/>
                <w:noProof/>
                <w:lang w:val="en-US"/>
              </w:rPr>
              <w:t>15FIT-001: FilterTask</w:t>
            </w:r>
            <w:r w:rsidR="00664A6B">
              <w:rPr>
                <w:noProof/>
                <w:webHidden/>
              </w:rPr>
              <w:tab/>
            </w:r>
            <w:r w:rsidR="00664A6B">
              <w:rPr>
                <w:noProof/>
                <w:webHidden/>
              </w:rPr>
              <w:fldChar w:fldCharType="begin"/>
            </w:r>
            <w:r w:rsidR="00664A6B">
              <w:rPr>
                <w:noProof/>
                <w:webHidden/>
              </w:rPr>
              <w:instrText xml:space="preserve"> PAGEREF _Toc354704899 \h </w:instrText>
            </w:r>
            <w:r w:rsidR="00664A6B">
              <w:rPr>
                <w:noProof/>
                <w:webHidden/>
              </w:rPr>
            </w:r>
            <w:r w:rsidR="00664A6B">
              <w:rPr>
                <w:noProof/>
                <w:webHidden/>
              </w:rPr>
              <w:fldChar w:fldCharType="separate"/>
            </w:r>
            <w:r w:rsidR="00664A6B">
              <w:rPr>
                <w:noProof/>
                <w:webHidden/>
              </w:rPr>
              <w:t>19</w:t>
            </w:r>
            <w:r w:rsidR="00664A6B">
              <w:rPr>
                <w:noProof/>
                <w:webHidden/>
              </w:rPr>
              <w:fldChar w:fldCharType="end"/>
            </w:r>
          </w:hyperlink>
        </w:p>
        <w:p w14:paraId="3408FD7A" w14:textId="77777777" w:rsidR="00664A6B" w:rsidRDefault="00804B00">
          <w:pPr>
            <w:pStyle w:val="TOC1"/>
            <w:tabs>
              <w:tab w:val="left" w:pos="720"/>
              <w:tab w:val="right" w:leader="dot" w:pos="8494"/>
            </w:tabs>
            <w:rPr>
              <w:rFonts w:eastAsiaTheme="minorEastAsia"/>
              <w:noProof/>
              <w:lang w:eastAsia="pt-PT"/>
            </w:rPr>
          </w:pPr>
          <w:hyperlink w:anchor="_Toc354704900" w:history="1">
            <w:r w:rsidR="00664A6B" w:rsidRPr="00600FF1">
              <w:rPr>
                <w:rStyle w:val="Hyperlink"/>
                <w:noProof/>
                <w:lang w:val="en-US"/>
              </w:rPr>
              <w:t>3.31.</w:t>
            </w:r>
            <w:r w:rsidR="00664A6B">
              <w:rPr>
                <w:rFonts w:eastAsiaTheme="minorEastAsia"/>
                <w:noProof/>
                <w:lang w:eastAsia="pt-PT"/>
              </w:rPr>
              <w:tab/>
            </w:r>
            <w:r w:rsidR="00664A6B" w:rsidRPr="00600FF1">
              <w:rPr>
                <w:rStyle w:val="Hyperlink"/>
                <w:noProof/>
                <w:lang w:val="en-US"/>
              </w:rPr>
              <w:t>15FIT-002: FilterTask.ShowAll</w:t>
            </w:r>
            <w:r w:rsidR="00664A6B">
              <w:rPr>
                <w:noProof/>
                <w:webHidden/>
              </w:rPr>
              <w:tab/>
            </w:r>
            <w:r w:rsidR="00664A6B">
              <w:rPr>
                <w:noProof/>
                <w:webHidden/>
              </w:rPr>
              <w:fldChar w:fldCharType="begin"/>
            </w:r>
            <w:r w:rsidR="00664A6B">
              <w:rPr>
                <w:noProof/>
                <w:webHidden/>
              </w:rPr>
              <w:instrText xml:space="preserve"> PAGEREF _Toc354704900 \h </w:instrText>
            </w:r>
            <w:r w:rsidR="00664A6B">
              <w:rPr>
                <w:noProof/>
                <w:webHidden/>
              </w:rPr>
            </w:r>
            <w:r w:rsidR="00664A6B">
              <w:rPr>
                <w:noProof/>
                <w:webHidden/>
              </w:rPr>
              <w:fldChar w:fldCharType="separate"/>
            </w:r>
            <w:r w:rsidR="00664A6B">
              <w:rPr>
                <w:noProof/>
                <w:webHidden/>
              </w:rPr>
              <w:t>19</w:t>
            </w:r>
            <w:r w:rsidR="00664A6B">
              <w:rPr>
                <w:noProof/>
                <w:webHidden/>
              </w:rPr>
              <w:fldChar w:fldCharType="end"/>
            </w:r>
          </w:hyperlink>
        </w:p>
        <w:p w14:paraId="57F0FCEC" w14:textId="77777777" w:rsidR="00664A6B" w:rsidRDefault="00804B00">
          <w:pPr>
            <w:pStyle w:val="TOC1"/>
            <w:tabs>
              <w:tab w:val="left" w:pos="720"/>
              <w:tab w:val="right" w:leader="dot" w:pos="8494"/>
            </w:tabs>
            <w:rPr>
              <w:rFonts w:eastAsiaTheme="minorEastAsia"/>
              <w:noProof/>
              <w:lang w:eastAsia="pt-PT"/>
            </w:rPr>
          </w:pPr>
          <w:hyperlink w:anchor="_Toc354704901" w:history="1">
            <w:r w:rsidR="00664A6B" w:rsidRPr="00600FF1">
              <w:rPr>
                <w:rStyle w:val="Hyperlink"/>
                <w:noProof/>
                <w:lang w:val="en-US"/>
              </w:rPr>
              <w:t>3.32.</w:t>
            </w:r>
            <w:r w:rsidR="00664A6B">
              <w:rPr>
                <w:rFonts w:eastAsiaTheme="minorEastAsia"/>
                <w:noProof/>
                <w:lang w:eastAsia="pt-PT"/>
              </w:rPr>
              <w:tab/>
            </w:r>
            <w:r w:rsidR="00664A6B" w:rsidRPr="00600FF1">
              <w:rPr>
                <w:rStyle w:val="Hyperlink"/>
                <w:noProof/>
                <w:lang w:val="en-US"/>
              </w:rPr>
              <w:t>16ED-001: ExportData</w:t>
            </w:r>
            <w:r w:rsidR="00664A6B">
              <w:rPr>
                <w:noProof/>
                <w:webHidden/>
              </w:rPr>
              <w:tab/>
            </w:r>
            <w:r w:rsidR="00664A6B">
              <w:rPr>
                <w:noProof/>
                <w:webHidden/>
              </w:rPr>
              <w:fldChar w:fldCharType="begin"/>
            </w:r>
            <w:r w:rsidR="00664A6B">
              <w:rPr>
                <w:noProof/>
                <w:webHidden/>
              </w:rPr>
              <w:instrText xml:space="preserve"> PAGEREF _Toc354704901 \h </w:instrText>
            </w:r>
            <w:r w:rsidR="00664A6B">
              <w:rPr>
                <w:noProof/>
                <w:webHidden/>
              </w:rPr>
            </w:r>
            <w:r w:rsidR="00664A6B">
              <w:rPr>
                <w:noProof/>
                <w:webHidden/>
              </w:rPr>
              <w:fldChar w:fldCharType="separate"/>
            </w:r>
            <w:r w:rsidR="00664A6B">
              <w:rPr>
                <w:noProof/>
                <w:webHidden/>
              </w:rPr>
              <w:t>20</w:t>
            </w:r>
            <w:r w:rsidR="00664A6B">
              <w:rPr>
                <w:noProof/>
                <w:webHidden/>
              </w:rPr>
              <w:fldChar w:fldCharType="end"/>
            </w:r>
          </w:hyperlink>
        </w:p>
        <w:p w14:paraId="5323CE23" w14:textId="77777777" w:rsidR="00664A6B" w:rsidRDefault="00804B00">
          <w:pPr>
            <w:pStyle w:val="TOC1"/>
            <w:tabs>
              <w:tab w:val="left" w:pos="720"/>
              <w:tab w:val="right" w:leader="dot" w:pos="8494"/>
            </w:tabs>
            <w:rPr>
              <w:rFonts w:eastAsiaTheme="minorEastAsia"/>
              <w:noProof/>
              <w:lang w:eastAsia="pt-PT"/>
            </w:rPr>
          </w:pPr>
          <w:hyperlink w:anchor="_Toc354704902" w:history="1">
            <w:r w:rsidR="00664A6B" w:rsidRPr="00600FF1">
              <w:rPr>
                <w:rStyle w:val="Hyperlink"/>
                <w:noProof/>
                <w:lang w:val="en-US"/>
              </w:rPr>
              <w:t>3.33.</w:t>
            </w:r>
            <w:r w:rsidR="00664A6B">
              <w:rPr>
                <w:rFonts w:eastAsiaTheme="minorEastAsia"/>
                <w:noProof/>
                <w:lang w:eastAsia="pt-PT"/>
              </w:rPr>
              <w:tab/>
            </w:r>
            <w:r w:rsidR="00664A6B" w:rsidRPr="00600FF1">
              <w:rPr>
                <w:rStyle w:val="Hyperlink"/>
                <w:noProof/>
                <w:lang w:val="en-US"/>
              </w:rPr>
              <w:t>16ED-002: ExportData.Export</w:t>
            </w:r>
            <w:r w:rsidR="00664A6B">
              <w:rPr>
                <w:noProof/>
                <w:webHidden/>
              </w:rPr>
              <w:tab/>
            </w:r>
            <w:r w:rsidR="00664A6B">
              <w:rPr>
                <w:noProof/>
                <w:webHidden/>
              </w:rPr>
              <w:fldChar w:fldCharType="begin"/>
            </w:r>
            <w:r w:rsidR="00664A6B">
              <w:rPr>
                <w:noProof/>
                <w:webHidden/>
              </w:rPr>
              <w:instrText xml:space="preserve"> PAGEREF _Toc354704902 \h </w:instrText>
            </w:r>
            <w:r w:rsidR="00664A6B">
              <w:rPr>
                <w:noProof/>
                <w:webHidden/>
              </w:rPr>
            </w:r>
            <w:r w:rsidR="00664A6B">
              <w:rPr>
                <w:noProof/>
                <w:webHidden/>
              </w:rPr>
              <w:fldChar w:fldCharType="separate"/>
            </w:r>
            <w:r w:rsidR="00664A6B">
              <w:rPr>
                <w:noProof/>
                <w:webHidden/>
              </w:rPr>
              <w:t>20</w:t>
            </w:r>
            <w:r w:rsidR="00664A6B">
              <w:rPr>
                <w:noProof/>
                <w:webHidden/>
              </w:rPr>
              <w:fldChar w:fldCharType="end"/>
            </w:r>
          </w:hyperlink>
        </w:p>
        <w:p w14:paraId="1FA7FDD7" w14:textId="77777777" w:rsidR="00664A6B" w:rsidRDefault="00804B00">
          <w:pPr>
            <w:pStyle w:val="TOC1"/>
            <w:tabs>
              <w:tab w:val="left" w:pos="720"/>
              <w:tab w:val="right" w:leader="dot" w:pos="8494"/>
            </w:tabs>
            <w:rPr>
              <w:rFonts w:eastAsiaTheme="minorEastAsia"/>
              <w:noProof/>
              <w:lang w:eastAsia="pt-PT"/>
            </w:rPr>
          </w:pPr>
          <w:hyperlink w:anchor="_Toc354704903" w:history="1">
            <w:r w:rsidR="00664A6B" w:rsidRPr="00600FF1">
              <w:rPr>
                <w:rStyle w:val="Hyperlink"/>
                <w:noProof/>
                <w:lang w:val="en-US"/>
              </w:rPr>
              <w:t>3.34.</w:t>
            </w:r>
            <w:r w:rsidR="00664A6B">
              <w:rPr>
                <w:rFonts w:eastAsiaTheme="minorEastAsia"/>
                <w:noProof/>
                <w:lang w:eastAsia="pt-PT"/>
              </w:rPr>
              <w:tab/>
            </w:r>
            <w:r w:rsidR="00664A6B" w:rsidRPr="00600FF1">
              <w:rPr>
                <w:rStyle w:val="Hyperlink"/>
                <w:noProof/>
                <w:lang w:val="en-US"/>
              </w:rPr>
              <w:t>17TL-001: TaskList</w:t>
            </w:r>
            <w:r w:rsidR="00664A6B">
              <w:rPr>
                <w:noProof/>
                <w:webHidden/>
              </w:rPr>
              <w:tab/>
            </w:r>
            <w:r w:rsidR="00664A6B">
              <w:rPr>
                <w:noProof/>
                <w:webHidden/>
              </w:rPr>
              <w:fldChar w:fldCharType="begin"/>
            </w:r>
            <w:r w:rsidR="00664A6B">
              <w:rPr>
                <w:noProof/>
                <w:webHidden/>
              </w:rPr>
              <w:instrText xml:space="preserve"> PAGEREF _Toc354704903 \h </w:instrText>
            </w:r>
            <w:r w:rsidR="00664A6B">
              <w:rPr>
                <w:noProof/>
                <w:webHidden/>
              </w:rPr>
            </w:r>
            <w:r w:rsidR="00664A6B">
              <w:rPr>
                <w:noProof/>
                <w:webHidden/>
              </w:rPr>
              <w:fldChar w:fldCharType="separate"/>
            </w:r>
            <w:r w:rsidR="00664A6B">
              <w:rPr>
                <w:noProof/>
                <w:webHidden/>
              </w:rPr>
              <w:t>20</w:t>
            </w:r>
            <w:r w:rsidR="00664A6B">
              <w:rPr>
                <w:noProof/>
                <w:webHidden/>
              </w:rPr>
              <w:fldChar w:fldCharType="end"/>
            </w:r>
          </w:hyperlink>
        </w:p>
        <w:p w14:paraId="0AC1F4E1" w14:textId="77777777" w:rsidR="00664A6B" w:rsidRDefault="00804B00">
          <w:pPr>
            <w:pStyle w:val="TOC1"/>
            <w:tabs>
              <w:tab w:val="left" w:pos="720"/>
              <w:tab w:val="right" w:leader="dot" w:pos="8494"/>
            </w:tabs>
            <w:rPr>
              <w:rFonts w:eastAsiaTheme="minorEastAsia"/>
              <w:noProof/>
              <w:lang w:eastAsia="pt-PT"/>
            </w:rPr>
          </w:pPr>
          <w:hyperlink w:anchor="_Toc354704904" w:history="1">
            <w:r w:rsidR="00664A6B" w:rsidRPr="00600FF1">
              <w:rPr>
                <w:rStyle w:val="Hyperlink"/>
                <w:noProof/>
                <w:lang w:val="en-US"/>
              </w:rPr>
              <w:t>3.35.</w:t>
            </w:r>
            <w:r w:rsidR="00664A6B">
              <w:rPr>
                <w:rFonts w:eastAsiaTheme="minorEastAsia"/>
                <w:noProof/>
                <w:lang w:eastAsia="pt-PT"/>
              </w:rPr>
              <w:tab/>
            </w:r>
            <w:r w:rsidR="00664A6B" w:rsidRPr="00600FF1">
              <w:rPr>
                <w:rStyle w:val="Hyperlink"/>
                <w:noProof/>
                <w:lang w:val="en-US"/>
              </w:rPr>
              <w:t>17TL-002: TaskList.DefaultSort</w:t>
            </w:r>
            <w:r w:rsidR="00664A6B">
              <w:rPr>
                <w:noProof/>
                <w:webHidden/>
              </w:rPr>
              <w:tab/>
            </w:r>
            <w:r w:rsidR="00664A6B">
              <w:rPr>
                <w:noProof/>
                <w:webHidden/>
              </w:rPr>
              <w:fldChar w:fldCharType="begin"/>
            </w:r>
            <w:r w:rsidR="00664A6B">
              <w:rPr>
                <w:noProof/>
                <w:webHidden/>
              </w:rPr>
              <w:instrText xml:space="preserve"> PAGEREF _Toc354704904 \h </w:instrText>
            </w:r>
            <w:r w:rsidR="00664A6B">
              <w:rPr>
                <w:noProof/>
                <w:webHidden/>
              </w:rPr>
            </w:r>
            <w:r w:rsidR="00664A6B">
              <w:rPr>
                <w:noProof/>
                <w:webHidden/>
              </w:rPr>
              <w:fldChar w:fldCharType="separate"/>
            </w:r>
            <w:r w:rsidR="00664A6B">
              <w:rPr>
                <w:noProof/>
                <w:webHidden/>
              </w:rPr>
              <w:t>20</w:t>
            </w:r>
            <w:r w:rsidR="00664A6B">
              <w:rPr>
                <w:noProof/>
                <w:webHidden/>
              </w:rPr>
              <w:fldChar w:fldCharType="end"/>
            </w:r>
          </w:hyperlink>
        </w:p>
        <w:p w14:paraId="4DDC1210" w14:textId="77777777" w:rsidR="00664A6B" w:rsidRDefault="00804B00">
          <w:pPr>
            <w:pStyle w:val="TOC1"/>
            <w:tabs>
              <w:tab w:val="left" w:pos="720"/>
              <w:tab w:val="right" w:leader="dot" w:pos="8494"/>
            </w:tabs>
            <w:rPr>
              <w:rFonts w:eastAsiaTheme="minorEastAsia"/>
              <w:noProof/>
              <w:lang w:eastAsia="pt-PT"/>
            </w:rPr>
          </w:pPr>
          <w:hyperlink w:anchor="_Toc354704905" w:history="1">
            <w:r w:rsidR="00664A6B" w:rsidRPr="00600FF1">
              <w:rPr>
                <w:rStyle w:val="Hyperlink"/>
                <w:noProof/>
                <w:lang w:val="en-US"/>
              </w:rPr>
              <w:t>3.36.</w:t>
            </w:r>
            <w:r w:rsidR="00664A6B">
              <w:rPr>
                <w:rFonts w:eastAsiaTheme="minorEastAsia"/>
                <w:noProof/>
                <w:lang w:eastAsia="pt-PT"/>
              </w:rPr>
              <w:tab/>
            </w:r>
            <w:r w:rsidR="00664A6B" w:rsidRPr="00600FF1">
              <w:rPr>
                <w:rStyle w:val="Hyperlink"/>
                <w:noProof/>
                <w:lang w:val="en-US"/>
              </w:rPr>
              <w:t>17TL-003: TaskList.DefaultSort.CurrentTask</w:t>
            </w:r>
            <w:r w:rsidR="00664A6B">
              <w:rPr>
                <w:noProof/>
                <w:webHidden/>
              </w:rPr>
              <w:tab/>
            </w:r>
            <w:r w:rsidR="00664A6B">
              <w:rPr>
                <w:noProof/>
                <w:webHidden/>
              </w:rPr>
              <w:fldChar w:fldCharType="begin"/>
            </w:r>
            <w:r w:rsidR="00664A6B">
              <w:rPr>
                <w:noProof/>
                <w:webHidden/>
              </w:rPr>
              <w:instrText xml:space="preserve"> PAGEREF _Toc354704905 \h </w:instrText>
            </w:r>
            <w:r w:rsidR="00664A6B">
              <w:rPr>
                <w:noProof/>
                <w:webHidden/>
              </w:rPr>
            </w:r>
            <w:r w:rsidR="00664A6B">
              <w:rPr>
                <w:noProof/>
                <w:webHidden/>
              </w:rPr>
              <w:fldChar w:fldCharType="separate"/>
            </w:r>
            <w:r w:rsidR="00664A6B">
              <w:rPr>
                <w:noProof/>
                <w:webHidden/>
              </w:rPr>
              <w:t>21</w:t>
            </w:r>
            <w:r w:rsidR="00664A6B">
              <w:rPr>
                <w:noProof/>
                <w:webHidden/>
              </w:rPr>
              <w:fldChar w:fldCharType="end"/>
            </w:r>
          </w:hyperlink>
        </w:p>
        <w:p w14:paraId="0EADBDBE" w14:textId="77777777" w:rsidR="00664A6B" w:rsidRDefault="00804B00">
          <w:pPr>
            <w:pStyle w:val="TOC1"/>
            <w:tabs>
              <w:tab w:val="left" w:pos="720"/>
              <w:tab w:val="right" w:leader="dot" w:pos="8494"/>
            </w:tabs>
            <w:rPr>
              <w:rFonts w:eastAsiaTheme="minorEastAsia"/>
              <w:noProof/>
              <w:lang w:eastAsia="pt-PT"/>
            </w:rPr>
          </w:pPr>
          <w:hyperlink w:anchor="_Toc354704906" w:history="1">
            <w:r w:rsidR="00664A6B" w:rsidRPr="00600FF1">
              <w:rPr>
                <w:rStyle w:val="Hyperlink"/>
                <w:noProof/>
                <w:lang w:val="en-US"/>
              </w:rPr>
              <w:t>3.37.</w:t>
            </w:r>
            <w:r w:rsidR="00664A6B">
              <w:rPr>
                <w:rFonts w:eastAsiaTheme="minorEastAsia"/>
                <w:noProof/>
                <w:lang w:eastAsia="pt-PT"/>
              </w:rPr>
              <w:tab/>
            </w:r>
            <w:r w:rsidR="00664A6B" w:rsidRPr="00600FF1">
              <w:rPr>
                <w:rStyle w:val="Hyperlink"/>
                <w:noProof/>
                <w:lang w:val="en-US"/>
              </w:rPr>
              <w:t>17TL-004: TaskList.Sort</w:t>
            </w:r>
            <w:r w:rsidR="00664A6B">
              <w:rPr>
                <w:noProof/>
                <w:webHidden/>
              </w:rPr>
              <w:tab/>
            </w:r>
            <w:r w:rsidR="00664A6B">
              <w:rPr>
                <w:noProof/>
                <w:webHidden/>
              </w:rPr>
              <w:fldChar w:fldCharType="begin"/>
            </w:r>
            <w:r w:rsidR="00664A6B">
              <w:rPr>
                <w:noProof/>
                <w:webHidden/>
              </w:rPr>
              <w:instrText xml:space="preserve"> PAGEREF _Toc354704906 \h </w:instrText>
            </w:r>
            <w:r w:rsidR="00664A6B">
              <w:rPr>
                <w:noProof/>
                <w:webHidden/>
              </w:rPr>
            </w:r>
            <w:r w:rsidR="00664A6B">
              <w:rPr>
                <w:noProof/>
                <w:webHidden/>
              </w:rPr>
              <w:fldChar w:fldCharType="separate"/>
            </w:r>
            <w:r w:rsidR="00664A6B">
              <w:rPr>
                <w:noProof/>
                <w:webHidden/>
              </w:rPr>
              <w:t>21</w:t>
            </w:r>
            <w:r w:rsidR="00664A6B">
              <w:rPr>
                <w:noProof/>
                <w:webHidden/>
              </w:rPr>
              <w:fldChar w:fldCharType="end"/>
            </w:r>
          </w:hyperlink>
        </w:p>
        <w:p w14:paraId="3A54D1E7" w14:textId="77777777" w:rsidR="00664A6B" w:rsidRDefault="00804B00">
          <w:pPr>
            <w:pStyle w:val="TOC1"/>
            <w:tabs>
              <w:tab w:val="left" w:pos="720"/>
              <w:tab w:val="right" w:leader="dot" w:pos="8494"/>
            </w:tabs>
            <w:rPr>
              <w:rFonts w:eastAsiaTheme="minorEastAsia"/>
              <w:noProof/>
              <w:lang w:eastAsia="pt-PT"/>
            </w:rPr>
          </w:pPr>
          <w:hyperlink w:anchor="_Toc354704907" w:history="1">
            <w:r w:rsidR="00664A6B" w:rsidRPr="00600FF1">
              <w:rPr>
                <w:rStyle w:val="Hyperlink"/>
                <w:noProof/>
                <w:lang w:val="en-US"/>
              </w:rPr>
              <w:t>3.38.</w:t>
            </w:r>
            <w:r w:rsidR="00664A6B">
              <w:rPr>
                <w:rFonts w:eastAsiaTheme="minorEastAsia"/>
                <w:noProof/>
                <w:lang w:eastAsia="pt-PT"/>
              </w:rPr>
              <w:tab/>
            </w:r>
            <w:r w:rsidR="00664A6B" w:rsidRPr="00600FF1">
              <w:rPr>
                <w:rStyle w:val="Hyperlink"/>
                <w:noProof/>
                <w:lang w:val="en-US"/>
              </w:rPr>
              <w:t>17TL-005: TaskList.TotalTime</w:t>
            </w:r>
            <w:r w:rsidR="00664A6B">
              <w:rPr>
                <w:noProof/>
                <w:webHidden/>
              </w:rPr>
              <w:tab/>
            </w:r>
            <w:r w:rsidR="00664A6B">
              <w:rPr>
                <w:noProof/>
                <w:webHidden/>
              </w:rPr>
              <w:fldChar w:fldCharType="begin"/>
            </w:r>
            <w:r w:rsidR="00664A6B">
              <w:rPr>
                <w:noProof/>
                <w:webHidden/>
              </w:rPr>
              <w:instrText xml:space="preserve"> PAGEREF _Toc354704907 \h </w:instrText>
            </w:r>
            <w:r w:rsidR="00664A6B">
              <w:rPr>
                <w:noProof/>
                <w:webHidden/>
              </w:rPr>
            </w:r>
            <w:r w:rsidR="00664A6B">
              <w:rPr>
                <w:noProof/>
                <w:webHidden/>
              </w:rPr>
              <w:fldChar w:fldCharType="separate"/>
            </w:r>
            <w:r w:rsidR="00664A6B">
              <w:rPr>
                <w:noProof/>
                <w:webHidden/>
              </w:rPr>
              <w:t>21</w:t>
            </w:r>
            <w:r w:rsidR="00664A6B">
              <w:rPr>
                <w:noProof/>
                <w:webHidden/>
              </w:rPr>
              <w:fldChar w:fldCharType="end"/>
            </w:r>
          </w:hyperlink>
        </w:p>
        <w:p w14:paraId="63056761" w14:textId="77777777" w:rsidR="00664A6B" w:rsidRDefault="00804B00">
          <w:pPr>
            <w:pStyle w:val="TOC1"/>
            <w:tabs>
              <w:tab w:val="left" w:pos="720"/>
              <w:tab w:val="right" w:leader="dot" w:pos="8494"/>
            </w:tabs>
            <w:rPr>
              <w:rFonts w:eastAsiaTheme="minorEastAsia"/>
              <w:noProof/>
              <w:lang w:eastAsia="pt-PT"/>
            </w:rPr>
          </w:pPr>
          <w:hyperlink w:anchor="_Toc354704908" w:history="1">
            <w:r w:rsidR="00664A6B" w:rsidRPr="00600FF1">
              <w:rPr>
                <w:rStyle w:val="Hyperlink"/>
                <w:noProof/>
                <w:lang w:val="en-US"/>
              </w:rPr>
              <w:t>3.39.</w:t>
            </w:r>
            <w:r w:rsidR="00664A6B">
              <w:rPr>
                <w:rFonts w:eastAsiaTheme="minorEastAsia"/>
                <w:noProof/>
                <w:lang w:eastAsia="pt-PT"/>
              </w:rPr>
              <w:tab/>
            </w:r>
            <w:r w:rsidR="00664A6B" w:rsidRPr="00600FF1">
              <w:rPr>
                <w:rStyle w:val="Hyperlink"/>
                <w:noProof/>
                <w:lang w:val="en-US"/>
              </w:rPr>
              <w:t>17TL-006: TaskList.Today</w:t>
            </w:r>
            <w:r w:rsidR="00664A6B">
              <w:rPr>
                <w:noProof/>
                <w:webHidden/>
              </w:rPr>
              <w:tab/>
            </w:r>
            <w:r w:rsidR="00664A6B">
              <w:rPr>
                <w:noProof/>
                <w:webHidden/>
              </w:rPr>
              <w:fldChar w:fldCharType="begin"/>
            </w:r>
            <w:r w:rsidR="00664A6B">
              <w:rPr>
                <w:noProof/>
                <w:webHidden/>
              </w:rPr>
              <w:instrText xml:space="preserve"> PAGEREF _Toc354704908 \h </w:instrText>
            </w:r>
            <w:r w:rsidR="00664A6B">
              <w:rPr>
                <w:noProof/>
                <w:webHidden/>
              </w:rPr>
            </w:r>
            <w:r w:rsidR="00664A6B">
              <w:rPr>
                <w:noProof/>
                <w:webHidden/>
              </w:rPr>
              <w:fldChar w:fldCharType="separate"/>
            </w:r>
            <w:r w:rsidR="00664A6B">
              <w:rPr>
                <w:noProof/>
                <w:webHidden/>
              </w:rPr>
              <w:t>21</w:t>
            </w:r>
            <w:r w:rsidR="00664A6B">
              <w:rPr>
                <w:noProof/>
                <w:webHidden/>
              </w:rPr>
              <w:fldChar w:fldCharType="end"/>
            </w:r>
          </w:hyperlink>
        </w:p>
        <w:p w14:paraId="615BD39F" w14:textId="77777777" w:rsidR="00664A6B" w:rsidRDefault="00804B00">
          <w:pPr>
            <w:pStyle w:val="TOC1"/>
            <w:tabs>
              <w:tab w:val="left" w:pos="720"/>
              <w:tab w:val="right" w:leader="dot" w:pos="8494"/>
            </w:tabs>
            <w:rPr>
              <w:rFonts w:eastAsiaTheme="minorEastAsia"/>
              <w:noProof/>
              <w:lang w:eastAsia="pt-PT"/>
            </w:rPr>
          </w:pPr>
          <w:hyperlink w:anchor="_Toc354704909" w:history="1">
            <w:r w:rsidR="00664A6B" w:rsidRPr="00600FF1">
              <w:rPr>
                <w:rStyle w:val="Hyperlink"/>
                <w:noProof/>
                <w:lang w:val="en-US"/>
              </w:rPr>
              <w:t>3.40.</w:t>
            </w:r>
            <w:r w:rsidR="00664A6B">
              <w:rPr>
                <w:rFonts w:eastAsiaTheme="minorEastAsia"/>
                <w:noProof/>
                <w:lang w:eastAsia="pt-PT"/>
              </w:rPr>
              <w:tab/>
            </w:r>
            <w:r w:rsidR="00664A6B" w:rsidRPr="00600FF1">
              <w:rPr>
                <w:rStyle w:val="Hyperlink"/>
                <w:noProof/>
                <w:lang w:val="en-US"/>
              </w:rPr>
              <w:t>17TL-007: TaskList.StopDate</w:t>
            </w:r>
            <w:r w:rsidR="00664A6B">
              <w:rPr>
                <w:noProof/>
                <w:webHidden/>
              </w:rPr>
              <w:tab/>
            </w:r>
            <w:r w:rsidR="00664A6B">
              <w:rPr>
                <w:noProof/>
                <w:webHidden/>
              </w:rPr>
              <w:fldChar w:fldCharType="begin"/>
            </w:r>
            <w:r w:rsidR="00664A6B">
              <w:rPr>
                <w:noProof/>
                <w:webHidden/>
              </w:rPr>
              <w:instrText xml:space="preserve"> PAGEREF _Toc354704909 \h </w:instrText>
            </w:r>
            <w:r w:rsidR="00664A6B">
              <w:rPr>
                <w:noProof/>
                <w:webHidden/>
              </w:rPr>
            </w:r>
            <w:r w:rsidR="00664A6B">
              <w:rPr>
                <w:noProof/>
                <w:webHidden/>
              </w:rPr>
              <w:fldChar w:fldCharType="separate"/>
            </w:r>
            <w:r w:rsidR="00664A6B">
              <w:rPr>
                <w:noProof/>
                <w:webHidden/>
              </w:rPr>
              <w:t>22</w:t>
            </w:r>
            <w:r w:rsidR="00664A6B">
              <w:rPr>
                <w:noProof/>
                <w:webHidden/>
              </w:rPr>
              <w:fldChar w:fldCharType="end"/>
            </w:r>
          </w:hyperlink>
        </w:p>
        <w:p w14:paraId="1AD25D5F" w14:textId="77777777" w:rsidR="00664A6B" w:rsidRDefault="00804B00">
          <w:pPr>
            <w:pStyle w:val="TOC1"/>
            <w:tabs>
              <w:tab w:val="left" w:pos="720"/>
              <w:tab w:val="right" w:leader="dot" w:pos="8494"/>
            </w:tabs>
            <w:rPr>
              <w:rFonts w:eastAsiaTheme="minorEastAsia"/>
              <w:noProof/>
              <w:lang w:eastAsia="pt-PT"/>
            </w:rPr>
          </w:pPr>
          <w:hyperlink w:anchor="_Toc354704910" w:history="1">
            <w:r w:rsidR="00664A6B" w:rsidRPr="00600FF1">
              <w:rPr>
                <w:rStyle w:val="Hyperlink"/>
                <w:noProof/>
                <w:lang w:val="en-US"/>
              </w:rPr>
              <w:t>3.41.</w:t>
            </w:r>
            <w:r w:rsidR="00664A6B">
              <w:rPr>
                <w:rFonts w:eastAsiaTheme="minorEastAsia"/>
                <w:noProof/>
                <w:lang w:eastAsia="pt-PT"/>
              </w:rPr>
              <w:tab/>
            </w:r>
            <w:r w:rsidR="00664A6B" w:rsidRPr="00600FF1">
              <w:rPr>
                <w:rStyle w:val="Hyperlink"/>
                <w:noProof/>
                <w:lang w:val="en-US"/>
              </w:rPr>
              <w:t>17TL-008: TaskList.Actions</w:t>
            </w:r>
            <w:r w:rsidR="00664A6B">
              <w:rPr>
                <w:noProof/>
                <w:webHidden/>
              </w:rPr>
              <w:tab/>
            </w:r>
            <w:r w:rsidR="00664A6B">
              <w:rPr>
                <w:noProof/>
                <w:webHidden/>
              </w:rPr>
              <w:fldChar w:fldCharType="begin"/>
            </w:r>
            <w:r w:rsidR="00664A6B">
              <w:rPr>
                <w:noProof/>
                <w:webHidden/>
              </w:rPr>
              <w:instrText xml:space="preserve"> PAGEREF _Toc354704910 \h </w:instrText>
            </w:r>
            <w:r w:rsidR="00664A6B">
              <w:rPr>
                <w:noProof/>
                <w:webHidden/>
              </w:rPr>
            </w:r>
            <w:r w:rsidR="00664A6B">
              <w:rPr>
                <w:noProof/>
                <w:webHidden/>
              </w:rPr>
              <w:fldChar w:fldCharType="separate"/>
            </w:r>
            <w:r w:rsidR="00664A6B">
              <w:rPr>
                <w:noProof/>
                <w:webHidden/>
              </w:rPr>
              <w:t>22</w:t>
            </w:r>
            <w:r w:rsidR="00664A6B">
              <w:rPr>
                <w:noProof/>
                <w:webHidden/>
              </w:rPr>
              <w:fldChar w:fldCharType="end"/>
            </w:r>
          </w:hyperlink>
        </w:p>
        <w:p w14:paraId="1354BA7D" w14:textId="77777777" w:rsidR="00664A6B" w:rsidRDefault="00804B00">
          <w:pPr>
            <w:pStyle w:val="TOC1"/>
            <w:tabs>
              <w:tab w:val="left" w:pos="540"/>
              <w:tab w:val="right" w:leader="dot" w:pos="8494"/>
            </w:tabs>
            <w:rPr>
              <w:rFonts w:eastAsiaTheme="minorEastAsia"/>
              <w:noProof/>
              <w:lang w:eastAsia="pt-PT"/>
            </w:rPr>
          </w:pPr>
          <w:hyperlink w:anchor="_Toc354704911" w:history="1">
            <w:r w:rsidR="00664A6B" w:rsidRPr="00600FF1">
              <w:rPr>
                <w:rStyle w:val="Hyperlink"/>
                <w:noProof/>
                <w:lang w:val="en-US"/>
              </w:rPr>
              <w:t>4.</w:t>
            </w:r>
            <w:r w:rsidR="00664A6B">
              <w:rPr>
                <w:rFonts w:eastAsiaTheme="minorEastAsia"/>
                <w:noProof/>
                <w:lang w:eastAsia="pt-PT"/>
              </w:rPr>
              <w:tab/>
            </w:r>
            <w:r w:rsidR="00664A6B" w:rsidRPr="00600FF1">
              <w:rPr>
                <w:rStyle w:val="Hyperlink"/>
                <w:noProof/>
                <w:lang w:val="en-US"/>
              </w:rPr>
              <w:t>Interface Requirements</w:t>
            </w:r>
            <w:r w:rsidR="00664A6B">
              <w:rPr>
                <w:noProof/>
                <w:webHidden/>
              </w:rPr>
              <w:tab/>
            </w:r>
            <w:r w:rsidR="00664A6B">
              <w:rPr>
                <w:noProof/>
                <w:webHidden/>
              </w:rPr>
              <w:fldChar w:fldCharType="begin"/>
            </w:r>
            <w:r w:rsidR="00664A6B">
              <w:rPr>
                <w:noProof/>
                <w:webHidden/>
              </w:rPr>
              <w:instrText xml:space="preserve"> PAGEREF _Toc354704911 \h </w:instrText>
            </w:r>
            <w:r w:rsidR="00664A6B">
              <w:rPr>
                <w:noProof/>
                <w:webHidden/>
              </w:rPr>
            </w:r>
            <w:r w:rsidR="00664A6B">
              <w:rPr>
                <w:noProof/>
                <w:webHidden/>
              </w:rPr>
              <w:fldChar w:fldCharType="separate"/>
            </w:r>
            <w:r w:rsidR="00664A6B">
              <w:rPr>
                <w:noProof/>
                <w:webHidden/>
              </w:rPr>
              <w:t>23</w:t>
            </w:r>
            <w:r w:rsidR="00664A6B">
              <w:rPr>
                <w:noProof/>
                <w:webHidden/>
              </w:rPr>
              <w:fldChar w:fldCharType="end"/>
            </w:r>
          </w:hyperlink>
        </w:p>
        <w:p w14:paraId="348310FF" w14:textId="77777777" w:rsidR="00664A6B" w:rsidRDefault="00804B00">
          <w:pPr>
            <w:pStyle w:val="TOC1"/>
            <w:tabs>
              <w:tab w:val="left" w:pos="720"/>
              <w:tab w:val="right" w:leader="dot" w:pos="8494"/>
            </w:tabs>
            <w:rPr>
              <w:rFonts w:eastAsiaTheme="minorEastAsia"/>
              <w:noProof/>
              <w:lang w:eastAsia="pt-PT"/>
            </w:rPr>
          </w:pPr>
          <w:hyperlink w:anchor="_Toc354704912" w:history="1">
            <w:r w:rsidR="00664A6B" w:rsidRPr="00600FF1">
              <w:rPr>
                <w:rStyle w:val="Hyperlink"/>
                <w:noProof/>
                <w:lang w:val="en-US"/>
              </w:rPr>
              <w:t>4.1.</w:t>
            </w:r>
            <w:r w:rsidR="00664A6B">
              <w:rPr>
                <w:rFonts w:eastAsiaTheme="minorEastAsia"/>
                <w:noProof/>
                <w:lang w:eastAsia="pt-PT"/>
              </w:rPr>
              <w:tab/>
            </w:r>
            <w:r w:rsidR="00664A6B" w:rsidRPr="00600FF1">
              <w:rPr>
                <w:rStyle w:val="Hyperlink"/>
                <w:noProof/>
                <w:lang w:val="en-US"/>
              </w:rPr>
              <w:t>UI-001: MainWindow</w:t>
            </w:r>
            <w:r w:rsidR="00664A6B">
              <w:rPr>
                <w:noProof/>
                <w:webHidden/>
              </w:rPr>
              <w:tab/>
            </w:r>
            <w:r w:rsidR="00664A6B">
              <w:rPr>
                <w:noProof/>
                <w:webHidden/>
              </w:rPr>
              <w:fldChar w:fldCharType="begin"/>
            </w:r>
            <w:r w:rsidR="00664A6B">
              <w:rPr>
                <w:noProof/>
                <w:webHidden/>
              </w:rPr>
              <w:instrText xml:space="preserve"> PAGEREF _Toc354704912 \h </w:instrText>
            </w:r>
            <w:r w:rsidR="00664A6B">
              <w:rPr>
                <w:noProof/>
                <w:webHidden/>
              </w:rPr>
            </w:r>
            <w:r w:rsidR="00664A6B">
              <w:rPr>
                <w:noProof/>
                <w:webHidden/>
              </w:rPr>
              <w:fldChar w:fldCharType="separate"/>
            </w:r>
            <w:r w:rsidR="00664A6B">
              <w:rPr>
                <w:noProof/>
                <w:webHidden/>
              </w:rPr>
              <w:t>23</w:t>
            </w:r>
            <w:r w:rsidR="00664A6B">
              <w:rPr>
                <w:noProof/>
                <w:webHidden/>
              </w:rPr>
              <w:fldChar w:fldCharType="end"/>
            </w:r>
          </w:hyperlink>
        </w:p>
        <w:p w14:paraId="232FDA55" w14:textId="77777777" w:rsidR="00664A6B" w:rsidRDefault="00804B00">
          <w:pPr>
            <w:pStyle w:val="TOC1"/>
            <w:tabs>
              <w:tab w:val="left" w:pos="720"/>
              <w:tab w:val="right" w:leader="dot" w:pos="8494"/>
            </w:tabs>
            <w:rPr>
              <w:rFonts w:eastAsiaTheme="minorEastAsia"/>
              <w:noProof/>
              <w:lang w:eastAsia="pt-PT"/>
            </w:rPr>
          </w:pPr>
          <w:hyperlink w:anchor="_Toc354704913" w:history="1">
            <w:r w:rsidR="00664A6B" w:rsidRPr="00600FF1">
              <w:rPr>
                <w:rStyle w:val="Hyperlink"/>
                <w:noProof/>
                <w:lang w:val="en-US"/>
              </w:rPr>
              <w:t>4.2.</w:t>
            </w:r>
            <w:r w:rsidR="00664A6B">
              <w:rPr>
                <w:rFonts w:eastAsiaTheme="minorEastAsia"/>
                <w:noProof/>
                <w:lang w:eastAsia="pt-PT"/>
              </w:rPr>
              <w:tab/>
            </w:r>
            <w:r w:rsidR="00664A6B" w:rsidRPr="00600FF1">
              <w:rPr>
                <w:rStyle w:val="Hyperlink"/>
                <w:noProof/>
                <w:lang w:val="en-US"/>
              </w:rPr>
              <w:t>UI-002: Buttons that are always active</w:t>
            </w:r>
            <w:r w:rsidR="00664A6B">
              <w:rPr>
                <w:noProof/>
                <w:webHidden/>
              </w:rPr>
              <w:tab/>
            </w:r>
            <w:r w:rsidR="00664A6B">
              <w:rPr>
                <w:noProof/>
                <w:webHidden/>
              </w:rPr>
              <w:fldChar w:fldCharType="begin"/>
            </w:r>
            <w:r w:rsidR="00664A6B">
              <w:rPr>
                <w:noProof/>
                <w:webHidden/>
              </w:rPr>
              <w:instrText xml:space="preserve"> PAGEREF _Toc354704913 \h </w:instrText>
            </w:r>
            <w:r w:rsidR="00664A6B">
              <w:rPr>
                <w:noProof/>
                <w:webHidden/>
              </w:rPr>
            </w:r>
            <w:r w:rsidR="00664A6B">
              <w:rPr>
                <w:noProof/>
                <w:webHidden/>
              </w:rPr>
              <w:fldChar w:fldCharType="separate"/>
            </w:r>
            <w:r w:rsidR="00664A6B">
              <w:rPr>
                <w:noProof/>
                <w:webHidden/>
              </w:rPr>
              <w:t>23</w:t>
            </w:r>
            <w:r w:rsidR="00664A6B">
              <w:rPr>
                <w:noProof/>
                <w:webHidden/>
              </w:rPr>
              <w:fldChar w:fldCharType="end"/>
            </w:r>
          </w:hyperlink>
        </w:p>
        <w:p w14:paraId="7DD7C498" w14:textId="77777777" w:rsidR="00664A6B" w:rsidRDefault="00804B00">
          <w:pPr>
            <w:pStyle w:val="TOC1"/>
            <w:tabs>
              <w:tab w:val="left" w:pos="720"/>
              <w:tab w:val="right" w:leader="dot" w:pos="8494"/>
            </w:tabs>
            <w:rPr>
              <w:rFonts w:eastAsiaTheme="minorEastAsia"/>
              <w:noProof/>
              <w:lang w:eastAsia="pt-PT"/>
            </w:rPr>
          </w:pPr>
          <w:hyperlink w:anchor="_Toc354704914" w:history="1">
            <w:r w:rsidR="00664A6B" w:rsidRPr="00600FF1">
              <w:rPr>
                <w:rStyle w:val="Hyperlink"/>
                <w:noProof/>
                <w:lang w:val="en-US"/>
              </w:rPr>
              <w:t>4.3.</w:t>
            </w:r>
            <w:r w:rsidR="00664A6B">
              <w:rPr>
                <w:rFonts w:eastAsiaTheme="minorEastAsia"/>
                <w:noProof/>
                <w:lang w:eastAsia="pt-PT"/>
              </w:rPr>
              <w:tab/>
            </w:r>
            <w:r w:rsidR="00664A6B" w:rsidRPr="00600FF1">
              <w:rPr>
                <w:rStyle w:val="Hyperlink"/>
                <w:noProof/>
                <w:lang w:val="en-US"/>
              </w:rPr>
              <w:t>UI-003: Expand list button</w:t>
            </w:r>
            <w:r w:rsidR="00664A6B">
              <w:rPr>
                <w:noProof/>
                <w:webHidden/>
              </w:rPr>
              <w:tab/>
            </w:r>
            <w:r w:rsidR="00664A6B">
              <w:rPr>
                <w:noProof/>
                <w:webHidden/>
              </w:rPr>
              <w:fldChar w:fldCharType="begin"/>
            </w:r>
            <w:r w:rsidR="00664A6B">
              <w:rPr>
                <w:noProof/>
                <w:webHidden/>
              </w:rPr>
              <w:instrText xml:space="preserve"> PAGEREF _Toc354704914 \h </w:instrText>
            </w:r>
            <w:r w:rsidR="00664A6B">
              <w:rPr>
                <w:noProof/>
                <w:webHidden/>
              </w:rPr>
            </w:r>
            <w:r w:rsidR="00664A6B">
              <w:rPr>
                <w:noProof/>
                <w:webHidden/>
              </w:rPr>
              <w:fldChar w:fldCharType="separate"/>
            </w:r>
            <w:r w:rsidR="00664A6B">
              <w:rPr>
                <w:noProof/>
                <w:webHidden/>
              </w:rPr>
              <w:t>23</w:t>
            </w:r>
            <w:r w:rsidR="00664A6B">
              <w:rPr>
                <w:noProof/>
                <w:webHidden/>
              </w:rPr>
              <w:fldChar w:fldCharType="end"/>
            </w:r>
          </w:hyperlink>
        </w:p>
        <w:p w14:paraId="599DF3A1" w14:textId="77777777" w:rsidR="00664A6B" w:rsidRDefault="00804B00">
          <w:pPr>
            <w:pStyle w:val="TOC1"/>
            <w:tabs>
              <w:tab w:val="left" w:pos="720"/>
              <w:tab w:val="right" w:leader="dot" w:pos="8494"/>
            </w:tabs>
            <w:rPr>
              <w:rFonts w:eastAsiaTheme="minorEastAsia"/>
              <w:noProof/>
              <w:lang w:eastAsia="pt-PT"/>
            </w:rPr>
          </w:pPr>
          <w:hyperlink w:anchor="_Toc354704915" w:history="1">
            <w:r w:rsidR="00664A6B" w:rsidRPr="00600FF1">
              <w:rPr>
                <w:rStyle w:val="Hyperlink"/>
                <w:noProof/>
                <w:lang w:val="en-US"/>
              </w:rPr>
              <w:t>4.4.</w:t>
            </w:r>
            <w:r w:rsidR="00664A6B">
              <w:rPr>
                <w:rFonts w:eastAsiaTheme="minorEastAsia"/>
                <w:noProof/>
                <w:lang w:eastAsia="pt-PT"/>
              </w:rPr>
              <w:tab/>
            </w:r>
            <w:r w:rsidR="00664A6B" w:rsidRPr="00600FF1">
              <w:rPr>
                <w:rStyle w:val="Hyperlink"/>
                <w:noProof/>
                <w:lang w:val="en-US"/>
              </w:rPr>
              <w:t>UI-004: TextBox filled with a new task name</w:t>
            </w:r>
            <w:r w:rsidR="00664A6B">
              <w:rPr>
                <w:noProof/>
                <w:webHidden/>
              </w:rPr>
              <w:tab/>
            </w:r>
            <w:r w:rsidR="00664A6B">
              <w:rPr>
                <w:noProof/>
                <w:webHidden/>
              </w:rPr>
              <w:fldChar w:fldCharType="begin"/>
            </w:r>
            <w:r w:rsidR="00664A6B">
              <w:rPr>
                <w:noProof/>
                <w:webHidden/>
              </w:rPr>
              <w:instrText xml:space="preserve"> PAGEREF _Toc354704915 \h </w:instrText>
            </w:r>
            <w:r w:rsidR="00664A6B">
              <w:rPr>
                <w:noProof/>
                <w:webHidden/>
              </w:rPr>
            </w:r>
            <w:r w:rsidR="00664A6B">
              <w:rPr>
                <w:noProof/>
                <w:webHidden/>
              </w:rPr>
              <w:fldChar w:fldCharType="separate"/>
            </w:r>
            <w:r w:rsidR="00664A6B">
              <w:rPr>
                <w:noProof/>
                <w:webHidden/>
              </w:rPr>
              <w:t>24</w:t>
            </w:r>
            <w:r w:rsidR="00664A6B">
              <w:rPr>
                <w:noProof/>
                <w:webHidden/>
              </w:rPr>
              <w:fldChar w:fldCharType="end"/>
            </w:r>
          </w:hyperlink>
        </w:p>
        <w:p w14:paraId="1B983D6F" w14:textId="3A262B35" w:rsidR="00664A6B" w:rsidRDefault="00804B00">
          <w:pPr>
            <w:pStyle w:val="TOC1"/>
            <w:tabs>
              <w:tab w:val="left" w:pos="720"/>
              <w:tab w:val="right" w:leader="dot" w:pos="8494"/>
            </w:tabs>
            <w:rPr>
              <w:rFonts w:eastAsiaTheme="minorEastAsia"/>
              <w:noProof/>
              <w:lang w:eastAsia="pt-PT"/>
            </w:rPr>
          </w:pPr>
          <w:r>
            <w:fldChar w:fldCharType="begin"/>
          </w:r>
          <w:r>
            <w:instrText xml:space="preserve"> HYPERLINK \l "_Toc354704916" </w:instrText>
          </w:r>
          <w:r>
            <w:fldChar w:fldCharType="separate"/>
          </w:r>
          <w:r w:rsidR="00664A6B" w:rsidRPr="00600FF1">
            <w:rPr>
              <w:rStyle w:val="Hyperlink"/>
              <w:noProof/>
              <w:lang w:val="en-US"/>
            </w:rPr>
            <w:t>4.5.</w:t>
          </w:r>
          <w:r w:rsidR="00664A6B">
            <w:rPr>
              <w:rFonts w:eastAsiaTheme="minorEastAsia"/>
              <w:noProof/>
              <w:lang w:eastAsia="pt-PT"/>
            </w:rPr>
            <w:tab/>
          </w:r>
          <w:r w:rsidR="00664A6B" w:rsidRPr="00600FF1">
            <w:rPr>
              <w:rStyle w:val="Hyperlink"/>
              <w:noProof/>
              <w:lang w:val="en-US"/>
            </w:rPr>
            <w:t xml:space="preserve">UI-005: TextBox filled with </w:t>
          </w:r>
          <w:del w:id="0" w:author="Carla Silva Machado" w:date="2013-04-26T12:00:00Z">
            <w:r w:rsidR="00664A6B" w:rsidRPr="00600FF1" w:rsidDel="002E6AF2">
              <w:rPr>
                <w:rStyle w:val="Hyperlink"/>
                <w:noProof/>
                <w:lang w:val="en-US"/>
              </w:rPr>
              <w:delText>existance</w:delText>
            </w:r>
          </w:del>
          <w:ins w:id="1" w:author="Carla Silva Machado" w:date="2013-04-26T12:00:00Z">
            <w:r w:rsidR="002E6AF2">
              <w:rPr>
                <w:rStyle w:val="Hyperlink"/>
                <w:noProof/>
                <w:lang w:val="en-US"/>
              </w:rPr>
              <w:t>Existence</w:t>
            </w:r>
          </w:ins>
          <w:r w:rsidR="00664A6B" w:rsidRPr="00600FF1">
            <w:rPr>
              <w:rStyle w:val="Hyperlink"/>
              <w:noProof/>
              <w:lang w:val="en-US"/>
            </w:rPr>
            <w:t xml:space="preserve"> task name</w:t>
          </w:r>
          <w:r w:rsidR="00664A6B">
            <w:rPr>
              <w:noProof/>
              <w:webHidden/>
            </w:rPr>
            <w:tab/>
          </w:r>
          <w:r w:rsidR="00664A6B">
            <w:rPr>
              <w:noProof/>
              <w:webHidden/>
            </w:rPr>
            <w:fldChar w:fldCharType="begin"/>
          </w:r>
          <w:r w:rsidR="00664A6B">
            <w:rPr>
              <w:noProof/>
              <w:webHidden/>
            </w:rPr>
            <w:instrText xml:space="preserve"> PAGEREF _Toc354704916 \h </w:instrText>
          </w:r>
          <w:r w:rsidR="00664A6B">
            <w:rPr>
              <w:noProof/>
              <w:webHidden/>
            </w:rPr>
          </w:r>
          <w:r w:rsidR="00664A6B">
            <w:rPr>
              <w:noProof/>
              <w:webHidden/>
            </w:rPr>
            <w:fldChar w:fldCharType="separate"/>
          </w:r>
          <w:r w:rsidR="00664A6B">
            <w:rPr>
              <w:noProof/>
              <w:webHidden/>
            </w:rPr>
            <w:t>24</w:t>
          </w:r>
          <w:r w:rsidR="00664A6B">
            <w:rPr>
              <w:noProof/>
              <w:webHidden/>
            </w:rPr>
            <w:fldChar w:fldCharType="end"/>
          </w:r>
          <w:r>
            <w:rPr>
              <w:noProof/>
            </w:rPr>
            <w:fldChar w:fldCharType="end"/>
          </w:r>
        </w:p>
        <w:p w14:paraId="3A798BEA" w14:textId="77777777" w:rsidR="00664A6B" w:rsidRDefault="00804B00">
          <w:pPr>
            <w:pStyle w:val="TOC1"/>
            <w:tabs>
              <w:tab w:val="left" w:pos="720"/>
              <w:tab w:val="right" w:leader="dot" w:pos="8494"/>
            </w:tabs>
            <w:rPr>
              <w:rFonts w:eastAsiaTheme="minorEastAsia"/>
              <w:noProof/>
              <w:lang w:eastAsia="pt-PT"/>
            </w:rPr>
          </w:pPr>
          <w:hyperlink w:anchor="_Toc354704917" w:history="1">
            <w:r w:rsidR="00664A6B" w:rsidRPr="00600FF1">
              <w:rPr>
                <w:rStyle w:val="Hyperlink"/>
                <w:noProof/>
                <w:lang w:val="en-US"/>
              </w:rPr>
              <w:t>4.6.</w:t>
            </w:r>
            <w:r w:rsidR="00664A6B">
              <w:rPr>
                <w:rFonts w:eastAsiaTheme="minorEastAsia"/>
                <w:noProof/>
                <w:lang w:eastAsia="pt-PT"/>
              </w:rPr>
              <w:tab/>
            </w:r>
            <w:r w:rsidR="00664A6B" w:rsidRPr="00600FF1">
              <w:rPr>
                <w:rStyle w:val="Hyperlink"/>
                <w:noProof/>
                <w:lang w:val="en-US"/>
              </w:rPr>
              <w:t>UI-006: TextBox with running task</w:t>
            </w:r>
            <w:r w:rsidR="00664A6B">
              <w:rPr>
                <w:noProof/>
                <w:webHidden/>
              </w:rPr>
              <w:tab/>
            </w:r>
            <w:r w:rsidR="00664A6B">
              <w:rPr>
                <w:noProof/>
                <w:webHidden/>
              </w:rPr>
              <w:fldChar w:fldCharType="begin"/>
            </w:r>
            <w:r w:rsidR="00664A6B">
              <w:rPr>
                <w:noProof/>
                <w:webHidden/>
              </w:rPr>
              <w:instrText xml:space="preserve"> PAGEREF _Toc354704917 \h </w:instrText>
            </w:r>
            <w:r w:rsidR="00664A6B">
              <w:rPr>
                <w:noProof/>
                <w:webHidden/>
              </w:rPr>
            </w:r>
            <w:r w:rsidR="00664A6B">
              <w:rPr>
                <w:noProof/>
                <w:webHidden/>
              </w:rPr>
              <w:fldChar w:fldCharType="separate"/>
            </w:r>
            <w:r w:rsidR="00664A6B">
              <w:rPr>
                <w:noProof/>
                <w:webHidden/>
              </w:rPr>
              <w:t>24</w:t>
            </w:r>
            <w:r w:rsidR="00664A6B">
              <w:rPr>
                <w:noProof/>
                <w:webHidden/>
              </w:rPr>
              <w:fldChar w:fldCharType="end"/>
            </w:r>
          </w:hyperlink>
        </w:p>
        <w:p w14:paraId="63F95983" w14:textId="77777777" w:rsidR="00664A6B" w:rsidRDefault="00804B00">
          <w:pPr>
            <w:pStyle w:val="TOC1"/>
            <w:tabs>
              <w:tab w:val="left" w:pos="720"/>
              <w:tab w:val="right" w:leader="dot" w:pos="8494"/>
            </w:tabs>
            <w:rPr>
              <w:rFonts w:eastAsiaTheme="minorEastAsia"/>
              <w:noProof/>
              <w:lang w:eastAsia="pt-PT"/>
            </w:rPr>
          </w:pPr>
          <w:hyperlink w:anchor="_Toc354704918" w:history="1">
            <w:r w:rsidR="00664A6B" w:rsidRPr="00600FF1">
              <w:rPr>
                <w:rStyle w:val="Hyperlink"/>
                <w:noProof/>
                <w:lang w:val="en-US"/>
              </w:rPr>
              <w:t>4.7.</w:t>
            </w:r>
            <w:r w:rsidR="00664A6B">
              <w:rPr>
                <w:rFonts w:eastAsiaTheme="minorEastAsia"/>
                <w:noProof/>
                <w:lang w:eastAsia="pt-PT"/>
              </w:rPr>
              <w:tab/>
            </w:r>
            <w:r w:rsidR="00664A6B" w:rsidRPr="00600FF1">
              <w:rPr>
                <w:rStyle w:val="Hyperlink"/>
                <w:noProof/>
                <w:lang w:val="en-US"/>
              </w:rPr>
              <w:t>UI-007: Clicking in view details button</w:t>
            </w:r>
            <w:r w:rsidR="00664A6B">
              <w:rPr>
                <w:noProof/>
                <w:webHidden/>
              </w:rPr>
              <w:tab/>
            </w:r>
            <w:r w:rsidR="00664A6B">
              <w:rPr>
                <w:noProof/>
                <w:webHidden/>
              </w:rPr>
              <w:fldChar w:fldCharType="begin"/>
            </w:r>
            <w:r w:rsidR="00664A6B">
              <w:rPr>
                <w:noProof/>
                <w:webHidden/>
              </w:rPr>
              <w:instrText xml:space="preserve"> PAGEREF _Toc354704918 \h </w:instrText>
            </w:r>
            <w:r w:rsidR="00664A6B">
              <w:rPr>
                <w:noProof/>
                <w:webHidden/>
              </w:rPr>
            </w:r>
            <w:r w:rsidR="00664A6B">
              <w:rPr>
                <w:noProof/>
                <w:webHidden/>
              </w:rPr>
              <w:fldChar w:fldCharType="separate"/>
            </w:r>
            <w:r w:rsidR="00664A6B">
              <w:rPr>
                <w:noProof/>
                <w:webHidden/>
              </w:rPr>
              <w:t>24</w:t>
            </w:r>
            <w:r w:rsidR="00664A6B">
              <w:rPr>
                <w:noProof/>
                <w:webHidden/>
              </w:rPr>
              <w:fldChar w:fldCharType="end"/>
            </w:r>
          </w:hyperlink>
        </w:p>
        <w:p w14:paraId="6FEBD7B2" w14:textId="77777777" w:rsidR="00664A6B" w:rsidRDefault="00804B00">
          <w:pPr>
            <w:pStyle w:val="TOC1"/>
            <w:tabs>
              <w:tab w:val="left" w:pos="720"/>
              <w:tab w:val="right" w:leader="dot" w:pos="8494"/>
            </w:tabs>
            <w:rPr>
              <w:rFonts w:eastAsiaTheme="minorEastAsia"/>
              <w:noProof/>
              <w:lang w:eastAsia="pt-PT"/>
            </w:rPr>
          </w:pPr>
          <w:hyperlink w:anchor="_Toc354704919" w:history="1">
            <w:r w:rsidR="00664A6B" w:rsidRPr="00600FF1">
              <w:rPr>
                <w:rStyle w:val="Hyperlink"/>
                <w:noProof/>
                <w:lang w:val="en-US"/>
              </w:rPr>
              <w:t>4.8.</w:t>
            </w:r>
            <w:r w:rsidR="00664A6B">
              <w:rPr>
                <w:rFonts w:eastAsiaTheme="minorEastAsia"/>
                <w:noProof/>
                <w:lang w:eastAsia="pt-PT"/>
              </w:rPr>
              <w:tab/>
            </w:r>
            <w:r w:rsidR="00664A6B" w:rsidRPr="00600FF1">
              <w:rPr>
                <w:rStyle w:val="Hyperlink"/>
                <w:noProof/>
                <w:lang w:val="en-US"/>
              </w:rPr>
              <w:t>UI-008: Clicking in edit button</w:t>
            </w:r>
            <w:r w:rsidR="00664A6B">
              <w:rPr>
                <w:noProof/>
                <w:webHidden/>
              </w:rPr>
              <w:tab/>
            </w:r>
            <w:r w:rsidR="00664A6B">
              <w:rPr>
                <w:noProof/>
                <w:webHidden/>
              </w:rPr>
              <w:fldChar w:fldCharType="begin"/>
            </w:r>
            <w:r w:rsidR="00664A6B">
              <w:rPr>
                <w:noProof/>
                <w:webHidden/>
              </w:rPr>
              <w:instrText xml:space="preserve"> PAGEREF _Toc354704919 \h </w:instrText>
            </w:r>
            <w:r w:rsidR="00664A6B">
              <w:rPr>
                <w:noProof/>
                <w:webHidden/>
              </w:rPr>
            </w:r>
            <w:r w:rsidR="00664A6B">
              <w:rPr>
                <w:noProof/>
                <w:webHidden/>
              </w:rPr>
              <w:fldChar w:fldCharType="separate"/>
            </w:r>
            <w:r w:rsidR="00664A6B">
              <w:rPr>
                <w:noProof/>
                <w:webHidden/>
              </w:rPr>
              <w:t>25</w:t>
            </w:r>
            <w:r w:rsidR="00664A6B">
              <w:rPr>
                <w:noProof/>
                <w:webHidden/>
              </w:rPr>
              <w:fldChar w:fldCharType="end"/>
            </w:r>
          </w:hyperlink>
        </w:p>
        <w:p w14:paraId="45BEB117" w14:textId="77777777" w:rsidR="00664A6B" w:rsidRDefault="00804B00">
          <w:pPr>
            <w:pStyle w:val="TOC1"/>
            <w:tabs>
              <w:tab w:val="left" w:pos="720"/>
              <w:tab w:val="right" w:leader="dot" w:pos="8494"/>
            </w:tabs>
            <w:rPr>
              <w:rFonts w:eastAsiaTheme="minorEastAsia"/>
              <w:noProof/>
              <w:lang w:eastAsia="pt-PT"/>
            </w:rPr>
          </w:pPr>
          <w:hyperlink w:anchor="_Toc354704920" w:history="1">
            <w:r w:rsidR="00664A6B" w:rsidRPr="00600FF1">
              <w:rPr>
                <w:rStyle w:val="Hyperlink"/>
                <w:noProof/>
                <w:lang w:val="en-US"/>
              </w:rPr>
              <w:t>4.9.</w:t>
            </w:r>
            <w:r w:rsidR="00664A6B">
              <w:rPr>
                <w:rFonts w:eastAsiaTheme="minorEastAsia"/>
                <w:noProof/>
                <w:lang w:eastAsia="pt-PT"/>
              </w:rPr>
              <w:tab/>
            </w:r>
            <w:r w:rsidR="00664A6B" w:rsidRPr="00600FF1">
              <w:rPr>
                <w:rStyle w:val="Hyperlink"/>
                <w:noProof/>
                <w:lang w:val="en-US"/>
              </w:rPr>
              <w:t>UI-009: Clicking in configuration button</w:t>
            </w:r>
            <w:r w:rsidR="00664A6B">
              <w:rPr>
                <w:noProof/>
                <w:webHidden/>
              </w:rPr>
              <w:tab/>
            </w:r>
            <w:r w:rsidR="00664A6B">
              <w:rPr>
                <w:noProof/>
                <w:webHidden/>
              </w:rPr>
              <w:fldChar w:fldCharType="begin"/>
            </w:r>
            <w:r w:rsidR="00664A6B">
              <w:rPr>
                <w:noProof/>
                <w:webHidden/>
              </w:rPr>
              <w:instrText xml:space="preserve"> PAGEREF _Toc354704920 \h </w:instrText>
            </w:r>
            <w:r w:rsidR="00664A6B">
              <w:rPr>
                <w:noProof/>
                <w:webHidden/>
              </w:rPr>
            </w:r>
            <w:r w:rsidR="00664A6B">
              <w:rPr>
                <w:noProof/>
                <w:webHidden/>
              </w:rPr>
              <w:fldChar w:fldCharType="separate"/>
            </w:r>
            <w:r w:rsidR="00664A6B">
              <w:rPr>
                <w:noProof/>
                <w:webHidden/>
              </w:rPr>
              <w:t>25</w:t>
            </w:r>
            <w:r w:rsidR="00664A6B">
              <w:rPr>
                <w:noProof/>
                <w:webHidden/>
              </w:rPr>
              <w:fldChar w:fldCharType="end"/>
            </w:r>
          </w:hyperlink>
        </w:p>
        <w:p w14:paraId="3F9C88B6" w14:textId="77777777" w:rsidR="00664A6B" w:rsidRDefault="00804B00">
          <w:pPr>
            <w:pStyle w:val="TOC1"/>
            <w:tabs>
              <w:tab w:val="left" w:pos="540"/>
              <w:tab w:val="right" w:leader="dot" w:pos="8494"/>
            </w:tabs>
            <w:rPr>
              <w:rFonts w:eastAsiaTheme="minorEastAsia"/>
              <w:noProof/>
              <w:lang w:eastAsia="pt-PT"/>
            </w:rPr>
          </w:pPr>
          <w:hyperlink w:anchor="_Toc354704921" w:history="1">
            <w:r w:rsidR="00664A6B" w:rsidRPr="00600FF1">
              <w:rPr>
                <w:rStyle w:val="Hyperlink"/>
                <w:noProof/>
                <w:lang w:val="en-US"/>
              </w:rPr>
              <w:t>5.</w:t>
            </w:r>
            <w:r w:rsidR="00664A6B">
              <w:rPr>
                <w:rFonts w:eastAsiaTheme="minorEastAsia"/>
                <w:noProof/>
                <w:lang w:eastAsia="pt-PT"/>
              </w:rPr>
              <w:tab/>
            </w:r>
            <w:r w:rsidR="00664A6B" w:rsidRPr="00600FF1">
              <w:rPr>
                <w:rStyle w:val="Hyperlink"/>
                <w:noProof/>
                <w:lang w:val="en-US"/>
              </w:rPr>
              <w:t>Performance Requirements</w:t>
            </w:r>
            <w:r w:rsidR="00664A6B">
              <w:rPr>
                <w:noProof/>
                <w:webHidden/>
              </w:rPr>
              <w:tab/>
            </w:r>
            <w:r w:rsidR="00664A6B">
              <w:rPr>
                <w:noProof/>
                <w:webHidden/>
              </w:rPr>
              <w:fldChar w:fldCharType="begin"/>
            </w:r>
            <w:r w:rsidR="00664A6B">
              <w:rPr>
                <w:noProof/>
                <w:webHidden/>
              </w:rPr>
              <w:instrText xml:space="preserve"> PAGEREF _Toc354704921 \h </w:instrText>
            </w:r>
            <w:r w:rsidR="00664A6B">
              <w:rPr>
                <w:noProof/>
                <w:webHidden/>
              </w:rPr>
            </w:r>
            <w:r w:rsidR="00664A6B">
              <w:rPr>
                <w:noProof/>
                <w:webHidden/>
              </w:rPr>
              <w:fldChar w:fldCharType="separate"/>
            </w:r>
            <w:r w:rsidR="00664A6B">
              <w:rPr>
                <w:noProof/>
                <w:webHidden/>
              </w:rPr>
              <w:t>26</w:t>
            </w:r>
            <w:r w:rsidR="00664A6B">
              <w:rPr>
                <w:noProof/>
                <w:webHidden/>
              </w:rPr>
              <w:fldChar w:fldCharType="end"/>
            </w:r>
          </w:hyperlink>
        </w:p>
        <w:p w14:paraId="73358149" w14:textId="77777777" w:rsidR="00664A6B" w:rsidRDefault="00804B00">
          <w:pPr>
            <w:pStyle w:val="TOC1"/>
            <w:tabs>
              <w:tab w:val="left" w:pos="720"/>
              <w:tab w:val="right" w:leader="dot" w:pos="8494"/>
            </w:tabs>
            <w:rPr>
              <w:rFonts w:eastAsiaTheme="minorEastAsia"/>
              <w:noProof/>
              <w:lang w:eastAsia="pt-PT"/>
            </w:rPr>
          </w:pPr>
          <w:hyperlink w:anchor="_Toc354704922" w:history="1">
            <w:r w:rsidR="00664A6B" w:rsidRPr="00600FF1">
              <w:rPr>
                <w:rStyle w:val="Hyperlink"/>
                <w:noProof/>
                <w:lang w:val="en-US"/>
              </w:rPr>
              <w:t>5.1.</w:t>
            </w:r>
            <w:r w:rsidR="00664A6B">
              <w:rPr>
                <w:rFonts w:eastAsiaTheme="minorEastAsia"/>
                <w:noProof/>
                <w:lang w:eastAsia="pt-PT"/>
              </w:rPr>
              <w:tab/>
            </w:r>
            <w:r w:rsidR="00664A6B" w:rsidRPr="00600FF1">
              <w:rPr>
                <w:rStyle w:val="Hyperlink"/>
                <w:noProof/>
                <w:lang w:val="en-US"/>
              </w:rPr>
              <w:t>PR-001: Startup of the application</w:t>
            </w:r>
            <w:r w:rsidR="00664A6B">
              <w:rPr>
                <w:noProof/>
                <w:webHidden/>
              </w:rPr>
              <w:tab/>
            </w:r>
            <w:r w:rsidR="00664A6B">
              <w:rPr>
                <w:noProof/>
                <w:webHidden/>
              </w:rPr>
              <w:fldChar w:fldCharType="begin"/>
            </w:r>
            <w:r w:rsidR="00664A6B">
              <w:rPr>
                <w:noProof/>
                <w:webHidden/>
              </w:rPr>
              <w:instrText xml:space="preserve"> PAGEREF _Toc354704922 \h </w:instrText>
            </w:r>
            <w:r w:rsidR="00664A6B">
              <w:rPr>
                <w:noProof/>
                <w:webHidden/>
              </w:rPr>
            </w:r>
            <w:r w:rsidR="00664A6B">
              <w:rPr>
                <w:noProof/>
                <w:webHidden/>
              </w:rPr>
              <w:fldChar w:fldCharType="separate"/>
            </w:r>
            <w:r w:rsidR="00664A6B">
              <w:rPr>
                <w:noProof/>
                <w:webHidden/>
              </w:rPr>
              <w:t>26</w:t>
            </w:r>
            <w:r w:rsidR="00664A6B">
              <w:rPr>
                <w:noProof/>
                <w:webHidden/>
              </w:rPr>
              <w:fldChar w:fldCharType="end"/>
            </w:r>
          </w:hyperlink>
        </w:p>
        <w:p w14:paraId="66ADBF2F" w14:textId="77777777" w:rsidR="00664A6B" w:rsidRDefault="00804B00">
          <w:pPr>
            <w:pStyle w:val="TOC1"/>
            <w:tabs>
              <w:tab w:val="left" w:pos="720"/>
              <w:tab w:val="right" w:leader="dot" w:pos="8494"/>
            </w:tabs>
            <w:rPr>
              <w:rFonts w:eastAsiaTheme="minorEastAsia"/>
              <w:noProof/>
              <w:lang w:eastAsia="pt-PT"/>
            </w:rPr>
          </w:pPr>
          <w:hyperlink w:anchor="_Toc354704923" w:history="1">
            <w:r w:rsidR="00664A6B" w:rsidRPr="00600FF1">
              <w:rPr>
                <w:rStyle w:val="Hyperlink"/>
                <w:noProof/>
                <w:lang w:val="en-US"/>
              </w:rPr>
              <w:t>5.2.</w:t>
            </w:r>
            <w:r w:rsidR="00664A6B">
              <w:rPr>
                <w:rFonts w:eastAsiaTheme="minorEastAsia"/>
                <w:noProof/>
                <w:lang w:eastAsia="pt-PT"/>
              </w:rPr>
              <w:tab/>
            </w:r>
            <w:r w:rsidR="00664A6B" w:rsidRPr="00600FF1">
              <w:rPr>
                <w:rStyle w:val="Hyperlink"/>
                <w:noProof/>
                <w:lang w:val="en-US"/>
              </w:rPr>
              <w:t>PR-002: Transition time</w:t>
            </w:r>
            <w:r w:rsidR="00664A6B">
              <w:rPr>
                <w:noProof/>
                <w:webHidden/>
              </w:rPr>
              <w:tab/>
            </w:r>
            <w:r w:rsidR="00664A6B">
              <w:rPr>
                <w:noProof/>
                <w:webHidden/>
              </w:rPr>
              <w:fldChar w:fldCharType="begin"/>
            </w:r>
            <w:r w:rsidR="00664A6B">
              <w:rPr>
                <w:noProof/>
                <w:webHidden/>
              </w:rPr>
              <w:instrText xml:space="preserve"> PAGEREF _Toc354704923 \h </w:instrText>
            </w:r>
            <w:r w:rsidR="00664A6B">
              <w:rPr>
                <w:noProof/>
                <w:webHidden/>
              </w:rPr>
            </w:r>
            <w:r w:rsidR="00664A6B">
              <w:rPr>
                <w:noProof/>
                <w:webHidden/>
              </w:rPr>
              <w:fldChar w:fldCharType="separate"/>
            </w:r>
            <w:r w:rsidR="00664A6B">
              <w:rPr>
                <w:noProof/>
                <w:webHidden/>
              </w:rPr>
              <w:t>26</w:t>
            </w:r>
            <w:r w:rsidR="00664A6B">
              <w:rPr>
                <w:noProof/>
                <w:webHidden/>
              </w:rPr>
              <w:fldChar w:fldCharType="end"/>
            </w:r>
          </w:hyperlink>
        </w:p>
        <w:p w14:paraId="328C5D0B" w14:textId="77777777" w:rsidR="00664A6B" w:rsidRDefault="00804B00">
          <w:pPr>
            <w:pStyle w:val="TOC1"/>
            <w:tabs>
              <w:tab w:val="right" w:leader="dot" w:pos="8494"/>
            </w:tabs>
            <w:rPr>
              <w:rFonts w:eastAsiaTheme="minorEastAsia"/>
              <w:noProof/>
              <w:lang w:eastAsia="pt-PT"/>
            </w:rPr>
          </w:pPr>
          <w:hyperlink w:anchor="_Toc354704924" w:history="1">
            <w:r w:rsidR="00664A6B" w:rsidRPr="00600FF1">
              <w:rPr>
                <w:rStyle w:val="Hyperlink"/>
                <w:noProof/>
                <w:lang w:val="en-US"/>
              </w:rPr>
              <w:t>Appendix A: Data Dictionary</w:t>
            </w:r>
            <w:r w:rsidR="00664A6B">
              <w:rPr>
                <w:noProof/>
                <w:webHidden/>
              </w:rPr>
              <w:tab/>
            </w:r>
            <w:r w:rsidR="00664A6B">
              <w:rPr>
                <w:noProof/>
                <w:webHidden/>
              </w:rPr>
              <w:fldChar w:fldCharType="begin"/>
            </w:r>
            <w:r w:rsidR="00664A6B">
              <w:rPr>
                <w:noProof/>
                <w:webHidden/>
              </w:rPr>
              <w:instrText xml:space="preserve"> PAGEREF _Toc354704924 \h </w:instrText>
            </w:r>
            <w:r w:rsidR="00664A6B">
              <w:rPr>
                <w:noProof/>
                <w:webHidden/>
              </w:rPr>
            </w:r>
            <w:r w:rsidR="00664A6B">
              <w:rPr>
                <w:noProof/>
                <w:webHidden/>
              </w:rPr>
              <w:fldChar w:fldCharType="separate"/>
            </w:r>
            <w:r w:rsidR="00664A6B">
              <w:rPr>
                <w:noProof/>
                <w:webHidden/>
              </w:rPr>
              <w:t>27</w:t>
            </w:r>
            <w:r w:rsidR="00664A6B">
              <w:rPr>
                <w:noProof/>
                <w:webHidden/>
              </w:rPr>
              <w:fldChar w:fldCharType="end"/>
            </w:r>
          </w:hyperlink>
        </w:p>
        <w:p w14:paraId="4DDA4936" w14:textId="77777777" w:rsidR="00664A6B" w:rsidRDefault="00804B00">
          <w:pPr>
            <w:pStyle w:val="TOC1"/>
            <w:tabs>
              <w:tab w:val="left" w:pos="540"/>
              <w:tab w:val="right" w:leader="dot" w:pos="8494"/>
            </w:tabs>
            <w:rPr>
              <w:rFonts w:eastAsiaTheme="minorEastAsia"/>
              <w:noProof/>
              <w:lang w:eastAsia="pt-PT"/>
            </w:rPr>
          </w:pPr>
          <w:hyperlink w:anchor="_Toc354704925" w:history="1">
            <w:r w:rsidR="00664A6B" w:rsidRPr="00600FF1">
              <w:rPr>
                <w:rStyle w:val="Hyperlink"/>
                <w:noProof/>
                <w:lang w:val="en-US"/>
              </w:rPr>
              <w:t>6.</w:t>
            </w:r>
            <w:r w:rsidR="00664A6B">
              <w:rPr>
                <w:rFonts w:eastAsiaTheme="minorEastAsia"/>
                <w:noProof/>
                <w:lang w:eastAsia="pt-PT"/>
              </w:rPr>
              <w:tab/>
            </w:r>
            <w:r w:rsidR="00664A6B" w:rsidRPr="00600FF1">
              <w:rPr>
                <w:rStyle w:val="Hyperlink"/>
                <w:noProof/>
                <w:lang w:val="en-US"/>
              </w:rPr>
              <w:t>Definitions</w:t>
            </w:r>
            <w:r w:rsidR="00664A6B">
              <w:rPr>
                <w:noProof/>
                <w:webHidden/>
              </w:rPr>
              <w:tab/>
            </w:r>
            <w:r w:rsidR="00664A6B">
              <w:rPr>
                <w:noProof/>
                <w:webHidden/>
              </w:rPr>
              <w:fldChar w:fldCharType="begin"/>
            </w:r>
            <w:r w:rsidR="00664A6B">
              <w:rPr>
                <w:noProof/>
                <w:webHidden/>
              </w:rPr>
              <w:instrText xml:space="preserve"> PAGEREF _Toc354704925 \h </w:instrText>
            </w:r>
            <w:r w:rsidR="00664A6B">
              <w:rPr>
                <w:noProof/>
                <w:webHidden/>
              </w:rPr>
            </w:r>
            <w:r w:rsidR="00664A6B">
              <w:rPr>
                <w:noProof/>
                <w:webHidden/>
              </w:rPr>
              <w:fldChar w:fldCharType="separate"/>
            </w:r>
            <w:r w:rsidR="00664A6B">
              <w:rPr>
                <w:noProof/>
                <w:webHidden/>
              </w:rPr>
              <w:t>27</w:t>
            </w:r>
            <w:r w:rsidR="00664A6B">
              <w:rPr>
                <w:noProof/>
                <w:webHidden/>
              </w:rPr>
              <w:fldChar w:fldCharType="end"/>
            </w:r>
          </w:hyperlink>
        </w:p>
        <w:p w14:paraId="117E252B" w14:textId="77777777" w:rsidR="00906D0A" w:rsidRPr="00F24CA6" w:rsidRDefault="00CF6984">
          <w:r w:rsidRPr="00895D61">
            <w:rPr>
              <w:lang w:val="en-US"/>
            </w:rPr>
            <w:fldChar w:fldCharType="end"/>
          </w:r>
        </w:p>
      </w:sdtContent>
    </w:sdt>
    <w:p w14:paraId="2F6498B8" w14:textId="77777777" w:rsidR="00906D0A" w:rsidRPr="005E28AC" w:rsidRDefault="004630B1">
      <w:pPr>
        <w:rPr>
          <w:lang w:val="en-GB"/>
        </w:rPr>
      </w:pPr>
      <w:r w:rsidRPr="005E28AC">
        <w:rPr>
          <w:rFonts w:asciiTheme="majorHAnsi" w:eastAsiaTheme="majorEastAsia" w:hAnsiTheme="majorHAnsi" w:cstheme="majorBidi"/>
          <w:b/>
          <w:bCs/>
          <w:color w:val="365F91" w:themeColor="accent1" w:themeShade="BF"/>
          <w:sz w:val="28"/>
          <w:szCs w:val="28"/>
          <w:lang w:val="en-GB"/>
        </w:rPr>
        <w:t>Images</w:t>
      </w:r>
    </w:p>
    <w:p w14:paraId="7A8B3F50" w14:textId="77777777" w:rsidR="005763E8" w:rsidRDefault="00CF6984">
      <w:pPr>
        <w:pStyle w:val="TableofFigures"/>
        <w:tabs>
          <w:tab w:val="right" w:leader="dot" w:pos="8494"/>
        </w:tabs>
        <w:rPr>
          <w:rFonts w:eastAsiaTheme="minorEastAsia"/>
          <w:noProof/>
          <w:lang w:eastAsia="pt-PT"/>
        </w:rPr>
      </w:pPr>
      <w:r w:rsidRPr="00895D61">
        <w:rPr>
          <w:lang w:val="en-US"/>
        </w:rPr>
        <w:fldChar w:fldCharType="begin"/>
      </w:r>
      <w:r w:rsidR="00906D0A" w:rsidRPr="005E28AC">
        <w:rPr>
          <w:lang w:val="en-GB"/>
        </w:rPr>
        <w:instrText xml:space="preserve"> TOC \h \z \c "Figure" </w:instrText>
      </w:r>
      <w:r w:rsidRPr="00895D61">
        <w:rPr>
          <w:lang w:val="en-US"/>
        </w:rPr>
        <w:fldChar w:fldCharType="separate"/>
      </w:r>
      <w:hyperlink w:anchor="_Toc354703520" w:history="1">
        <w:r w:rsidR="005763E8" w:rsidRPr="00217339">
          <w:rPr>
            <w:rStyle w:val="Hyperlink"/>
            <w:noProof/>
            <w:lang w:val="en-US"/>
          </w:rPr>
          <w:t>Figure 1: Use Case Diagram</w:t>
        </w:r>
        <w:r w:rsidR="005763E8">
          <w:rPr>
            <w:noProof/>
            <w:webHidden/>
          </w:rPr>
          <w:tab/>
        </w:r>
        <w:r w:rsidR="005763E8">
          <w:rPr>
            <w:noProof/>
            <w:webHidden/>
          </w:rPr>
          <w:fldChar w:fldCharType="begin"/>
        </w:r>
        <w:r w:rsidR="005763E8">
          <w:rPr>
            <w:noProof/>
            <w:webHidden/>
          </w:rPr>
          <w:instrText xml:space="preserve"> PAGEREF _Toc354703520 \h </w:instrText>
        </w:r>
        <w:r w:rsidR="005763E8">
          <w:rPr>
            <w:noProof/>
            <w:webHidden/>
          </w:rPr>
        </w:r>
        <w:r w:rsidR="005763E8">
          <w:rPr>
            <w:noProof/>
            <w:webHidden/>
          </w:rPr>
          <w:fldChar w:fldCharType="separate"/>
        </w:r>
        <w:r w:rsidR="005763E8">
          <w:rPr>
            <w:noProof/>
            <w:webHidden/>
          </w:rPr>
          <w:t>2</w:t>
        </w:r>
        <w:r w:rsidR="005763E8">
          <w:rPr>
            <w:noProof/>
            <w:webHidden/>
          </w:rPr>
          <w:fldChar w:fldCharType="end"/>
        </w:r>
      </w:hyperlink>
    </w:p>
    <w:p w14:paraId="4143AA3A" w14:textId="7DCEC882" w:rsidR="00906D0A" w:rsidRPr="005E28AC" w:rsidRDefault="00CF6984">
      <w:pPr>
        <w:rPr>
          <w:lang w:val="en-GB"/>
        </w:rPr>
      </w:pPr>
      <w:r w:rsidRPr="00895D61">
        <w:rPr>
          <w:lang w:val="en-US"/>
        </w:rPr>
        <w:fldChar w:fldCharType="end"/>
      </w:r>
    </w:p>
    <w:p w14:paraId="5BE655AD" w14:textId="77777777" w:rsidR="00906D0A" w:rsidRPr="0014417A" w:rsidRDefault="004630B1">
      <w:pPr>
        <w:rPr>
          <w:lang w:val="en-US"/>
        </w:rPr>
      </w:pPr>
      <w:r w:rsidRPr="0014417A">
        <w:rPr>
          <w:rFonts w:asciiTheme="majorHAnsi" w:eastAsiaTheme="majorEastAsia" w:hAnsiTheme="majorHAnsi" w:cstheme="majorBidi"/>
          <w:b/>
          <w:bCs/>
          <w:color w:val="365F91" w:themeColor="accent1" w:themeShade="BF"/>
          <w:sz w:val="28"/>
          <w:szCs w:val="28"/>
          <w:lang w:val="en-US"/>
        </w:rPr>
        <w:t>Tables</w:t>
      </w:r>
    </w:p>
    <w:p w14:paraId="4C048A27" w14:textId="77777777" w:rsidR="005763E8" w:rsidRDefault="00CF6984">
      <w:pPr>
        <w:pStyle w:val="TableofFigur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703518" w:history="1">
        <w:r w:rsidR="005763E8" w:rsidRPr="00641F3A">
          <w:rPr>
            <w:rStyle w:val="Hyperlink"/>
            <w:noProof/>
            <w:lang w:val="en-US"/>
          </w:rPr>
          <w:t>Table 1: List of Contributors</w:t>
        </w:r>
        <w:r w:rsidR="005763E8">
          <w:rPr>
            <w:noProof/>
            <w:webHidden/>
          </w:rPr>
          <w:tab/>
        </w:r>
        <w:r w:rsidR="005763E8">
          <w:rPr>
            <w:noProof/>
            <w:webHidden/>
          </w:rPr>
          <w:fldChar w:fldCharType="begin"/>
        </w:r>
        <w:r w:rsidR="005763E8">
          <w:rPr>
            <w:noProof/>
            <w:webHidden/>
          </w:rPr>
          <w:instrText xml:space="preserve"> PAGEREF _Toc354703518 \h </w:instrText>
        </w:r>
        <w:r w:rsidR="005763E8">
          <w:rPr>
            <w:noProof/>
            <w:webHidden/>
          </w:rPr>
        </w:r>
        <w:r w:rsidR="005763E8">
          <w:rPr>
            <w:noProof/>
            <w:webHidden/>
          </w:rPr>
          <w:fldChar w:fldCharType="separate"/>
        </w:r>
        <w:r w:rsidR="005763E8">
          <w:rPr>
            <w:noProof/>
            <w:webHidden/>
          </w:rPr>
          <w:t>iv</w:t>
        </w:r>
        <w:r w:rsidR="005763E8">
          <w:rPr>
            <w:noProof/>
            <w:webHidden/>
          </w:rPr>
          <w:fldChar w:fldCharType="end"/>
        </w:r>
      </w:hyperlink>
    </w:p>
    <w:p w14:paraId="6534D62E" w14:textId="77777777" w:rsidR="005763E8" w:rsidRDefault="00804B00">
      <w:pPr>
        <w:pStyle w:val="TableofFigures"/>
        <w:tabs>
          <w:tab w:val="right" w:leader="dot" w:pos="8494"/>
        </w:tabs>
        <w:rPr>
          <w:rFonts w:eastAsiaTheme="minorEastAsia"/>
          <w:noProof/>
          <w:lang w:eastAsia="pt-PT"/>
        </w:rPr>
      </w:pPr>
      <w:hyperlink w:anchor="_Toc354703519" w:history="1">
        <w:r w:rsidR="005763E8" w:rsidRPr="00641F3A">
          <w:rPr>
            <w:rStyle w:val="Hyperlink"/>
            <w:noProof/>
            <w:lang w:val="en-US"/>
          </w:rPr>
          <w:t>Table 2: Version history</w:t>
        </w:r>
        <w:r w:rsidR="005763E8">
          <w:rPr>
            <w:noProof/>
            <w:webHidden/>
          </w:rPr>
          <w:tab/>
        </w:r>
        <w:r w:rsidR="005763E8">
          <w:rPr>
            <w:noProof/>
            <w:webHidden/>
          </w:rPr>
          <w:fldChar w:fldCharType="begin"/>
        </w:r>
        <w:r w:rsidR="005763E8">
          <w:rPr>
            <w:noProof/>
            <w:webHidden/>
          </w:rPr>
          <w:instrText xml:space="preserve"> PAGEREF _Toc354703519 \h </w:instrText>
        </w:r>
        <w:r w:rsidR="005763E8">
          <w:rPr>
            <w:noProof/>
            <w:webHidden/>
          </w:rPr>
        </w:r>
        <w:r w:rsidR="005763E8">
          <w:rPr>
            <w:noProof/>
            <w:webHidden/>
          </w:rPr>
          <w:fldChar w:fldCharType="separate"/>
        </w:r>
        <w:r w:rsidR="005763E8">
          <w:rPr>
            <w:noProof/>
            <w:webHidden/>
          </w:rPr>
          <w:t>iv</w:t>
        </w:r>
        <w:r w:rsidR="005763E8">
          <w:rPr>
            <w:noProof/>
            <w:webHidden/>
          </w:rPr>
          <w:fldChar w:fldCharType="end"/>
        </w:r>
      </w:hyperlink>
    </w:p>
    <w:p w14:paraId="416D4618" w14:textId="77777777" w:rsidR="00895D61" w:rsidRPr="00F24CA6" w:rsidRDefault="00CF6984">
      <w:r w:rsidRPr="00895D61">
        <w:rPr>
          <w:lang w:val="en-US"/>
        </w:rPr>
        <w:fldChar w:fldCharType="end"/>
      </w:r>
    </w:p>
    <w:p w14:paraId="1826D8C5" w14:textId="77777777" w:rsidR="00906D0A" w:rsidRPr="00F24CA6" w:rsidRDefault="00906D0A">
      <w:r w:rsidRPr="00F24CA6">
        <w:br w:type="page"/>
      </w:r>
    </w:p>
    <w:p w14:paraId="2556AD13" w14:textId="77777777" w:rsidR="00906D0A" w:rsidRDefault="00906D0A"/>
    <w:tbl>
      <w:tblPr>
        <w:tblStyle w:val="TableGrid"/>
        <w:tblW w:w="9606" w:type="dxa"/>
        <w:tblLayout w:type="fixed"/>
        <w:tblLook w:val="04A0" w:firstRow="1" w:lastRow="0" w:firstColumn="1" w:lastColumn="0" w:noHBand="0" w:noVBand="1"/>
      </w:tblPr>
      <w:tblGrid>
        <w:gridCol w:w="1809"/>
        <w:gridCol w:w="2127"/>
        <w:gridCol w:w="3675"/>
        <w:gridCol w:w="1995"/>
      </w:tblGrid>
      <w:tr w:rsidR="0071045A" w:rsidRPr="00895D61" w14:paraId="213BC14F" w14:textId="77777777" w:rsidTr="005763E8">
        <w:tc>
          <w:tcPr>
            <w:tcW w:w="9606" w:type="dxa"/>
            <w:gridSpan w:val="4"/>
          </w:tcPr>
          <w:p w14:paraId="093A6B87" w14:textId="224E37F7" w:rsidR="0071045A" w:rsidRPr="006623B7" w:rsidRDefault="0071045A" w:rsidP="00920AA6">
            <w:pPr>
              <w:rPr>
                <w:b/>
                <w:sz w:val="24"/>
                <w:szCs w:val="24"/>
                <w:lang w:val="en-US"/>
              </w:rPr>
            </w:pPr>
            <w:r w:rsidRPr="006623B7">
              <w:rPr>
                <w:b/>
                <w:sz w:val="24"/>
                <w:szCs w:val="24"/>
                <w:lang w:val="en-US"/>
              </w:rPr>
              <w:t>Authors and Contributors</w:t>
            </w:r>
          </w:p>
        </w:tc>
      </w:tr>
      <w:tr w:rsidR="0071045A" w:rsidRPr="00895D61" w14:paraId="68F04B62" w14:textId="77777777" w:rsidTr="005763E8">
        <w:tc>
          <w:tcPr>
            <w:tcW w:w="1809" w:type="dxa"/>
            <w:vAlign w:val="center"/>
          </w:tcPr>
          <w:p w14:paraId="0C73AE12" w14:textId="77777777" w:rsidR="0071045A" w:rsidRPr="006623B7" w:rsidRDefault="0071045A" w:rsidP="0071045A">
            <w:pPr>
              <w:jc w:val="center"/>
              <w:rPr>
                <w:b/>
                <w:sz w:val="24"/>
                <w:szCs w:val="24"/>
                <w:lang w:val="en-US"/>
              </w:rPr>
            </w:pPr>
            <w:r w:rsidRPr="006623B7">
              <w:rPr>
                <w:b/>
                <w:sz w:val="24"/>
                <w:szCs w:val="24"/>
                <w:lang w:val="en-US"/>
              </w:rPr>
              <w:t>Date</w:t>
            </w:r>
          </w:p>
        </w:tc>
        <w:tc>
          <w:tcPr>
            <w:tcW w:w="2127" w:type="dxa"/>
            <w:vAlign w:val="center"/>
          </w:tcPr>
          <w:p w14:paraId="4CE9AF1F" w14:textId="77777777" w:rsidR="0071045A" w:rsidRPr="006623B7" w:rsidRDefault="0071045A" w:rsidP="0071045A">
            <w:pPr>
              <w:jc w:val="center"/>
              <w:rPr>
                <w:b/>
                <w:sz w:val="24"/>
                <w:szCs w:val="24"/>
                <w:lang w:val="en-US"/>
              </w:rPr>
            </w:pPr>
            <w:r w:rsidRPr="006623B7">
              <w:rPr>
                <w:b/>
                <w:sz w:val="24"/>
                <w:szCs w:val="24"/>
                <w:lang w:val="en-US"/>
              </w:rPr>
              <w:t>Name</w:t>
            </w:r>
          </w:p>
        </w:tc>
        <w:tc>
          <w:tcPr>
            <w:tcW w:w="3675" w:type="dxa"/>
            <w:vAlign w:val="center"/>
          </w:tcPr>
          <w:p w14:paraId="3BF01626" w14:textId="77777777" w:rsidR="0071045A" w:rsidRPr="006623B7" w:rsidRDefault="0071045A" w:rsidP="0071045A">
            <w:pPr>
              <w:jc w:val="center"/>
              <w:rPr>
                <w:b/>
                <w:sz w:val="24"/>
                <w:szCs w:val="24"/>
                <w:lang w:val="en-US"/>
              </w:rPr>
            </w:pPr>
            <w:r w:rsidRPr="006623B7">
              <w:rPr>
                <w:b/>
                <w:sz w:val="24"/>
                <w:szCs w:val="24"/>
                <w:lang w:val="en-US"/>
              </w:rPr>
              <w:t>Contacts</w:t>
            </w:r>
          </w:p>
        </w:tc>
        <w:tc>
          <w:tcPr>
            <w:tcW w:w="1995" w:type="dxa"/>
            <w:vAlign w:val="center"/>
          </w:tcPr>
          <w:p w14:paraId="048E7A23"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5A360E" w:rsidRPr="00895D61" w14:paraId="66862962" w14:textId="77777777" w:rsidTr="005763E8">
        <w:tc>
          <w:tcPr>
            <w:tcW w:w="1809" w:type="dxa"/>
            <w:vMerge w:val="restart"/>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7EF2EDEC" w14:textId="775E605B" w:rsidR="005A360E" w:rsidRPr="00895D61" w:rsidRDefault="005A360E" w:rsidP="0071045A">
                <w:pPr>
                  <w:pStyle w:val="NoSpacing"/>
                  <w:jc w:val="center"/>
                  <w:rPr>
                    <w:rFonts w:eastAsiaTheme="minorHAnsi"/>
                    <w:color w:val="4F81BD" w:themeColor="accent1"/>
                    <w:lang w:val="en-US"/>
                  </w:rPr>
                </w:pPr>
                <w:r>
                  <w:t>25-04-2013</w:t>
                </w:r>
              </w:p>
            </w:sdtContent>
          </w:sdt>
          <w:p w14:paraId="6588D10E" w14:textId="7B99E935" w:rsidR="005A360E" w:rsidRPr="00895D61" w:rsidRDefault="005A360E" w:rsidP="005A360E">
            <w:pPr>
              <w:pStyle w:val="NoSpacing"/>
              <w:rPr>
                <w:rFonts w:eastAsiaTheme="minorHAnsi"/>
                <w:color w:val="4F81BD" w:themeColor="accent1"/>
                <w:lang w:val="en-US"/>
              </w:rPr>
            </w:pPr>
          </w:p>
        </w:tc>
        <w:tc>
          <w:tcPr>
            <w:tcW w:w="2127" w:type="dxa"/>
            <w:vAlign w:val="center"/>
          </w:tcPr>
          <w:p w14:paraId="4CC8F9DA" w14:textId="77777777" w:rsidR="005A360E" w:rsidRPr="00895D61" w:rsidRDefault="005A360E"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3675" w:type="dxa"/>
            <w:vAlign w:val="center"/>
          </w:tcPr>
          <w:p w14:paraId="5525EC06" w14:textId="77777777" w:rsidR="005A360E" w:rsidRPr="00895D61" w:rsidRDefault="005A360E" w:rsidP="00382832">
            <w:pPr>
              <w:jc w:val="center"/>
              <w:rPr>
                <w:lang w:val="en-US"/>
              </w:rPr>
            </w:pPr>
            <w:r>
              <w:rPr>
                <w:lang w:val="en-US"/>
              </w:rPr>
              <w:t>a21170831@alunos.isec.pt</w:t>
            </w:r>
          </w:p>
        </w:tc>
        <w:tc>
          <w:tcPr>
            <w:tcW w:w="1995" w:type="dxa"/>
            <w:vMerge w:val="restart"/>
            <w:vAlign w:val="center"/>
          </w:tcPr>
          <w:p w14:paraId="2ADC7520" w14:textId="6793540D" w:rsidR="005A360E" w:rsidRPr="00895D61" w:rsidRDefault="005A360E" w:rsidP="0071045A">
            <w:pPr>
              <w:jc w:val="center"/>
              <w:rPr>
                <w:lang w:val="en-US"/>
              </w:rPr>
            </w:pPr>
            <w:r w:rsidRPr="00895D61">
              <w:rPr>
                <w:lang w:val="en-US"/>
              </w:rPr>
              <w:t>Author</w:t>
            </w:r>
          </w:p>
        </w:tc>
      </w:tr>
      <w:tr w:rsidR="005A360E" w:rsidRPr="0071045A" w14:paraId="2F4326AD" w14:textId="77777777" w:rsidTr="005763E8">
        <w:tc>
          <w:tcPr>
            <w:tcW w:w="1809" w:type="dxa"/>
            <w:vMerge/>
            <w:vAlign w:val="center"/>
          </w:tcPr>
          <w:p w14:paraId="43EE8FDC" w14:textId="76F0622A" w:rsidR="005A360E" w:rsidRPr="00895D61" w:rsidRDefault="005A360E" w:rsidP="005A360E">
            <w:pPr>
              <w:pStyle w:val="NoSpacing"/>
              <w:rPr>
                <w:rFonts w:eastAsiaTheme="minorHAnsi"/>
                <w:lang w:val="en-US"/>
              </w:rPr>
            </w:pPr>
          </w:p>
        </w:tc>
        <w:tc>
          <w:tcPr>
            <w:tcW w:w="2127" w:type="dxa"/>
            <w:vAlign w:val="center"/>
          </w:tcPr>
          <w:p w14:paraId="3211BD0B" w14:textId="5A948A77" w:rsidR="005A360E" w:rsidRPr="00895D61" w:rsidRDefault="005A360E" w:rsidP="005A360E">
            <w:pPr>
              <w:jc w:val="center"/>
              <w:rPr>
                <w:lang w:val="en-US"/>
              </w:rPr>
            </w:pPr>
            <w:proofErr w:type="spellStart"/>
            <w:r>
              <w:rPr>
                <w:lang w:val="en-US"/>
              </w:rPr>
              <w:t>Mário</w:t>
            </w:r>
            <w:proofErr w:type="spellEnd"/>
            <w:r>
              <w:rPr>
                <w:lang w:val="en-US"/>
              </w:rPr>
              <w:t xml:space="preserve"> Oliveira</w:t>
            </w:r>
          </w:p>
        </w:tc>
        <w:tc>
          <w:tcPr>
            <w:tcW w:w="3675" w:type="dxa"/>
            <w:vAlign w:val="center"/>
          </w:tcPr>
          <w:p w14:paraId="6D8E2BD4" w14:textId="0F90ECF2" w:rsidR="005A360E" w:rsidRPr="00895D61" w:rsidRDefault="005A360E" w:rsidP="005A360E">
            <w:pPr>
              <w:jc w:val="center"/>
              <w:rPr>
                <w:lang w:val="en-US"/>
              </w:rPr>
            </w:pPr>
            <w:r>
              <w:rPr>
                <w:lang w:val="en-US"/>
              </w:rPr>
              <w:t>a21170292@alunos.isec.pt</w:t>
            </w:r>
          </w:p>
        </w:tc>
        <w:tc>
          <w:tcPr>
            <w:tcW w:w="1995" w:type="dxa"/>
            <w:vMerge/>
            <w:vAlign w:val="center"/>
          </w:tcPr>
          <w:p w14:paraId="0234663F" w14:textId="565FD7CA" w:rsidR="005A360E" w:rsidRPr="00895D61" w:rsidRDefault="005A360E" w:rsidP="005A360E">
            <w:pPr>
              <w:jc w:val="center"/>
              <w:rPr>
                <w:lang w:val="en-US"/>
              </w:rPr>
            </w:pPr>
          </w:p>
        </w:tc>
      </w:tr>
      <w:tr w:rsidR="005A360E" w:rsidRPr="0071045A" w14:paraId="25F749F3" w14:textId="77777777" w:rsidTr="005763E8">
        <w:tc>
          <w:tcPr>
            <w:tcW w:w="1809" w:type="dxa"/>
            <w:vAlign w:val="center"/>
          </w:tcPr>
          <w:p w14:paraId="3E2F7FA2" w14:textId="696F224D" w:rsidR="005A360E" w:rsidRPr="00895D61" w:rsidRDefault="00064FB1" w:rsidP="005A360E">
            <w:pPr>
              <w:pStyle w:val="NoSpacing"/>
              <w:jc w:val="center"/>
              <w:rPr>
                <w:rFonts w:eastAsiaTheme="minorHAnsi"/>
                <w:lang w:val="en-US"/>
              </w:rPr>
            </w:pPr>
            <w:r>
              <w:rPr>
                <w:rFonts w:eastAsiaTheme="minorHAnsi"/>
                <w:lang w:val="en-US"/>
              </w:rPr>
              <w:t>25-04-2013</w:t>
            </w:r>
          </w:p>
        </w:tc>
        <w:tc>
          <w:tcPr>
            <w:tcW w:w="2127" w:type="dxa"/>
            <w:vAlign w:val="center"/>
          </w:tcPr>
          <w:p w14:paraId="3F4050F4" w14:textId="6783D842" w:rsidR="005A360E" w:rsidRPr="00895D61" w:rsidRDefault="00064FB1" w:rsidP="005A360E">
            <w:pPr>
              <w:jc w:val="center"/>
              <w:rPr>
                <w:lang w:val="en-US"/>
              </w:rPr>
            </w:pPr>
            <w:r>
              <w:rPr>
                <w:lang w:val="en-US"/>
              </w:rPr>
              <w:t>Carla Machado</w:t>
            </w:r>
          </w:p>
        </w:tc>
        <w:tc>
          <w:tcPr>
            <w:tcW w:w="3675" w:type="dxa"/>
            <w:vAlign w:val="center"/>
          </w:tcPr>
          <w:p w14:paraId="216E7816" w14:textId="34903B10" w:rsidR="005A360E" w:rsidRPr="00895D61" w:rsidRDefault="00804B00" w:rsidP="005A360E">
            <w:pPr>
              <w:jc w:val="center"/>
              <w:rPr>
                <w:lang w:val="en-US"/>
              </w:rPr>
            </w:pPr>
            <w:hyperlink r:id="rId14" w:history="1">
              <w:r w:rsidR="00064FB1" w:rsidRPr="00064FB1">
                <w:rPr>
                  <w:lang w:val="en-US"/>
                </w:rPr>
                <w:t>a21170460@alunos.isec.pt</w:t>
              </w:r>
            </w:hyperlink>
          </w:p>
        </w:tc>
        <w:tc>
          <w:tcPr>
            <w:tcW w:w="1995" w:type="dxa"/>
            <w:vAlign w:val="center"/>
          </w:tcPr>
          <w:p w14:paraId="2601967F" w14:textId="73FA6495" w:rsidR="005A360E" w:rsidRPr="00895D61" w:rsidRDefault="00064FB1" w:rsidP="005A360E">
            <w:pPr>
              <w:jc w:val="center"/>
              <w:rPr>
                <w:lang w:val="en-US"/>
              </w:rPr>
            </w:pPr>
            <w:r>
              <w:rPr>
                <w:lang w:val="en-US"/>
              </w:rPr>
              <w:t>Contributor</w:t>
            </w:r>
          </w:p>
        </w:tc>
      </w:tr>
      <w:tr w:rsidR="005A360E" w:rsidRPr="0071045A" w14:paraId="3E5690F5" w14:textId="77777777" w:rsidTr="005763E8">
        <w:tc>
          <w:tcPr>
            <w:tcW w:w="1809" w:type="dxa"/>
            <w:vAlign w:val="center"/>
          </w:tcPr>
          <w:p w14:paraId="1ADCB184" w14:textId="2B574C77" w:rsidR="005A360E" w:rsidRPr="00895D61" w:rsidRDefault="005A360E" w:rsidP="005A360E">
            <w:pPr>
              <w:pStyle w:val="NoSpacing"/>
              <w:jc w:val="center"/>
              <w:rPr>
                <w:rFonts w:eastAsiaTheme="minorHAnsi"/>
                <w:lang w:val="en-US"/>
              </w:rPr>
            </w:pPr>
          </w:p>
        </w:tc>
        <w:tc>
          <w:tcPr>
            <w:tcW w:w="2127" w:type="dxa"/>
            <w:vAlign w:val="center"/>
          </w:tcPr>
          <w:p w14:paraId="1F92DE4F" w14:textId="4F1D2947" w:rsidR="005A360E" w:rsidRPr="00895D61" w:rsidRDefault="005A360E" w:rsidP="005A360E">
            <w:pPr>
              <w:jc w:val="center"/>
              <w:rPr>
                <w:lang w:val="en-US"/>
              </w:rPr>
            </w:pPr>
          </w:p>
        </w:tc>
        <w:tc>
          <w:tcPr>
            <w:tcW w:w="3675" w:type="dxa"/>
            <w:vAlign w:val="center"/>
          </w:tcPr>
          <w:p w14:paraId="60674FDE" w14:textId="2CC5690A" w:rsidR="005A360E" w:rsidRPr="00895D61" w:rsidRDefault="005A360E" w:rsidP="005A360E">
            <w:pPr>
              <w:keepNext/>
              <w:jc w:val="center"/>
              <w:rPr>
                <w:lang w:val="en-US"/>
              </w:rPr>
            </w:pPr>
          </w:p>
        </w:tc>
        <w:tc>
          <w:tcPr>
            <w:tcW w:w="1995" w:type="dxa"/>
            <w:vAlign w:val="center"/>
          </w:tcPr>
          <w:p w14:paraId="766FE950" w14:textId="2C5B7781" w:rsidR="005A360E" w:rsidRPr="00895D61" w:rsidRDefault="005A360E" w:rsidP="005A360E">
            <w:pPr>
              <w:keepNext/>
              <w:jc w:val="center"/>
              <w:rPr>
                <w:lang w:val="en-US"/>
              </w:rPr>
            </w:pPr>
          </w:p>
        </w:tc>
      </w:tr>
      <w:tr w:rsidR="005A360E" w:rsidRPr="0071045A" w14:paraId="6CABBE91" w14:textId="77777777" w:rsidTr="005763E8">
        <w:tc>
          <w:tcPr>
            <w:tcW w:w="1809" w:type="dxa"/>
            <w:vAlign w:val="center"/>
          </w:tcPr>
          <w:p w14:paraId="1A03DA40" w14:textId="4C0465A8" w:rsidR="005A360E" w:rsidRPr="00895D61" w:rsidRDefault="005A360E" w:rsidP="005A360E">
            <w:pPr>
              <w:pStyle w:val="NoSpacing"/>
              <w:jc w:val="center"/>
              <w:rPr>
                <w:rFonts w:eastAsiaTheme="minorHAnsi"/>
                <w:lang w:val="en-US"/>
              </w:rPr>
            </w:pPr>
          </w:p>
        </w:tc>
        <w:tc>
          <w:tcPr>
            <w:tcW w:w="2127" w:type="dxa"/>
            <w:vAlign w:val="center"/>
          </w:tcPr>
          <w:p w14:paraId="20D89B86" w14:textId="5FBCB70B" w:rsidR="005A360E" w:rsidRPr="00895D61" w:rsidRDefault="005A360E" w:rsidP="005A360E">
            <w:pPr>
              <w:jc w:val="center"/>
              <w:rPr>
                <w:lang w:val="en-US"/>
              </w:rPr>
            </w:pPr>
          </w:p>
        </w:tc>
        <w:tc>
          <w:tcPr>
            <w:tcW w:w="3675" w:type="dxa"/>
            <w:vAlign w:val="center"/>
          </w:tcPr>
          <w:p w14:paraId="30D32817" w14:textId="65C7191B" w:rsidR="005A360E" w:rsidRPr="00895D61" w:rsidRDefault="005A360E" w:rsidP="005A360E">
            <w:pPr>
              <w:keepNext/>
              <w:jc w:val="center"/>
              <w:rPr>
                <w:lang w:val="en-US"/>
              </w:rPr>
            </w:pPr>
          </w:p>
        </w:tc>
        <w:tc>
          <w:tcPr>
            <w:tcW w:w="1995" w:type="dxa"/>
            <w:vAlign w:val="center"/>
          </w:tcPr>
          <w:p w14:paraId="2FB5CDFA" w14:textId="221B012B" w:rsidR="005A360E" w:rsidRPr="00895D61" w:rsidRDefault="005A360E" w:rsidP="005A360E">
            <w:pPr>
              <w:keepNext/>
              <w:jc w:val="center"/>
              <w:rPr>
                <w:lang w:val="en-US"/>
              </w:rPr>
            </w:pPr>
          </w:p>
        </w:tc>
      </w:tr>
      <w:tr w:rsidR="005A360E" w:rsidRPr="0071045A" w14:paraId="34E815E4" w14:textId="77777777" w:rsidTr="005763E8">
        <w:tc>
          <w:tcPr>
            <w:tcW w:w="1809" w:type="dxa"/>
            <w:vAlign w:val="center"/>
          </w:tcPr>
          <w:p w14:paraId="6BB3FE33" w14:textId="010898BB" w:rsidR="005A360E" w:rsidRPr="00895D61" w:rsidRDefault="005A360E" w:rsidP="005A360E">
            <w:pPr>
              <w:pStyle w:val="NoSpacing"/>
              <w:jc w:val="center"/>
              <w:rPr>
                <w:rFonts w:eastAsiaTheme="minorHAnsi"/>
                <w:lang w:val="en-US"/>
              </w:rPr>
            </w:pPr>
          </w:p>
        </w:tc>
        <w:tc>
          <w:tcPr>
            <w:tcW w:w="2127" w:type="dxa"/>
            <w:vAlign w:val="center"/>
          </w:tcPr>
          <w:p w14:paraId="732BDFF0" w14:textId="41D7E3B3" w:rsidR="005A360E" w:rsidRPr="00895D61" w:rsidRDefault="005A360E" w:rsidP="005A360E">
            <w:pPr>
              <w:jc w:val="center"/>
              <w:rPr>
                <w:lang w:val="en-US"/>
              </w:rPr>
            </w:pPr>
          </w:p>
        </w:tc>
        <w:tc>
          <w:tcPr>
            <w:tcW w:w="3675" w:type="dxa"/>
            <w:vAlign w:val="center"/>
          </w:tcPr>
          <w:p w14:paraId="753AEC4D" w14:textId="1247127D" w:rsidR="005A360E" w:rsidRPr="00895D61" w:rsidRDefault="005A360E" w:rsidP="005A360E">
            <w:pPr>
              <w:keepNext/>
              <w:jc w:val="center"/>
              <w:rPr>
                <w:lang w:val="en-US"/>
              </w:rPr>
            </w:pPr>
          </w:p>
        </w:tc>
        <w:tc>
          <w:tcPr>
            <w:tcW w:w="1995" w:type="dxa"/>
            <w:vAlign w:val="center"/>
          </w:tcPr>
          <w:p w14:paraId="70883863" w14:textId="4B9CF6CA" w:rsidR="005A360E" w:rsidRPr="00895D61" w:rsidRDefault="005A360E" w:rsidP="005A360E">
            <w:pPr>
              <w:keepNext/>
              <w:jc w:val="center"/>
              <w:rPr>
                <w:lang w:val="en-US"/>
              </w:rPr>
            </w:pPr>
          </w:p>
        </w:tc>
      </w:tr>
      <w:tr w:rsidR="005A360E" w:rsidRPr="0071045A" w14:paraId="45DB7475" w14:textId="77777777" w:rsidTr="005763E8">
        <w:tc>
          <w:tcPr>
            <w:tcW w:w="1809" w:type="dxa"/>
            <w:vAlign w:val="center"/>
          </w:tcPr>
          <w:p w14:paraId="13BABD36" w14:textId="5FB471C2" w:rsidR="005A360E" w:rsidRPr="00895D61" w:rsidRDefault="005A360E" w:rsidP="005A360E">
            <w:pPr>
              <w:pStyle w:val="NoSpacing"/>
              <w:jc w:val="center"/>
              <w:rPr>
                <w:rFonts w:eastAsiaTheme="minorHAnsi"/>
                <w:lang w:val="en-US"/>
              </w:rPr>
            </w:pPr>
          </w:p>
        </w:tc>
        <w:tc>
          <w:tcPr>
            <w:tcW w:w="2127" w:type="dxa"/>
            <w:vAlign w:val="center"/>
          </w:tcPr>
          <w:p w14:paraId="7DF96FE5" w14:textId="287CF92B" w:rsidR="005A360E" w:rsidRPr="00895D61" w:rsidRDefault="005A360E" w:rsidP="005A360E">
            <w:pPr>
              <w:jc w:val="center"/>
              <w:rPr>
                <w:lang w:val="en-US"/>
              </w:rPr>
            </w:pPr>
          </w:p>
        </w:tc>
        <w:tc>
          <w:tcPr>
            <w:tcW w:w="3675" w:type="dxa"/>
            <w:vAlign w:val="center"/>
          </w:tcPr>
          <w:p w14:paraId="654695A2" w14:textId="1FE746B1" w:rsidR="005A360E" w:rsidRPr="00895D61" w:rsidRDefault="005A360E" w:rsidP="005A360E">
            <w:pPr>
              <w:keepNext/>
              <w:jc w:val="center"/>
              <w:rPr>
                <w:lang w:val="en-US"/>
              </w:rPr>
            </w:pPr>
          </w:p>
        </w:tc>
        <w:tc>
          <w:tcPr>
            <w:tcW w:w="1995" w:type="dxa"/>
            <w:vAlign w:val="center"/>
          </w:tcPr>
          <w:p w14:paraId="5FE741FD" w14:textId="068FC1C8" w:rsidR="005A360E" w:rsidRPr="00895D61" w:rsidRDefault="005A360E" w:rsidP="005A360E">
            <w:pPr>
              <w:keepNext/>
              <w:jc w:val="center"/>
              <w:rPr>
                <w:lang w:val="en-US"/>
              </w:rPr>
            </w:pPr>
          </w:p>
        </w:tc>
      </w:tr>
      <w:tr w:rsidR="005A360E" w:rsidRPr="0071045A" w14:paraId="08104327" w14:textId="77777777" w:rsidTr="005763E8">
        <w:tc>
          <w:tcPr>
            <w:tcW w:w="1809" w:type="dxa"/>
            <w:vAlign w:val="center"/>
          </w:tcPr>
          <w:p w14:paraId="0F0F756A" w14:textId="77777777" w:rsidR="005A360E" w:rsidRPr="00895D61" w:rsidRDefault="005A360E" w:rsidP="005A360E">
            <w:pPr>
              <w:pStyle w:val="NoSpacing"/>
              <w:jc w:val="center"/>
              <w:rPr>
                <w:rFonts w:eastAsiaTheme="minorHAnsi"/>
                <w:lang w:val="en-US"/>
              </w:rPr>
            </w:pPr>
          </w:p>
        </w:tc>
        <w:tc>
          <w:tcPr>
            <w:tcW w:w="2127" w:type="dxa"/>
            <w:vAlign w:val="center"/>
          </w:tcPr>
          <w:p w14:paraId="5F180CDE" w14:textId="77777777" w:rsidR="005A360E" w:rsidRPr="00895D61" w:rsidRDefault="005A360E" w:rsidP="005A360E">
            <w:pPr>
              <w:jc w:val="center"/>
              <w:rPr>
                <w:lang w:val="en-US"/>
              </w:rPr>
            </w:pPr>
          </w:p>
        </w:tc>
        <w:tc>
          <w:tcPr>
            <w:tcW w:w="3675" w:type="dxa"/>
            <w:vAlign w:val="center"/>
          </w:tcPr>
          <w:p w14:paraId="38B284AE" w14:textId="77777777" w:rsidR="005A360E" w:rsidRPr="00895D61" w:rsidRDefault="005A360E" w:rsidP="005A360E">
            <w:pPr>
              <w:keepNext/>
              <w:jc w:val="center"/>
              <w:rPr>
                <w:lang w:val="en-US"/>
              </w:rPr>
            </w:pPr>
          </w:p>
        </w:tc>
        <w:tc>
          <w:tcPr>
            <w:tcW w:w="1995" w:type="dxa"/>
            <w:vAlign w:val="center"/>
          </w:tcPr>
          <w:p w14:paraId="3398CD7F" w14:textId="77777777" w:rsidR="005A360E" w:rsidRPr="00895D61" w:rsidRDefault="005A360E" w:rsidP="005A360E">
            <w:pPr>
              <w:keepNext/>
              <w:jc w:val="center"/>
              <w:rPr>
                <w:lang w:val="en-US"/>
              </w:rPr>
            </w:pPr>
          </w:p>
        </w:tc>
      </w:tr>
    </w:tbl>
    <w:p w14:paraId="72ECE39D" w14:textId="77777777" w:rsidR="0071045A" w:rsidRPr="00AA3DF8" w:rsidRDefault="0071045A" w:rsidP="0071045A">
      <w:pPr>
        <w:pStyle w:val="Caption"/>
        <w:rPr>
          <w:lang w:val="en-US"/>
        </w:rPr>
      </w:pPr>
      <w:bookmarkStart w:id="2" w:name="_Toc354703518"/>
      <w:r w:rsidRPr="00AA3DF8">
        <w:rPr>
          <w:lang w:val="en-US"/>
        </w:rPr>
        <w:t xml:space="preserve">Table </w:t>
      </w:r>
      <w:r w:rsidR="00CF6984" w:rsidRPr="00AA3DF8">
        <w:rPr>
          <w:lang w:val="en-US"/>
        </w:rPr>
        <w:fldChar w:fldCharType="begin"/>
      </w:r>
      <w:r w:rsidR="007D27DD" w:rsidRPr="00AA3DF8">
        <w:rPr>
          <w:lang w:val="en-US"/>
        </w:rPr>
        <w:instrText xml:space="preserve"> SEQ Table \* ARABIC </w:instrText>
      </w:r>
      <w:r w:rsidR="00CF6984" w:rsidRPr="00AA3DF8">
        <w:rPr>
          <w:lang w:val="en-US"/>
        </w:rPr>
        <w:fldChar w:fldCharType="separate"/>
      </w:r>
      <w:r w:rsidR="00046EE3">
        <w:rPr>
          <w:noProof/>
          <w:lang w:val="en-US"/>
        </w:rPr>
        <w:t>1</w:t>
      </w:r>
      <w:r w:rsidR="00CF6984" w:rsidRPr="00AA3DF8">
        <w:rPr>
          <w:noProof/>
          <w:lang w:val="en-US"/>
        </w:rPr>
        <w:fldChar w:fldCharType="end"/>
      </w:r>
      <w:r w:rsidRPr="00AA3DF8">
        <w:rPr>
          <w:lang w:val="en-US"/>
        </w:rPr>
        <w:t xml:space="preserve">: List of </w:t>
      </w:r>
      <w:r w:rsidR="00AA3DF8" w:rsidRPr="00AA3DF8">
        <w:rPr>
          <w:lang w:val="en-US"/>
        </w:rPr>
        <w:t>Contributors</w:t>
      </w:r>
      <w:bookmarkEnd w:id="2"/>
    </w:p>
    <w:p w14:paraId="04E503F0" w14:textId="77777777" w:rsidR="0071045A" w:rsidRPr="0071045A" w:rsidRDefault="0071045A">
      <w:pPr>
        <w:rPr>
          <w:lang w:val="en-US"/>
        </w:rPr>
      </w:pPr>
    </w:p>
    <w:tbl>
      <w:tblPr>
        <w:tblStyle w:val="TableGrid"/>
        <w:tblW w:w="9607" w:type="dxa"/>
        <w:tblLook w:val="04A0" w:firstRow="1" w:lastRow="0" w:firstColumn="1" w:lastColumn="0" w:noHBand="0" w:noVBand="1"/>
      </w:tblPr>
      <w:tblGrid>
        <w:gridCol w:w="1726"/>
        <w:gridCol w:w="2199"/>
        <w:gridCol w:w="1728"/>
        <w:gridCol w:w="977"/>
        <w:gridCol w:w="1249"/>
        <w:gridCol w:w="1728"/>
      </w:tblGrid>
      <w:tr w:rsidR="0071045A" w:rsidRPr="0071045A" w14:paraId="5AC08354" w14:textId="77777777" w:rsidTr="00920AA6">
        <w:tc>
          <w:tcPr>
            <w:tcW w:w="9607" w:type="dxa"/>
            <w:gridSpan w:val="6"/>
          </w:tcPr>
          <w:p w14:paraId="60D4B214" w14:textId="77777777" w:rsidR="0071045A" w:rsidRPr="0071045A" w:rsidRDefault="0071045A" w:rsidP="00920AA6">
            <w:pPr>
              <w:rPr>
                <w:b/>
                <w:sz w:val="24"/>
                <w:szCs w:val="24"/>
                <w:lang w:val="en-US"/>
              </w:rPr>
            </w:pPr>
            <w:r w:rsidRPr="0071045A">
              <w:rPr>
                <w:b/>
                <w:sz w:val="24"/>
                <w:szCs w:val="24"/>
                <w:lang w:val="en-US"/>
              </w:rPr>
              <w:t>Revision History</w:t>
            </w:r>
          </w:p>
        </w:tc>
      </w:tr>
      <w:tr w:rsidR="00F24CA6" w:rsidRPr="0071045A" w14:paraId="75DF4A63" w14:textId="77777777" w:rsidTr="00966C27">
        <w:tc>
          <w:tcPr>
            <w:tcW w:w="1726" w:type="dxa"/>
            <w:vAlign w:val="center"/>
          </w:tcPr>
          <w:p w14:paraId="267B1418" w14:textId="77777777" w:rsidR="00F24CA6" w:rsidRPr="0071045A" w:rsidRDefault="00F24CA6" w:rsidP="0071045A">
            <w:pPr>
              <w:jc w:val="center"/>
              <w:rPr>
                <w:b/>
                <w:sz w:val="24"/>
                <w:szCs w:val="24"/>
                <w:lang w:val="en-US"/>
              </w:rPr>
            </w:pPr>
            <w:r w:rsidRPr="0071045A">
              <w:rPr>
                <w:b/>
                <w:sz w:val="24"/>
                <w:szCs w:val="24"/>
                <w:lang w:val="en-US"/>
              </w:rPr>
              <w:t>Date</w:t>
            </w:r>
          </w:p>
        </w:tc>
        <w:tc>
          <w:tcPr>
            <w:tcW w:w="2199" w:type="dxa"/>
            <w:vAlign w:val="center"/>
          </w:tcPr>
          <w:p w14:paraId="5ABEA9B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28" w:type="dxa"/>
            <w:vAlign w:val="center"/>
          </w:tcPr>
          <w:p w14:paraId="5F82D3BC" w14:textId="77777777" w:rsidR="00F24CA6" w:rsidRPr="0071045A" w:rsidRDefault="00F24CA6" w:rsidP="0071045A">
            <w:pPr>
              <w:jc w:val="center"/>
              <w:rPr>
                <w:b/>
                <w:sz w:val="24"/>
                <w:szCs w:val="24"/>
                <w:lang w:val="en-US"/>
              </w:rPr>
            </w:pPr>
            <w:r w:rsidRPr="0071045A">
              <w:rPr>
                <w:b/>
                <w:sz w:val="24"/>
                <w:szCs w:val="24"/>
                <w:lang w:val="en-US"/>
              </w:rPr>
              <w:t>Author</w:t>
            </w:r>
          </w:p>
        </w:tc>
        <w:tc>
          <w:tcPr>
            <w:tcW w:w="977" w:type="dxa"/>
            <w:vAlign w:val="center"/>
          </w:tcPr>
          <w:p w14:paraId="3901BAD9" w14:textId="77777777" w:rsidR="00F24CA6" w:rsidRPr="0071045A" w:rsidRDefault="00F24CA6" w:rsidP="0071045A">
            <w:pPr>
              <w:jc w:val="center"/>
              <w:rPr>
                <w:b/>
                <w:sz w:val="24"/>
                <w:szCs w:val="24"/>
                <w:lang w:val="en-US"/>
              </w:rPr>
            </w:pPr>
            <w:r w:rsidRPr="0071045A">
              <w:rPr>
                <w:b/>
                <w:sz w:val="24"/>
                <w:szCs w:val="24"/>
                <w:lang w:val="en-US"/>
              </w:rPr>
              <w:t>Version</w:t>
            </w:r>
          </w:p>
        </w:tc>
        <w:tc>
          <w:tcPr>
            <w:tcW w:w="1249" w:type="dxa"/>
            <w:vAlign w:val="center"/>
          </w:tcPr>
          <w:p w14:paraId="1269F1B9" w14:textId="77777777" w:rsidR="00F24CA6" w:rsidRPr="0071045A" w:rsidRDefault="00F24CA6" w:rsidP="0071045A">
            <w:pPr>
              <w:jc w:val="center"/>
              <w:rPr>
                <w:b/>
                <w:sz w:val="24"/>
                <w:szCs w:val="24"/>
                <w:lang w:val="en-US"/>
              </w:rPr>
            </w:pPr>
            <w:r w:rsidRPr="0071045A">
              <w:rPr>
                <w:b/>
                <w:sz w:val="24"/>
                <w:szCs w:val="24"/>
                <w:lang w:val="en-US"/>
              </w:rPr>
              <w:t>Approvers</w:t>
            </w:r>
          </w:p>
        </w:tc>
        <w:tc>
          <w:tcPr>
            <w:tcW w:w="1728" w:type="dxa"/>
            <w:vAlign w:val="center"/>
          </w:tcPr>
          <w:p w14:paraId="056B0659"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895D61" w14:paraId="2C3B1705" w14:textId="77777777" w:rsidTr="00966C27">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5T00:00:00Z">
                <w:dateFormat w:val="dd-MM-yyyy"/>
                <w:lid w:val="pt-PT"/>
                <w:storeMappedDataAs w:val="dateTime"/>
                <w:calendar w:val="gregorian"/>
              </w:date>
            </w:sdtPr>
            <w:sdtContent>
              <w:p w14:paraId="1235B1CD" w14:textId="267B241D" w:rsidR="00F24CA6" w:rsidRPr="00895D61" w:rsidRDefault="005A360E" w:rsidP="0071045A">
                <w:pPr>
                  <w:pStyle w:val="NoSpacing"/>
                  <w:jc w:val="center"/>
                  <w:rPr>
                    <w:rFonts w:eastAsiaTheme="minorHAnsi"/>
                    <w:color w:val="4F81BD" w:themeColor="accent1"/>
                    <w:lang w:val="en-US"/>
                  </w:rPr>
                </w:pPr>
                <w:r>
                  <w:t>25-04-2013</w:t>
                </w:r>
              </w:p>
            </w:sdtContent>
          </w:sdt>
        </w:tc>
        <w:tc>
          <w:tcPr>
            <w:tcW w:w="2199" w:type="dxa"/>
            <w:vAlign w:val="center"/>
          </w:tcPr>
          <w:p w14:paraId="30F2C670" w14:textId="77777777" w:rsidR="00F24CA6" w:rsidRPr="00895D61" w:rsidRDefault="00382832" w:rsidP="0071045A">
            <w:pPr>
              <w:jc w:val="center"/>
              <w:rPr>
                <w:lang w:val="en-US"/>
              </w:rPr>
            </w:pPr>
            <w:r>
              <w:rPr>
                <w:lang w:val="en-US"/>
              </w:rPr>
              <w:t>Creation Document: initial draft</w:t>
            </w:r>
          </w:p>
        </w:tc>
        <w:tc>
          <w:tcPr>
            <w:tcW w:w="1728" w:type="dxa"/>
            <w:vAlign w:val="center"/>
          </w:tcPr>
          <w:p w14:paraId="6CB37CAB" w14:textId="77777777" w:rsidR="00F24CA6" w:rsidRPr="00895D61" w:rsidRDefault="00382832" w:rsidP="0071045A">
            <w:pPr>
              <w:jc w:val="center"/>
              <w:rPr>
                <w:lang w:val="en-US"/>
              </w:rPr>
            </w:pPr>
            <w:proofErr w:type="spellStart"/>
            <w:r>
              <w:rPr>
                <w:lang w:val="en-US"/>
              </w:rPr>
              <w:t>João</w:t>
            </w:r>
            <w:proofErr w:type="spellEnd"/>
            <w:r>
              <w:rPr>
                <w:lang w:val="en-US"/>
              </w:rPr>
              <w:t xml:space="preserve"> </w:t>
            </w:r>
            <w:proofErr w:type="spellStart"/>
            <w:r>
              <w:rPr>
                <w:lang w:val="en-US"/>
              </w:rPr>
              <w:t>Girão</w:t>
            </w:r>
            <w:proofErr w:type="spellEnd"/>
          </w:p>
        </w:tc>
        <w:tc>
          <w:tcPr>
            <w:tcW w:w="977" w:type="dxa"/>
            <w:vAlign w:val="center"/>
          </w:tcPr>
          <w:p w14:paraId="3CC29EFD" w14:textId="77777777" w:rsidR="00F24CA6" w:rsidRPr="00895D61" w:rsidRDefault="00F24CA6" w:rsidP="0071045A">
            <w:pPr>
              <w:jc w:val="center"/>
              <w:rPr>
                <w:lang w:val="en-US"/>
              </w:rPr>
            </w:pPr>
            <w:r>
              <w:rPr>
                <w:lang w:val="en-US"/>
              </w:rPr>
              <w:t>0.1</w:t>
            </w:r>
          </w:p>
        </w:tc>
        <w:tc>
          <w:tcPr>
            <w:tcW w:w="1249" w:type="dxa"/>
            <w:vAlign w:val="center"/>
          </w:tcPr>
          <w:p w14:paraId="115A14EC" w14:textId="77777777" w:rsidR="00F24CA6" w:rsidRPr="00895D61" w:rsidRDefault="00F24CA6" w:rsidP="0071045A">
            <w:pPr>
              <w:jc w:val="center"/>
              <w:rPr>
                <w:lang w:val="en-US"/>
              </w:rPr>
            </w:pPr>
          </w:p>
        </w:tc>
        <w:tc>
          <w:tcPr>
            <w:tcW w:w="1728" w:type="dxa"/>
            <w:vAlign w:val="center"/>
          </w:tcPr>
          <w:p w14:paraId="47E16060" w14:textId="77777777" w:rsidR="00F24CA6" w:rsidRPr="00895D61" w:rsidRDefault="00F24CA6" w:rsidP="0071045A">
            <w:pPr>
              <w:jc w:val="center"/>
              <w:rPr>
                <w:lang w:val="en-US"/>
              </w:rPr>
            </w:pPr>
            <w:r>
              <w:rPr>
                <w:lang w:val="en-US"/>
              </w:rPr>
              <w:t>Draft</w:t>
            </w:r>
          </w:p>
        </w:tc>
      </w:tr>
      <w:tr w:rsidR="00F24CA6" w:rsidRPr="00895D61" w14:paraId="246BD2D6" w14:textId="77777777" w:rsidTr="00966C27">
        <w:tc>
          <w:tcPr>
            <w:tcW w:w="1726" w:type="dxa"/>
            <w:vAlign w:val="center"/>
          </w:tcPr>
          <w:p w14:paraId="71EEF3FA" w14:textId="6E08A7A2" w:rsidR="00F24CA6" w:rsidRPr="00895D61" w:rsidRDefault="00064FB1" w:rsidP="0071045A">
            <w:pPr>
              <w:pStyle w:val="NoSpacing"/>
              <w:jc w:val="center"/>
              <w:rPr>
                <w:rFonts w:eastAsiaTheme="minorHAnsi"/>
                <w:lang w:val="en-US"/>
              </w:rPr>
            </w:pPr>
            <w:r>
              <w:rPr>
                <w:rFonts w:eastAsiaTheme="minorHAnsi"/>
                <w:lang w:val="en-US"/>
              </w:rPr>
              <w:t>25-04-2013</w:t>
            </w:r>
          </w:p>
        </w:tc>
        <w:tc>
          <w:tcPr>
            <w:tcW w:w="2199" w:type="dxa"/>
            <w:vAlign w:val="center"/>
          </w:tcPr>
          <w:p w14:paraId="7712C3DD" w14:textId="3C9345DF" w:rsidR="00F24CA6" w:rsidRPr="00895D61" w:rsidRDefault="00064FB1" w:rsidP="00C05BA0">
            <w:pPr>
              <w:jc w:val="center"/>
              <w:rPr>
                <w:lang w:val="en-US"/>
              </w:rPr>
            </w:pPr>
            <w:r>
              <w:rPr>
                <w:lang w:val="en-US"/>
              </w:rPr>
              <w:t>Adding the use cases and requirements exported from Enterprise Architect</w:t>
            </w:r>
          </w:p>
        </w:tc>
        <w:tc>
          <w:tcPr>
            <w:tcW w:w="1728" w:type="dxa"/>
            <w:vAlign w:val="center"/>
          </w:tcPr>
          <w:p w14:paraId="25F0F3D7" w14:textId="5D13EDDB" w:rsidR="00F24CA6" w:rsidRPr="00895D61" w:rsidRDefault="00064FB1" w:rsidP="0071045A">
            <w:pPr>
              <w:jc w:val="center"/>
              <w:rPr>
                <w:lang w:val="en-US"/>
              </w:rPr>
            </w:pPr>
            <w:r>
              <w:rPr>
                <w:lang w:val="en-US"/>
              </w:rPr>
              <w:t>Carla Machado</w:t>
            </w:r>
          </w:p>
        </w:tc>
        <w:tc>
          <w:tcPr>
            <w:tcW w:w="977" w:type="dxa"/>
            <w:vAlign w:val="center"/>
          </w:tcPr>
          <w:p w14:paraId="27C75101" w14:textId="6098DC13" w:rsidR="00F24CA6" w:rsidRPr="00895D61" w:rsidRDefault="00064FB1" w:rsidP="0071045A">
            <w:pPr>
              <w:jc w:val="center"/>
              <w:rPr>
                <w:lang w:val="en-US"/>
              </w:rPr>
            </w:pPr>
            <w:r>
              <w:rPr>
                <w:lang w:val="en-US"/>
              </w:rPr>
              <w:t>0.2</w:t>
            </w:r>
          </w:p>
        </w:tc>
        <w:tc>
          <w:tcPr>
            <w:tcW w:w="1249" w:type="dxa"/>
            <w:vAlign w:val="center"/>
          </w:tcPr>
          <w:p w14:paraId="247B5B4C" w14:textId="77777777" w:rsidR="00DF1004" w:rsidRPr="00895D61" w:rsidRDefault="00DF1004" w:rsidP="0071045A">
            <w:pPr>
              <w:jc w:val="center"/>
              <w:rPr>
                <w:lang w:val="en-US"/>
              </w:rPr>
            </w:pPr>
          </w:p>
        </w:tc>
        <w:tc>
          <w:tcPr>
            <w:tcW w:w="1728" w:type="dxa"/>
            <w:vAlign w:val="center"/>
          </w:tcPr>
          <w:p w14:paraId="2B6A3479" w14:textId="633FA5DC" w:rsidR="00F24CA6" w:rsidRPr="00895D61" w:rsidRDefault="00064FB1" w:rsidP="0071045A">
            <w:pPr>
              <w:jc w:val="center"/>
              <w:rPr>
                <w:lang w:val="en-US"/>
              </w:rPr>
            </w:pPr>
            <w:r>
              <w:rPr>
                <w:lang w:val="en-US"/>
              </w:rPr>
              <w:t>Draft</w:t>
            </w:r>
          </w:p>
        </w:tc>
      </w:tr>
      <w:tr w:rsidR="0071045A" w:rsidRPr="00895D61" w14:paraId="5A5F86F2" w14:textId="77777777" w:rsidTr="00966C27">
        <w:tc>
          <w:tcPr>
            <w:tcW w:w="1726" w:type="dxa"/>
            <w:vAlign w:val="center"/>
          </w:tcPr>
          <w:p w14:paraId="57841D27" w14:textId="7D1CADB2" w:rsidR="0071045A" w:rsidRPr="00895D61" w:rsidRDefault="0071045A" w:rsidP="0071045A">
            <w:pPr>
              <w:pStyle w:val="NoSpacing"/>
              <w:jc w:val="center"/>
              <w:rPr>
                <w:rFonts w:eastAsiaTheme="minorHAnsi"/>
                <w:lang w:val="en-US"/>
              </w:rPr>
            </w:pPr>
          </w:p>
        </w:tc>
        <w:tc>
          <w:tcPr>
            <w:tcW w:w="2199" w:type="dxa"/>
            <w:vAlign w:val="center"/>
          </w:tcPr>
          <w:p w14:paraId="025F50F7" w14:textId="315DF8C0" w:rsidR="0071045A" w:rsidRPr="00895D61" w:rsidRDefault="0071045A" w:rsidP="008043C6">
            <w:pPr>
              <w:jc w:val="center"/>
              <w:rPr>
                <w:lang w:val="en-US"/>
              </w:rPr>
            </w:pPr>
          </w:p>
        </w:tc>
        <w:tc>
          <w:tcPr>
            <w:tcW w:w="1728" w:type="dxa"/>
            <w:vAlign w:val="center"/>
          </w:tcPr>
          <w:p w14:paraId="483F8D69" w14:textId="70561484" w:rsidR="0071045A" w:rsidRPr="00C05BA0" w:rsidRDefault="0071045A" w:rsidP="0014417A">
            <w:pPr>
              <w:jc w:val="center"/>
            </w:pPr>
          </w:p>
        </w:tc>
        <w:tc>
          <w:tcPr>
            <w:tcW w:w="977" w:type="dxa"/>
            <w:vAlign w:val="center"/>
          </w:tcPr>
          <w:p w14:paraId="4920D50D" w14:textId="3918327F" w:rsidR="0071045A" w:rsidRPr="00895D61" w:rsidRDefault="0071045A" w:rsidP="0071045A">
            <w:pPr>
              <w:jc w:val="center"/>
              <w:rPr>
                <w:lang w:val="en-US"/>
              </w:rPr>
            </w:pPr>
          </w:p>
        </w:tc>
        <w:tc>
          <w:tcPr>
            <w:tcW w:w="1249" w:type="dxa"/>
            <w:vAlign w:val="center"/>
          </w:tcPr>
          <w:p w14:paraId="0B9A40BF" w14:textId="77777777" w:rsidR="0071045A" w:rsidRPr="00895D61" w:rsidRDefault="0071045A" w:rsidP="0071045A">
            <w:pPr>
              <w:jc w:val="center"/>
              <w:rPr>
                <w:lang w:val="en-US"/>
              </w:rPr>
            </w:pPr>
          </w:p>
        </w:tc>
        <w:tc>
          <w:tcPr>
            <w:tcW w:w="1728" w:type="dxa"/>
            <w:vAlign w:val="center"/>
          </w:tcPr>
          <w:p w14:paraId="37B29DE1" w14:textId="6E6BD005" w:rsidR="0071045A" w:rsidRPr="00895D61" w:rsidRDefault="0071045A" w:rsidP="0071045A">
            <w:pPr>
              <w:jc w:val="center"/>
              <w:rPr>
                <w:lang w:val="en-US"/>
              </w:rPr>
            </w:pPr>
          </w:p>
        </w:tc>
      </w:tr>
      <w:tr w:rsidR="0071045A" w:rsidRPr="00895D61" w14:paraId="70708DB1" w14:textId="77777777" w:rsidTr="00966C27">
        <w:tc>
          <w:tcPr>
            <w:tcW w:w="1726" w:type="dxa"/>
            <w:vAlign w:val="center"/>
          </w:tcPr>
          <w:p w14:paraId="1DC8D353" w14:textId="1944F08E" w:rsidR="0071045A" w:rsidRPr="00895D61" w:rsidRDefault="0071045A" w:rsidP="0071045A">
            <w:pPr>
              <w:pStyle w:val="NoSpacing"/>
              <w:jc w:val="center"/>
              <w:rPr>
                <w:rFonts w:eastAsiaTheme="minorHAnsi"/>
                <w:lang w:val="en-US"/>
              </w:rPr>
            </w:pPr>
          </w:p>
        </w:tc>
        <w:tc>
          <w:tcPr>
            <w:tcW w:w="2199" w:type="dxa"/>
            <w:vAlign w:val="center"/>
          </w:tcPr>
          <w:p w14:paraId="3C5FCFB9" w14:textId="2AA1B90D" w:rsidR="0071045A" w:rsidRPr="00895D61" w:rsidRDefault="0071045A" w:rsidP="0071045A">
            <w:pPr>
              <w:jc w:val="center"/>
              <w:rPr>
                <w:lang w:val="en-US"/>
              </w:rPr>
            </w:pPr>
          </w:p>
        </w:tc>
        <w:tc>
          <w:tcPr>
            <w:tcW w:w="1728" w:type="dxa"/>
            <w:vAlign w:val="center"/>
          </w:tcPr>
          <w:p w14:paraId="42B0CB5E" w14:textId="694C2E86" w:rsidR="0071045A" w:rsidRPr="00895D61" w:rsidRDefault="0071045A" w:rsidP="0071045A">
            <w:pPr>
              <w:jc w:val="center"/>
              <w:rPr>
                <w:lang w:val="en-US"/>
              </w:rPr>
            </w:pPr>
          </w:p>
        </w:tc>
        <w:tc>
          <w:tcPr>
            <w:tcW w:w="977" w:type="dxa"/>
            <w:vAlign w:val="center"/>
          </w:tcPr>
          <w:p w14:paraId="1376A2DA" w14:textId="55459404" w:rsidR="0071045A" w:rsidRPr="00895D61" w:rsidRDefault="0071045A" w:rsidP="0071045A">
            <w:pPr>
              <w:jc w:val="center"/>
              <w:rPr>
                <w:lang w:val="en-US"/>
              </w:rPr>
            </w:pPr>
          </w:p>
        </w:tc>
        <w:tc>
          <w:tcPr>
            <w:tcW w:w="1249" w:type="dxa"/>
            <w:vAlign w:val="center"/>
          </w:tcPr>
          <w:p w14:paraId="49524688" w14:textId="77777777" w:rsidR="0071045A" w:rsidRPr="00895D61" w:rsidRDefault="0071045A" w:rsidP="0071045A">
            <w:pPr>
              <w:jc w:val="center"/>
              <w:rPr>
                <w:lang w:val="en-US"/>
              </w:rPr>
            </w:pPr>
          </w:p>
        </w:tc>
        <w:tc>
          <w:tcPr>
            <w:tcW w:w="1728" w:type="dxa"/>
            <w:vAlign w:val="center"/>
          </w:tcPr>
          <w:p w14:paraId="7468B83A" w14:textId="50407E99" w:rsidR="0071045A" w:rsidRPr="00895D61" w:rsidRDefault="0071045A" w:rsidP="0071045A">
            <w:pPr>
              <w:jc w:val="center"/>
              <w:rPr>
                <w:lang w:val="en-US"/>
              </w:rPr>
            </w:pPr>
          </w:p>
        </w:tc>
      </w:tr>
      <w:tr w:rsidR="0014417A" w:rsidRPr="00895D61" w14:paraId="1FFB11B8" w14:textId="77777777" w:rsidTr="00966C27">
        <w:tc>
          <w:tcPr>
            <w:tcW w:w="1726" w:type="dxa"/>
            <w:vAlign w:val="center"/>
          </w:tcPr>
          <w:p w14:paraId="28F8AC9F" w14:textId="5C96D38E" w:rsidR="0014417A" w:rsidRPr="00895D61" w:rsidRDefault="0014417A" w:rsidP="0071045A">
            <w:pPr>
              <w:pStyle w:val="NoSpacing"/>
              <w:jc w:val="center"/>
              <w:rPr>
                <w:rFonts w:eastAsiaTheme="minorHAnsi"/>
                <w:lang w:val="en-US"/>
              </w:rPr>
            </w:pPr>
          </w:p>
        </w:tc>
        <w:tc>
          <w:tcPr>
            <w:tcW w:w="2199" w:type="dxa"/>
            <w:vAlign w:val="center"/>
          </w:tcPr>
          <w:p w14:paraId="67032A33" w14:textId="1EAC8C80" w:rsidR="0014417A" w:rsidRPr="00895D61" w:rsidRDefault="0014417A" w:rsidP="0071045A">
            <w:pPr>
              <w:jc w:val="center"/>
              <w:rPr>
                <w:lang w:val="en-US"/>
              </w:rPr>
            </w:pPr>
          </w:p>
        </w:tc>
        <w:tc>
          <w:tcPr>
            <w:tcW w:w="1728" w:type="dxa"/>
            <w:vAlign w:val="center"/>
          </w:tcPr>
          <w:p w14:paraId="7F76C994" w14:textId="5AC3A562" w:rsidR="000943EE" w:rsidRPr="00895D61" w:rsidRDefault="000943EE" w:rsidP="000943EE">
            <w:pPr>
              <w:jc w:val="center"/>
              <w:rPr>
                <w:lang w:val="en-US"/>
              </w:rPr>
            </w:pPr>
          </w:p>
        </w:tc>
        <w:tc>
          <w:tcPr>
            <w:tcW w:w="977" w:type="dxa"/>
            <w:vAlign w:val="center"/>
          </w:tcPr>
          <w:p w14:paraId="0B2037EB" w14:textId="512A31C1" w:rsidR="0014417A" w:rsidRPr="00895D61" w:rsidRDefault="0014417A" w:rsidP="0071045A">
            <w:pPr>
              <w:jc w:val="center"/>
              <w:rPr>
                <w:lang w:val="en-US"/>
              </w:rPr>
            </w:pPr>
          </w:p>
        </w:tc>
        <w:tc>
          <w:tcPr>
            <w:tcW w:w="1249" w:type="dxa"/>
            <w:vAlign w:val="center"/>
          </w:tcPr>
          <w:p w14:paraId="6E0DDD4D" w14:textId="77777777" w:rsidR="0014417A" w:rsidRPr="00895D61" w:rsidRDefault="0014417A" w:rsidP="0071045A">
            <w:pPr>
              <w:jc w:val="center"/>
              <w:rPr>
                <w:lang w:val="en-US"/>
              </w:rPr>
            </w:pPr>
          </w:p>
        </w:tc>
        <w:tc>
          <w:tcPr>
            <w:tcW w:w="1728" w:type="dxa"/>
            <w:vAlign w:val="center"/>
          </w:tcPr>
          <w:p w14:paraId="24EFD640" w14:textId="04CD4058" w:rsidR="0014417A" w:rsidRPr="00895D61" w:rsidRDefault="0014417A" w:rsidP="0071045A">
            <w:pPr>
              <w:keepNext/>
              <w:jc w:val="center"/>
              <w:rPr>
                <w:lang w:val="en-US"/>
              </w:rPr>
            </w:pPr>
          </w:p>
        </w:tc>
      </w:tr>
      <w:tr w:rsidR="0014417A" w:rsidRPr="00895D61" w14:paraId="4E3330CE" w14:textId="77777777" w:rsidTr="00966C27">
        <w:tc>
          <w:tcPr>
            <w:tcW w:w="1726" w:type="dxa"/>
            <w:vAlign w:val="center"/>
          </w:tcPr>
          <w:p w14:paraId="7DE389B8" w14:textId="5564BE1E" w:rsidR="0014417A" w:rsidRPr="00895D61" w:rsidRDefault="0014417A" w:rsidP="0071045A">
            <w:pPr>
              <w:pStyle w:val="NoSpacing"/>
              <w:jc w:val="center"/>
              <w:rPr>
                <w:rFonts w:eastAsiaTheme="minorHAnsi"/>
                <w:lang w:val="en-US"/>
              </w:rPr>
            </w:pPr>
          </w:p>
        </w:tc>
        <w:tc>
          <w:tcPr>
            <w:tcW w:w="2199" w:type="dxa"/>
            <w:vAlign w:val="center"/>
          </w:tcPr>
          <w:p w14:paraId="1D275BCC" w14:textId="7F074811" w:rsidR="0014417A" w:rsidRPr="00895D61" w:rsidRDefault="0014417A" w:rsidP="0071045A">
            <w:pPr>
              <w:jc w:val="center"/>
              <w:rPr>
                <w:lang w:val="en-US"/>
              </w:rPr>
            </w:pPr>
          </w:p>
        </w:tc>
        <w:tc>
          <w:tcPr>
            <w:tcW w:w="1728" w:type="dxa"/>
            <w:vAlign w:val="center"/>
          </w:tcPr>
          <w:p w14:paraId="09F94FA5" w14:textId="6C727BE1" w:rsidR="0014417A" w:rsidRPr="00895D61" w:rsidRDefault="0014417A" w:rsidP="0071045A">
            <w:pPr>
              <w:jc w:val="center"/>
              <w:rPr>
                <w:lang w:val="en-US"/>
              </w:rPr>
            </w:pPr>
          </w:p>
        </w:tc>
        <w:tc>
          <w:tcPr>
            <w:tcW w:w="977" w:type="dxa"/>
            <w:vAlign w:val="center"/>
          </w:tcPr>
          <w:p w14:paraId="3C7118B3" w14:textId="012E68AE" w:rsidR="0014417A" w:rsidRPr="00895D61" w:rsidRDefault="0014417A" w:rsidP="0071045A">
            <w:pPr>
              <w:jc w:val="center"/>
              <w:rPr>
                <w:lang w:val="en-US"/>
              </w:rPr>
            </w:pPr>
          </w:p>
        </w:tc>
        <w:tc>
          <w:tcPr>
            <w:tcW w:w="1249" w:type="dxa"/>
            <w:vAlign w:val="center"/>
          </w:tcPr>
          <w:p w14:paraId="59CD67DD" w14:textId="77777777" w:rsidR="0014417A" w:rsidRPr="00895D61" w:rsidRDefault="0014417A" w:rsidP="0071045A">
            <w:pPr>
              <w:jc w:val="center"/>
              <w:rPr>
                <w:lang w:val="en-US"/>
              </w:rPr>
            </w:pPr>
          </w:p>
        </w:tc>
        <w:tc>
          <w:tcPr>
            <w:tcW w:w="1728" w:type="dxa"/>
            <w:vAlign w:val="center"/>
          </w:tcPr>
          <w:p w14:paraId="38166526" w14:textId="213ECC40" w:rsidR="0014417A" w:rsidRPr="00895D61" w:rsidRDefault="0014417A" w:rsidP="0071045A">
            <w:pPr>
              <w:keepNext/>
              <w:jc w:val="center"/>
              <w:rPr>
                <w:lang w:val="en-US"/>
              </w:rPr>
            </w:pPr>
          </w:p>
        </w:tc>
      </w:tr>
      <w:tr w:rsidR="0014417A" w:rsidRPr="00895D61" w14:paraId="0646F880" w14:textId="77777777" w:rsidTr="00966C27">
        <w:tc>
          <w:tcPr>
            <w:tcW w:w="1726" w:type="dxa"/>
            <w:vAlign w:val="center"/>
          </w:tcPr>
          <w:p w14:paraId="1CE42C0D" w14:textId="658B0003" w:rsidR="0014417A" w:rsidRPr="00895D61" w:rsidRDefault="0014417A">
            <w:pPr>
              <w:pStyle w:val="NoSpacing"/>
              <w:jc w:val="center"/>
              <w:rPr>
                <w:rFonts w:eastAsiaTheme="minorHAnsi"/>
                <w:lang w:val="en-US"/>
              </w:rPr>
            </w:pPr>
          </w:p>
        </w:tc>
        <w:tc>
          <w:tcPr>
            <w:tcW w:w="2199" w:type="dxa"/>
            <w:vAlign w:val="center"/>
          </w:tcPr>
          <w:p w14:paraId="787AA0B2" w14:textId="11B84711" w:rsidR="0014417A" w:rsidRPr="00895D61" w:rsidRDefault="0014417A" w:rsidP="0071045A">
            <w:pPr>
              <w:jc w:val="center"/>
              <w:rPr>
                <w:lang w:val="en-US"/>
              </w:rPr>
            </w:pPr>
          </w:p>
        </w:tc>
        <w:tc>
          <w:tcPr>
            <w:tcW w:w="1728" w:type="dxa"/>
            <w:vAlign w:val="center"/>
          </w:tcPr>
          <w:p w14:paraId="1373D2CA" w14:textId="010AADC0" w:rsidR="0014417A" w:rsidRPr="00895D61" w:rsidRDefault="0014417A" w:rsidP="0071045A">
            <w:pPr>
              <w:jc w:val="center"/>
              <w:rPr>
                <w:lang w:val="en-US"/>
              </w:rPr>
            </w:pPr>
          </w:p>
        </w:tc>
        <w:tc>
          <w:tcPr>
            <w:tcW w:w="977" w:type="dxa"/>
            <w:vAlign w:val="center"/>
          </w:tcPr>
          <w:p w14:paraId="5D6A4840" w14:textId="34356FB1" w:rsidR="0014417A" w:rsidRPr="00895D61" w:rsidRDefault="0014417A" w:rsidP="0071045A">
            <w:pPr>
              <w:jc w:val="center"/>
              <w:rPr>
                <w:lang w:val="en-US"/>
              </w:rPr>
            </w:pPr>
          </w:p>
        </w:tc>
        <w:tc>
          <w:tcPr>
            <w:tcW w:w="1249" w:type="dxa"/>
            <w:vAlign w:val="center"/>
          </w:tcPr>
          <w:p w14:paraId="5162BA48" w14:textId="77777777" w:rsidR="0014417A" w:rsidRPr="00895D61" w:rsidRDefault="0014417A" w:rsidP="0071045A">
            <w:pPr>
              <w:jc w:val="center"/>
              <w:rPr>
                <w:lang w:val="en-US"/>
              </w:rPr>
            </w:pPr>
          </w:p>
        </w:tc>
        <w:tc>
          <w:tcPr>
            <w:tcW w:w="1728" w:type="dxa"/>
            <w:vAlign w:val="center"/>
          </w:tcPr>
          <w:p w14:paraId="53913FBC" w14:textId="14DE6E2D" w:rsidR="0014417A" w:rsidRPr="00895D61" w:rsidRDefault="0014417A" w:rsidP="0071045A">
            <w:pPr>
              <w:keepNext/>
              <w:jc w:val="center"/>
              <w:rPr>
                <w:lang w:val="en-US"/>
              </w:rPr>
            </w:pPr>
          </w:p>
        </w:tc>
      </w:tr>
    </w:tbl>
    <w:p w14:paraId="5C5962DC" w14:textId="5C8EBB38" w:rsidR="00895D61" w:rsidRPr="00AA3DF8" w:rsidRDefault="0071045A" w:rsidP="0071045A">
      <w:pPr>
        <w:pStyle w:val="Caption"/>
        <w:rPr>
          <w:lang w:val="en-US"/>
        </w:rPr>
      </w:pPr>
      <w:bookmarkStart w:id="3" w:name="_Toc354703519"/>
      <w:r w:rsidRPr="00AA3DF8">
        <w:rPr>
          <w:lang w:val="en-US"/>
        </w:rPr>
        <w:t xml:space="preserve">Table </w:t>
      </w:r>
      <w:r w:rsidR="00CF6984" w:rsidRPr="00AA3DF8">
        <w:rPr>
          <w:lang w:val="en-US"/>
        </w:rPr>
        <w:fldChar w:fldCharType="begin"/>
      </w:r>
      <w:r w:rsidR="007D27DD" w:rsidRPr="00AA3DF8">
        <w:rPr>
          <w:lang w:val="en-US"/>
        </w:rPr>
        <w:instrText xml:space="preserve"> SEQ Table \* ARABIC </w:instrText>
      </w:r>
      <w:r w:rsidR="00CF6984" w:rsidRPr="00AA3DF8">
        <w:rPr>
          <w:lang w:val="en-US"/>
        </w:rPr>
        <w:fldChar w:fldCharType="separate"/>
      </w:r>
      <w:r w:rsidR="00046EE3">
        <w:rPr>
          <w:noProof/>
          <w:lang w:val="en-US"/>
        </w:rPr>
        <w:t>2</w:t>
      </w:r>
      <w:r w:rsidR="00CF6984" w:rsidRPr="00AA3DF8">
        <w:rPr>
          <w:noProof/>
          <w:lang w:val="en-US"/>
        </w:rPr>
        <w:fldChar w:fldCharType="end"/>
      </w:r>
      <w:r w:rsidRPr="00AA3DF8">
        <w:rPr>
          <w:lang w:val="en-US"/>
        </w:rPr>
        <w:t>: Version history</w:t>
      </w:r>
      <w:bookmarkEnd w:id="3"/>
    </w:p>
    <w:p w14:paraId="6C3284EF" w14:textId="77777777" w:rsidR="00895D61" w:rsidRDefault="00895D61">
      <w:pPr>
        <w:rPr>
          <w:lang w:val="en-US"/>
        </w:rPr>
      </w:pPr>
    </w:p>
    <w:p w14:paraId="6922BE0E" w14:textId="77777777" w:rsidR="0071045A" w:rsidRDefault="0071045A">
      <w:pPr>
        <w:rPr>
          <w:lang w:val="en-US"/>
        </w:rPr>
        <w:sectPr w:rsidR="0071045A" w:rsidSect="006F3F7C">
          <w:footerReference w:type="default" r:id="rId15"/>
          <w:pgSz w:w="11906" w:h="16838"/>
          <w:pgMar w:top="1417" w:right="1701" w:bottom="1417" w:left="1701" w:header="708" w:footer="708" w:gutter="0"/>
          <w:pgNumType w:fmt="lowerRoman" w:start="1"/>
          <w:cols w:space="708"/>
          <w:docGrid w:linePitch="360"/>
        </w:sectPr>
      </w:pPr>
    </w:p>
    <w:p w14:paraId="74E21B64" w14:textId="77777777" w:rsidR="00345E81" w:rsidRDefault="00345E81">
      <w:pPr>
        <w:rPr>
          <w:lang w:val="en-US"/>
        </w:rPr>
      </w:pPr>
    </w:p>
    <w:p w14:paraId="2141B248" w14:textId="0731E46F" w:rsidR="000D27CB" w:rsidRDefault="00E47BF1" w:rsidP="000D27CB">
      <w:pPr>
        <w:pStyle w:val="Heading1"/>
        <w:numPr>
          <w:ilvl w:val="0"/>
          <w:numId w:val="1"/>
        </w:numPr>
        <w:rPr>
          <w:lang w:val="en-US"/>
        </w:rPr>
      </w:pPr>
      <w:bookmarkStart w:id="4" w:name="_Toc354704845"/>
      <w:r>
        <w:rPr>
          <w:lang w:val="en-US"/>
        </w:rPr>
        <w:t>Introduction</w:t>
      </w:r>
      <w:bookmarkEnd w:id="4"/>
    </w:p>
    <w:p w14:paraId="4EA4BA07" w14:textId="4E9F75FC" w:rsidR="00E47BF1" w:rsidRDefault="00312E99" w:rsidP="00E47BF1">
      <w:pPr>
        <w:pStyle w:val="Heading1"/>
        <w:numPr>
          <w:ilvl w:val="1"/>
          <w:numId w:val="1"/>
        </w:numPr>
        <w:ind w:hanging="11"/>
        <w:rPr>
          <w:lang w:val="en-US"/>
        </w:rPr>
      </w:pPr>
      <w:bookmarkStart w:id="5" w:name="_Toc354704846"/>
      <w:r>
        <w:rPr>
          <w:lang w:val="en-US"/>
        </w:rPr>
        <w:t>Purpose</w:t>
      </w:r>
      <w:bookmarkEnd w:id="5"/>
    </w:p>
    <w:p w14:paraId="20A98826" w14:textId="64CA2517" w:rsidR="00E47BF1" w:rsidRDefault="00B12B34" w:rsidP="00E47BF1">
      <w:pPr>
        <w:rPr>
          <w:lang w:val="en-US"/>
        </w:rPr>
      </w:pPr>
      <w:r>
        <w:rPr>
          <w:lang w:val="en-US"/>
        </w:rPr>
        <w:t>The purpose of this document is the presentation of the use cases and requirements of the application Keep Your Time.</w:t>
      </w:r>
    </w:p>
    <w:p w14:paraId="58EADAD5" w14:textId="3559B5FE" w:rsidR="00B12B34" w:rsidRDefault="00B12B34" w:rsidP="00E47BF1">
      <w:pPr>
        <w:rPr>
          <w:lang w:val="en-US"/>
        </w:rPr>
      </w:pPr>
      <w:r>
        <w:rPr>
          <w:lang w:val="en-US"/>
        </w:rPr>
        <w:t xml:space="preserve">All the functionalities will be identified with recourse to the definition of use cases and requirements that intend to reflect the way the application should be used and how the system should perform.  </w:t>
      </w:r>
    </w:p>
    <w:p w14:paraId="7D455D55" w14:textId="77777777" w:rsidR="000D27CB" w:rsidRDefault="000D27CB" w:rsidP="00E47BF1">
      <w:pPr>
        <w:pStyle w:val="Heading1"/>
        <w:numPr>
          <w:ilvl w:val="1"/>
          <w:numId w:val="1"/>
        </w:numPr>
        <w:ind w:hanging="11"/>
        <w:rPr>
          <w:lang w:val="en-US"/>
        </w:rPr>
      </w:pPr>
      <w:bookmarkStart w:id="6" w:name="_Toc354704847"/>
      <w:r>
        <w:rPr>
          <w:lang w:val="en-US"/>
        </w:rPr>
        <w:t>Vision of the Solution</w:t>
      </w:r>
      <w:bookmarkEnd w:id="6"/>
    </w:p>
    <w:p w14:paraId="384C142D" w14:textId="7FE07610" w:rsidR="004D78EA" w:rsidRDefault="004D78EA" w:rsidP="004D78EA">
      <w:pPr>
        <w:rPr>
          <w:lang w:val="en-US"/>
        </w:rPr>
      </w:pPr>
      <w:r>
        <w:rPr>
          <w:lang w:val="en-US"/>
        </w:rPr>
        <w:t>The application to be developed will be composed</w:t>
      </w:r>
      <w:ins w:id="7" w:author="Carla Silva Machado" w:date="2013-04-26T11:48:00Z">
        <w:r w:rsidR="00804B00">
          <w:rPr>
            <w:lang w:val="en-US"/>
          </w:rPr>
          <w:t xml:space="preserve"> in the first release</w:t>
        </w:r>
      </w:ins>
      <w:r>
        <w:rPr>
          <w:lang w:val="en-US"/>
        </w:rPr>
        <w:t xml:space="preserve"> of </w:t>
      </w:r>
      <w:r w:rsidR="00E47BF1">
        <w:rPr>
          <w:lang w:val="en-US"/>
        </w:rPr>
        <w:t>one component</w:t>
      </w:r>
      <w:r>
        <w:rPr>
          <w:lang w:val="en-US"/>
        </w:rPr>
        <w:t>:</w:t>
      </w:r>
    </w:p>
    <w:p w14:paraId="59AEC2EF" w14:textId="77777777" w:rsidR="004D78EA" w:rsidRDefault="004D78EA" w:rsidP="004D78EA">
      <w:pPr>
        <w:pStyle w:val="ListParagraph"/>
        <w:numPr>
          <w:ilvl w:val="0"/>
          <w:numId w:val="4"/>
        </w:numPr>
        <w:rPr>
          <w:lang w:val="en-US"/>
        </w:rPr>
      </w:pPr>
      <w:r>
        <w:rPr>
          <w:lang w:val="en-US"/>
        </w:rPr>
        <w:t xml:space="preserve">Desktop: for </w:t>
      </w:r>
      <w:r w:rsidR="009602E3">
        <w:rPr>
          <w:lang w:val="en-US"/>
        </w:rPr>
        <w:t>task time management</w:t>
      </w:r>
      <w:r>
        <w:rPr>
          <w:lang w:val="en-US"/>
        </w:rPr>
        <w:t>;</w:t>
      </w:r>
    </w:p>
    <w:p w14:paraId="65CD7968" w14:textId="6C60AD7C" w:rsidR="0051791E" w:rsidRDefault="009602E3" w:rsidP="00333863">
      <w:pPr>
        <w:jc w:val="both"/>
        <w:rPr>
          <w:lang w:val="en-US"/>
        </w:rPr>
      </w:pPr>
      <w:r>
        <w:rPr>
          <w:lang w:val="en-US"/>
        </w:rPr>
        <w:t>The</w:t>
      </w:r>
      <w:r w:rsidR="004D78EA">
        <w:rPr>
          <w:lang w:val="en-US"/>
        </w:rPr>
        <w:t xml:space="preserve"> application </w:t>
      </w:r>
      <w:r>
        <w:rPr>
          <w:lang w:val="en-US"/>
        </w:rPr>
        <w:t>will allow</w:t>
      </w:r>
      <w:r w:rsidR="004D78EA">
        <w:rPr>
          <w:lang w:val="en-US"/>
        </w:rPr>
        <w:t xml:space="preserve"> the users </w:t>
      </w:r>
      <w:r>
        <w:rPr>
          <w:lang w:val="en-US"/>
        </w:rPr>
        <w:t xml:space="preserve">to </w:t>
      </w:r>
      <w:r w:rsidR="004D78EA">
        <w:rPr>
          <w:lang w:val="en-US"/>
        </w:rPr>
        <w:t>manage their time in</w:t>
      </w:r>
      <w:r>
        <w:rPr>
          <w:lang w:val="en-US"/>
        </w:rPr>
        <w:t xml:space="preserve"> a structured way allowing task identification both of the ongoing one or in case of idle time detection</w:t>
      </w:r>
      <w:ins w:id="8" w:author="Carla Silva Machado" w:date="2013-04-26T11:50:00Z">
        <w:r w:rsidR="00804B00">
          <w:rPr>
            <w:lang w:val="en-US"/>
          </w:rPr>
          <w:t xml:space="preserve"> decide </w:t>
        </w:r>
      </w:ins>
      <w:ins w:id="9" w:author="Carla Silva Machado" w:date="2013-04-26T11:51:00Z">
        <w:r w:rsidR="00804B00">
          <w:rPr>
            <w:lang w:val="en-US"/>
          </w:rPr>
          <w:t>whether to add the time to the current task or ignore the time.</w:t>
        </w:r>
      </w:ins>
      <w:del w:id="10" w:author="Carla Silva Machado" w:date="2013-04-26T11:49:00Z">
        <w:r w:rsidDel="00804B00">
          <w:rPr>
            <w:lang w:val="en-US"/>
          </w:rPr>
          <w:delText xml:space="preserve"> </w:delText>
        </w:r>
      </w:del>
      <w:ins w:id="11" w:author="Carla Silva Machado" w:date="2013-04-26T11:49:00Z">
        <w:r w:rsidR="00804B00">
          <w:rPr>
            <w:lang w:val="en-US"/>
          </w:rPr>
          <w:t xml:space="preserve"> </w:t>
        </w:r>
      </w:ins>
      <w:del w:id="12" w:author="Carla Silva Machado" w:date="2013-04-26T11:49:00Z">
        <w:r w:rsidDel="00804B00">
          <w:rPr>
            <w:lang w:val="en-US"/>
          </w:rPr>
          <w:delText>register an extra task</w:delText>
        </w:r>
      </w:del>
      <w:r>
        <w:rPr>
          <w:lang w:val="en-US"/>
        </w:rPr>
        <w:t xml:space="preserve">. Furthermore the application will provide a history of </w:t>
      </w:r>
      <w:r w:rsidR="004D78EA" w:rsidRPr="004D78EA">
        <w:rPr>
          <w:lang w:val="en-US"/>
        </w:rPr>
        <w:t>performed</w:t>
      </w:r>
      <w:r w:rsidRPr="009602E3">
        <w:rPr>
          <w:lang w:val="en-US"/>
        </w:rPr>
        <w:t xml:space="preserve"> </w:t>
      </w:r>
      <w:r w:rsidRPr="004D78EA">
        <w:rPr>
          <w:lang w:val="en-US"/>
        </w:rPr>
        <w:t>tasks</w:t>
      </w:r>
      <w:r w:rsidR="004D78EA" w:rsidRPr="004D78EA">
        <w:rPr>
          <w:lang w:val="en-US"/>
        </w:rPr>
        <w:t>.</w:t>
      </w:r>
    </w:p>
    <w:p w14:paraId="1F6C94E2" w14:textId="77DA5A22" w:rsidR="000943EE" w:rsidRDefault="00333863" w:rsidP="00333863">
      <w:pPr>
        <w:jc w:val="both"/>
        <w:rPr>
          <w:lang w:val="en-US"/>
        </w:rPr>
      </w:pPr>
      <w:r>
        <w:rPr>
          <w:lang w:val="en-US"/>
        </w:rPr>
        <w:t>The</w:t>
      </w:r>
      <w:r w:rsidR="003B5DF0">
        <w:rPr>
          <w:lang w:val="en-US"/>
        </w:rPr>
        <w:t xml:space="preserve"> </w:t>
      </w:r>
      <w:r>
        <w:rPr>
          <w:lang w:val="en-US"/>
        </w:rPr>
        <w:t xml:space="preserve">application will be developed </w:t>
      </w:r>
      <w:r w:rsidR="003B5DF0">
        <w:rPr>
          <w:lang w:val="en-US"/>
        </w:rPr>
        <w:t xml:space="preserve">using </w:t>
      </w:r>
      <w:r>
        <w:rPr>
          <w:lang w:val="en-US"/>
        </w:rPr>
        <w:t>.NET platform</w:t>
      </w:r>
      <w:r w:rsidR="003B5DF0">
        <w:rPr>
          <w:lang w:val="en-US"/>
        </w:rPr>
        <w:t xml:space="preserve"> and</w:t>
      </w:r>
      <w:r>
        <w:rPr>
          <w:lang w:val="en-US"/>
        </w:rPr>
        <w:t xml:space="preserve"> C#</w:t>
      </w:r>
      <w:r w:rsidR="00DB2780">
        <w:rPr>
          <w:lang w:val="en-US"/>
        </w:rPr>
        <w:t>.</w:t>
      </w:r>
      <w:del w:id="13" w:author="Carla Silva Machado" w:date="2013-04-26T11:52:00Z">
        <w:r w:rsidR="00DB2780" w:rsidDel="00804B00">
          <w:rPr>
            <w:lang w:val="en-US"/>
          </w:rPr>
          <w:delText xml:space="preserve"> T</w:delText>
        </w:r>
        <w:r w:rsidDel="00804B00">
          <w:rPr>
            <w:lang w:val="en-US"/>
          </w:rPr>
          <w:delText>he mobile component will be developed on the Android platform</w:delText>
        </w:r>
        <w:r w:rsidR="003B5DF0" w:rsidDel="00804B00">
          <w:rPr>
            <w:lang w:val="en-US"/>
          </w:rPr>
          <w:delText xml:space="preserve"> using</w:delText>
        </w:r>
        <w:r w:rsidDel="00804B00">
          <w:rPr>
            <w:lang w:val="en-US"/>
          </w:rPr>
          <w:delText xml:space="preserve"> JAVA.</w:delText>
        </w:r>
      </w:del>
      <w:r>
        <w:rPr>
          <w:lang w:val="en-US"/>
        </w:rPr>
        <w:t xml:space="preserve">  The desktop component </w:t>
      </w:r>
      <w:r w:rsidR="00F36106">
        <w:rPr>
          <w:lang w:val="en-US"/>
        </w:rPr>
        <w:t xml:space="preserve">will have the functional interface where the user can add </w:t>
      </w:r>
      <w:del w:id="14" w:author="Carla Silva Machado" w:date="2013-04-26T11:52:00Z">
        <w:r w:rsidR="00F36106" w:rsidDel="00804B00">
          <w:rPr>
            <w:lang w:val="en-US"/>
          </w:rPr>
          <w:delText xml:space="preserve">and group </w:delText>
        </w:r>
      </w:del>
      <w:r w:rsidR="00F36106">
        <w:rPr>
          <w:lang w:val="en-US"/>
        </w:rPr>
        <w:t>task</w:t>
      </w:r>
      <w:r w:rsidR="003B5DF0">
        <w:rPr>
          <w:lang w:val="en-US"/>
        </w:rPr>
        <w:t>s</w:t>
      </w:r>
      <w:r w:rsidR="00F36106">
        <w:rPr>
          <w:lang w:val="en-US"/>
        </w:rPr>
        <w:t xml:space="preserve"> easily and view </w:t>
      </w:r>
      <w:r w:rsidR="003B5DF0">
        <w:rPr>
          <w:lang w:val="en-US"/>
        </w:rPr>
        <w:t xml:space="preserve">the tasks </w:t>
      </w:r>
      <w:r w:rsidR="00F36106">
        <w:rPr>
          <w:lang w:val="en-US"/>
        </w:rPr>
        <w:t xml:space="preserve">historical. </w:t>
      </w:r>
      <w:del w:id="15" w:author="Carla Silva Machado" w:date="2013-04-26T11:52:00Z">
        <w:r w:rsidR="00F36106" w:rsidDel="00804B00">
          <w:rPr>
            <w:lang w:val="en-US"/>
          </w:rPr>
          <w:delText>The mobile component will have</w:delText>
        </w:r>
        <w:r w:rsidR="00DB2780" w:rsidDel="00804B00">
          <w:rPr>
            <w:lang w:val="en-US"/>
          </w:rPr>
          <w:delText xml:space="preserve"> an</w:delText>
        </w:r>
        <w:r w:rsidR="00F36106" w:rsidDel="00804B00">
          <w:rPr>
            <w:lang w:val="en-US"/>
          </w:rPr>
          <w:delText xml:space="preserve"> interactive and simple interface where the user can start/stop task, select task and view the task time.</w:delText>
        </w:r>
      </w:del>
    </w:p>
    <w:p w14:paraId="23986A42" w14:textId="77777777" w:rsidR="000D27CB" w:rsidRDefault="000D27CB" w:rsidP="000D27CB">
      <w:pPr>
        <w:pStyle w:val="Heading1"/>
        <w:numPr>
          <w:ilvl w:val="1"/>
          <w:numId w:val="1"/>
        </w:numPr>
        <w:ind w:hanging="11"/>
        <w:rPr>
          <w:lang w:val="en-US"/>
        </w:rPr>
      </w:pPr>
      <w:bookmarkStart w:id="16" w:name="_Toc354704848"/>
      <w:r>
        <w:rPr>
          <w:lang w:val="en-US"/>
        </w:rPr>
        <w:t>Major Features</w:t>
      </w:r>
      <w:bookmarkEnd w:id="16"/>
    </w:p>
    <w:p w14:paraId="29313CBF" w14:textId="3B964DE6" w:rsidR="0051791E" w:rsidRDefault="008A7BE1" w:rsidP="007D527E">
      <w:pPr>
        <w:pStyle w:val="ListParagraph"/>
        <w:ind w:left="0"/>
        <w:rPr>
          <w:lang w:val="en-US"/>
        </w:rPr>
      </w:pPr>
      <w:r>
        <w:rPr>
          <w:lang w:val="en-US"/>
        </w:rPr>
        <w:t xml:space="preserve">FE-1: </w:t>
      </w:r>
      <w:r w:rsidR="009602E3">
        <w:rPr>
          <w:lang w:val="en-US"/>
        </w:rPr>
        <w:t>Adding</w:t>
      </w:r>
      <w:r w:rsidR="00493B8B">
        <w:rPr>
          <w:lang w:val="en-US"/>
        </w:rPr>
        <w:t>, editing and deleting</w:t>
      </w:r>
      <w:r w:rsidR="009602E3">
        <w:rPr>
          <w:lang w:val="en-US"/>
        </w:rPr>
        <w:t xml:space="preserve"> tasks</w:t>
      </w:r>
      <w:r w:rsidR="007D527E">
        <w:rPr>
          <w:lang w:val="en-US"/>
        </w:rPr>
        <w:t xml:space="preserve">; </w:t>
      </w:r>
    </w:p>
    <w:p w14:paraId="1244FF75" w14:textId="104357AA" w:rsidR="007D527E" w:rsidRDefault="007D527E" w:rsidP="007D527E">
      <w:pPr>
        <w:pStyle w:val="ListParagraph"/>
        <w:ind w:left="0"/>
        <w:rPr>
          <w:lang w:val="en-US"/>
        </w:rPr>
      </w:pPr>
      <w:r>
        <w:rPr>
          <w:lang w:val="en-US"/>
        </w:rPr>
        <w:t xml:space="preserve">FE-3: </w:t>
      </w:r>
      <w:r w:rsidR="002F7AC7">
        <w:rPr>
          <w:lang w:val="en-US"/>
        </w:rPr>
        <w:t>Inactivity a</w:t>
      </w:r>
      <w:r>
        <w:rPr>
          <w:lang w:val="en-US"/>
        </w:rPr>
        <w:t>lerts;</w:t>
      </w:r>
    </w:p>
    <w:p w14:paraId="7C08EA5E" w14:textId="77777777" w:rsidR="0051791E" w:rsidRDefault="007D527E" w:rsidP="007D527E">
      <w:pPr>
        <w:pStyle w:val="ListParagraph"/>
        <w:ind w:left="0"/>
        <w:rPr>
          <w:lang w:val="en-US"/>
        </w:rPr>
      </w:pPr>
      <w:r>
        <w:rPr>
          <w:lang w:val="en-US"/>
        </w:rPr>
        <w:t>FE-4</w:t>
      </w:r>
      <w:r w:rsidR="008A7BE1">
        <w:rPr>
          <w:lang w:val="en-US"/>
        </w:rPr>
        <w:t xml:space="preserve">: </w:t>
      </w:r>
      <w:r w:rsidR="009602E3">
        <w:rPr>
          <w:lang w:val="en-US"/>
        </w:rPr>
        <w:t>Registering and timing individual tasks</w:t>
      </w:r>
      <w:r w:rsidR="00993575">
        <w:rPr>
          <w:lang w:val="en-US"/>
        </w:rPr>
        <w:t>;</w:t>
      </w:r>
    </w:p>
    <w:p w14:paraId="6EAC1A0B" w14:textId="6644ADDF" w:rsidR="00E47BF1" w:rsidRDefault="007D527E" w:rsidP="00E84778">
      <w:pPr>
        <w:pStyle w:val="ListParagraph"/>
        <w:ind w:left="0"/>
        <w:rPr>
          <w:lang w:val="en-US"/>
        </w:rPr>
      </w:pPr>
      <w:r>
        <w:rPr>
          <w:lang w:val="en-US"/>
        </w:rPr>
        <w:t>FE-</w:t>
      </w:r>
      <w:r w:rsidR="00E515EF">
        <w:rPr>
          <w:lang w:val="en-US"/>
        </w:rPr>
        <w:t>7</w:t>
      </w:r>
      <w:r w:rsidR="008A7BE1">
        <w:rPr>
          <w:lang w:val="en-US"/>
        </w:rPr>
        <w:t xml:space="preserve">: </w:t>
      </w:r>
      <w:r w:rsidR="009602E3">
        <w:rPr>
          <w:lang w:val="en-US"/>
        </w:rPr>
        <w:t>Exporti</w:t>
      </w:r>
      <w:r>
        <w:rPr>
          <w:lang w:val="en-US"/>
        </w:rPr>
        <w:t>ng the application data</w:t>
      </w:r>
      <w:r w:rsidR="009602E3">
        <w:rPr>
          <w:lang w:val="en-US"/>
        </w:rPr>
        <w:t xml:space="preserve">; </w:t>
      </w:r>
    </w:p>
    <w:p w14:paraId="70837B73" w14:textId="77777777" w:rsidR="00A86B41" w:rsidRPr="005A3E15" w:rsidRDefault="00A86B41" w:rsidP="00740794">
      <w:pPr>
        <w:pStyle w:val="Heading1"/>
        <w:numPr>
          <w:ilvl w:val="1"/>
          <w:numId w:val="1"/>
        </w:numPr>
        <w:ind w:hanging="11"/>
        <w:rPr>
          <w:lang w:val="en-US"/>
        </w:rPr>
      </w:pPr>
      <w:bookmarkStart w:id="17" w:name="_Toc25579283"/>
      <w:bookmarkStart w:id="18" w:name="_Toc354704849"/>
      <w:r w:rsidRPr="005A3E15">
        <w:rPr>
          <w:lang w:val="en-US"/>
        </w:rPr>
        <w:t>Assumptions and Dependencies</w:t>
      </w:r>
      <w:bookmarkEnd w:id="17"/>
      <w:bookmarkEnd w:id="18"/>
    </w:p>
    <w:p w14:paraId="7F23D52C" w14:textId="14F5A029" w:rsidR="004E5B21" w:rsidRDefault="00A86B41" w:rsidP="00E84778">
      <w:pPr>
        <w:pStyle w:val="ListParagraph"/>
        <w:ind w:left="0"/>
        <w:rPr>
          <w:lang w:val="en-US"/>
        </w:rPr>
      </w:pPr>
      <w:r>
        <w:rPr>
          <w:lang w:val="en-US"/>
        </w:rPr>
        <w:t>AS-1:</w:t>
      </w:r>
      <w:r w:rsidR="004E5B21">
        <w:rPr>
          <w:lang w:val="en-US"/>
        </w:rPr>
        <w:t xml:space="preserve"> The computer will have</w:t>
      </w:r>
      <w:r w:rsidR="00F22D73">
        <w:rPr>
          <w:lang w:val="en-US"/>
        </w:rPr>
        <w:t xml:space="preserve"> a Windows OS with at least the </w:t>
      </w:r>
      <w:r w:rsidR="00E27732">
        <w:rPr>
          <w:lang w:val="en-US"/>
        </w:rPr>
        <w:t>Vista</w:t>
      </w:r>
      <w:r w:rsidR="00F22D73">
        <w:rPr>
          <w:lang w:val="en-US"/>
        </w:rPr>
        <w:t xml:space="preserve"> version</w:t>
      </w:r>
      <w:r w:rsidR="009D1A8E">
        <w:rPr>
          <w:lang w:val="en-US"/>
        </w:rPr>
        <w:t>;</w:t>
      </w:r>
    </w:p>
    <w:p w14:paraId="1CB5F67E" w14:textId="2E0DEF15" w:rsidR="00A86B41" w:rsidRDefault="009D1A8E" w:rsidP="00E84778">
      <w:pPr>
        <w:pStyle w:val="ListParagraph"/>
        <w:ind w:left="0"/>
        <w:rPr>
          <w:lang w:val="en-US"/>
        </w:rPr>
      </w:pPr>
      <w:r>
        <w:rPr>
          <w:lang w:val="en-US"/>
        </w:rPr>
        <w:t>AS-2: The computer will have</w:t>
      </w:r>
      <w:r w:rsidR="004E5B21">
        <w:rPr>
          <w:lang w:val="en-US"/>
        </w:rPr>
        <w:t xml:space="preserve"> framework .Net 4.</w:t>
      </w:r>
      <w:r w:rsidR="00E27732">
        <w:rPr>
          <w:lang w:val="en-US"/>
        </w:rPr>
        <w:t>5</w:t>
      </w:r>
      <w:r w:rsidR="004E5B21">
        <w:rPr>
          <w:lang w:val="en-US"/>
        </w:rPr>
        <w:t>;</w:t>
      </w:r>
    </w:p>
    <w:p w14:paraId="1AD515CF" w14:textId="77777777" w:rsidR="009D1A8E" w:rsidRDefault="009D1A8E" w:rsidP="00E84778">
      <w:pPr>
        <w:pStyle w:val="ListParagraph"/>
        <w:ind w:left="0"/>
        <w:rPr>
          <w:lang w:val="en-US"/>
        </w:rPr>
      </w:pPr>
    </w:p>
    <w:p w14:paraId="7BB2552D" w14:textId="5ED93962" w:rsidR="00664A6B" w:rsidRDefault="009D1A8E" w:rsidP="00E84778">
      <w:pPr>
        <w:pStyle w:val="ListParagraph"/>
        <w:ind w:left="0"/>
        <w:rPr>
          <w:lang w:val="en-US"/>
        </w:rPr>
      </w:pPr>
      <w:r>
        <w:rPr>
          <w:lang w:val="en-US"/>
        </w:rPr>
        <w:t xml:space="preserve">This application </w:t>
      </w:r>
      <w:r w:rsidR="002F7AC7">
        <w:rPr>
          <w:lang w:val="en-US"/>
        </w:rPr>
        <w:t xml:space="preserve">doesn’t have </w:t>
      </w:r>
      <w:r>
        <w:rPr>
          <w:lang w:val="en-US"/>
        </w:rPr>
        <w:t>any dependencies with external software;</w:t>
      </w:r>
    </w:p>
    <w:p w14:paraId="4E7B5D03" w14:textId="77777777" w:rsidR="00664A6B" w:rsidRDefault="00664A6B">
      <w:pPr>
        <w:rPr>
          <w:lang w:val="en-US"/>
        </w:rPr>
      </w:pPr>
      <w:r>
        <w:rPr>
          <w:lang w:val="en-US"/>
        </w:rPr>
        <w:br w:type="page"/>
      </w:r>
    </w:p>
    <w:p w14:paraId="037A9B48" w14:textId="7613D8F7" w:rsidR="00993575" w:rsidRDefault="00E47BF1" w:rsidP="00993575">
      <w:pPr>
        <w:pStyle w:val="Heading1"/>
        <w:numPr>
          <w:ilvl w:val="0"/>
          <w:numId w:val="1"/>
        </w:numPr>
        <w:rPr>
          <w:lang w:val="en-US"/>
        </w:rPr>
      </w:pPr>
      <w:bookmarkStart w:id="19" w:name="_Toc354704850"/>
      <w:r>
        <w:rPr>
          <w:lang w:val="en-US"/>
        </w:rPr>
        <w:lastRenderedPageBreak/>
        <w:t>Use Cases</w:t>
      </w:r>
      <w:r w:rsidR="00064FB1">
        <w:rPr>
          <w:lang w:val="en-US"/>
        </w:rPr>
        <w:t xml:space="preserve"> </w:t>
      </w:r>
      <w:r w:rsidR="00027FEC">
        <w:rPr>
          <w:lang w:val="en-US"/>
        </w:rPr>
        <w:t>Model</w:t>
      </w:r>
      <w:bookmarkEnd w:id="19"/>
      <w:r w:rsidR="00AE3567">
        <w:rPr>
          <w:lang w:val="en-US"/>
        </w:rPr>
        <w:t xml:space="preserve"> </w:t>
      </w:r>
    </w:p>
    <w:p w14:paraId="665E0939" w14:textId="02CEC78B" w:rsidR="00027FEC" w:rsidRPr="00027FEC" w:rsidRDefault="00920AA6" w:rsidP="00027FEC">
      <w:pPr>
        <w:rPr>
          <w:lang w:val="en-US"/>
        </w:rPr>
      </w:pPr>
      <w:r>
        <w:rPr>
          <w:lang w:val="en-US"/>
        </w:rPr>
        <w:t xml:space="preserve">In this section </w:t>
      </w:r>
      <w:del w:id="20" w:author="Carla Silva Machado" w:date="2013-04-26T12:38:00Z">
        <w:r w:rsidDel="00665982">
          <w:rPr>
            <w:lang w:val="en-US"/>
          </w:rPr>
          <w:delText>will be presented</w:delText>
        </w:r>
      </w:del>
      <w:ins w:id="21" w:author="Carla Silva Machado" w:date="2013-04-26T12:38:00Z">
        <w:r w:rsidR="00665982">
          <w:rPr>
            <w:lang w:val="en-US"/>
          </w:rPr>
          <w:t xml:space="preserve">the </w:t>
        </w:r>
      </w:ins>
      <w:del w:id="22" w:author="Carla Silva Machado" w:date="2013-04-26T12:38:00Z">
        <w:r w:rsidR="00027FEC" w:rsidDel="00665982">
          <w:rPr>
            <w:lang w:val="en-US"/>
          </w:rPr>
          <w:delText xml:space="preserve"> </w:delText>
        </w:r>
      </w:del>
      <w:r w:rsidR="00027FEC">
        <w:rPr>
          <w:lang w:val="en-US"/>
        </w:rPr>
        <w:t xml:space="preserve">identification and description of </w:t>
      </w:r>
      <w:del w:id="23" w:author="Carla Silva Machado" w:date="2013-04-26T12:39:00Z">
        <w:r w:rsidR="00027FEC" w:rsidDel="00665982">
          <w:rPr>
            <w:lang w:val="en-US"/>
          </w:rPr>
          <w:delText>the actors</w:delText>
        </w:r>
      </w:del>
      <w:ins w:id="24" w:author="Carla Silva Machado" w:date="2013-04-26T12:39:00Z">
        <w:r w:rsidR="00665982">
          <w:rPr>
            <w:lang w:val="en-US"/>
          </w:rPr>
          <w:t>the actors</w:t>
        </w:r>
      </w:ins>
      <w:r w:rsidR="00027FEC">
        <w:rPr>
          <w:lang w:val="en-US"/>
        </w:rPr>
        <w:t xml:space="preserve"> related to the application and the differe</w:t>
      </w:r>
      <w:r>
        <w:rPr>
          <w:lang w:val="en-US"/>
        </w:rPr>
        <w:t>nt use cases</w:t>
      </w:r>
      <w:ins w:id="25" w:author="Carla Silva Machado" w:date="2013-04-26T12:38:00Z">
        <w:r w:rsidR="00665982">
          <w:rPr>
            <w:lang w:val="en-US"/>
          </w:rPr>
          <w:t xml:space="preserve"> </w:t>
        </w:r>
        <w:r w:rsidR="00665982">
          <w:rPr>
            <w:lang w:val="en-US"/>
          </w:rPr>
          <w:t>will be presented</w:t>
        </w:r>
        <w:r w:rsidR="00665982">
          <w:rPr>
            <w:lang w:val="en-US"/>
          </w:rPr>
          <w:t>.</w:t>
        </w:r>
      </w:ins>
      <w:ins w:id="26" w:author="Carla Silva Machado" w:date="2013-04-26T12:39:00Z">
        <w:r w:rsidR="00665982">
          <w:rPr>
            <w:lang w:val="en-US"/>
          </w:rPr>
          <w:t xml:space="preserve"> These actors and use cases can be seen</w:t>
        </w:r>
      </w:ins>
      <w:r>
        <w:rPr>
          <w:lang w:val="en-US"/>
        </w:rPr>
        <w:t xml:space="preserve"> </w:t>
      </w:r>
      <w:del w:id="27" w:author="Carla Silva Machado" w:date="2013-04-26T11:53:00Z">
        <w:r w:rsidDel="00804B00">
          <w:rPr>
            <w:lang w:val="en-US"/>
          </w:rPr>
          <w:delText xml:space="preserve">represented </w:delText>
        </w:r>
      </w:del>
      <w:r>
        <w:rPr>
          <w:lang w:val="en-US"/>
        </w:rPr>
        <w:t xml:space="preserve">in the use case diagram show in </w:t>
      </w:r>
      <w:r>
        <w:rPr>
          <w:lang w:val="en-US"/>
        </w:rPr>
        <w:fldChar w:fldCharType="begin"/>
      </w:r>
      <w:r>
        <w:rPr>
          <w:lang w:val="en-US"/>
        </w:rPr>
        <w:instrText xml:space="preserve"> REF _Ref354697348 \h </w:instrText>
      </w:r>
      <w:r>
        <w:rPr>
          <w:lang w:val="en-US"/>
        </w:rPr>
      </w:r>
      <w:r>
        <w:rPr>
          <w:lang w:val="en-US"/>
        </w:rPr>
        <w:fldChar w:fldCharType="separate"/>
      </w:r>
      <w:r w:rsidRPr="00920AA6">
        <w:rPr>
          <w:lang w:val="en-US"/>
        </w:rPr>
        <w:t xml:space="preserve">Figure </w:t>
      </w:r>
      <w:r w:rsidRPr="00920AA6">
        <w:rPr>
          <w:noProof/>
          <w:lang w:val="en-US"/>
        </w:rPr>
        <w:t>1</w:t>
      </w:r>
      <w:r>
        <w:rPr>
          <w:lang w:val="en-US"/>
        </w:rPr>
        <w:fldChar w:fldCharType="end"/>
      </w:r>
      <w:r>
        <w:rPr>
          <w:lang w:val="en-US"/>
        </w:rPr>
        <w:t>.</w:t>
      </w:r>
      <w:r w:rsidR="00027FEC">
        <w:rPr>
          <w:lang w:val="en-US"/>
        </w:rPr>
        <w:t xml:space="preserve"> </w:t>
      </w:r>
    </w:p>
    <w:p w14:paraId="028A98CE" w14:textId="54B3FCE8" w:rsidR="00027FEC" w:rsidRPr="00920AA6" w:rsidRDefault="00920AA6" w:rsidP="00027FEC">
      <w:pPr>
        <w:keepNext/>
        <w:spacing w:after="0"/>
        <w:rPr>
          <w:lang w:val="en-US"/>
        </w:rPr>
      </w:pPr>
      <w:r>
        <w:rPr>
          <w:noProof/>
          <w:lang w:eastAsia="pt-PT"/>
        </w:rPr>
        <w:drawing>
          <wp:inline distT="0" distB="0" distL="0" distR="0" wp14:anchorId="125CBE17" wp14:editId="64A55EC5">
            <wp:extent cx="5400040" cy="627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6276811"/>
                    </a:xfrm>
                    <a:prstGeom prst="rect">
                      <a:avLst/>
                    </a:prstGeom>
                    <a:noFill/>
                    <a:ln>
                      <a:noFill/>
                    </a:ln>
                  </pic:spPr>
                </pic:pic>
              </a:graphicData>
            </a:graphic>
          </wp:inline>
        </w:drawing>
      </w:r>
    </w:p>
    <w:p w14:paraId="1A229250" w14:textId="3067AE61" w:rsidR="00027FEC" w:rsidRPr="00027FEC" w:rsidRDefault="00027FEC" w:rsidP="00027FEC">
      <w:pPr>
        <w:pStyle w:val="Caption"/>
        <w:rPr>
          <w:lang w:val="en-US"/>
        </w:rPr>
      </w:pPr>
      <w:bookmarkStart w:id="28" w:name="_Ref354697348"/>
      <w:bookmarkStart w:id="29" w:name="_Toc354703520"/>
      <w:r w:rsidRPr="00920AA6">
        <w:rPr>
          <w:lang w:val="en-US"/>
        </w:rPr>
        <w:t xml:space="preserve">Figure </w:t>
      </w:r>
      <w:r>
        <w:fldChar w:fldCharType="begin"/>
      </w:r>
      <w:r w:rsidRPr="00920AA6">
        <w:rPr>
          <w:lang w:val="en-US"/>
        </w:rPr>
        <w:instrText xml:space="preserve"> SEQ Figure \* ARABIC </w:instrText>
      </w:r>
      <w:r>
        <w:fldChar w:fldCharType="separate"/>
      </w:r>
      <w:r w:rsidRPr="00920AA6">
        <w:rPr>
          <w:noProof/>
          <w:lang w:val="en-US"/>
        </w:rPr>
        <w:t>1</w:t>
      </w:r>
      <w:r>
        <w:fldChar w:fldCharType="end"/>
      </w:r>
      <w:bookmarkEnd w:id="28"/>
      <w:r w:rsidRPr="00920AA6">
        <w:rPr>
          <w:lang w:val="en-US"/>
        </w:rPr>
        <w:t>: Use Case Diagram</w:t>
      </w:r>
      <w:bookmarkEnd w:id="29"/>
    </w:p>
    <w:p w14:paraId="49FE9F78" w14:textId="77777777" w:rsidR="005763E8" w:rsidRDefault="005763E8">
      <w:pPr>
        <w:rPr>
          <w:rFonts w:asciiTheme="majorHAnsi" w:eastAsiaTheme="majorEastAsia" w:hAnsiTheme="majorHAnsi" w:cstheme="majorBidi"/>
          <w:b/>
          <w:bCs/>
          <w:color w:val="365F91" w:themeColor="accent1" w:themeShade="BF"/>
          <w:sz w:val="28"/>
          <w:szCs w:val="28"/>
          <w:lang w:val="en-US"/>
        </w:rPr>
      </w:pPr>
      <w:r>
        <w:rPr>
          <w:lang w:val="en-US"/>
        </w:rPr>
        <w:br w:type="page"/>
      </w:r>
    </w:p>
    <w:p w14:paraId="69DBEDBF" w14:textId="1585D30F" w:rsidR="00064FB1" w:rsidRDefault="00064FB1" w:rsidP="00064FB1">
      <w:pPr>
        <w:pStyle w:val="Heading1"/>
        <w:numPr>
          <w:ilvl w:val="1"/>
          <w:numId w:val="1"/>
        </w:numPr>
        <w:ind w:hanging="11"/>
        <w:rPr>
          <w:lang w:val="en-US"/>
        </w:rPr>
      </w:pPr>
      <w:bookmarkStart w:id="30" w:name="_Toc354704851"/>
      <w:r>
        <w:rPr>
          <w:lang w:val="en-US"/>
        </w:rPr>
        <w:lastRenderedPageBreak/>
        <w:t>Actors</w:t>
      </w:r>
      <w:bookmarkEnd w:id="30"/>
    </w:p>
    <w:p w14:paraId="353CABB4" w14:textId="4089F4A1" w:rsidR="00064FB1" w:rsidRPr="00027FEC" w:rsidRDefault="00064FB1" w:rsidP="00027FEC">
      <w:pPr>
        <w:pStyle w:val="Heading1"/>
        <w:numPr>
          <w:ilvl w:val="2"/>
          <w:numId w:val="1"/>
        </w:numPr>
        <w:rPr>
          <w:lang w:val="en-US"/>
        </w:rPr>
      </w:pPr>
      <w:bookmarkStart w:id="31" w:name="_Toc354704852"/>
      <w:r w:rsidRPr="00027FEC">
        <w:rPr>
          <w:lang w:val="en-US"/>
        </w:rPr>
        <w:t>User</w:t>
      </w:r>
      <w:bookmarkEnd w:id="31"/>
    </w:p>
    <w:p w14:paraId="555532C8" w14:textId="7CEC106D" w:rsidR="00064FB1" w:rsidRPr="00064FB1" w:rsidRDefault="00064FB1" w:rsidP="00064FB1">
      <w:pPr>
        <w:ind w:firstLine="708"/>
        <w:rPr>
          <w:lang w:val="en-US"/>
        </w:rPr>
      </w:pPr>
      <w:r>
        <w:fldChar w:fldCharType="begin" w:fldLock="1"/>
      </w:r>
      <w:r w:rsidRPr="00064FB1">
        <w:rPr>
          <w:lang w:val="en-US"/>
        </w:rPr>
        <w:instrText xml:space="preserve">MERGEFIELD </w:instrText>
      </w:r>
      <w:r w:rsidRPr="00064FB1">
        <w:rPr>
          <w:rFonts w:eastAsia="Times New Roman"/>
          <w:color w:val="000000"/>
          <w:lang w:val="en-US"/>
        </w:rPr>
        <w:instrText>Element.Notes</w:instrText>
      </w:r>
      <w:r>
        <w:fldChar w:fldCharType="separate"/>
      </w:r>
      <w:r w:rsidRPr="00064FB1">
        <w:rPr>
          <w:rFonts w:eastAsia="Times New Roman"/>
          <w:color w:val="000000"/>
          <w:lang w:val="en-US"/>
        </w:rPr>
        <w:t>The user with full access to the application and its features</w:t>
      </w:r>
      <w:r>
        <w:fldChar w:fldCharType="end"/>
      </w:r>
    </w:p>
    <w:p w14:paraId="629831E5" w14:textId="1EE35575" w:rsidR="00E47BF1" w:rsidRDefault="00064FB1" w:rsidP="00E47BF1">
      <w:pPr>
        <w:pStyle w:val="Heading1"/>
        <w:numPr>
          <w:ilvl w:val="1"/>
          <w:numId w:val="1"/>
        </w:numPr>
        <w:ind w:hanging="11"/>
        <w:rPr>
          <w:lang w:val="en-US"/>
        </w:rPr>
      </w:pPr>
      <w:bookmarkStart w:id="32" w:name="_Toc354704853"/>
      <w:r>
        <w:rPr>
          <w:lang w:val="en-US"/>
        </w:rPr>
        <w:t>Use Cases</w:t>
      </w:r>
      <w:bookmarkEnd w:id="32"/>
      <w:r>
        <w:rPr>
          <w:lang w:val="en-US"/>
        </w:rPr>
        <w:t xml:space="preserve">  </w:t>
      </w:r>
    </w:p>
    <w:bookmarkStart w:id="33" w:name="BKM_BDAAC28E_E46A_472b_A559_DD9523D0EEC9"/>
    <w:p w14:paraId="6568C9B5"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34" w:name="_Toc354704854"/>
      <w:r w:rsidRPr="00920AA6">
        <w:rPr>
          <w:lang w:val="en-US"/>
        </w:rPr>
        <w:t>UC-001-Create Task</w:t>
      </w:r>
      <w:bookmarkEnd w:id="34"/>
      <w:r w:rsidRPr="00920AA6">
        <w:rPr>
          <w:lang w:val="en-US"/>
        </w:rPr>
        <w:fldChar w:fldCharType="end"/>
      </w:r>
    </w:p>
    <w:p w14:paraId="76FD86CA" w14:textId="77777777"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end"/>
      </w:r>
      <w:r w:rsidRPr="00E023E3">
        <w:rPr>
          <w:rFonts w:eastAsia="Times New Roman"/>
          <w:color w:val="000000"/>
          <w:lang w:val="en-US"/>
        </w:rPr>
        <w:t xml:space="preserve">The user creates a new task.  The user inserts the name for the task and selects the option of creating and starting the task or creating the task and adding more information. The task is created in the database and added to the tasks list </w:t>
      </w:r>
    </w:p>
    <w:p w14:paraId="7728E97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In the first case the task is created, selected as the running task and the timer starts.</w:t>
      </w:r>
    </w:p>
    <w:p w14:paraId="2499B47C" w14:textId="5D84D889" w:rsidR="00E023E3" w:rsidRPr="00E023E3" w:rsidRDefault="00E023E3" w:rsidP="00E023E3">
      <w:pPr>
        <w:ind w:left="360"/>
        <w:rPr>
          <w:rFonts w:eastAsia="Times New Roman"/>
          <w:color w:val="000000"/>
          <w:lang w:val="en-US"/>
        </w:rPr>
      </w:pPr>
      <w:r w:rsidRPr="00E023E3">
        <w:rPr>
          <w:rFonts w:eastAsia="Times New Roman"/>
          <w:color w:val="000000"/>
          <w:lang w:val="en-US"/>
        </w:rPr>
        <w:t>In the second case the creation form is presented to the user who then can insert the remaining task information such as the description and conclude the operation.</w:t>
      </w:r>
    </w:p>
    <w:p w14:paraId="37ADC21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1FFC3D1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Creating Task:</w:t>
      </w:r>
    </w:p>
    <w:p w14:paraId="4BA6849D" w14:textId="51C9D78B"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inserts the task name and selects the option to create task. </w:t>
      </w:r>
      <w:r w:rsidRPr="00E023E3">
        <w:rPr>
          <w:rFonts w:eastAsia="Times New Roman"/>
          <w:color w:val="000000"/>
          <w:vertAlign w:val="superscript"/>
          <w:lang w:val="en-US"/>
        </w:rPr>
        <w:t>2</w:t>
      </w:r>
      <w:r w:rsidRPr="00E023E3">
        <w:rPr>
          <w:rFonts w:eastAsia="Times New Roman"/>
          <w:color w:val="000000"/>
          <w:lang w:val="en-US"/>
        </w:rPr>
        <w:t xml:space="preserve"> The system presents the creation form. </w:t>
      </w:r>
      <w:r w:rsidRPr="00E023E3">
        <w:rPr>
          <w:rFonts w:eastAsia="Times New Roman"/>
          <w:color w:val="000000"/>
          <w:vertAlign w:val="superscript"/>
          <w:lang w:val="en-US"/>
        </w:rPr>
        <w:t>3</w:t>
      </w:r>
      <w:r w:rsidRPr="00E023E3">
        <w:rPr>
          <w:rFonts w:eastAsia="Times New Roman"/>
          <w:color w:val="000000"/>
          <w:lang w:val="en-US"/>
        </w:rPr>
        <w:t xml:space="preserve"> The </w:t>
      </w:r>
      <w:r w:rsidR="002E6AF2">
        <w:rPr>
          <w:rFonts w:eastAsia="Times New Roman"/>
          <w:color w:val="000000"/>
          <w:lang w:val="en-US"/>
        </w:rPr>
        <w:t>user</w:t>
      </w:r>
      <w:r w:rsidRPr="00E023E3">
        <w:rPr>
          <w:rFonts w:eastAsia="Times New Roman"/>
          <w:color w:val="000000"/>
          <w:lang w:val="en-US"/>
        </w:rPr>
        <w:t xml:space="preserve"> inserts the information and saves the task. </w:t>
      </w:r>
      <w:r w:rsidRPr="00E023E3">
        <w:rPr>
          <w:rFonts w:eastAsia="Times New Roman"/>
          <w:color w:val="000000"/>
          <w:vertAlign w:val="superscript"/>
          <w:lang w:val="en-US"/>
        </w:rPr>
        <w:t>4</w:t>
      </w:r>
      <w:r w:rsidRPr="00E023E3">
        <w:rPr>
          <w:rFonts w:eastAsia="Times New Roman"/>
          <w:color w:val="000000"/>
          <w:lang w:val="en-US"/>
        </w:rPr>
        <w:t xml:space="preserve"> The system inserts the task in the database and ads the task to the tasks list.</w:t>
      </w:r>
    </w:p>
    <w:p w14:paraId="4E3A5C5E"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2FF65A1E"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Creates and starts the task:</w:t>
      </w:r>
    </w:p>
    <w:p w14:paraId="18EBEDD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14:paraId="18EDDA7A" w14:textId="2B0CC7FD" w:rsidR="00E023E3" w:rsidRPr="00E023E3" w:rsidRDefault="00E023E3" w:rsidP="00E023E3">
      <w:pPr>
        <w:ind w:left="360"/>
        <w:rPr>
          <w:rFonts w:eastAsia="Times New Roman"/>
          <w:color w:val="000000"/>
          <w:lang w:val="en-US"/>
        </w:rPr>
      </w:pPr>
      <w:r w:rsidRPr="00E023E3">
        <w:rPr>
          <w:rFonts w:eastAsia="Times New Roman"/>
          <w:color w:val="000000"/>
          <w:lang w:val="en-US"/>
        </w:rPr>
        <w:t>The user inserts the task name and starts the task. The system inserts the task in the database and ad</w:t>
      </w:r>
      <w:r w:rsidR="002E6AF2">
        <w:rPr>
          <w:rFonts w:eastAsia="Times New Roman"/>
          <w:color w:val="000000"/>
          <w:lang w:val="en-US"/>
        </w:rPr>
        <w:t>d</w:t>
      </w:r>
      <w:r w:rsidRPr="00E023E3">
        <w:rPr>
          <w:rFonts w:eastAsia="Times New Roman"/>
          <w:color w:val="000000"/>
          <w:lang w:val="en-US"/>
        </w:rPr>
        <w:t>s the task to the tasks list [Invokes: UC-004-Start time tracking].</w:t>
      </w:r>
    </w:p>
    <w:p w14:paraId="77E32B05"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60F6619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6709D02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143473F0" w14:textId="475EC43E" w:rsidR="00920AA6" w:rsidRDefault="00E023E3" w:rsidP="00E023E3">
      <w:pPr>
        <w:ind w:left="360"/>
        <w:rPr>
          <w:rFonts w:eastAsia="Times New Roman"/>
          <w:color w:val="000000"/>
          <w:lang w:val="en-US"/>
        </w:rPr>
      </w:pPr>
      <w:r w:rsidRPr="00E023E3">
        <w:rPr>
          <w:rFonts w:eastAsia="Times New Roman"/>
          <w:color w:val="000000"/>
          <w:lang w:val="en-US"/>
        </w:rPr>
        <w:t xml:space="preserve">An </w:t>
      </w:r>
      <w:r w:rsidR="002E6AF2" w:rsidRPr="00E023E3">
        <w:rPr>
          <w:rFonts w:eastAsia="Times New Roman"/>
          <w:color w:val="000000"/>
          <w:lang w:val="en-US"/>
        </w:rPr>
        <w:t>error</w:t>
      </w:r>
      <w:r w:rsidRPr="00E023E3">
        <w:rPr>
          <w:rFonts w:eastAsia="Times New Roman"/>
          <w:color w:val="000000"/>
          <w:lang w:val="en-US"/>
        </w:rPr>
        <w:t xml:space="preserve"> occurs when inserting the data in the database. The application returns an error message.</w:t>
      </w:r>
      <w:bookmarkEnd w:id="33"/>
    </w:p>
    <w:bookmarkStart w:id="35" w:name="BKM_0D8E446A_7905_4416_BDAD_9E281B7FCB54"/>
    <w:p w14:paraId="3B508871" w14:textId="2CA54418" w:rsidR="00920AA6" w:rsidRPr="00920AA6" w:rsidRDefault="00920AA6" w:rsidP="00920AA6">
      <w:pPr>
        <w:pStyle w:val="Heading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36" w:name="_Toc354704855"/>
      <w:r w:rsidRPr="00920AA6">
        <w:rPr>
          <w:lang w:val="en-US"/>
        </w:rPr>
        <w:t>UC-002-Edit task</w:t>
      </w:r>
      <w:bookmarkEnd w:id="36"/>
      <w:r w:rsidRPr="00920AA6">
        <w:rPr>
          <w:lang w:val="en-US"/>
        </w:rPr>
        <w:fldChar w:fldCharType="end"/>
      </w:r>
    </w:p>
    <w:p w14:paraId="0D2B4E27" w14:textId="2B929062" w:rsidR="00E023E3" w:rsidRPr="005763E8"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selects a task to edit. The edition form is presented to the user that makes the alterations and saves the changes.</w:t>
      </w:r>
      <w:r>
        <w:fldChar w:fldCharType="end"/>
      </w:r>
    </w:p>
    <w:p w14:paraId="5161D880"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31BB9864"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Editing Task:</w:t>
      </w:r>
    </w:p>
    <w:p w14:paraId="0A005317" w14:textId="30B9C91C"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 task to edit. </w:t>
      </w:r>
      <w:r w:rsidRPr="00E023E3">
        <w:rPr>
          <w:rFonts w:eastAsia="Times New Roman"/>
          <w:color w:val="000000"/>
          <w:vertAlign w:val="superscript"/>
          <w:lang w:val="en-US"/>
        </w:rPr>
        <w:t>2</w:t>
      </w:r>
      <w:r w:rsidRPr="00E023E3">
        <w:rPr>
          <w:rFonts w:eastAsia="Times New Roman"/>
          <w:color w:val="000000"/>
          <w:lang w:val="en-US"/>
        </w:rPr>
        <w:t xml:space="preserve"> The system presents the edition form to the user. </w:t>
      </w:r>
      <w:r w:rsidRPr="00E023E3">
        <w:rPr>
          <w:rFonts w:eastAsia="Times New Roman"/>
          <w:color w:val="000000"/>
          <w:vertAlign w:val="superscript"/>
          <w:lang w:val="en-US"/>
        </w:rPr>
        <w:t>3</w:t>
      </w:r>
      <w:r w:rsidRPr="00E023E3">
        <w:rPr>
          <w:rFonts w:eastAsia="Times New Roman"/>
          <w:color w:val="000000"/>
          <w:lang w:val="en-US"/>
        </w:rPr>
        <w:t xml:space="preserve"> The user makes the changes and saves them. </w:t>
      </w:r>
      <w:r w:rsidRPr="00E023E3">
        <w:rPr>
          <w:rFonts w:eastAsia="Times New Roman"/>
          <w:color w:val="000000"/>
          <w:vertAlign w:val="superscript"/>
          <w:lang w:val="en-US"/>
        </w:rPr>
        <w:t>4</w:t>
      </w:r>
      <w:r w:rsidRPr="00E023E3">
        <w:rPr>
          <w:rFonts w:eastAsia="Times New Roman"/>
          <w:color w:val="000000"/>
          <w:lang w:val="en-US"/>
        </w:rPr>
        <w:t xml:space="preserve"> The system updates the information in the database and the tasks list.</w:t>
      </w:r>
    </w:p>
    <w:p w14:paraId="49804663"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5919242C" w14:textId="199B59B7" w:rsidR="00E023E3" w:rsidRPr="00E023E3" w:rsidRDefault="00E023E3" w:rsidP="00E023E3">
      <w:pPr>
        <w:ind w:left="360"/>
        <w:rPr>
          <w:rFonts w:eastAsia="Times New Roman"/>
          <w:color w:val="000000"/>
          <w:lang w:val="en-US"/>
        </w:rPr>
      </w:pPr>
      <w:r w:rsidRPr="00E023E3">
        <w:rPr>
          <w:rFonts w:eastAsia="Times New Roman"/>
          <w:color w:val="000000"/>
          <w:lang w:val="en-US"/>
        </w:rPr>
        <w:t>Cancel</w:t>
      </w:r>
      <w:r w:rsidR="00665982">
        <w:rPr>
          <w:rFonts w:eastAsia="Times New Roman"/>
          <w:color w:val="000000"/>
          <w:lang w:val="en-US"/>
        </w:rPr>
        <w:t xml:space="preserve"> </w:t>
      </w:r>
      <w:r w:rsidRPr="00E023E3">
        <w:rPr>
          <w:rFonts w:eastAsia="Times New Roman"/>
          <w:color w:val="000000"/>
          <w:lang w:val="en-US"/>
        </w:rPr>
        <w:t>Edition:</w:t>
      </w:r>
    </w:p>
    <w:p w14:paraId="348D8E84"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041461DD" w14:textId="6264F1EA" w:rsidR="00E023E3" w:rsidRPr="00E023E3" w:rsidRDefault="00E023E3" w:rsidP="00E023E3">
      <w:pPr>
        <w:ind w:left="360"/>
        <w:rPr>
          <w:rFonts w:eastAsia="Times New Roman"/>
          <w:color w:val="000000"/>
          <w:lang w:val="en-US"/>
        </w:rPr>
      </w:pPr>
      <w:r w:rsidRPr="00E023E3">
        <w:rPr>
          <w:rFonts w:eastAsia="Times New Roman"/>
          <w:color w:val="000000"/>
          <w:lang w:val="en-US"/>
        </w:rPr>
        <w:t>The user cancels the edition. The system closes the edition form.</w:t>
      </w:r>
    </w:p>
    <w:p w14:paraId="1CFB083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65780BC3"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49681E7E"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1B8F311E" w14:textId="3A669BC5" w:rsidR="00920AA6" w:rsidRDefault="00E023E3" w:rsidP="00E023E3">
      <w:pPr>
        <w:ind w:left="360"/>
        <w:rPr>
          <w:rFonts w:eastAsia="Times New Roman"/>
          <w:color w:val="000000"/>
          <w:lang w:val="en-US"/>
        </w:rPr>
      </w:pPr>
      <w:r w:rsidRPr="00E023E3">
        <w:rPr>
          <w:rFonts w:eastAsia="Times New Roman"/>
          <w:color w:val="000000"/>
          <w:lang w:val="en-US"/>
        </w:rPr>
        <w:t>An error occurs when inserting the data in the database. The application returns an error message.</w:t>
      </w:r>
    </w:p>
    <w:p w14:paraId="62CDEA51" w14:textId="10A2FF1E"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7FD0E47C" w14:textId="77CD7720" w:rsidR="00920AA6"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Pr="00E023E3">
        <w:rPr>
          <w:rFonts w:eastAsia="Times New Roman"/>
          <w:color w:val="000000"/>
          <w:lang w:val="en-US"/>
        </w:rPr>
        <w:t>Exist</w:t>
      </w:r>
      <w:r w:rsidR="002E6AF2">
        <w:rPr>
          <w:rFonts w:eastAsia="Times New Roman"/>
          <w:color w:val="000000"/>
          <w:lang w:val="en-US"/>
        </w:rPr>
        <w:t>e</w:t>
      </w:r>
      <w:r w:rsidRPr="00E023E3">
        <w:rPr>
          <w:rFonts w:eastAsia="Times New Roman"/>
          <w:color w:val="000000"/>
          <w:lang w:val="en-US"/>
        </w:rPr>
        <w:t>nce of tasks</w:t>
      </w:r>
      <w:r w:rsidRPr="00E023E3">
        <w:rPr>
          <w:rFonts w:eastAsia="Times New Roman"/>
          <w:color w:val="000000"/>
          <w:lang w:val="en-US"/>
        </w:rPr>
        <w:fldChar w:fldCharType="end"/>
      </w:r>
      <w:bookmarkEnd w:id="35"/>
    </w:p>
    <w:bookmarkStart w:id="37" w:name="BKM_DB5ED47E_D5BC_4c53_8422_D0417EC053D5"/>
    <w:p w14:paraId="0BDA5D6A"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38" w:name="_Toc354704856"/>
      <w:r w:rsidRPr="00920AA6">
        <w:rPr>
          <w:lang w:val="en-US"/>
        </w:rPr>
        <w:t>UC-003-Delete tasks</w:t>
      </w:r>
      <w:bookmarkEnd w:id="38"/>
      <w:r w:rsidRPr="00920AA6">
        <w:rPr>
          <w:lang w:val="en-US"/>
        </w:rPr>
        <w:fldChar w:fldCharType="end"/>
      </w:r>
    </w:p>
    <w:p w14:paraId="103EFBD1" w14:textId="4855306F"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 xml:space="preserve">The user selects one task and selects the </w:t>
      </w:r>
      <w:r w:rsidR="002E6AF2">
        <w:rPr>
          <w:lang w:val="en-US"/>
        </w:rPr>
        <w:t xml:space="preserve">remove </w:t>
      </w:r>
      <w:r w:rsidRPr="00E023E3">
        <w:rPr>
          <w:lang w:val="en-US"/>
        </w:rPr>
        <w:t xml:space="preserve">button. The task </w:t>
      </w:r>
      <w:r w:rsidR="002E6AF2">
        <w:rPr>
          <w:lang w:val="en-US"/>
        </w:rPr>
        <w:t>is</w:t>
      </w:r>
      <w:r w:rsidR="002E6AF2" w:rsidRPr="00E023E3">
        <w:rPr>
          <w:lang w:val="en-US"/>
        </w:rPr>
        <w:t xml:space="preserve"> </w:t>
      </w:r>
      <w:r w:rsidRPr="00E023E3">
        <w:rPr>
          <w:lang w:val="en-US"/>
        </w:rPr>
        <w:t>removed from the tasks list and all the information related to the task is removed from the database.</w:t>
      </w:r>
      <w:r>
        <w:fldChar w:fldCharType="end"/>
      </w:r>
    </w:p>
    <w:p w14:paraId="5B4F396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95ABC6E"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Delete task:</w:t>
      </w:r>
    </w:p>
    <w:p w14:paraId="6187B732" w14:textId="7CDE7AB4" w:rsidR="005763E8"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one task and presses the delete button. </w:t>
      </w:r>
      <w:r w:rsidRPr="00E023E3">
        <w:rPr>
          <w:rFonts w:eastAsia="Times New Roman"/>
          <w:color w:val="000000"/>
          <w:vertAlign w:val="superscript"/>
          <w:lang w:val="en-US"/>
        </w:rPr>
        <w:t>2</w:t>
      </w:r>
      <w:r w:rsidRPr="00E023E3">
        <w:rPr>
          <w:rFonts w:eastAsia="Times New Roman"/>
          <w:color w:val="000000"/>
          <w:lang w:val="en-US"/>
        </w:rPr>
        <w:t xml:space="preserve"> The system deletes the task from the database and updates the tasks list.</w:t>
      </w:r>
    </w:p>
    <w:p w14:paraId="06BC1E80" w14:textId="77777777" w:rsidR="005763E8" w:rsidRDefault="005763E8">
      <w:pPr>
        <w:rPr>
          <w:rFonts w:eastAsia="Times New Roman"/>
          <w:color w:val="000000"/>
          <w:lang w:val="en-US"/>
        </w:rPr>
      </w:pPr>
      <w:r>
        <w:rPr>
          <w:rFonts w:eastAsia="Times New Roman"/>
          <w:color w:val="000000"/>
          <w:lang w:val="en-US"/>
        </w:rPr>
        <w:br w:type="page"/>
      </w:r>
    </w:p>
    <w:p w14:paraId="2E8BE596"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lastRenderedPageBreak/>
        <w:t>Exceptions</w:t>
      </w:r>
    </w:p>
    <w:p w14:paraId="47F37EF6" w14:textId="7226E222" w:rsidR="00E023E3" w:rsidRPr="00E023E3" w:rsidRDefault="00665982" w:rsidP="00E023E3">
      <w:pPr>
        <w:ind w:left="360"/>
        <w:rPr>
          <w:rFonts w:eastAsia="Times New Roman"/>
          <w:color w:val="000000"/>
          <w:lang w:val="en-US"/>
        </w:rPr>
      </w:pPr>
      <w:r w:rsidRPr="00E023E3">
        <w:rPr>
          <w:rFonts w:eastAsia="Times New Roman"/>
          <w:color w:val="000000"/>
          <w:lang w:val="en-US"/>
        </w:rPr>
        <w:t>Exception</w:t>
      </w:r>
      <w:r w:rsidR="00E023E3" w:rsidRPr="00E023E3">
        <w:rPr>
          <w:rFonts w:eastAsia="Times New Roman"/>
          <w:color w:val="000000"/>
          <w:lang w:val="en-US"/>
        </w:rPr>
        <w:t>:</w:t>
      </w:r>
    </w:p>
    <w:p w14:paraId="635A8A8B"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533E626E" w14:textId="58BE2D4F" w:rsidR="00920AA6" w:rsidRDefault="00E023E3" w:rsidP="00E023E3">
      <w:pPr>
        <w:ind w:left="360"/>
        <w:rPr>
          <w:rFonts w:eastAsia="Times New Roman"/>
          <w:color w:val="000000"/>
          <w:lang w:val="en-US"/>
        </w:rPr>
      </w:pPr>
      <w:r w:rsidRPr="00E023E3">
        <w:rPr>
          <w:rFonts w:eastAsia="Times New Roman"/>
          <w:color w:val="000000"/>
          <w:lang w:val="en-US"/>
        </w:rPr>
        <w:t xml:space="preserve">An error occurs when </w:t>
      </w:r>
      <w:r w:rsidR="002E6AF2" w:rsidRPr="00E023E3">
        <w:rPr>
          <w:rFonts w:eastAsia="Times New Roman"/>
          <w:color w:val="000000"/>
          <w:lang w:val="en-US"/>
        </w:rPr>
        <w:t>accessing</w:t>
      </w:r>
      <w:r w:rsidRPr="00E023E3">
        <w:rPr>
          <w:rFonts w:eastAsia="Times New Roman"/>
          <w:color w:val="000000"/>
          <w:lang w:val="en-US"/>
        </w:rPr>
        <w:t xml:space="preserve"> the database. An error message is presented to the user.</w:t>
      </w:r>
    </w:p>
    <w:p w14:paraId="33AE3953"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7004E104" w14:textId="12DD0C63" w:rsidR="00920AA6" w:rsidRDefault="00E023E3" w:rsidP="005763E8">
      <w:pPr>
        <w:ind w:firstLine="360"/>
        <w:rPr>
          <w:rFonts w:eastAsia="Times New Roman"/>
          <w:b/>
          <w:bCs/>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bookmarkEnd w:id="37"/>
    </w:p>
    <w:bookmarkStart w:id="39" w:name="BKM_B8E6D112_DA27_42be_94EF_8868BE7CEA5B"/>
    <w:p w14:paraId="06393F82"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40" w:name="_Toc354704857"/>
      <w:r w:rsidRPr="00920AA6">
        <w:rPr>
          <w:lang w:val="en-US"/>
        </w:rPr>
        <w:t>UC-004-Start time tracking</w:t>
      </w:r>
      <w:bookmarkEnd w:id="40"/>
      <w:r w:rsidRPr="00920AA6">
        <w:rPr>
          <w:lang w:val="en-US"/>
        </w:rPr>
        <w:fldChar w:fldCharType="end"/>
      </w:r>
    </w:p>
    <w:p w14:paraId="6D14974A" w14:textId="7C621CD8" w:rsidR="00E023E3" w:rsidRPr="005763E8"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chooses a task and starts the time tracking. The system starts counting the time and presents a timer to the user.</w:t>
      </w:r>
      <w:r>
        <w:fldChar w:fldCharType="end"/>
      </w:r>
    </w:p>
    <w:p w14:paraId="49FCD45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36ADB29"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Starting Time:</w:t>
      </w:r>
    </w:p>
    <w:p w14:paraId="5D4604D0" w14:textId="37D4DE2D" w:rsidR="00920AA6"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an active task and starts the time. </w:t>
      </w:r>
      <w:r w:rsidRPr="00E023E3">
        <w:rPr>
          <w:rFonts w:eastAsia="Times New Roman"/>
          <w:color w:val="000000"/>
          <w:vertAlign w:val="superscript"/>
          <w:lang w:val="en-US"/>
        </w:rPr>
        <w:t>2</w:t>
      </w:r>
      <w:r w:rsidRPr="00E023E3">
        <w:rPr>
          <w:rFonts w:eastAsia="Times New Roman"/>
          <w:color w:val="000000"/>
          <w:lang w:val="en-US"/>
        </w:rPr>
        <w:t xml:space="preserve"> The system starts the timer.</w:t>
      </w:r>
    </w:p>
    <w:p w14:paraId="1657C131"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3F9B2607" w14:textId="7E1647FE" w:rsidR="00E023E3"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p>
    <w:bookmarkStart w:id="41" w:name="BKM_887A1825_BE33_49a0_89D6_D7FCE4A7A413"/>
    <w:bookmarkEnd w:id="39"/>
    <w:p w14:paraId="4B2932E0"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42" w:name="_Toc354704858"/>
      <w:r w:rsidRPr="00920AA6">
        <w:rPr>
          <w:lang w:val="en-US"/>
        </w:rPr>
        <w:t>UC-005-Stop Time</w:t>
      </w:r>
      <w:bookmarkEnd w:id="42"/>
      <w:r w:rsidRPr="00920AA6">
        <w:rPr>
          <w:lang w:val="en-US"/>
        </w:rPr>
        <w:fldChar w:fldCharType="end"/>
      </w:r>
    </w:p>
    <w:p w14:paraId="2432059F" w14:textId="141470DB"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stops the time. The system stops the time and updates the information of the task.</w:t>
      </w:r>
      <w:r>
        <w:fldChar w:fldCharType="end"/>
      </w:r>
    </w:p>
    <w:p w14:paraId="2E0E5DD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7833842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Stopping Time:</w:t>
      </w:r>
    </w:p>
    <w:p w14:paraId="7F071BFF" w14:textId="6F3A3636"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stops the time. </w:t>
      </w:r>
      <w:r w:rsidRPr="00E023E3">
        <w:rPr>
          <w:rFonts w:eastAsia="Times New Roman"/>
          <w:color w:val="000000"/>
          <w:vertAlign w:val="superscript"/>
          <w:lang w:val="en-US"/>
        </w:rPr>
        <w:t>2</w:t>
      </w:r>
      <w:r w:rsidRPr="00E023E3">
        <w:rPr>
          <w:rFonts w:eastAsia="Times New Roman"/>
          <w:color w:val="000000"/>
          <w:lang w:val="en-US"/>
        </w:rPr>
        <w:t xml:space="preserve"> The system stops the timer and updates the task information.</w:t>
      </w:r>
    </w:p>
    <w:p w14:paraId="4EC9FC3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35DEEB68"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43F9CB8C"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136CCE4A" w14:textId="7C5C2468" w:rsidR="00920AA6" w:rsidRPr="00E023E3" w:rsidRDefault="00E023E3" w:rsidP="00E023E3">
      <w:pPr>
        <w:ind w:left="360"/>
        <w:rPr>
          <w:rFonts w:eastAsia="Times New Roman"/>
          <w:color w:val="000000"/>
          <w:lang w:val="en-US"/>
        </w:rPr>
      </w:pPr>
      <w:r w:rsidRPr="00E023E3">
        <w:rPr>
          <w:rFonts w:eastAsia="Times New Roman"/>
          <w:color w:val="000000"/>
          <w:lang w:val="en-US"/>
        </w:rPr>
        <w:t>An error occurs while accessing the database. An error message must be presented to the user.</w:t>
      </w:r>
    </w:p>
    <w:p w14:paraId="571C2EE6"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6F4016E7" w14:textId="500477FE" w:rsidR="00E023E3"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C50B52">
        <w:rPr>
          <w:rFonts w:eastAsia="Times New Roman"/>
          <w:color w:val="000000"/>
          <w:lang w:val="en-US"/>
        </w:rPr>
        <w:t>There must be a task running.</w:t>
      </w:r>
      <w:r w:rsidRPr="00E023E3">
        <w:rPr>
          <w:rFonts w:eastAsia="Times New Roman"/>
          <w:color w:val="000000"/>
          <w:lang w:val="en-US"/>
        </w:rPr>
        <w:fldChar w:fldCharType="end"/>
      </w:r>
    </w:p>
    <w:bookmarkStart w:id="43" w:name="BKM_91951629_8313_40f2_A8F8_AF052651FCE2"/>
    <w:bookmarkEnd w:id="41"/>
    <w:p w14:paraId="7AADC3A8" w14:textId="77777777" w:rsidR="00920AA6" w:rsidRPr="00920AA6" w:rsidRDefault="00920AA6" w:rsidP="00920AA6">
      <w:pPr>
        <w:pStyle w:val="Heading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44" w:name="_Toc354704859"/>
      <w:r w:rsidRPr="00920AA6">
        <w:rPr>
          <w:lang w:val="en-US"/>
        </w:rPr>
        <w:t>UC-006-ChangeRunningTask</w:t>
      </w:r>
      <w:bookmarkEnd w:id="44"/>
      <w:r w:rsidRPr="00920AA6">
        <w:rPr>
          <w:lang w:val="en-US"/>
        </w:rPr>
        <w:fldChar w:fldCharType="end"/>
      </w:r>
    </w:p>
    <w:p w14:paraId="3AB51F38" w14:textId="60837A9C"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 xml:space="preserve">The user uses a shortcut to change the running task. </w:t>
      </w:r>
      <w:r>
        <w:fldChar w:fldCharType="end"/>
      </w:r>
    </w:p>
    <w:p w14:paraId="517B6E4D"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07435A5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Existing running task:</w:t>
      </w:r>
    </w:p>
    <w:p w14:paraId="5921866B" w14:textId="72B3E40E"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is tracking the time of a running task. </w:t>
      </w:r>
      <w:r w:rsidRPr="00E023E3">
        <w:rPr>
          <w:rFonts w:eastAsia="Times New Roman"/>
          <w:color w:val="000000"/>
          <w:vertAlign w:val="superscript"/>
          <w:lang w:val="en-US"/>
        </w:rPr>
        <w:t>2</w:t>
      </w:r>
      <w:r w:rsidRPr="00E023E3">
        <w:rPr>
          <w:rFonts w:eastAsia="Times New Roman"/>
          <w:color w:val="000000"/>
          <w:lang w:val="en-US"/>
        </w:rPr>
        <w:t xml:space="preserve"> The user   uses a pre-defined </w:t>
      </w:r>
      <w:r w:rsidR="002E6AF2" w:rsidRPr="00E023E3">
        <w:rPr>
          <w:rFonts w:eastAsia="Times New Roman"/>
          <w:color w:val="000000"/>
          <w:lang w:val="en-US"/>
        </w:rPr>
        <w:t>shortcut</w:t>
      </w:r>
      <w:r w:rsidRPr="00E023E3">
        <w:rPr>
          <w:rFonts w:eastAsia="Times New Roman"/>
          <w:color w:val="000000"/>
          <w:lang w:val="en-US"/>
        </w:rPr>
        <w:t xml:space="preserve"> to start </w:t>
      </w:r>
      <w:r w:rsidR="002E6AF2" w:rsidRPr="00E023E3">
        <w:rPr>
          <w:rFonts w:eastAsia="Times New Roman"/>
          <w:color w:val="000000"/>
          <w:lang w:val="en-US"/>
        </w:rPr>
        <w:t>timing</w:t>
      </w:r>
      <w:r w:rsidRPr="00E023E3">
        <w:rPr>
          <w:rFonts w:eastAsia="Times New Roman"/>
          <w:color w:val="000000"/>
          <w:lang w:val="en-US"/>
        </w:rPr>
        <w:t xml:space="preserve"> a task. </w:t>
      </w:r>
      <w:r w:rsidRPr="00E023E3">
        <w:rPr>
          <w:rFonts w:eastAsia="Times New Roman"/>
          <w:color w:val="000000"/>
          <w:vertAlign w:val="superscript"/>
          <w:lang w:val="en-US"/>
        </w:rPr>
        <w:t>3</w:t>
      </w:r>
      <w:r w:rsidRPr="00E023E3">
        <w:rPr>
          <w:rFonts w:eastAsia="Times New Roman"/>
          <w:color w:val="000000"/>
          <w:lang w:val="en-US"/>
        </w:rPr>
        <w:t xml:space="preserve"> The system stops the time of the current running task and updates the task information.  The system selects the task assigned to the shortcut the user pressed and starts the timer.</w:t>
      </w:r>
    </w:p>
    <w:p w14:paraId="762EAE14"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77D93517"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No running task:</w:t>
      </w:r>
    </w:p>
    <w:p w14:paraId="62D6AF0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1</w:t>
      </w:r>
      <w:r w:rsidRPr="00E023E3">
        <w:rPr>
          <w:rFonts w:eastAsia="Times New Roman"/>
          <w:color w:val="000000"/>
          <w:lang w:val="en-US"/>
        </w:rPr>
        <w:t>)</w:t>
      </w:r>
    </w:p>
    <w:p w14:paraId="5D2B2995" w14:textId="36B3A971" w:rsidR="00E023E3" w:rsidRPr="00E023E3" w:rsidRDefault="00E023E3" w:rsidP="00E023E3">
      <w:pPr>
        <w:ind w:left="360"/>
        <w:rPr>
          <w:rFonts w:eastAsia="Times New Roman"/>
          <w:color w:val="000000"/>
          <w:lang w:val="en-US"/>
        </w:rPr>
      </w:pPr>
      <w:r w:rsidRPr="00E023E3">
        <w:rPr>
          <w:rFonts w:eastAsia="Times New Roman"/>
          <w:color w:val="000000"/>
          <w:lang w:val="en-US"/>
        </w:rPr>
        <w:t xml:space="preserve">The user presses a predefined shortcut to start a </w:t>
      </w:r>
      <w:del w:id="45" w:author="Carla Silva Machado" w:date="2013-04-26T12:01:00Z">
        <w:r w:rsidRPr="00E023E3" w:rsidDel="002E6AF2">
          <w:rPr>
            <w:rFonts w:eastAsia="Times New Roman"/>
            <w:color w:val="000000"/>
            <w:lang w:val="en-US"/>
          </w:rPr>
          <w:delText xml:space="preserve"> </w:delText>
        </w:r>
      </w:del>
      <w:r w:rsidRPr="00E023E3">
        <w:rPr>
          <w:rFonts w:eastAsia="Times New Roman"/>
          <w:color w:val="000000"/>
          <w:lang w:val="en-US"/>
        </w:rPr>
        <w:t>task. The system selects the task and starts the timer.</w:t>
      </w:r>
    </w:p>
    <w:p w14:paraId="5BE7131E"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4AD54582"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72D85D5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7737F326" w14:textId="7182FAD9" w:rsidR="00920AA6" w:rsidRDefault="00E023E3" w:rsidP="00E023E3">
      <w:pPr>
        <w:ind w:left="360"/>
        <w:rPr>
          <w:rFonts w:eastAsia="Times New Roman"/>
          <w:color w:val="000000"/>
          <w:lang w:val="en-US"/>
        </w:rPr>
      </w:pPr>
      <w:r w:rsidRPr="00E023E3">
        <w:rPr>
          <w:rFonts w:eastAsia="Times New Roman"/>
          <w:color w:val="000000"/>
          <w:lang w:val="en-US"/>
        </w:rPr>
        <w:t>An error occurs while accessing the database. An error message must be presented to the user</w:t>
      </w:r>
      <w:del w:id="46" w:author="Carla Silva Machado" w:date="2013-04-26T12:01:00Z">
        <w:r w:rsidRPr="00E023E3" w:rsidDel="002E6AF2">
          <w:rPr>
            <w:rFonts w:eastAsia="Times New Roman"/>
            <w:color w:val="000000"/>
            <w:lang w:val="en-US"/>
          </w:rPr>
          <w:delText xml:space="preserve"> </w:delText>
        </w:r>
      </w:del>
      <w:r w:rsidRPr="00E023E3">
        <w:rPr>
          <w:rFonts w:eastAsia="Times New Roman"/>
          <w:color w:val="000000"/>
          <w:lang w:val="en-US"/>
        </w:rPr>
        <w:t>.</w:t>
      </w:r>
    </w:p>
    <w:p w14:paraId="09434B6C"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2865598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Pr="00E023E3">
        <w:rPr>
          <w:rFonts w:eastAsia="Times New Roman"/>
          <w:color w:val="000000"/>
          <w:lang w:val="en-US"/>
        </w:rPr>
        <w:t>There must be more than one active task</w:t>
      </w:r>
      <w:r w:rsidRPr="00E023E3">
        <w:rPr>
          <w:rFonts w:eastAsia="Times New Roman"/>
          <w:color w:val="000000"/>
          <w:lang w:val="en-US"/>
        </w:rPr>
        <w:fldChar w:fldCharType="end"/>
      </w:r>
    </w:p>
    <w:p w14:paraId="18797FC2" w14:textId="3555CA6E" w:rsidR="005763E8" w:rsidRDefault="00E023E3" w:rsidP="005763E8">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Pr="00E023E3">
        <w:rPr>
          <w:rFonts w:eastAsia="Times New Roman"/>
          <w:color w:val="000000"/>
          <w:lang w:val="en-US"/>
        </w:rPr>
        <w:t>There must me a match between the active tasks and the used shortcut</w:t>
      </w:r>
      <w:r w:rsidRPr="00E023E3">
        <w:rPr>
          <w:rFonts w:eastAsia="Times New Roman"/>
          <w:color w:val="000000"/>
          <w:lang w:val="en-US"/>
        </w:rPr>
        <w:fldChar w:fldCharType="end"/>
      </w:r>
    </w:p>
    <w:bookmarkStart w:id="47" w:name="BKM_1E442522_A56E_43b9_B4C1_500D65995334"/>
    <w:bookmarkEnd w:id="43"/>
    <w:p w14:paraId="3475EE4A"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48" w:name="_Toc354704860"/>
      <w:r w:rsidRPr="00920AA6">
        <w:rPr>
          <w:lang w:val="en-US"/>
        </w:rPr>
        <w:t>UC-007-ChangeTask Status</w:t>
      </w:r>
      <w:bookmarkEnd w:id="48"/>
      <w:r w:rsidRPr="00920AA6">
        <w:rPr>
          <w:lang w:val="en-US"/>
        </w:rPr>
        <w:fldChar w:fldCharType="end"/>
      </w:r>
    </w:p>
    <w:p w14:paraId="4E1891D1" w14:textId="1FE3594E"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selects a task from the list and selects the option to change the task status between Active and Inactive</w:t>
      </w:r>
      <w:r>
        <w:fldChar w:fldCharType="end"/>
      </w:r>
    </w:p>
    <w:p w14:paraId="1F9EDCD0"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2C89E1E5"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Activate Task:</w:t>
      </w:r>
    </w:p>
    <w:p w14:paraId="19458261" w14:textId="27C502AA" w:rsidR="005763E8"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selects the task to change the status and selects Activate/</w:t>
      </w:r>
      <w:r w:rsidR="002E6AF2" w:rsidRPr="00E023E3">
        <w:rPr>
          <w:rFonts w:eastAsia="Times New Roman"/>
          <w:color w:val="000000"/>
          <w:lang w:val="en-US"/>
        </w:rPr>
        <w:t>Deactivate</w:t>
      </w:r>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 xml:space="preserve"> The system changes the status of the task and updates the database information.</w:t>
      </w:r>
    </w:p>
    <w:p w14:paraId="0DD58D35" w14:textId="77777777" w:rsidR="005763E8" w:rsidRDefault="005763E8">
      <w:pPr>
        <w:rPr>
          <w:rFonts w:eastAsia="Times New Roman"/>
          <w:color w:val="000000"/>
          <w:lang w:val="en-US"/>
        </w:rPr>
      </w:pPr>
      <w:r>
        <w:rPr>
          <w:rFonts w:eastAsia="Times New Roman"/>
          <w:color w:val="000000"/>
          <w:lang w:val="en-US"/>
        </w:rPr>
        <w:br w:type="page"/>
      </w:r>
    </w:p>
    <w:p w14:paraId="1AA790A4"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lastRenderedPageBreak/>
        <w:t>Exceptions</w:t>
      </w:r>
    </w:p>
    <w:p w14:paraId="2964AF68"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16A9FBBB"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2B4363BA" w14:textId="52B8762F" w:rsidR="00920AA6" w:rsidRPr="00E023E3" w:rsidRDefault="00E023E3" w:rsidP="00E023E3">
      <w:pPr>
        <w:ind w:left="360"/>
        <w:rPr>
          <w:rFonts w:eastAsia="Times New Roman"/>
          <w:color w:val="000000"/>
          <w:lang w:val="en-US"/>
        </w:rPr>
      </w:pPr>
      <w:r w:rsidRPr="00E023E3">
        <w:rPr>
          <w:rFonts w:eastAsia="Times New Roman"/>
          <w:color w:val="000000"/>
          <w:lang w:val="en-US"/>
        </w:rPr>
        <w:t>An erro</w:t>
      </w:r>
      <w:r w:rsidR="002E6AF2">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w:t>
      </w:r>
      <w:del w:id="49" w:author="Carla Silva Machado" w:date="2013-04-26T12:02:00Z">
        <w:r w:rsidRPr="00E023E3" w:rsidDel="002E6AF2">
          <w:rPr>
            <w:rFonts w:eastAsia="Times New Roman"/>
            <w:color w:val="000000"/>
            <w:lang w:val="en-US"/>
          </w:rPr>
          <w:delText xml:space="preserve"> </w:delText>
        </w:r>
      </w:del>
      <w:r w:rsidRPr="00E023E3">
        <w:rPr>
          <w:rFonts w:eastAsia="Times New Roman"/>
          <w:color w:val="000000"/>
          <w:lang w:val="en-US"/>
        </w:rPr>
        <w:t>the user.</w:t>
      </w:r>
    </w:p>
    <w:p w14:paraId="4E76C246" w14:textId="77777777" w:rsidR="00E023E3" w:rsidRDefault="00E023E3" w:rsidP="00E023E3">
      <w:pPr>
        <w:ind w:left="360"/>
        <w:rPr>
          <w:rFonts w:eastAsia="Times New Roman"/>
          <w:b/>
          <w:bCs/>
          <w:color w:val="000000"/>
          <w:u w:val="single"/>
          <w:lang w:val="en-US"/>
        </w:rPr>
      </w:pPr>
      <w:r w:rsidRPr="00E023E3">
        <w:rPr>
          <w:rFonts w:eastAsia="Times New Roman"/>
          <w:b/>
          <w:bCs/>
          <w:color w:val="000000"/>
          <w:u w:val="single"/>
          <w:lang w:val="en-US"/>
        </w:rPr>
        <w:t>Pre-condition</w:t>
      </w:r>
    </w:p>
    <w:p w14:paraId="1DCA6904" w14:textId="4C040ECC" w:rsidR="00E023E3" w:rsidRPr="00E023E3" w:rsidRDefault="00E023E3" w:rsidP="00E023E3">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inactive tasks</w:t>
      </w:r>
      <w:r w:rsidRPr="00E023E3">
        <w:rPr>
          <w:rFonts w:eastAsia="Times New Roman"/>
          <w:color w:val="000000"/>
          <w:lang w:val="en-US"/>
        </w:rPr>
        <w:fldChar w:fldCharType="end"/>
      </w:r>
    </w:p>
    <w:bookmarkStart w:id="50" w:name="BKM_D838161F_1901_475e_8746_8EA61CA45B48"/>
    <w:bookmarkEnd w:id="47"/>
    <w:p w14:paraId="0473C414"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51" w:name="_Toc354704861"/>
      <w:r w:rsidRPr="00920AA6">
        <w:rPr>
          <w:lang w:val="en-US"/>
        </w:rPr>
        <w:t>UC-008-Answer to Inactivity</w:t>
      </w:r>
      <w:bookmarkEnd w:id="51"/>
      <w:r w:rsidRPr="00920AA6">
        <w:rPr>
          <w:lang w:val="en-US"/>
        </w:rPr>
        <w:fldChar w:fldCharType="end"/>
      </w:r>
    </w:p>
    <w:p w14:paraId="3D2E15D5" w14:textId="35EAD837"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system must detect inactivity times according with the system configuration and prompt the user for a response.</w:t>
      </w:r>
      <w:r>
        <w:fldChar w:fldCharType="end"/>
      </w:r>
    </w:p>
    <w:p w14:paraId="2C08665F"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594C03C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Adding time:</w:t>
      </w:r>
    </w:p>
    <w:p w14:paraId="28F39B1A" w14:textId="0D757466"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system detects an inactivity time. The system stops the timer and prompts the user for an action. </w:t>
      </w:r>
      <w:r w:rsidRPr="00E023E3">
        <w:rPr>
          <w:rFonts w:eastAsia="Times New Roman"/>
          <w:color w:val="000000"/>
          <w:vertAlign w:val="superscript"/>
          <w:lang w:val="en-US"/>
        </w:rPr>
        <w:t>2</w:t>
      </w:r>
      <w:r w:rsidRPr="00E023E3">
        <w:rPr>
          <w:rFonts w:eastAsia="Times New Roman"/>
          <w:color w:val="000000"/>
          <w:lang w:val="en-US"/>
        </w:rPr>
        <w:t xml:space="preserve"> The user adds the time to the running task. </w:t>
      </w:r>
      <w:r w:rsidRPr="00E023E3">
        <w:rPr>
          <w:rFonts w:eastAsia="Times New Roman"/>
          <w:color w:val="000000"/>
          <w:vertAlign w:val="superscript"/>
          <w:lang w:val="en-US"/>
        </w:rPr>
        <w:t>3</w:t>
      </w:r>
      <w:r w:rsidRPr="00E023E3">
        <w:rPr>
          <w:rFonts w:eastAsia="Times New Roman"/>
          <w:color w:val="000000"/>
          <w:lang w:val="en-US"/>
        </w:rPr>
        <w:t xml:space="preserve"> The system adds the time to the running task and updates de information in the database.</w:t>
      </w:r>
    </w:p>
    <w:p w14:paraId="2491F928"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0F103CA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Ignore time:</w:t>
      </w:r>
    </w:p>
    <w:p w14:paraId="7CF40405"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2</w:t>
      </w:r>
      <w:r w:rsidRPr="00E023E3">
        <w:rPr>
          <w:rFonts w:eastAsia="Times New Roman"/>
          <w:color w:val="000000"/>
          <w:lang w:val="en-US"/>
        </w:rPr>
        <w:t>)</w:t>
      </w:r>
    </w:p>
    <w:p w14:paraId="37C41964" w14:textId="12C10AD6" w:rsidR="00E023E3" w:rsidRPr="00E023E3" w:rsidRDefault="00E023E3" w:rsidP="00E023E3">
      <w:pPr>
        <w:ind w:left="360"/>
        <w:rPr>
          <w:rFonts w:eastAsia="Times New Roman"/>
          <w:color w:val="000000"/>
          <w:lang w:val="en-US"/>
        </w:rPr>
      </w:pPr>
      <w:r w:rsidRPr="00E023E3">
        <w:rPr>
          <w:rFonts w:eastAsia="Times New Roman"/>
          <w:color w:val="000000"/>
          <w:lang w:val="en-US"/>
        </w:rPr>
        <w:t>The user ignores the time. The system ignores the time.</w:t>
      </w:r>
    </w:p>
    <w:p w14:paraId="790ED6B5"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494FE599"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19280490"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7FD5925E" w14:textId="4B3B97FD" w:rsidR="005763E8" w:rsidRDefault="002E6AF2" w:rsidP="00C50B52">
      <w:pPr>
        <w:ind w:left="360"/>
        <w:rPr>
          <w:rFonts w:eastAsia="Times New Roman"/>
          <w:color w:val="000000"/>
          <w:lang w:val="en-US"/>
        </w:rPr>
      </w:pPr>
      <w:r w:rsidRPr="00E023E3">
        <w:rPr>
          <w:rFonts w:eastAsia="Times New Roman"/>
          <w:color w:val="000000"/>
          <w:lang w:val="en-US"/>
        </w:rPr>
        <w:t>An erro</w:t>
      </w:r>
      <w:r>
        <w:rPr>
          <w:rFonts w:eastAsia="Times New Roman"/>
          <w:color w:val="000000"/>
          <w:lang w:val="en-US"/>
        </w:rPr>
        <w:t>r</w:t>
      </w:r>
      <w:r w:rsidRPr="00E023E3">
        <w:rPr>
          <w:rFonts w:eastAsia="Times New Roman"/>
          <w:color w:val="000000"/>
          <w:lang w:val="en-US"/>
        </w:rPr>
        <w:t xml:space="preserve"> occurs when updating the information in the database. The application returns an error message to the user.</w:t>
      </w:r>
      <w:bookmarkEnd w:id="50"/>
      <w:r w:rsidR="005763E8">
        <w:rPr>
          <w:rFonts w:eastAsia="Times New Roman"/>
          <w:color w:val="000000"/>
          <w:lang w:val="en-US"/>
        </w:rPr>
        <w:br w:type="page"/>
      </w:r>
    </w:p>
    <w:bookmarkStart w:id="52" w:name="BKM_18FD1EF9_8825_4970_A0B5_0285F83D1D8D"/>
    <w:p w14:paraId="08E174C4" w14:textId="77777777" w:rsidR="00920AA6" w:rsidRPr="00920AA6" w:rsidRDefault="00920AA6" w:rsidP="00920AA6">
      <w:pPr>
        <w:pStyle w:val="Heading1"/>
        <w:numPr>
          <w:ilvl w:val="2"/>
          <w:numId w:val="1"/>
        </w:numPr>
        <w:rPr>
          <w:lang w:val="en-US"/>
        </w:rPr>
      </w:pPr>
      <w:r w:rsidRPr="00920AA6">
        <w:rPr>
          <w:lang w:val="en-US"/>
        </w:rPr>
        <w:lastRenderedPageBreak/>
        <w:fldChar w:fldCharType="begin" w:fldLock="1"/>
      </w:r>
      <w:r w:rsidRPr="00920AA6">
        <w:rPr>
          <w:lang w:val="en-US"/>
        </w:rPr>
        <w:instrText>MERGEFIELD Element.Name</w:instrText>
      </w:r>
      <w:r w:rsidRPr="00920AA6">
        <w:rPr>
          <w:lang w:val="en-US"/>
        </w:rPr>
        <w:fldChar w:fldCharType="separate"/>
      </w:r>
      <w:bookmarkStart w:id="53" w:name="_Toc354704862"/>
      <w:r w:rsidRPr="00920AA6">
        <w:rPr>
          <w:lang w:val="en-US"/>
        </w:rPr>
        <w:t>UC-011-Configure System</w:t>
      </w:r>
      <w:bookmarkEnd w:id="53"/>
      <w:r w:rsidRPr="00920AA6">
        <w:rPr>
          <w:lang w:val="en-US"/>
        </w:rPr>
        <w:fldChar w:fldCharType="end"/>
      </w:r>
    </w:p>
    <w:p w14:paraId="569C5AC4" w14:textId="6849037B" w:rsidR="00E023E3" w:rsidRPr="00E023E3" w:rsidRDefault="00E023E3" w:rsidP="00E023E3">
      <w:pPr>
        <w:ind w:left="360"/>
        <w:rPr>
          <w:rFonts w:eastAsia="Times New Roman"/>
          <w:color w:val="000000"/>
          <w:lang w:val="en-US"/>
        </w:rPr>
      </w:pPr>
      <w:r>
        <w:fldChar w:fldCharType="begin" w:fldLock="1"/>
      </w:r>
      <w:r w:rsidRPr="00E023E3">
        <w:rPr>
          <w:lang w:val="en-US"/>
        </w:rPr>
        <w:instrText xml:space="preserve">MERGEFIELD </w:instrText>
      </w:r>
      <w:r w:rsidRPr="00E023E3">
        <w:rPr>
          <w:rFonts w:eastAsia="Times New Roman"/>
          <w:color w:val="000000"/>
          <w:lang w:val="en-US"/>
        </w:rPr>
        <w:instrText>Element.Notes</w:instrText>
      </w:r>
      <w:r>
        <w:fldChar w:fldCharType="separate"/>
      </w:r>
      <w:r w:rsidRPr="00E023E3">
        <w:rPr>
          <w:lang w:val="en-US"/>
        </w:rPr>
        <w:t>The user changes the system configurations.</w:t>
      </w:r>
      <w:r>
        <w:fldChar w:fldCharType="end"/>
      </w:r>
    </w:p>
    <w:p w14:paraId="4752EE1D"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Element.StructuredScenarioText</w:instrText>
      </w:r>
      <w:r w:rsidRPr="00E023E3">
        <w:rPr>
          <w:rFonts w:eastAsia="Times New Roman"/>
          <w:color w:val="000000"/>
          <w:lang w:val="en-US"/>
        </w:rPr>
        <w:fldChar w:fldCharType="end"/>
      </w:r>
      <w:r w:rsidRPr="00E023E3">
        <w:rPr>
          <w:rFonts w:eastAsia="Times New Roman"/>
          <w:b/>
          <w:bCs/>
          <w:color w:val="000000"/>
          <w:u w:val="single"/>
          <w:lang w:val="en-US"/>
        </w:rPr>
        <w:t>Basic Path</w:t>
      </w:r>
    </w:p>
    <w:p w14:paraId="5385B15D"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Configure</w:t>
      </w:r>
      <w:del w:id="54" w:author="Carla Silva Machado" w:date="2013-04-26T12:03:00Z">
        <w:r w:rsidRPr="00E023E3" w:rsidDel="002E6AF2">
          <w:rPr>
            <w:rFonts w:eastAsia="Times New Roman"/>
            <w:color w:val="000000"/>
            <w:lang w:val="en-US"/>
          </w:rPr>
          <w:delText xml:space="preserve"> </w:delText>
        </w:r>
      </w:del>
      <w:r w:rsidRPr="00E023E3">
        <w:rPr>
          <w:rFonts w:eastAsia="Times New Roman"/>
          <w:color w:val="000000"/>
          <w:lang w:val="en-US"/>
        </w:rPr>
        <w:t>:</w:t>
      </w:r>
    </w:p>
    <w:p w14:paraId="47B64321" w14:textId="407A6A48" w:rsidR="00E023E3" w:rsidRPr="00E023E3" w:rsidRDefault="00E023E3" w:rsidP="00E023E3">
      <w:pPr>
        <w:ind w:left="360"/>
        <w:rPr>
          <w:rFonts w:eastAsia="Times New Roman"/>
          <w:color w:val="000000"/>
          <w:lang w:val="en-US"/>
        </w:rPr>
      </w:pPr>
      <w:r w:rsidRPr="00E023E3">
        <w:rPr>
          <w:rFonts w:eastAsia="Times New Roman"/>
          <w:color w:val="000000"/>
          <w:vertAlign w:val="superscript"/>
          <w:lang w:val="en-US"/>
        </w:rPr>
        <w:t>1</w:t>
      </w:r>
      <w:r w:rsidRPr="00E023E3">
        <w:rPr>
          <w:rFonts w:eastAsia="Times New Roman"/>
          <w:color w:val="000000"/>
          <w:lang w:val="en-US"/>
        </w:rPr>
        <w:t xml:space="preserve"> The user opens a configuration window. </w:t>
      </w:r>
      <w:r w:rsidRPr="00E023E3">
        <w:rPr>
          <w:rFonts w:eastAsia="Times New Roman"/>
          <w:color w:val="000000"/>
          <w:vertAlign w:val="superscript"/>
          <w:lang w:val="en-US"/>
        </w:rPr>
        <w:t>2</w:t>
      </w:r>
      <w:r w:rsidRPr="00E023E3">
        <w:rPr>
          <w:rFonts w:eastAsia="Times New Roman"/>
          <w:color w:val="000000"/>
          <w:lang w:val="en-US"/>
        </w:rPr>
        <w:t xml:space="preserve"> The system </w:t>
      </w:r>
      <w:r w:rsidR="002E6AF2" w:rsidRPr="00E023E3">
        <w:rPr>
          <w:rFonts w:eastAsia="Times New Roman"/>
          <w:color w:val="000000"/>
          <w:lang w:val="en-US"/>
        </w:rPr>
        <w:t>presents</w:t>
      </w:r>
      <w:r w:rsidRPr="00E023E3">
        <w:rPr>
          <w:rFonts w:eastAsia="Times New Roman"/>
          <w:color w:val="000000"/>
          <w:lang w:val="en-US"/>
        </w:rPr>
        <w:t xml:space="preserve"> the configuration window. </w:t>
      </w:r>
      <w:r w:rsidRPr="00E023E3">
        <w:rPr>
          <w:rFonts w:eastAsia="Times New Roman"/>
          <w:color w:val="000000"/>
          <w:vertAlign w:val="superscript"/>
          <w:lang w:val="en-US"/>
        </w:rPr>
        <w:t>3</w:t>
      </w:r>
      <w:r w:rsidRPr="00E023E3">
        <w:rPr>
          <w:rFonts w:eastAsia="Times New Roman"/>
          <w:color w:val="000000"/>
          <w:lang w:val="en-US"/>
        </w:rPr>
        <w:t xml:space="preserve"> The user changes the definitions and saves</w:t>
      </w:r>
      <w:del w:id="55" w:author="Carla Silva Machado" w:date="2013-04-26T12:03:00Z">
        <w:r w:rsidRPr="00E023E3" w:rsidDel="002E6AF2">
          <w:rPr>
            <w:rFonts w:eastAsia="Times New Roman"/>
            <w:color w:val="000000"/>
            <w:lang w:val="en-US"/>
          </w:rPr>
          <w:delText xml:space="preserve"> </w:delText>
        </w:r>
      </w:del>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 xml:space="preserve"> The system saves the changes and </w:t>
      </w:r>
      <w:r w:rsidR="002E6AF2" w:rsidRPr="00E023E3">
        <w:rPr>
          <w:rFonts w:eastAsia="Times New Roman"/>
          <w:color w:val="000000"/>
          <w:lang w:val="en-US"/>
        </w:rPr>
        <w:t>applies</w:t>
      </w:r>
      <w:r w:rsidRPr="00E023E3">
        <w:rPr>
          <w:rFonts w:eastAsia="Times New Roman"/>
          <w:color w:val="000000"/>
          <w:lang w:val="en-US"/>
        </w:rPr>
        <w:t xml:space="preserve"> the changes to the system.</w:t>
      </w:r>
    </w:p>
    <w:p w14:paraId="363A1DCF"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Alternate Paths</w:t>
      </w:r>
    </w:p>
    <w:p w14:paraId="6E96595A"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Cancel Edition:</w:t>
      </w:r>
    </w:p>
    <w:p w14:paraId="18EEB2A8"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3</w:t>
      </w:r>
      <w:r w:rsidRPr="00E023E3">
        <w:rPr>
          <w:rFonts w:eastAsia="Times New Roman"/>
          <w:color w:val="000000"/>
          <w:lang w:val="en-US"/>
        </w:rPr>
        <w:t>)</w:t>
      </w:r>
    </w:p>
    <w:p w14:paraId="323B6BCC" w14:textId="2355FFB6" w:rsidR="00E023E3" w:rsidRPr="00E023E3" w:rsidRDefault="00E023E3" w:rsidP="00E023E3">
      <w:pPr>
        <w:ind w:left="360"/>
        <w:rPr>
          <w:rFonts w:eastAsia="Times New Roman"/>
          <w:color w:val="000000"/>
          <w:lang w:val="en-US"/>
        </w:rPr>
      </w:pPr>
      <w:r w:rsidRPr="00E023E3">
        <w:rPr>
          <w:rFonts w:eastAsia="Times New Roman"/>
          <w:color w:val="000000"/>
          <w:lang w:val="en-US"/>
        </w:rPr>
        <w:t>The user closes the window without saving.</w:t>
      </w:r>
    </w:p>
    <w:p w14:paraId="2CA33452" w14:textId="77777777" w:rsidR="00E023E3" w:rsidRPr="00E023E3" w:rsidRDefault="00E023E3" w:rsidP="00E023E3">
      <w:pPr>
        <w:ind w:left="360"/>
        <w:rPr>
          <w:rFonts w:eastAsia="Times New Roman"/>
          <w:color w:val="000000"/>
          <w:lang w:val="en-US"/>
        </w:rPr>
      </w:pPr>
      <w:r w:rsidRPr="00E023E3">
        <w:rPr>
          <w:rFonts w:eastAsia="Times New Roman"/>
          <w:b/>
          <w:bCs/>
          <w:color w:val="000000"/>
          <w:u w:val="single"/>
          <w:lang w:val="en-US"/>
        </w:rPr>
        <w:t>Exceptions</w:t>
      </w:r>
    </w:p>
    <w:p w14:paraId="0C1B0502"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Exception:</w:t>
      </w:r>
    </w:p>
    <w:p w14:paraId="039BE1B1" w14:textId="77777777" w:rsidR="00E023E3" w:rsidRPr="00E023E3" w:rsidRDefault="00E023E3" w:rsidP="00E023E3">
      <w:pPr>
        <w:ind w:left="360"/>
        <w:rPr>
          <w:rFonts w:eastAsia="Times New Roman"/>
          <w:color w:val="000000"/>
          <w:lang w:val="en-US"/>
        </w:rPr>
      </w:pPr>
      <w:r w:rsidRPr="00E023E3">
        <w:rPr>
          <w:rFonts w:eastAsia="Times New Roman"/>
          <w:color w:val="000000"/>
          <w:lang w:val="en-US"/>
        </w:rPr>
        <w:t>(</w:t>
      </w:r>
      <w:proofErr w:type="gramStart"/>
      <w:r w:rsidRPr="00E023E3">
        <w:rPr>
          <w:rFonts w:eastAsia="Times New Roman"/>
          <w:color w:val="000000"/>
          <w:lang w:val="en-US"/>
        </w:rPr>
        <w:t>at</w:t>
      </w:r>
      <w:proofErr w:type="gramEnd"/>
      <w:r w:rsidRPr="00E023E3">
        <w:rPr>
          <w:rFonts w:eastAsia="Times New Roman"/>
          <w:color w:val="000000"/>
          <w:lang w:val="en-US"/>
        </w:rPr>
        <w:t xml:space="preserve"> </w:t>
      </w:r>
      <w:r w:rsidRPr="00E023E3">
        <w:rPr>
          <w:rFonts w:eastAsia="Times New Roman"/>
          <w:color w:val="000000"/>
          <w:vertAlign w:val="superscript"/>
          <w:lang w:val="en-US"/>
        </w:rPr>
        <w:t>4</w:t>
      </w:r>
      <w:r w:rsidRPr="00E023E3">
        <w:rPr>
          <w:rFonts w:eastAsia="Times New Roman"/>
          <w:color w:val="000000"/>
          <w:lang w:val="en-US"/>
        </w:rPr>
        <w:t>)</w:t>
      </w:r>
    </w:p>
    <w:p w14:paraId="5CC8A000" w14:textId="334C2971" w:rsidR="00920AA6" w:rsidRDefault="00E023E3" w:rsidP="00E023E3">
      <w:pPr>
        <w:ind w:left="360"/>
        <w:rPr>
          <w:rFonts w:eastAsia="Times New Roman"/>
          <w:color w:val="000000"/>
          <w:lang w:val="en-US"/>
        </w:rPr>
      </w:pPr>
      <w:r w:rsidRPr="00E023E3">
        <w:rPr>
          <w:rFonts w:eastAsia="Times New Roman"/>
          <w:color w:val="000000"/>
          <w:lang w:val="en-US"/>
        </w:rPr>
        <w:t>An error occurs while accessing the database. An error message must be presented to the user.</w:t>
      </w:r>
      <w:bookmarkEnd w:id="52"/>
    </w:p>
    <w:bookmarkStart w:id="56" w:name="BKM_8D7BFAE3_8A5E_49b3_9C19_C9F6B82B7DD8"/>
    <w:p w14:paraId="17AEF858"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57" w:name="_Toc354704863"/>
      <w:r w:rsidRPr="00920AA6">
        <w:rPr>
          <w:lang w:val="en-US"/>
        </w:rPr>
        <w:t>UC-012-Configure Inactive Time</w:t>
      </w:r>
      <w:bookmarkEnd w:id="57"/>
      <w:r w:rsidRPr="00920AA6">
        <w:rPr>
          <w:lang w:val="en-US"/>
        </w:rPr>
        <w:fldChar w:fldCharType="end"/>
      </w:r>
    </w:p>
    <w:p w14:paraId="4E1BAC25" w14:textId="7BEE5C7E" w:rsidR="00E023E3" w:rsidRPr="00C37A5B" w:rsidRDefault="00E023E3" w:rsidP="00C37A5B">
      <w:pPr>
        <w:ind w:left="360"/>
        <w:rPr>
          <w:rFonts w:eastAsia="Times New Roman"/>
          <w:color w:val="000000"/>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 xml:space="preserve">The user accesses the configurations page and activates the configuration system and sets the inactivity time to a value between 0 and 60 minutes </w:t>
      </w:r>
      <w:r>
        <w:fldChar w:fldCharType="end"/>
      </w:r>
    </w:p>
    <w:p w14:paraId="16A7DA17"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4066653E" w14:textId="0BDEB35D" w:rsidR="00E023E3" w:rsidRPr="00C37A5B" w:rsidRDefault="00E023E3" w:rsidP="00C37A5B">
      <w:pPr>
        <w:ind w:left="360"/>
        <w:rPr>
          <w:rFonts w:eastAsia="Times New Roman"/>
          <w:color w:val="000000"/>
          <w:lang w:val="en-US"/>
        </w:rPr>
      </w:pPr>
      <w:r w:rsidRPr="00C37A5B">
        <w:rPr>
          <w:rFonts w:eastAsia="Times New Roman"/>
          <w:color w:val="000000"/>
          <w:lang w:val="en-US"/>
        </w:rPr>
        <w:t>Activate</w:t>
      </w:r>
      <w:ins w:id="58" w:author="Carla Silva Machado" w:date="2013-04-26T12:51:00Z">
        <w:r w:rsidR="00C50B52">
          <w:rPr>
            <w:rFonts w:eastAsia="Times New Roman"/>
            <w:color w:val="000000"/>
            <w:lang w:val="en-US"/>
          </w:rPr>
          <w:t xml:space="preserve"> </w:t>
        </w:r>
      </w:ins>
      <w:r w:rsidRPr="00C37A5B">
        <w:rPr>
          <w:rFonts w:eastAsia="Times New Roman"/>
          <w:color w:val="000000"/>
          <w:lang w:val="en-US"/>
        </w:rPr>
        <w:t>Inactivity:</w:t>
      </w:r>
    </w:p>
    <w:p w14:paraId="412ECE8B" w14:textId="313C9AE9" w:rsidR="005763E8" w:rsidRDefault="00E023E3" w:rsidP="00C37A5B">
      <w:pPr>
        <w:ind w:left="360"/>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 page and activates the </w:t>
      </w:r>
      <w:r w:rsidR="002E6AF2" w:rsidRPr="00C37A5B">
        <w:rPr>
          <w:rFonts w:eastAsia="Times New Roman"/>
          <w:color w:val="000000"/>
          <w:lang w:val="en-US"/>
        </w:rPr>
        <w:t>inactivity</w:t>
      </w:r>
      <w:r w:rsidRPr="00C37A5B">
        <w:rPr>
          <w:rFonts w:eastAsia="Times New Roman"/>
          <w:color w:val="000000"/>
          <w:lang w:val="en-US"/>
        </w:rPr>
        <w:t xml:space="preserve"> alert. </w:t>
      </w:r>
      <w:r w:rsidRPr="00C37A5B">
        <w:rPr>
          <w:rFonts w:eastAsia="Times New Roman"/>
          <w:color w:val="000000"/>
          <w:vertAlign w:val="superscript"/>
          <w:lang w:val="en-US"/>
        </w:rPr>
        <w:t>2</w:t>
      </w:r>
      <w:r w:rsidRPr="00C37A5B">
        <w:rPr>
          <w:rFonts w:eastAsia="Times New Roman"/>
          <w:color w:val="000000"/>
          <w:lang w:val="en-US"/>
        </w:rPr>
        <w:t xml:space="preserve"> The system activates the configuration of </w:t>
      </w:r>
      <w:r w:rsidR="00EB58C9" w:rsidRPr="00C37A5B">
        <w:rPr>
          <w:rFonts w:eastAsia="Times New Roman"/>
          <w:color w:val="000000"/>
          <w:lang w:val="en-US"/>
        </w:rPr>
        <w:t>inactivity</w:t>
      </w:r>
      <w:r w:rsidRPr="00C37A5B">
        <w:rPr>
          <w:rFonts w:eastAsia="Times New Roman"/>
          <w:color w:val="000000"/>
          <w:lang w:val="en-US"/>
        </w:rPr>
        <w:t xml:space="preserve"> time. </w:t>
      </w:r>
      <w:r w:rsidRPr="00C37A5B">
        <w:rPr>
          <w:rFonts w:eastAsia="Times New Roman"/>
          <w:color w:val="000000"/>
          <w:vertAlign w:val="superscript"/>
          <w:lang w:val="en-US"/>
        </w:rPr>
        <w:t>3</w:t>
      </w:r>
      <w:r w:rsidRPr="00C37A5B">
        <w:rPr>
          <w:rFonts w:eastAsia="Times New Roman"/>
          <w:color w:val="000000"/>
          <w:lang w:val="en-US"/>
        </w:rPr>
        <w:t xml:space="preserve"> The user inserts a time between 0 and 60. </w:t>
      </w:r>
      <w:r w:rsidRPr="00C37A5B">
        <w:rPr>
          <w:rFonts w:eastAsia="Times New Roman"/>
          <w:color w:val="000000"/>
          <w:vertAlign w:val="superscript"/>
          <w:lang w:val="en-US"/>
        </w:rPr>
        <w:t>4</w:t>
      </w:r>
      <w:r w:rsidRPr="00C37A5B">
        <w:rPr>
          <w:rFonts w:eastAsia="Times New Roman"/>
          <w:color w:val="000000"/>
          <w:lang w:val="en-US"/>
        </w:rPr>
        <w:t xml:space="preserve"> The system updates the information in the database and puts the new configuration in effect.</w:t>
      </w:r>
    </w:p>
    <w:p w14:paraId="05034FE9" w14:textId="77777777" w:rsidR="005763E8" w:rsidRDefault="005763E8">
      <w:pPr>
        <w:rPr>
          <w:rFonts w:eastAsia="Times New Roman"/>
          <w:color w:val="000000"/>
          <w:lang w:val="en-US"/>
        </w:rPr>
      </w:pPr>
      <w:r>
        <w:rPr>
          <w:rFonts w:eastAsia="Times New Roman"/>
          <w:color w:val="000000"/>
          <w:lang w:val="en-US"/>
        </w:rPr>
        <w:br w:type="page"/>
      </w:r>
    </w:p>
    <w:p w14:paraId="3BB66F0E" w14:textId="77777777"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lastRenderedPageBreak/>
        <w:t>Alternate Paths</w:t>
      </w:r>
    </w:p>
    <w:p w14:paraId="60CF4DA4" w14:textId="7D0FA000" w:rsidR="00E023E3" w:rsidRPr="00C37A5B" w:rsidRDefault="00E023E3" w:rsidP="00C37A5B">
      <w:pPr>
        <w:ind w:left="360"/>
        <w:rPr>
          <w:rFonts w:eastAsia="Times New Roman"/>
          <w:color w:val="000000"/>
          <w:lang w:val="en-US"/>
        </w:rPr>
      </w:pPr>
      <w:r w:rsidRPr="00C37A5B">
        <w:rPr>
          <w:rFonts w:eastAsia="Times New Roman"/>
          <w:color w:val="000000"/>
          <w:lang w:val="en-US"/>
        </w:rPr>
        <w:t xml:space="preserve">Deactivate </w:t>
      </w:r>
      <w:r w:rsidR="00EB58C9" w:rsidRPr="00C37A5B">
        <w:rPr>
          <w:rFonts w:eastAsia="Times New Roman"/>
          <w:color w:val="000000"/>
          <w:lang w:val="en-US"/>
        </w:rPr>
        <w:t>inactivity</w:t>
      </w:r>
      <w:r w:rsidRPr="00C37A5B">
        <w:rPr>
          <w:rFonts w:eastAsia="Times New Roman"/>
          <w:color w:val="000000"/>
          <w:lang w:val="en-US"/>
        </w:rPr>
        <w:t xml:space="preserve"> time:</w:t>
      </w:r>
    </w:p>
    <w:p w14:paraId="0BE27974"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1</w:t>
      </w:r>
      <w:r w:rsidRPr="00C37A5B">
        <w:rPr>
          <w:rFonts w:eastAsia="Times New Roman"/>
          <w:color w:val="000000"/>
          <w:lang w:val="en-US"/>
        </w:rPr>
        <w:t>)</w:t>
      </w:r>
    </w:p>
    <w:p w14:paraId="3AE6061D" w14:textId="52249F2A" w:rsidR="00E023E3" w:rsidRPr="00C37A5B" w:rsidRDefault="00E023E3" w:rsidP="00C37A5B">
      <w:pPr>
        <w:ind w:left="360"/>
        <w:rPr>
          <w:rFonts w:eastAsia="Times New Roman"/>
          <w:color w:val="000000"/>
          <w:lang w:val="en-US"/>
        </w:rPr>
      </w:pPr>
      <w:r w:rsidRPr="00C37A5B">
        <w:rPr>
          <w:rFonts w:eastAsia="Times New Roman"/>
          <w:color w:val="000000"/>
          <w:lang w:val="en-US"/>
        </w:rPr>
        <w:t>The user accesses the configuration page and deactivates the</w:t>
      </w:r>
      <w:r w:rsidR="00EB58C9">
        <w:rPr>
          <w:rFonts w:eastAsia="Times New Roman"/>
          <w:color w:val="000000"/>
          <w:lang w:val="en-US"/>
        </w:rPr>
        <w:t xml:space="preserve"> </w:t>
      </w:r>
      <w:r w:rsidR="00EB58C9" w:rsidRPr="00C37A5B">
        <w:rPr>
          <w:rFonts w:eastAsia="Times New Roman"/>
          <w:color w:val="000000"/>
          <w:lang w:val="en-US"/>
        </w:rPr>
        <w:t>inactivity</w:t>
      </w:r>
      <w:r w:rsidRPr="00C37A5B">
        <w:rPr>
          <w:rFonts w:eastAsia="Times New Roman"/>
          <w:color w:val="000000"/>
          <w:lang w:val="en-US"/>
        </w:rPr>
        <w:t xml:space="preserve"> alert. The system blocks the configuration of </w:t>
      </w:r>
      <w:r w:rsidR="00EB58C9" w:rsidRPr="00C37A5B">
        <w:rPr>
          <w:rFonts w:eastAsia="Times New Roman"/>
          <w:color w:val="000000"/>
          <w:lang w:val="en-US"/>
        </w:rPr>
        <w:t>inactivity</w:t>
      </w:r>
      <w:r w:rsidRPr="00C37A5B">
        <w:rPr>
          <w:rFonts w:eastAsia="Times New Roman"/>
          <w:color w:val="000000"/>
          <w:lang w:val="en-US"/>
        </w:rPr>
        <w:t xml:space="preserve"> time. Updates the database information and puts the new configurations in effect.</w:t>
      </w:r>
    </w:p>
    <w:p w14:paraId="25856732" w14:textId="77777777" w:rsidR="00E023E3" w:rsidRPr="00C37A5B" w:rsidRDefault="00E023E3" w:rsidP="00C37A5B">
      <w:pPr>
        <w:ind w:left="360"/>
        <w:rPr>
          <w:rFonts w:eastAsia="Times New Roman"/>
          <w:color w:val="000000"/>
          <w:lang w:val="en-US"/>
        </w:rPr>
      </w:pPr>
      <w:r w:rsidRPr="00C37A5B">
        <w:rPr>
          <w:rFonts w:eastAsia="Times New Roman"/>
          <w:b/>
          <w:bCs/>
          <w:color w:val="000000"/>
          <w:u w:val="single"/>
          <w:lang w:val="en-US"/>
        </w:rPr>
        <w:t>Exceptions</w:t>
      </w:r>
    </w:p>
    <w:p w14:paraId="09D4A8C8"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t>Exception:</w:t>
      </w:r>
    </w:p>
    <w:p w14:paraId="3E5BBC4D" w14:textId="77777777" w:rsidR="00E023E3" w:rsidRPr="00C37A5B" w:rsidRDefault="00E023E3"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4</w:t>
      </w:r>
      <w:r w:rsidRPr="00C37A5B">
        <w:rPr>
          <w:rFonts w:eastAsia="Times New Roman"/>
          <w:color w:val="000000"/>
          <w:lang w:val="en-US"/>
        </w:rPr>
        <w:t>)</w:t>
      </w:r>
    </w:p>
    <w:p w14:paraId="2C39861A" w14:textId="61FAEE04" w:rsidR="00920AA6" w:rsidRDefault="00E023E3" w:rsidP="00C37A5B">
      <w:pPr>
        <w:ind w:left="360"/>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56"/>
    </w:p>
    <w:bookmarkStart w:id="59" w:name="BKM_4807A5B6_97F8_4134_BA65_54189977880D"/>
    <w:p w14:paraId="35DA65CB"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60" w:name="_Toc354704864"/>
      <w:r w:rsidRPr="00920AA6">
        <w:rPr>
          <w:lang w:val="en-US"/>
        </w:rPr>
        <w:t>UC-013-Configure Shortcuts</w:t>
      </w:r>
      <w:bookmarkEnd w:id="60"/>
      <w:r w:rsidRPr="00920AA6">
        <w:rPr>
          <w:lang w:val="en-US"/>
        </w:rPr>
        <w:fldChar w:fldCharType="end"/>
      </w:r>
    </w:p>
    <w:p w14:paraId="48E4C381" w14:textId="1AC88E6F" w:rsidR="00C37A5B" w:rsidRPr="005763E8" w:rsidRDefault="00C37A5B" w:rsidP="00C37A5B">
      <w:pPr>
        <w:ind w:left="360"/>
        <w:rPr>
          <w:rFonts w:eastAsia="Times New Roman"/>
          <w:color w:val="000000"/>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 xml:space="preserve">The user accesses the configuration page and defines shortcuts for changing between five chosen tasks </w:t>
      </w:r>
      <w:r>
        <w:fldChar w:fldCharType="end"/>
      </w:r>
    </w:p>
    <w:p w14:paraId="0B2D11FE"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5B1806DA"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t>Configure Shortcuts:</w:t>
      </w:r>
    </w:p>
    <w:p w14:paraId="7AC2595E" w14:textId="7289EE89" w:rsidR="00C37A5B" w:rsidRPr="00C37A5B" w:rsidRDefault="00C37A5B" w:rsidP="00C37A5B">
      <w:pPr>
        <w:ind w:left="360"/>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user accesses the configurations page and defines the shortcuts by defining the shortcuts and the corresponding task. </w:t>
      </w:r>
      <w:r w:rsidRPr="00C37A5B">
        <w:rPr>
          <w:rFonts w:eastAsia="Times New Roman"/>
          <w:color w:val="000000"/>
          <w:vertAlign w:val="superscript"/>
          <w:lang w:val="en-US"/>
        </w:rPr>
        <w:t>2</w:t>
      </w:r>
      <w:r w:rsidRPr="00C37A5B">
        <w:rPr>
          <w:rFonts w:eastAsia="Times New Roman"/>
          <w:color w:val="000000"/>
          <w:lang w:val="en-US"/>
        </w:rPr>
        <w:t xml:space="preserve"> The system updates the information in the database and </w:t>
      </w:r>
      <w:r w:rsidR="00EB58C9" w:rsidRPr="00C37A5B">
        <w:rPr>
          <w:rFonts w:eastAsia="Times New Roman"/>
          <w:color w:val="000000"/>
          <w:lang w:val="en-US"/>
        </w:rPr>
        <w:t>applies</w:t>
      </w:r>
      <w:r w:rsidRPr="00C37A5B">
        <w:rPr>
          <w:rFonts w:eastAsia="Times New Roman"/>
          <w:color w:val="000000"/>
          <w:lang w:val="en-US"/>
        </w:rPr>
        <w:t xml:space="preserve"> the new definitions.</w:t>
      </w:r>
    </w:p>
    <w:p w14:paraId="5BB56273" w14:textId="77777777" w:rsidR="00C37A5B" w:rsidRPr="00C37A5B" w:rsidRDefault="00C37A5B" w:rsidP="00C37A5B">
      <w:pPr>
        <w:ind w:left="360"/>
        <w:rPr>
          <w:rFonts w:eastAsia="Times New Roman"/>
          <w:color w:val="000000"/>
          <w:lang w:val="en-US"/>
        </w:rPr>
      </w:pPr>
      <w:r w:rsidRPr="00C37A5B">
        <w:rPr>
          <w:rFonts w:eastAsia="Times New Roman"/>
          <w:b/>
          <w:bCs/>
          <w:color w:val="000000"/>
          <w:u w:val="single"/>
          <w:lang w:val="en-US"/>
        </w:rPr>
        <w:t>Exceptions</w:t>
      </w:r>
    </w:p>
    <w:p w14:paraId="588EC1AC"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t>Exception:</w:t>
      </w:r>
    </w:p>
    <w:p w14:paraId="77A8D2E6"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t>(</w:t>
      </w:r>
      <w:proofErr w:type="gramStart"/>
      <w:r w:rsidRPr="00C37A5B">
        <w:rPr>
          <w:rFonts w:eastAsia="Times New Roman"/>
          <w:color w:val="000000"/>
          <w:lang w:val="en-US"/>
        </w:rPr>
        <w:t>at</w:t>
      </w:r>
      <w:proofErr w:type="gramEnd"/>
      <w:r w:rsidRPr="00C37A5B">
        <w:rPr>
          <w:rFonts w:eastAsia="Times New Roman"/>
          <w:color w:val="000000"/>
          <w:lang w:val="en-US"/>
        </w:rPr>
        <w:t xml:space="preserve"> </w:t>
      </w:r>
      <w:r w:rsidRPr="00C37A5B">
        <w:rPr>
          <w:rFonts w:eastAsia="Times New Roman"/>
          <w:color w:val="000000"/>
          <w:vertAlign w:val="superscript"/>
          <w:lang w:val="en-US"/>
        </w:rPr>
        <w:t>2</w:t>
      </w:r>
      <w:r w:rsidRPr="00C37A5B">
        <w:rPr>
          <w:rFonts w:eastAsia="Times New Roman"/>
          <w:color w:val="000000"/>
          <w:lang w:val="en-US"/>
        </w:rPr>
        <w:t>)</w:t>
      </w:r>
    </w:p>
    <w:p w14:paraId="64C14F94" w14:textId="04D05043" w:rsidR="00920AA6" w:rsidRDefault="00C37A5B" w:rsidP="00C37A5B">
      <w:pPr>
        <w:ind w:left="360"/>
        <w:rPr>
          <w:rFonts w:eastAsia="Times New Roman"/>
          <w:color w:val="000000"/>
          <w:lang w:val="en-US"/>
        </w:rPr>
      </w:pPr>
      <w:r w:rsidRPr="00C37A5B">
        <w:rPr>
          <w:rFonts w:eastAsia="Times New Roman"/>
          <w:color w:val="000000"/>
          <w:lang w:val="en-US"/>
        </w:rPr>
        <w:t>An error occurs while accessing the database. An error message must be presented to the user.</w:t>
      </w:r>
      <w:bookmarkEnd w:id="59"/>
    </w:p>
    <w:p w14:paraId="4E624B6D"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6CBDF4B9" w14:textId="087B4B63" w:rsidR="00C50B52" w:rsidRDefault="00C37A5B" w:rsidP="00C37A5B">
      <w:pPr>
        <w:ind w:firstLine="360"/>
        <w:rPr>
          <w:ins w:id="61" w:author="Carla Silva Machado" w:date="2013-04-26T12:54:00Z"/>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Pr>
          <w:rFonts w:eastAsia="Times New Roman"/>
          <w:color w:val="000000"/>
          <w:lang w:val="en-US"/>
        </w:rPr>
        <w:t>Existe</w:t>
      </w:r>
      <w:r w:rsidRPr="00E023E3">
        <w:rPr>
          <w:rFonts w:eastAsia="Times New Roman"/>
          <w:color w:val="000000"/>
          <w:lang w:val="en-US"/>
        </w:rPr>
        <w:t>nce of tasks</w:t>
      </w:r>
      <w:r w:rsidRPr="00E023E3">
        <w:rPr>
          <w:rFonts w:eastAsia="Times New Roman"/>
          <w:color w:val="000000"/>
          <w:lang w:val="en-US"/>
        </w:rPr>
        <w:fldChar w:fldCharType="end"/>
      </w:r>
    </w:p>
    <w:p w14:paraId="7D07BE2C" w14:textId="77777777" w:rsidR="00C50B52" w:rsidRDefault="00C50B52">
      <w:pPr>
        <w:rPr>
          <w:rFonts w:eastAsia="Times New Roman"/>
          <w:color w:val="000000"/>
          <w:lang w:val="en-US"/>
        </w:rPr>
      </w:pPr>
      <w:r>
        <w:rPr>
          <w:rFonts w:eastAsia="Times New Roman"/>
          <w:color w:val="000000"/>
          <w:lang w:val="en-US"/>
        </w:rPr>
        <w:br w:type="page"/>
      </w:r>
    </w:p>
    <w:p w14:paraId="164C4EE4" w14:textId="2D179A71" w:rsidR="00C37A5B" w:rsidDel="00C50B52" w:rsidRDefault="00C37A5B" w:rsidP="00C37A5B">
      <w:pPr>
        <w:ind w:firstLine="360"/>
        <w:rPr>
          <w:del w:id="62" w:author="Carla Silva Machado" w:date="2013-04-26T12:54:00Z"/>
          <w:rFonts w:eastAsia="Times New Roman"/>
          <w:color w:val="000000"/>
          <w:lang w:val="en-US"/>
        </w:rPr>
      </w:pPr>
    </w:p>
    <w:bookmarkStart w:id="63" w:name="BKM_1C49C128_BF43_469f_9358_47416B123E11"/>
    <w:p w14:paraId="6FB96A31" w14:textId="77A95BF8" w:rsidR="00920AA6" w:rsidRPr="00C37A5B" w:rsidRDefault="00920AA6" w:rsidP="00C37A5B">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64" w:name="_Toc354704865"/>
      <w:r w:rsidRPr="00920AA6">
        <w:rPr>
          <w:lang w:val="en-US"/>
        </w:rPr>
        <w:t>UC-014-Visualize Task Details</w:t>
      </w:r>
      <w:bookmarkEnd w:id="64"/>
      <w:r w:rsidRPr="00920AA6">
        <w:rPr>
          <w:lang w:val="en-US"/>
        </w:rPr>
        <w:fldChar w:fldCharType="end"/>
      </w:r>
    </w:p>
    <w:p w14:paraId="06662B79" w14:textId="0CF719E6" w:rsidR="00C37A5B" w:rsidRDefault="00C37A5B" w:rsidP="00C37A5B">
      <w:pPr>
        <w:ind w:left="360"/>
        <w:rPr>
          <w:rFonts w:eastAsia="Times New Roman"/>
          <w:color w:val="000000"/>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chooses a task to view the details.</w:t>
      </w:r>
      <w:r>
        <w:fldChar w:fldCharType="end"/>
      </w:r>
    </w:p>
    <w:p w14:paraId="189E624E" w14:textId="77777777" w:rsidR="00C37A5B" w:rsidRPr="00920AA6" w:rsidRDefault="00C37A5B" w:rsidP="00C37A5B">
      <w:pPr>
        <w:ind w:left="360"/>
        <w:rPr>
          <w:rFonts w:eastAsia="Times New Roman"/>
          <w:color w:val="000000"/>
          <w:lang w:val="en-US"/>
        </w:rPr>
      </w:pPr>
      <w:r>
        <w:rPr>
          <w:rFonts w:eastAsia="Times New Roman"/>
          <w:color w:val="000000"/>
          <w:lang w:val="en-US"/>
        </w:rPr>
        <w:fldChar w:fldCharType="begin" w:fldLock="1"/>
      </w:r>
      <w:r>
        <w:rPr>
          <w:rFonts w:eastAsia="Times New Roman"/>
          <w:color w:val="000000"/>
          <w:lang w:val="en-US"/>
        </w:rPr>
        <w:instrText>MERGEFIELD Element.StructuredScenarioText</w:instrText>
      </w:r>
      <w:r>
        <w:rPr>
          <w:rFonts w:eastAsia="Times New Roman"/>
          <w:color w:val="000000"/>
          <w:lang w:val="en-US"/>
        </w:rPr>
        <w:fldChar w:fldCharType="end"/>
      </w:r>
      <w:r w:rsidRPr="00920AA6">
        <w:rPr>
          <w:rFonts w:eastAsia="Times New Roman"/>
          <w:b/>
          <w:bCs/>
          <w:color w:val="000000"/>
          <w:u w:val="single"/>
          <w:lang w:val="en-US"/>
        </w:rPr>
        <w:t>Basic Path</w:t>
      </w:r>
    </w:p>
    <w:p w14:paraId="0F2DF74C" w14:textId="77777777" w:rsidR="00C37A5B" w:rsidRPr="00920AA6" w:rsidRDefault="00C37A5B" w:rsidP="00C37A5B">
      <w:pPr>
        <w:ind w:left="360"/>
        <w:rPr>
          <w:rFonts w:eastAsia="Times New Roman"/>
          <w:color w:val="000000"/>
          <w:lang w:val="en-US"/>
        </w:rPr>
      </w:pPr>
      <w:r w:rsidRPr="00920AA6">
        <w:rPr>
          <w:rFonts w:eastAsia="Times New Roman"/>
          <w:color w:val="000000"/>
          <w:lang w:val="en-US"/>
        </w:rPr>
        <w:t>Basic Path:</w:t>
      </w:r>
    </w:p>
    <w:p w14:paraId="299568B3" w14:textId="193B61E7" w:rsidR="00C37A5B" w:rsidRPr="00920AA6" w:rsidRDefault="00C37A5B" w:rsidP="00C37A5B">
      <w:pPr>
        <w:ind w:left="360"/>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a task to view the details. </w:t>
      </w:r>
      <w:r w:rsidRPr="00920AA6">
        <w:rPr>
          <w:rFonts w:eastAsia="Times New Roman"/>
          <w:color w:val="000000"/>
          <w:vertAlign w:val="superscript"/>
          <w:lang w:val="en-US"/>
        </w:rPr>
        <w:t>2</w:t>
      </w:r>
      <w:r w:rsidRPr="00920AA6">
        <w:rPr>
          <w:rFonts w:eastAsia="Times New Roman"/>
          <w:color w:val="000000"/>
          <w:lang w:val="en-US"/>
        </w:rPr>
        <w:t xml:space="preserve"> The </w:t>
      </w:r>
      <w:r>
        <w:rPr>
          <w:rFonts w:eastAsia="Times New Roman"/>
          <w:color w:val="000000"/>
          <w:lang w:val="en-US"/>
        </w:rPr>
        <w:t xml:space="preserve">system </w:t>
      </w:r>
      <w:r w:rsidR="00EB58C9">
        <w:rPr>
          <w:rFonts w:eastAsia="Times New Roman"/>
          <w:color w:val="000000"/>
          <w:lang w:val="en-US"/>
        </w:rPr>
        <w:t>presents</w:t>
      </w:r>
      <w:r>
        <w:rPr>
          <w:rFonts w:eastAsia="Times New Roman"/>
          <w:color w:val="000000"/>
          <w:lang w:val="en-US"/>
        </w:rPr>
        <w:t xml:space="preserve"> the task </w:t>
      </w:r>
      <w:r w:rsidR="00EB58C9">
        <w:rPr>
          <w:rFonts w:eastAsia="Times New Roman"/>
          <w:color w:val="000000"/>
          <w:lang w:val="en-US"/>
        </w:rPr>
        <w:t>details</w:t>
      </w:r>
      <w:r>
        <w:rPr>
          <w:rFonts w:eastAsia="Times New Roman"/>
          <w:color w:val="000000"/>
          <w:lang w:val="en-US"/>
        </w:rPr>
        <w:t>.</w:t>
      </w:r>
    </w:p>
    <w:p w14:paraId="63DE6F2C" w14:textId="77777777" w:rsidR="00C37A5B" w:rsidRPr="00920AA6" w:rsidRDefault="00C37A5B" w:rsidP="00C37A5B">
      <w:pPr>
        <w:ind w:left="360"/>
        <w:rPr>
          <w:rFonts w:eastAsia="Times New Roman"/>
          <w:color w:val="000000"/>
          <w:lang w:val="en-US"/>
        </w:rPr>
      </w:pPr>
      <w:r w:rsidRPr="00920AA6">
        <w:rPr>
          <w:rFonts w:eastAsia="Times New Roman"/>
          <w:b/>
          <w:bCs/>
          <w:color w:val="000000"/>
          <w:u w:val="single"/>
          <w:lang w:val="en-US"/>
        </w:rPr>
        <w:t>Exceptions</w:t>
      </w:r>
    </w:p>
    <w:p w14:paraId="675BC426" w14:textId="77777777" w:rsidR="00C37A5B" w:rsidRPr="00920AA6" w:rsidRDefault="00C37A5B" w:rsidP="00C37A5B">
      <w:pPr>
        <w:ind w:left="360"/>
        <w:rPr>
          <w:rFonts w:eastAsia="Times New Roman"/>
          <w:color w:val="000000"/>
          <w:lang w:val="en-US"/>
        </w:rPr>
      </w:pPr>
      <w:r w:rsidRPr="00920AA6">
        <w:rPr>
          <w:rFonts w:eastAsia="Times New Roman"/>
          <w:color w:val="000000"/>
          <w:lang w:val="en-US"/>
        </w:rPr>
        <w:t>Exception:</w:t>
      </w:r>
    </w:p>
    <w:p w14:paraId="4680C57D" w14:textId="77777777" w:rsidR="00C37A5B" w:rsidRPr="00920AA6" w:rsidRDefault="00C37A5B" w:rsidP="00C37A5B">
      <w:pPr>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w:t>
      </w:r>
    </w:p>
    <w:p w14:paraId="33450CDB" w14:textId="1627924B" w:rsidR="00920AA6" w:rsidRDefault="00C37A5B" w:rsidP="00C37A5B">
      <w:pPr>
        <w:pStyle w:val="PlainText"/>
        <w:ind w:left="360"/>
        <w:rPr>
          <w:rFonts w:eastAsia="Times New Roman"/>
          <w:color w:val="000000"/>
          <w:lang w:val="en-US"/>
        </w:rPr>
      </w:pPr>
      <w:r w:rsidRPr="00920AA6">
        <w:rPr>
          <w:rFonts w:eastAsia="Times New Roman"/>
          <w:color w:val="000000"/>
          <w:lang w:val="en-US"/>
        </w:rPr>
        <w:t>An error occurs while accessing the database. An error message must be presented to the user.</w:t>
      </w:r>
    </w:p>
    <w:p w14:paraId="44B7E0C7"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2B4B2C78" w14:textId="072403A4" w:rsidR="00920AA6" w:rsidRDefault="00C37A5B" w:rsidP="00C37A5B">
      <w:pPr>
        <w:ind w:firstLine="360"/>
        <w:rPr>
          <w:rFonts w:eastAsia="Times New Roman"/>
          <w:b/>
          <w:bCs/>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bookmarkEnd w:id="63"/>
    </w:p>
    <w:bookmarkStart w:id="65" w:name="BKM_0818BC94_27DD_4b53_A776_9D6B00186A01"/>
    <w:p w14:paraId="7DF5B4A8"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66" w:name="_Toc354704866"/>
      <w:r w:rsidRPr="00920AA6">
        <w:rPr>
          <w:lang w:val="en-US"/>
        </w:rPr>
        <w:t>UC-015-Filter Inactive Tasks</w:t>
      </w:r>
      <w:bookmarkEnd w:id="66"/>
      <w:r w:rsidRPr="00920AA6">
        <w:rPr>
          <w:lang w:val="en-US"/>
        </w:rPr>
        <w:fldChar w:fldCharType="end"/>
      </w:r>
    </w:p>
    <w:p w14:paraId="4BE5DF8A" w14:textId="54935113" w:rsidR="00920AA6" w:rsidRPr="00920AA6" w:rsidRDefault="00920AA6" w:rsidP="00920AA6">
      <w:pPr>
        <w:ind w:left="360"/>
        <w:rPr>
          <w:rFonts w:eastAsia="Times New Roman"/>
          <w:color w:val="000000"/>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activates/deactivates a filter in order to see or hide the inactive tasks.</w:t>
      </w:r>
      <w:r>
        <w:fldChar w:fldCharType="end"/>
      </w:r>
    </w:p>
    <w:p w14:paraId="4CBD87AD"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fldChar w:fldCharType="begin" w:fldLock="1"/>
      </w:r>
      <w:r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Pr="00920AA6">
        <w:rPr>
          <w:rFonts w:eastAsia="Times New Roman"/>
          <w:b/>
          <w:bCs/>
          <w:color w:val="000000"/>
          <w:u w:val="single"/>
          <w:lang w:val="en-US"/>
        </w:rPr>
        <w:t>Basic Path</w:t>
      </w:r>
    </w:p>
    <w:p w14:paraId="1E0AC9D2"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Present tasks list:</w:t>
      </w:r>
    </w:p>
    <w:p w14:paraId="39C3D10C" w14:textId="329A2211" w:rsidR="00920AA6" w:rsidRDefault="00920AA6" w:rsidP="00920AA6">
      <w:pPr>
        <w:ind w:left="360"/>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system presents a list of all the tasks to the user. </w:t>
      </w:r>
      <w:r w:rsidRPr="00920AA6">
        <w:rPr>
          <w:rFonts w:eastAsia="Times New Roman"/>
          <w:color w:val="000000"/>
          <w:vertAlign w:val="superscript"/>
          <w:lang w:val="en-US"/>
        </w:rPr>
        <w:t>2</w:t>
      </w:r>
      <w:r w:rsidRPr="00920AA6">
        <w:rPr>
          <w:rFonts w:eastAsia="Times New Roman"/>
          <w:color w:val="000000"/>
          <w:lang w:val="en-US"/>
        </w:rPr>
        <w:t xml:space="preserve"> The user selects the option to hide the inactive tasks. </w:t>
      </w:r>
      <w:r w:rsidRPr="00920AA6">
        <w:rPr>
          <w:rFonts w:eastAsia="Times New Roman"/>
          <w:color w:val="000000"/>
          <w:vertAlign w:val="superscript"/>
          <w:lang w:val="en-US"/>
        </w:rPr>
        <w:t>3</w:t>
      </w:r>
      <w:r w:rsidRPr="00920AA6">
        <w:rPr>
          <w:rFonts w:eastAsia="Times New Roman"/>
          <w:color w:val="000000"/>
          <w:lang w:val="en-US"/>
        </w:rPr>
        <w:t xml:space="preserve"> The system filters the task list and only shows the active tasks.</w:t>
      </w:r>
      <w:bookmarkEnd w:id="65"/>
    </w:p>
    <w:bookmarkStart w:id="67" w:name="BKM_E4883FC9_2B48_414c_AD0E_5549C3A79D2F"/>
    <w:p w14:paraId="28378D0F"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68" w:name="_Toc354704867"/>
      <w:r w:rsidRPr="00920AA6">
        <w:rPr>
          <w:lang w:val="en-US"/>
        </w:rPr>
        <w:t>UC-016-Export Data</w:t>
      </w:r>
      <w:bookmarkEnd w:id="68"/>
      <w:r w:rsidRPr="00920AA6">
        <w:rPr>
          <w:lang w:val="en-US"/>
        </w:rPr>
        <w:fldChar w:fldCharType="end"/>
      </w:r>
    </w:p>
    <w:p w14:paraId="1A3B57B5" w14:textId="1DD5AF0B" w:rsidR="00920AA6" w:rsidRPr="00920AA6" w:rsidRDefault="00920AA6" w:rsidP="00920AA6">
      <w:pPr>
        <w:ind w:left="360"/>
        <w:rPr>
          <w:rFonts w:eastAsia="Times New Roman"/>
          <w:color w:val="000000"/>
          <w:lang w:val="en-US"/>
        </w:rPr>
      </w:pPr>
      <w:r>
        <w:fldChar w:fldCharType="begin" w:fldLock="1"/>
      </w:r>
      <w:r w:rsidRPr="00920AA6">
        <w:rPr>
          <w:lang w:val="en-US"/>
        </w:rPr>
        <w:instrText xml:space="preserve">MERGEFIELD </w:instrText>
      </w:r>
      <w:r w:rsidRPr="00920AA6">
        <w:rPr>
          <w:rFonts w:eastAsia="Times New Roman"/>
          <w:color w:val="000000"/>
          <w:lang w:val="en-US"/>
        </w:rPr>
        <w:instrText>Element.Notes</w:instrText>
      </w:r>
      <w:r>
        <w:fldChar w:fldCharType="separate"/>
      </w:r>
      <w:r w:rsidRPr="00920AA6">
        <w:rPr>
          <w:lang w:val="en-US"/>
        </w:rPr>
        <w:t>The user selects the option corresponding to the settings. In the section settings e then selects the functionality of exporting data.</w:t>
      </w:r>
      <w:r>
        <w:fldChar w:fldCharType="end"/>
      </w:r>
    </w:p>
    <w:p w14:paraId="71A0780B"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fldChar w:fldCharType="begin" w:fldLock="1"/>
      </w:r>
      <w:r w:rsidRPr="00920AA6">
        <w:rPr>
          <w:rFonts w:eastAsia="Times New Roman"/>
          <w:color w:val="000000"/>
          <w:lang w:val="en-US"/>
        </w:rPr>
        <w:instrText>MERGEFIELD Element.StructuredScenarioText</w:instrText>
      </w:r>
      <w:r w:rsidRPr="00920AA6">
        <w:rPr>
          <w:rFonts w:eastAsia="Times New Roman"/>
          <w:color w:val="000000"/>
          <w:lang w:val="en-US"/>
        </w:rPr>
        <w:fldChar w:fldCharType="end"/>
      </w:r>
      <w:r w:rsidRPr="00920AA6">
        <w:rPr>
          <w:rFonts w:eastAsia="Times New Roman"/>
          <w:b/>
          <w:bCs/>
          <w:color w:val="000000"/>
          <w:u w:val="single"/>
          <w:lang w:val="en-US"/>
        </w:rPr>
        <w:t>Basic Path</w:t>
      </w:r>
    </w:p>
    <w:p w14:paraId="342A2E2A"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Current Task:</w:t>
      </w:r>
    </w:p>
    <w:p w14:paraId="331E6530" w14:textId="5175589F" w:rsidR="005763E8" w:rsidRDefault="00920AA6" w:rsidP="00920AA6">
      <w:pPr>
        <w:ind w:left="360"/>
        <w:rPr>
          <w:rFonts w:eastAsia="Times New Roman"/>
          <w:color w:val="000000"/>
          <w:lang w:val="en-US"/>
        </w:rPr>
      </w:pPr>
      <w:r w:rsidRPr="00920AA6">
        <w:rPr>
          <w:rFonts w:eastAsia="Times New Roman"/>
          <w:color w:val="000000"/>
          <w:vertAlign w:val="superscript"/>
          <w:lang w:val="en-US"/>
        </w:rPr>
        <w:t>1</w:t>
      </w:r>
      <w:r w:rsidRPr="00920AA6">
        <w:rPr>
          <w:rFonts w:eastAsia="Times New Roman"/>
          <w:color w:val="000000"/>
          <w:lang w:val="en-US"/>
        </w:rPr>
        <w:t xml:space="preserve"> The user selects the settings </w:t>
      </w:r>
      <w:r w:rsidR="00EB58C9" w:rsidRPr="00920AA6">
        <w:rPr>
          <w:rFonts w:eastAsia="Times New Roman"/>
          <w:color w:val="000000"/>
          <w:lang w:val="en-US"/>
        </w:rPr>
        <w:t>functionality</w:t>
      </w:r>
      <w:r w:rsidRPr="00920AA6">
        <w:rPr>
          <w:rFonts w:eastAsia="Times New Roman"/>
          <w:color w:val="000000"/>
          <w:lang w:val="en-US"/>
        </w:rPr>
        <w:t xml:space="preserve">. </w:t>
      </w:r>
      <w:r w:rsidRPr="00920AA6">
        <w:rPr>
          <w:rFonts w:eastAsia="Times New Roman"/>
          <w:color w:val="000000"/>
          <w:vertAlign w:val="superscript"/>
          <w:lang w:val="en-US"/>
        </w:rPr>
        <w:t>2</w:t>
      </w:r>
      <w:r w:rsidRPr="00920AA6">
        <w:rPr>
          <w:rFonts w:eastAsia="Times New Roman"/>
          <w:color w:val="000000"/>
          <w:lang w:val="en-US"/>
        </w:rPr>
        <w:t xml:space="preserve"> The system</w:t>
      </w:r>
      <w:r w:rsidR="00EB58C9">
        <w:rPr>
          <w:rFonts w:eastAsia="Times New Roman"/>
          <w:color w:val="000000"/>
          <w:lang w:val="en-US"/>
        </w:rPr>
        <w:t xml:space="preserve"> </w:t>
      </w:r>
      <w:r w:rsidRPr="00920AA6">
        <w:rPr>
          <w:rFonts w:eastAsia="Times New Roman"/>
          <w:color w:val="000000"/>
          <w:lang w:val="en-US"/>
        </w:rPr>
        <w:t xml:space="preserve">redirects the user to the settings form where an option for exporting data is available. </w:t>
      </w:r>
      <w:r w:rsidRPr="00920AA6">
        <w:rPr>
          <w:rFonts w:eastAsia="Times New Roman"/>
          <w:color w:val="000000"/>
          <w:vertAlign w:val="superscript"/>
          <w:lang w:val="en-US"/>
        </w:rPr>
        <w:t>3</w:t>
      </w:r>
      <w:r w:rsidRPr="00920AA6">
        <w:rPr>
          <w:rFonts w:eastAsia="Times New Roman"/>
          <w:color w:val="000000"/>
          <w:lang w:val="en-US"/>
        </w:rPr>
        <w:t xml:space="preserve"> The user selects the export option and gives the required information and confirms the operation. </w:t>
      </w:r>
      <w:r w:rsidRPr="00920AA6">
        <w:rPr>
          <w:rFonts w:eastAsia="Times New Roman"/>
          <w:color w:val="000000"/>
          <w:vertAlign w:val="superscript"/>
          <w:lang w:val="en-US"/>
        </w:rPr>
        <w:t>4</w:t>
      </w:r>
      <w:r w:rsidRPr="00920AA6">
        <w:rPr>
          <w:rFonts w:eastAsia="Times New Roman"/>
          <w:color w:val="000000"/>
          <w:lang w:val="en-US"/>
        </w:rPr>
        <w:t xml:space="preserve"> The system exports the data.</w:t>
      </w:r>
    </w:p>
    <w:p w14:paraId="2A3CA919" w14:textId="77777777" w:rsidR="005763E8" w:rsidRDefault="005763E8">
      <w:pPr>
        <w:rPr>
          <w:rFonts w:eastAsia="Times New Roman"/>
          <w:color w:val="000000"/>
          <w:lang w:val="en-US"/>
        </w:rPr>
      </w:pPr>
      <w:r>
        <w:rPr>
          <w:rFonts w:eastAsia="Times New Roman"/>
          <w:color w:val="000000"/>
          <w:lang w:val="en-US"/>
        </w:rPr>
        <w:br w:type="page"/>
      </w:r>
    </w:p>
    <w:p w14:paraId="70092D13" w14:textId="77777777" w:rsidR="00920AA6" w:rsidRPr="00920AA6" w:rsidRDefault="00920AA6" w:rsidP="00920AA6">
      <w:pPr>
        <w:ind w:left="360"/>
        <w:rPr>
          <w:rFonts w:eastAsia="Times New Roman"/>
          <w:color w:val="000000"/>
          <w:lang w:val="en-US"/>
        </w:rPr>
      </w:pPr>
      <w:r w:rsidRPr="00920AA6">
        <w:rPr>
          <w:rFonts w:eastAsia="Times New Roman"/>
          <w:b/>
          <w:bCs/>
          <w:color w:val="000000"/>
          <w:u w:val="single"/>
          <w:lang w:val="en-US"/>
        </w:rPr>
        <w:lastRenderedPageBreak/>
        <w:t>Exceptions</w:t>
      </w:r>
    </w:p>
    <w:p w14:paraId="2B133734"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Exception:</w:t>
      </w:r>
    </w:p>
    <w:p w14:paraId="1B397EC4" w14:textId="77777777" w:rsidR="00920AA6" w:rsidRPr="00920AA6" w:rsidRDefault="00920AA6" w:rsidP="00920AA6">
      <w:pPr>
        <w:ind w:left="360"/>
        <w:rPr>
          <w:rFonts w:eastAsia="Times New Roman"/>
          <w:color w:val="000000"/>
          <w:lang w:val="en-US"/>
        </w:rPr>
      </w:pPr>
      <w:r w:rsidRPr="00920AA6">
        <w:rPr>
          <w:rFonts w:eastAsia="Times New Roman"/>
          <w:color w:val="000000"/>
          <w:lang w:val="en-US"/>
        </w:rPr>
        <w:t>(</w:t>
      </w:r>
      <w:proofErr w:type="gramStart"/>
      <w:r w:rsidRPr="00920AA6">
        <w:rPr>
          <w:rFonts w:eastAsia="Times New Roman"/>
          <w:color w:val="000000"/>
          <w:lang w:val="en-US"/>
        </w:rPr>
        <w:t>at</w:t>
      </w:r>
      <w:proofErr w:type="gramEnd"/>
      <w:r w:rsidRPr="00920AA6">
        <w:rPr>
          <w:rFonts w:eastAsia="Times New Roman"/>
          <w:color w:val="000000"/>
          <w:lang w:val="en-US"/>
        </w:rPr>
        <w:t xml:space="preserve"> </w:t>
      </w:r>
      <w:r w:rsidRPr="00920AA6">
        <w:rPr>
          <w:rFonts w:eastAsia="Times New Roman"/>
          <w:color w:val="000000"/>
          <w:vertAlign w:val="superscript"/>
          <w:lang w:val="en-US"/>
        </w:rPr>
        <w:t>4</w:t>
      </w:r>
      <w:r w:rsidRPr="00920AA6">
        <w:rPr>
          <w:rFonts w:eastAsia="Times New Roman"/>
          <w:color w:val="000000"/>
          <w:lang w:val="en-US"/>
        </w:rPr>
        <w:t>)</w:t>
      </w:r>
    </w:p>
    <w:p w14:paraId="762B3ECE" w14:textId="1A80A810" w:rsidR="00920AA6" w:rsidRPr="005763E8" w:rsidRDefault="00920AA6" w:rsidP="00920AA6">
      <w:pPr>
        <w:ind w:left="360"/>
        <w:rPr>
          <w:rFonts w:eastAsia="Times New Roman"/>
          <w:color w:val="000000"/>
          <w:lang w:val="en-US"/>
        </w:rPr>
      </w:pPr>
      <w:r w:rsidRPr="00920AA6">
        <w:rPr>
          <w:rFonts w:eastAsia="Times New Roman"/>
          <w:color w:val="000000"/>
          <w:lang w:val="en-US"/>
        </w:rPr>
        <w:t xml:space="preserve">The system </w:t>
      </w:r>
      <w:r w:rsidR="00EB58C9" w:rsidRPr="00920AA6">
        <w:rPr>
          <w:rFonts w:eastAsia="Times New Roman"/>
          <w:color w:val="000000"/>
          <w:lang w:val="en-US"/>
        </w:rPr>
        <w:t>doesn’t</w:t>
      </w:r>
      <w:r w:rsidRPr="00920AA6">
        <w:rPr>
          <w:rFonts w:eastAsia="Times New Roman"/>
          <w:color w:val="000000"/>
          <w:lang w:val="en-US"/>
        </w:rPr>
        <w:t xml:space="preserve"> have writing permissions in the destination folder or an error occurs when </w:t>
      </w:r>
      <w:r w:rsidR="00EB58C9" w:rsidRPr="00920AA6">
        <w:rPr>
          <w:rFonts w:eastAsia="Times New Roman"/>
          <w:color w:val="000000"/>
          <w:lang w:val="en-US"/>
        </w:rPr>
        <w:t>accessing</w:t>
      </w:r>
      <w:r w:rsidRPr="00920AA6">
        <w:rPr>
          <w:rFonts w:eastAsia="Times New Roman"/>
          <w:color w:val="000000"/>
          <w:lang w:val="en-US"/>
        </w:rPr>
        <w:t xml:space="preserve"> the database. </w:t>
      </w:r>
      <w:r w:rsidRPr="005763E8">
        <w:rPr>
          <w:rFonts w:eastAsia="Times New Roman"/>
          <w:color w:val="000000"/>
          <w:lang w:val="en-US"/>
        </w:rPr>
        <w:t>The system presents an error message to the user.</w:t>
      </w:r>
    </w:p>
    <w:p w14:paraId="2E8156B8" w14:textId="77777777" w:rsidR="00C37A5B" w:rsidRDefault="00C37A5B" w:rsidP="00C37A5B">
      <w:pPr>
        <w:ind w:left="360"/>
        <w:rPr>
          <w:rFonts w:eastAsia="Times New Roman"/>
          <w:b/>
          <w:bCs/>
          <w:color w:val="000000"/>
          <w:u w:val="single"/>
          <w:lang w:val="en-US"/>
        </w:rPr>
      </w:pPr>
      <w:r w:rsidRPr="00E023E3">
        <w:rPr>
          <w:rFonts w:eastAsia="Times New Roman"/>
          <w:b/>
          <w:bCs/>
          <w:color w:val="000000"/>
          <w:u w:val="single"/>
          <w:lang w:val="en-US"/>
        </w:rPr>
        <w:t>Pre-condition</w:t>
      </w:r>
    </w:p>
    <w:p w14:paraId="32E8A969" w14:textId="54BC28C8" w:rsidR="00C37A5B" w:rsidRPr="00E023E3" w:rsidRDefault="00C37A5B" w:rsidP="00C37A5B">
      <w:pPr>
        <w:ind w:firstLine="360"/>
        <w:rPr>
          <w:rFonts w:eastAsia="Times New Roman"/>
          <w:color w:val="000000"/>
          <w:lang w:val="en-US"/>
        </w:rPr>
      </w:pPr>
      <w:r w:rsidRPr="00E023E3">
        <w:rPr>
          <w:rFonts w:eastAsia="Times New Roman"/>
          <w:color w:val="000000"/>
          <w:lang w:val="en-US"/>
        </w:rPr>
        <w:fldChar w:fldCharType="begin" w:fldLock="1"/>
      </w:r>
      <w:r w:rsidRPr="00E023E3">
        <w:rPr>
          <w:rFonts w:eastAsia="Times New Roman"/>
          <w:color w:val="000000"/>
          <w:lang w:val="en-US"/>
        </w:rPr>
        <w:instrText>MERGEFIELD ElemConstraint.Name</w:instrText>
      </w:r>
      <w:r w:rsidRPr="00E023E3">
        <w:rPr>
          <w:rFonts w:eastAsia="Times New Roman"/>
          <w:color w:val="000000"/>
          <w:lang w:val="en-US"/>
        </w:rPr>
        <w:fldChar w:fldCharType="separate"/>
      </w:r>
      <w:r w:rsidR="002E6AF2">
        <w:rPr>
          <w:rFonts w:eastAsia="Times New Roman"/>
          <w:color w:val="000000"/>
          <w:lang w:val="en-US"/>
        </w:rPr>
        <w:t>Existence</w:t>
      </w:r>
      <w:r w:rsidRPr="00E023E3">
        <w:rPr>
          <w:rFonts w:eastAsia="Times New Roman"/>
          <w:color w:val="000000"/>
          <w:lang w:val="en-US"/>
        </w:rPr>
        <w:t xml:space="preserve"> of tasks</w:t>
      </w:r>
      <w:r w:rsidRPr="00E023E3">
        <w:rPr>
          <w:rFonts w:eastAsia="Times New Roman"/>
          <w:color w:val="000000"/>
          <w:lang w:val="en-US"/>
        </w:rPr>
        <w:fldChar w:fldCharType="end"/>
      </w:r>
    </w:p>
    <w:bookmarkStart w:id="69" w:name="BKM_F177E6A4_C794_48fc_8229_D4054B3912DA"/>
    <w:bookmarkEnd w:id="67"/>
    <w:p w14:paraId="01B3771D" w14:textId="77777777" w:rsidR="00920AA6" w:rsidRPr="00920AA6" w:rsidRDefault="00920AA6" w:rsidP="00920AA6">
      <w:pPr>
        <w:pStyle w:val="Heading1"/>
        <w:numPr>
          <w:ilvl w:val="2"/>
          <w:numId w:val="1"/>
        </w:numPr>
        <w:rPr>
          <w:lang w:val="en-US"/>
        </w:rPr>
      </w:pPr>
      <w:r w:rsidRPr="00920AA6">
        <w:rPr>
          <w:lang w:val="en-US"/>
        </w:rPr>
        <w:fldChar w:fldCharType="begin" w:fldLock="1"/>
      </w:r>
      <w:r w:rsidRPr="00920AA6">
        <w:rPr>
          <w:lang w:val="en-US"/>
        </w:rPr>
        <w:instrText>MERGEFIELD Element.Name</w:instrText>
      </w:r>
      <w:r w:rsidRPr="00920AA6">
        <w:rPr>
          <w:lang w:val="en-US"/>
        </w:rPr>
        <w:fldChar w:fldCharType="separate"/>
      </w:r>
      <w:bookmarkStart w:id="70" w:name="_Toc354704868"/>
      <w:r w:rsidRPr="00920AA6">
        <w:rPr>
          <w:lang w:val="en-US"/>
        </w:rPr>
        <w:t>UC-017 - Show/Hide tasks list</w:t>
      </w:r>
      <w:bookmarkEnd w:id="70"/>
      <w:r w:rsidRPr="00920AA6">
        <w:rPr>
          <w:lang w:val="en-US"/>
        </w:rPr>
        <w:fldChar w:fldCharType="end"/>
      </w:r>
    </w:p>
    <w:p w14:paraId="362A9304" w14:textId="035E5F4F" w:rsidR="00C37A5B" w:rsidRPr="00C37A5B" w:rsidRDefault="00C37A5B" w:rsidP="000A7EC8">
      <w:pPr>
        <w:ind w:left="360"/>
        <w:rPr>
          <w:rFonts w:eastAsia="Times New Roman"/>
          <w:color w:val="000000"/>
          <w:lang w:val="en-US"/>
        </w:rPr>
      </w:pPr>
      <w:r>
        <w:fldChar w:fldCharType="begin" w:fldLock="1"/>
      </w:r>
      <w:r w:rsidRPr="00C37A5B">
        <w:rPr>
          <w:lang w:val="en-US"/>
        </w:rPr>
        <w:instrText xml:space="preserve">MERGEFIELD </w:instrText>
      </w:r>
      <w:r w:rsidRPr="00C37A5B">
        <w:rPr>
          <w:rFonts w:eastAsia="Times New Roman"/>
          <w:color w:val="000000"/>
          <w:lang w:val="en-US"/>
        </w:rPr>
        <w:instrText>Element.Notes</w:instrText>
      </w:r>
      <w:r>
        <w:fldChar w:fldCharType="separate"/>
      </w:r>
      <w:r w:rsidRPr="00C37A5B">
        <w:rPr>
          <w:lang w:val="en-US"/>
        </w:rPr>
        <w:t xml:space="preserve">User presses a button to show or hide the tasks list </w:t>
      </w:r>
      <w:r>
        <w:fldChar w:fldCharType="end"/>
      </w:r>
    </w:p>
    <w:p w14:paraId="1A56CBAF" w14:textId="77777777" w:rsidR="00C37A5B" w:rsidRPr="00C37A5B" w:rsidRDefault="00C37A5B" w:rsidP="00C37A5B">
      <w:pPr>
        <w:ind w:left="360"/>
        <w:rPr>
          <w:rFonts w:eastAsia="Times New Roman"/>
          <w:color w:val="000000"/>
          <w:lang w:val="en-US"/>
        </w:rPr>
      </w:pPr>
      <w:r w:rsidRPr="00C37A5B">
        <w:rPr>
          <w:rFonts w:eastAsia="Times New Roman"/>
          <w:color w:val="000000"/>
          <w:lang w:val="en-US"/>
        </w:rPr>
        <w:fldChar w:fldCharType="begin" w:fldLock="1"/>
      </w:r>
      <w:r w:rsidRPr="00C37A5B">
        <w:rPr>
          <w:rFonts w:eastAsia="Times New Roman"/>
          <w:color w:val="000000"/>
          <w:lang w:val="en-US"/>
        </w:rPr>
        <w:instrText>MERGEFIELD Element.StructuredScenarioText</w:instrText>
      </w:r>
      <w:r w:rsidRPr="00C37A5B">
        <w:rPr>
          <w:rFonts w:eastAsia="Times New Roman"/>
          <w:color w:val="000000"/>
          <w:lang w:val="en-US"/>
        </w:rPr>
        <w:fldChar w:fldCharType="end"/>
      </w:r>
      <w:r w:rsidRPr="00C37A5B">
        <w:rPr>
          <w:rFonts w:eastAsia="Times New Roman"/>
          <w:b/>
          <w:bCs/>
          <w:color w:val="000000"/>
          <w:u w:val="single"/>
          <w:lang w:val="en-US"/>
        </w:rPr>
        <w:t>Basic Path</w:t>
      </w:r>
    </w:p>
    <w:p w14:paraId="0ED0BA24" w14:textId="1C6BB591" w:rsidR="00C37A5B" w:rsidRPr="00C37A5B" w:rsidRDefault="007B3C63" w:rsidP="00C37A5B">
      <w:pPr>
        <w:ind w:left="360"/>
        <w:rPr>
          <w:rFonts w:eastAsia="Times New Roman"/>
          <w:color w:val="000000"/>
          <w:lang w:val="en-US"/>
        </w:rPr>
      </w:pPr>
      <w:r w:rsidRPr="007B3C63">
        <w:rPr>
          <w:rFonts w:eastAsia="Times New Roman"/>
          <w:color w:val="000000"/>
          <w:lang w:val="en-US"/>
        </w:rPr>
        <w:t>Show Tasks List</w:t>
      </w:r>
      <w:r w:rsidR="00C37A5B" w:rsidRPr="00C37A5B">
        <w:rPr>
          <w:rFonts w:eastAsia="Times New Roman"/>
          <w:color w:val="000000"/>
          <w:lang w:val="en-US"/>
        </w:rPr>
        <w:t>:</w:t>
      </w:r>
    </w:p>
    <w:p w14:paraId="5CED357A" w14:textId="131A503E" w:rsidR="000A7EC8" w:rsidRDefault="00C37A5B" w:rsidP="00C37A5B">
      <w:pPr>
        <w:ind w:left="360"/>
        <w:rPr>
          <w:rFonts w:eastAsia="Times New Roman"/>
          <w:color w:val="000000"/>
          <w:lang w:val="en-US"/>
        </w:rPr>
      </w:pPr>
      <w:r w:rsidRPr="00C37A5B">
        <w:rPr>
          <w:rFonts w:eastAsia="Times New Roman"/>
          <w:color w:val="000000"/>
          <w:vertAlign w:val="superscript"/>
          <w:lang w:val="en-US"/>
        </w:rPr>
        <w:t>1</w:t>
      </w:r>
      <w:r w:rsidRPr="00C37A5B">
        <w:rPr>
          <w:rFonts w:eastAsia="Times New Roman"/>
          <w:color w:val="000000"/>
          <w:lang w:val="en-US"/>
        </w:rPr>
        <w:t xml:space="preserve"> The system presents a minimal view without the tasks list. </w:t>
      </w:r>
      <w:r w:rsidRPr="00C37A5B">
        <w:rPr>
          <w:rFonts w:eastAsia="Times New Roman"/>
          <w:color w:val="000000"/>
          <w:vertAlign w:val="superscript"/>
          <w:lang w:val="en-US"/>
        </w:rPr>
        <w:t>2</w:t>
      </w:r>
      <w:r w:rsidRPr="00C37A5B">
        <w:rPr>
          <w:rFonts w:eastAsia="Times New Roman"/>
          <w:color w:val="000000"/>
          <w:lang w:val="en-US"/>
        </w:rPr>
        <w:t xml:space="preserve"> The user presses a button to expand the window and view the task list. </w:t>
      </w:r>
      <w:r w:rsidRPr="00C37A5B">
        <w:rPr>
          <w:rFonts w:eastAsia="Times New Roman"/>
          <w:color w:val="000000"/>
          <w:vertAlign w:val="superscript"/>
          <w:lang w:val="en-US"/>
        </w:rPr>
        <w:t>3</w:t>
      </w:r>
      <w:r w:rsidRPr="00C37A5B">
        <w:rPr>
          <w:rFonts w:eastAsia="Times New Roman"/>
          <w:color w:val="000000"/>
          <w:lang w:val="en-US"/>
        </w:rPr>
        <w:t xml:space="preserve"> The system expands the window and presents the complete task list.</w:t>
      </w:r>
    </w:p>
    <w:p w14:paraId="399CD9FF" w14:textId="77777777" w:rsidR="007B3C63" w:rsidRPr="007B3C63" w:rsidRDefault="007B3C63" w:rsidP="007B3C63">
      <w:pPr>
        <w:ind w:firstLine="360"/>
        <w:rPr>
          <w:rFonts w:eastAsia="Times New Roman"/>
          <w:color w:val="000000"/>
          <w:lang w:val="en-US"/>
        </w:rPr>
      </w:pPr>
      <w:r w:rsidRPr="007B3C63">
        <w:rPr>
          <w:rFonts w:eastAsia="Times New Roman"/>
          <w:b/>
          <w:bCs/>
          <w:color w:val="000000"/>
          <w:u w:val="single"/>
          <w:lang w:val="en-US"/>
        </w:rPr>
        <w:t>Alternate Paths</w:t>
      </w:r>
    </w:p>
    <w:p w14:paraId="5163EEB1" w14:textId="77777777" w:rsidR="007B3C63" w:rsidRPr="007B3C63" w:rsidRDefault="007B3C63" w:rsidP="007B3C63">
      <w:pPr>
        <w:ind w:firstLine="360"/>
        <w:rPr>
          <w:rFonts w:eastAsia="Times New Roman"/>
          <w:color w:val="000000"/>
          <w:lang w:val="en-US"/>
        </w:rPr>
      </w:pPr>
      <w:r w:rsidRPr="007B3C63">
        <w:rPr>
          <w:rFonts w:eastAsia="Times New Roman"/>
          <w:color w:val="000000"/>
          <w:lang w:val="en-US"/>
        </w:rPr>
        <w:t>Hide Tasks List:</w:t>
      </w:r>
    </w:p>
    <w:p w14:paraId="01C8DB17" w14:textId="77777777" w:rsidR="007B3C63" w:rsidRPr="007B3C63" w:rsidRDefault="007B3C63" w:rsidP="007B3C63">
      <w:pPr>
        <w:ind w:firstLine="360"/>
        <w:rPr>
          <w:rFonts w:eastAsia="Times New Roman"/>
          <w:color w:val="000000"/>
          <w:lang w:val="en-US"/>
        </w:rPr>
      </w:pPr>
      <w:r w:rsidRPr="007B3C63">
        <w:rPr>
          <w:rFonts w:eastAsia="Times New Roman"/>
          <w:color w:val="000000"/>
          <w:lang w:val="en-US"/>
        </w:rPr>
        <w:t>(</w:t>
      </w:r>
      <w:proofErr w:type="gramStart"/>
      <w:r w:rsidRPr="007B3C63">
        <w:rPr>
          <w:rFonts w:eastAsia="Times New Roman"/>
          <w:color w:val="000000"/>
          <w:lang w:val="en-US"/>
        </w:rPr>
        <w:t>at</w:t>
      </w:r>
      <w:proofErr w:type="gramEnd"/>
      <w:r w:rsidRPr="007B3C63">
        <w:rPr>
          <w:rFonts w:eastAsia="Times New Roman"/>
          <w:color w:val="000000"/>
          <w:lang w:val="en-US"/>
        </w:rPr>
        <w:t xml:space="preserve"> </w:t>
      </w:r>
      <w:r w:rsidRPr="007B3C63">
        <w:rPr>
          <w:rFonts w:eastAsia="Times New Roman"/>
          <w:color w:val="000000"/>
          <w:vertAlign w:val="superscript"/>
          <w:lang w:val="en-US"/>
        </w:rPr>
        <w:t>1</w:t>
      </w:r>
      <w:r w:rsidRPr="007B3C63">
        <w:rPr>
          <w:rFonts w:eastAsia="Times New Roman"/>
          <w:color w:val="000000"/>
          <w:lang w:val="en-US"/>
        </w:rPr>
        <w:t>)</w:t>
      </w:r>
    </w:p>
    <w:p w14:paraId="4180FD3F" w14:textId="69A08FEC" w:rsidR="007B3C63" w:rsidRPr="007B3C63" w:rsidRDefault="007B3C63" w:rsidP="007B3C63">
      <w:pPr>
        <w:ind w:left="360"/>
        <w:rPr>
          <w:rFonts w:eastAsia="Times New Roman"/>
          <w:color w:val="000000"/>
          <w:lang w:val="en-US"/>
        </w:rPr>
      </w:pPr>
      <w:r w:rsidRPr="007B3C63">
        <w:rPr>
          <w:rFonts w:eastAsia="Times New Roman"/>
          <w:color w:val="000000"/>
          <w:lang w:val="en-US"/>
        </w:rPr>
        <w:t>The system presents a view with the tasks list.  . The user presses a button to hide the tasks list. The system minimizes the window and stops showing the tasks list.</w:t>
      </w:r>
    </w:p>
    <w:p w14:paraId="73851125" w14:textId="77777777" w:rsidR="000A7EC8" w:rsidRDefault="000A7EC8">
      <w:pPr>
        <w:rPr>
          <w:rFonts w:eastAsia="Times New Roman"/>
          <w:color w:val="000000"/>
          <w:lang w:val="en-US"/>
        </w:rPr>
      </w:pPr>
      <w:r>
        <w:rPr>
          <w:rFonts w:eastAsia="Times New Roman"/>
          <w:color w:val="000000"/>
          <w:lang w:val="en-US"/>
        </w:rPr>
        <w:br w:type="page"/>
      </w:r>
    </w:p>
    <w:p w14:paraId="7BDF101E" w14:textId="680116BE" w:rsidR="00382832" w:rsidRDefault="00C37A5B" w:rsidP="000D27CB">
      <w:pPr>
        <w:pStyle w:val="Heading1"/>
        <w:numPr>
          <w:ilvl w:val="0"/>
          <w:numId w:val="1"/>
        </w:numPr>
        <w:rPr>
          <w:lang w:val="en-US"/>
        </w:rPr>
      </w:pPr>
      <w:bookmarkStart w:id="71" w:name="_Toc351191942"/>
      <w:bookmarkStart w:id="72" w:name="_Toc351191948"/>
      <w:bookmarkStart w:id="73" w:name="_Toc351191943"/>
      <w:bookmarkStart w:id="74" w:name="_Toc354704869"/>
      <w:bookmarkEnd w:id="69"/>
      <w:bookmarkEnd w:id="71"/>
      <w:bookmarkEnd w:id="72"/>
      <w:bookmarkEnd w:id="73"/>
      <w:r>
        <w:rPr>
          <w:lang w:val="en-US"/>
        </w:rPr>
        <w:lastRenderedPageBreak/>
        <w:t>Functional Requirements</w:t>
      </w:r>
      <w:bookmarkEnd w:id="74"/>
    </w:p>
    <w:p w14:paraId="42FADDEF" w14:textId="6A98E513" w:rsidR="000A7EC8" w:rsidRPr="00431633" w:rsidRDefault="000A7EC8"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75" w:name="_Toc354704870"/>
      <w:r w:rsidRPr="00431633">
        <w:rPr>
          <w:lang w:val="en-US"/>
        </w:rPr>
        <w:t>1CT-001:Task.create</w:t>
      </w:r>
      <w:bookmarkEnd w:id="75"/>
      <w:r w:rsidRPr="00431633">
        <w:rPr>
          <w:lang w:val="en-US"/>
        </w:rPr>
        <w:fldChar w:fldCharType="end"/>
      </w:r>
    </w:p>
    <w:p w14:paraId="35C645EF" w14:textId="04C7805F" w:rsidR="000A7EC8" w:rsidRPr="000A7EC8" w:rsidRDefault="000A7EC8" w:rsidP="000A7EC8">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receives</w:t>
      </w:r>
      <w:ins w:id="76" w:author="Carla Silva Machado" w:date="2013-04-26T13:00:00Z">
        <w:r w:rsidR="000A4A45">
          <w:rPr>
            <w:rFonts w:ascii="Times New Roman" w:eastAsia="Times New Roman" w:hAnsi="Times New Roman"/>
            <w:color w:val="000000"/>
            <w:szCs w:val="24"/>
            <w:lang w:val="en-US"/>
          </w:rPr>
          <w:t xml:space="preserve"> a</w:t>
        </w:r>
      </w:ins>
      <w:r>
        <w:rPr>
          <w:rFonts w:ascii="Times New Roman" w:eastAsia="Times New Roman" w:hAnsi="Times New Roman"/>
          <w:color w:val="000000"/>
          <w:szCs w:val="24"/>
          <w:lang w:val="en-US"/>
        </w:rPr>
        <w:t xml:space="preserve"> task name from a text box. This text box allows auto complete.</w:t>
      </w:r>
      <w:r>
        <w:rPr>
          <w:szCs w:val="24"/>
        </w:rPr>
        <w:fldChar w:fldCharType="end"/>
      </w:r>
    </w:p>
    <w:p w14:paraId="608F5626" w14:textId="77777777" w:rsidR="000A7EC8" w:rsidRDefault="000A7EC8" w:rsidP="000A7EC8">
      <w:pPr>
        <w:ind w:left="360"/>
        <w:rPr>
          <w:szCs w:val="24"/>
          <w:lang w:val="en-US"/>
        </w:rPr>
      </w:pPr>
      <w:r>
        <w:rPr>
          <w:b/>
          <w:szCs w:val="24"/>
          <w:u w:val="single"/>
          <w:lang w:val="en-US"/>
        </w:rPr>
        <w:t>Priority</w:t>
      </w:r>
    </w:p>
    <w:p w14:paraId="05EC7A53" w14:textId="77777777" w:rsidR="000A7EC8" w:rsidRDefault="000A7EC8" w:rsidP="000A7EC8">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03329B14" w14:textId="5C1D85BC" w:rsidR="000A7EC8" w:rsidRPr="009F727D" w:rsidRDefault="000A7EC8" w:rsidP="000A7EC8">
      <w:pPr>
        <w:ind w:left="360"/>
        <w:rPr>
          <w:b/>
          <w:szCs w:val="24"/>
          <w:u w:val="single"/>
          <w:lang w:val="en-US"/>
        </w:rPr>
      </w:pPr>
      <w:r w:rsidRPr="009F727D">
        <w:rPr>
          <w:b/>
          <w:szCs w:val="24"/>
          <w:u w:val="single"/>
          <w:lang w:val="en-US"/>
        </w:rPr>
        <w:t>Difficulty</w:t>
      </w:r>
    </w:p>
    <w:p w14:paraId="604F62D4" w14:textId="6B70AB56" w:rsidR="000A7EC8" w:rsidRPr="000A7EC8" w:rsidRDefault="000A7EC8" w:rsidP="000A7EC8">
      <w:pPr>
        <w:ind w:firstLine="360"/>
        <w:rPr>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Element.Difficulty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48ECA318" w14:textId="59E73DC2" w:rsidR="000A7EC8" w:rsidRPr="00431633" w:rsidRDefault="000A7EC8"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77" w:name="_Toc354704871"/>
      <w:r w:rsidRPr="00431633">
        <w:rPr>
          <w:lang w:val="en-US"/>
        </w:rPr>
        <w:t>1CT-002:Task.create.validate</w:t>
      </w:r>
      <w:bookmarkEnd w:id="77"/>
      <w:r w:rsidRPr="00431633">
        <w:rPr>
          <w:lang w:val="en-US"/>
        </w:rPr>
        <w:fldChar w:fldCharType="end"/>
      </w:r>
    </w:p>
    <w:p w14:paraId="39932041" w14:textId="74946618" w:rsidR="000A7EC8" w:rsidRPr="000A7EC8" w:rsidRDefault="000A7EC8" w:rsidP="00431633">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validates the </w:t>
      </w:r>
      <w:ins w:id="78" w:author="Carla Silva Machado" w:date="2013-04-26T13:00:00Z">
        <w:r w:rsidR="000A4A45">
          <w:rPr>
            <w:rFonts w:ascii="Times New Roman" w:eastAsia="Times New Roman" w:hAnsi="Times New Roman"/>
            <w:color w:val="000000"/>
            <w:szCs w:val="24"/>
            <w:lang w:val="en-US"/>
          </w:rPr>
          <w:t xml:space="preserve">task </w:t>
        </w:r>
      </w:ins>
      <w:r>
        <w:rPr>
          <w:rFonts w:ascii="Times New Roman" w:eastAsia="Times New Roman" w:hAnsi="Times New Roman"/>
          <w:color w:val="000000"/>
          <w:szCs w:val="24"/>
          <w:lang w:val="en-US"/>
        </w:rPr>
        <w:t>name.</w:t>
      </w:r>
      <w:r>
        <w:rPr>
          <w:szCs w:val="24"/>
        </w:rPr>
        <w:fldChar w:fldCharType="end"/>
      </w:r>
    </w:p>
    <w:p w14:paraId="7E997D8D" w14:textId="77777777" w:rsidR="000A7EC8" w:rsidRDefault="000A7EC8" w:rsidP="000A7EC8">
      <w:pPr>
        <w:ind w:left="360"/>
        <w:rPr>
          <w:szCs w:val="24"/>
          <w:lang w:val="en-US"/>
        </w:rPr>
      </w:pPr>
      <w:r>
        <w:rPr>
          <w:b/>
          <w:szCs w:val="24"/>
          <w:u w:val="single"/>
          <w:lang w:val="en-US"/>
        </w:rPr>
        <w:t>Priority</w:t>
      </w:r>
    </w:p>
    <w:p w14:paraId="6172936A" w14:textId="77777777" w:rsidR="000A7EC8" w:rsidRDefault="000A7EC8" w:rsidP="000A7EC8">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038E39D4" w14:textId="77777777" w:rsidR="000A7EC8" w:rsidRPr="009F727D" w:rsidRDefault="000A7EC8" w:rsidP="000A7EC8">
      <w:pPr>
        <w:ind w:left="360"/>
        <w:rPr>
          <w:b/>
          <w:szCs w:val="24"/>
          <w:u w:val="single"/>
          <w:lang w:val="en-US"/>
        </w:rPr>
      </w:pPr>
      <w:r w:rsidRPr="009F727D">
        <w:rPr>
          <w:b/>
          <w:szCs w:val="24"/>
          <w:u w:val="single"/>
          <w:lang w:val="en-US"/>
        </w:rPr>
        <w:t>Difficulty</w:t>
      </w:r>
    </w:p>
    <w:p w14:paraId="024D3836" w14:textId="4A21CFFD" w:rsidR="000A7EC8" w:rsidRPr="000A7EC8" w:rsidRDefault="000A7EC8" w:rsidP="000A7EC8">
      <w:pPr>
        <w:ind w:firstLine="360"/>
        <w:rPr>
          <w:szCs w:val="24"/>
          <w:lang w:val="en-US"/>
        </w:rPr>
      </w:pPr>
      <w:r>
        <w:rPr>
          <w:rFonts w:ascii="Times New Roman" w:eastAsia="Times New Roman" w:hAnsi="Times New Roman"/>
          <w:color w:val="000000"/>
          <w:szCs w:val="24"/>
          <w:lang w:val="en-US"/>
        </w:rPr>
        <w:t>Low</w:t>
      </w:r>
    </w:p>
    <w:p w14:paraId="5C492EE9" w14:textId="5F79CAD5" w:rsidR="000A7EC8" w:rsidRPr="00431633" w:rsidRDefault="000A7EC8"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79" w:name="_Toc354704872"/>
      <w:r w:rsidRPr="00431633">
        <w:rPr>
          <w:lang w:val="en-US"/>
        </w:rPr>
        <w:t>1CT-003:Task.create.validate.notEqual</w:t>
      </w:r>
      <w:bookmarkEnd w:id="79"/>
      <w:r w:rsidRPr="00431633">
        <w:rPr>
          <w:lang w:val="en-US"/>
        </w:rPr>
        <w:fldChar w:fldCharType="end"/>
      </w:r>
      <w:r w:rsidRPr="00431633">
        <w:rPr>
          <w:lang w:val="en-US"/>
        </w:rPr>
        <w:t xml:space="preserve">  </w:t>
      </w:r>
    </w:p>
    <w:p w14:paraId="3939B0AD" w14:textId="7394E674" w:rsidR="000A7EC8" w:rsidRPr="000A7EC8" w:rsidRDefault="000A7EC8"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saves the task name in the database with </w:t>
      </w:r>
      <w:del w:id="80" w:author="Carla Silva Machado" w:date="2013-04-26T13:01:00Z">
        <w:r w:rsidDel="000A4A45">
          <w:rPr>
            <w:rFonts w:ascii="Times New Roman" w:eastAsia="Times New Roman" w:hAnsi="Times New Roman"/>
            <w:color w:val="000000"/>
            <w:szCs w:val="24"/>
            <w:lang w:val="en-US"/>
          </w:rPr>
          <w:delText xml:space="preserve">your </w:delText>
        </w:r>
      </w:del>
      <w:ins w:id="81" w:author="Carla Silva Machado" w:date="2013-04-26T13:01:00Z">
        <w:r w:rsidR="000A4A45">
          <w:rPr>
            <w:rFonts w:ascii="Times New Roman" w:eastAsia="Times New Roman" w:hAnsi="Times New Roman"/>
            <w:color w:val="000000"/>
            <w:szCs w:val="24"/>
            <w:lang w:val="en-US"/>
          </w:rPr>
          <w:t>an</w:t>
        </w:r>
        <w:r w:rsidR="000A4A45">
          <w:rPr>
            <w:rFonts w:ascii="Times New Roman" w:eastAsia="Times New Roman" w:hAnsi="Times New Roman"/>
            <w:color w:val="000000"/>
            <w:szCs w:val="24"/>
            <w:lang w:val="en-US"/>
          </w:rPr>
          <w:t xml:space="preserve"> </w:t>
        </w:r>
      </w:ins>
      <w:r>
        <w:rPr>
          <w:rFonts w:ascii="Times New Roman" w:eastAsia="Times New Roman" w:hAnsi="Times New Roman"/>
          <w:color w:val="000000"/>
          <w:szCs w:val="24"/>
          <w:lang w:val="en-US"/>
        </w:rPr>
        <w:t>ID, name and initial date. The task is started.</w:t>
      </w:r>
      <w:r>
        <w:rPr>
          <w:szCs w:val="24"/>
        </w:rPr>
        <w:fldChar w:fldCharType="end"/>
      </w:r>
    </w:p>
    <w:p w14:paraId="677219F3" w14:textId="77777777" w:rsidR="000A7EC8" w:rsidRDefault="000A7EC8" w:rsidP="000A7EC8">
      <w:pPr>
        <w:ind w:left="360"/>
        <w:rPr>
          <w:szCs w:val="24"/>
          <w:lang w:val="en-US"/>
        </w:rPr>
      </w:pPr>
      <w:r>
        <w:rPr>
          <w:b/>
          <w:szCs w:val="24"/>
          <w:u w:val="single"/>
          <w:lang w:val="en-US"/>
        </w:rPr>
        <w:t>Priority</w:t>
      </w:r>
    </w:p>
    <w:p w14:paraId="1F5A712C" w14:textId="77777777" w:rsidR="000A7EC8" w:rsidRDefault="000A7EC8" w:rsidP="000A7EC8">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6BB4730F" w14:textId="77777777" w:rsidR="000A7EC8" w:rsidRPr="009F727D" w:rsidRDefault="000A7EC8" w:rsidP="000A7EC8">
      <w:pPr>
        <w:ind w:left="360"/>
        <w:rPr>
          <w:b/>
          <w:szCs w:val="24"/>
          <w:u w:val="single"/>
          <w:lang w:val="en-US"/>
        </w:rPr>
      </w:pPr>
      <w:r w:rsidRPr="009F727D">
        <w:rPr>
          <w:b/>
          <w:szCs w:val="24"/>
          <w:u w:val="single"/>
          <w:lang w:val="en-US"/>
        </w:rPr>
        <w:t>Difficulty</w:t>
      </w:r>
    </w:p>
    <w:p w14:paraId="04AEEAA2" w14:textId="4EBC47FE" w:rsidR="005763E8" w:rsidRDefault="000A7EC8" w:rsidP="000A7EC8">
      <w:pPr>
        <w:ind w:firstLine="360"/>
        <w:rPr>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2822C599" w14:textId="77777777" w:rsidR="005763E8" w:rsidRDefault="005763E8">
      <w:pPr>
        <w:rPr>
          <w:rFonts w:ascii="Times New Roman" w:eastAsia="Times New Roman" w:hAnsi="Times New Roman"/>
          <w:color w:val="000000"/>
          <w:szCs w:val="24"/>
          <w:lang w:val="en-US"/>
        </w:rPr>
      </w:pPr>
      <w:r>
        <w:rPr>
          <w:rFonts w:ascii="Times New Roman" w:eastAsia="Times New Roman" w:hAnsi="Times New Roman"/>
          <w:color w:val="000000"/>
          <w:szCs w:val="24"/>
          <w:lang w:val="en-US"/>
        </w:rPr>
        <w:br w:type="page"/>
      </w:r>
    </w:p>
    <w:p w14:paraId="753BB855" w14:textId="0AA7923F" w:rsidR="000A7EC8" w:rsidRPr="00431633" w:rsidRDefault="00A876FE" w:rsidP="00431633">
      <w:pPr>
        <w:pStyle w:val="Heading1"/>
        <w:numPr>
          <w:ilvl w:val="1"/>
          <w:numId w:val="1"/>
        </w:numPr>
        <w:ind w:hanging="11"/>
        <w:rPr>
          <w:lang w:val="en-US"/>
        </w:rPr>
      </w:pPr>
      <w:bookmarkStart w:id="82" w:name="_Toc354704873"/>
      <w:r w:rsidRPr="00431633">
        <w:rPr>
          <w:lang w:val="en-US"/>
        </w:rPr>
        <w:lastRenderedPageBreak/>
        <w:t>1CT-004:Task.create.AutoComplet</w:t>
      </w:r>
      <w:bookmarkEnd w:id="82"/>
    </w:p>
    <w:p w14:paraId="67E3B0CD" w14:textId="1B5FE772" w:rsidR="000A4A45" w:rsidRPr="000A7EC8" w:rsidRDefault="000A4A45" w:rsidP="00431633">
      <w:pPr>
        <w:ind w:left="360"/>
        <w:rPr>
          <w:lang w:val="en-US"/>
        </w:rPr>
      </w:pPr>
      <w:ins w:id="83" w:author="Carla Silva Machado" w:date="2013-04-26T13:05:00Z">
        <w:r>
          <w:rPr>
            <w:rFonts w:ascii="Times New Roman" w:eastAsia="Times New Roman" w:hAnsi="Times New Roman"/>
            <w:color w:val="000000"/>
            <w:szCs w:val="24"/>
            <w:lang w:val="en-US"/>
          </w:rPr>
          <w:t>The system analyzes the text box. When the user enters three or more characters, the system presents a set of suggested tasks in a drop down list.</w:t>
        </w:r>
        <w:r>
          <w:rPr>
            <w:rFonts w:ascii="Times New Roman" w:eastAsia="Times New Roman" w:hAnsi="Times New Roman"/>
            <w:color w:val="000000"/>
            <w:szCs w:val="24"/>
            <w:lang w:val="en-US"/>
          </w:rPr>
          <w:t xml:space="preserve"> The suggested tasks name</w:t>
        </w:r>
      </w:ins>
      <w:ins w:id="84" w:author="Carla Silva Machado" w:date="2013-04-26T13:06:00Z">
        <w:r>
          <w:rPr>
            <w:rFonts w:ascii="Times New Roman" w:eastAsia="Times New Roman" w:hAnsi="Times New Roman"/>
            <w:color w:val="000000"/>
            <w:szCs w:val="24"/>
            <w:lang w:val="en-US"/>
          </w:rPr>
          <w:t>s</w:t>
        </w:r>
      </w:ins>
      <w:ins w:id="85" w:author="Carla Silva Machado" w:date="2013-04-26T13:05:00Z">
        <w:r>
          <w:rPr>
            <w:rFonts w:ascii="Times New Roman" w:eastAsia="Times New Roman" w:hAnsi="Times New Roman"/>
            <w:color w:val="000000"/>
            <w:szCs w:val="24"/>
            <w:lang w:val="en-US"/>
          </w:rPr>
          <w:t xml:space="preserve"> </w:t>
        </w:r>
      </w:ins>
      <w:ins w:id="86" w:author="Carla Silva Machado" w:date="2013-04-26T13:15:00Z">
        <w:r w:rsidR="00B81606">
          <w:rPr>
            <w:rFonts w:ascii="Times New Roman" w:eastAsia="Times New Roman" w:hAnsi="Times New Roman"/>
            <w:color w:val="000000"/>
            <w:szCs w:val="24"/>
            <w:lang w:val="en-US"/>
          </w:rPr>
          <w:t>start with</w:t>
        </w:r>
      </w:ins>
      <w:ins w:id="87" w:author="Carla Silva Machado" w:date="2013-04-26T13:05:00Z">
        <w:r>
          <w:rPr>
            <w:rFonts w:ascii="Times New Roman" w:eastAsia="Times New Roman" w:hAnsi="Times New Roman"/>
            <w:color w:val="000000"/>
            <w:szCs w:val="24"/>
            <w:lang w:val="en-US"/>
          </w:rPr>
          <w:t xml:space="preserve"> the characters inserted by the user.</w:t>
        </w:r>
      </w:ins>
    </w:p>
    <w:p w14:paraId="1EF9799D" w14:textId="77777777" w:rsidR="00A876FE" w:rsidRDefault="00A876FE" w:rsidP="00A876FE">
      <w:pPr>
        <w:ind w:left="360"/>
        <w:rPr>
          <w:szCs w:val="24"/>
          <w:lang w:val="en-US"/>
        </w:rPr>
      </w:pPr>
      <w:r>
        <w:rPr>
          <w:b/>
          <w:szCs w:val="24"/>
          <w:u w:val="single"/>
          <w:lang w:val="en-US"/>
        </w:rPr>
        <w:t>Priority</w:t>
      </w:r>
    </w:p>
    <w:p w14:paraId="63BB4550" w14:textId="77777777" w:rsidR="00A876FE" w:rsidRDefault="00A876FE" w:rsidP="00A876FE">
      <w:pPr>
        <w:ind w:left="360"/>
        <w:rPr>
          <w:rFonts w:ascii="Times New Roman" w:eastAsia="Times New Roman" w:hAnsi="Times New Roman"/>
          <w:color w:val="000000"/>
          <w:szCs w:val="24"/>
          <w:lang w:val="en-US"/>
        </w:rPr>
      </w:pPr>
      <w:r>
        <w:rPr>
          <w:rFonts w:ascii="Times New Roman" w:eastAsia="Times New Roman" w:hAnsi="Times New Roman"/>
          <w:color w:val="000000"/>
          <w:szCs w:val="24"/>
          <w:lang w:val="en-US"/>
        </w:rPr>
        <w:fldChar w:fldCharType="begin" w:fldLock="1"/>
      </w:r>
      <w:r>
        <w:rPr>
          <w:rFonts w:ascii="Times New Roman" w:eastAsia="Times New Roman" w:hAnsi="Times New Roman"/>
          <w:color w:val="000000"/>
          <w:szCs w:val="24"/>
          <w:lang w:val="en-US"/>
        </w:rPr>
        <w:instrText>MERGEFIELD Element.Priority</w:instrText>
      </w:r>
      <w:r>
        <w:rPr>
          <w:rFonts w:ascii="Times New Roman" w:eastAsia="Times New Roman" w:hAnsi="Times New Roman"/>
          <w:color w:val="000000"/>
          <w:szCs w:val="24"/>
          <w:lang w:val="en-US"/>
        </w:rPr>
        <w:fldChar w:fldCharType="separate"/>
      </w:r>
      <w:r>
        <w:rPr>
          <w:rFonts w:ascii="Times New Roman" w:eastAsia="Times New Roman" w:hAnsi="Times New Roman"/>
          <w:color w:val="000000"/>
          <w:szCs w:val="24"/>
          <w:lang w:val="en-US"/>
        </w:rPr>
        <w:t>High</w:t>
      </w:r>
      <w:r>
        <w:rPr>
          <w:rFonts w:ascii="Times New Roman" w:eastAsia="Times New Roman" w:hAnsi="Times New Roman"/>
          <w:color w:val="000000"/>
          <w:szCs w:val="24"/>
          <w:lang w:val="en-US"/>
        </w:rPr>
        <w:fldChar w:fldCharType="end"/>
      </w:r>
    </w:p>
    <w:p w14:paraId="225F00A1" w14:textId="77777777" w:rsidR="00A876FE" w:rsidRPr="009F727D" w:rsidRDefault="00A876FE" w:rsidP="00A876FE">
      <w:pPr>
        <w:ind w:left="360"/>
        <w:rPr>
          <w:b/>
          <w:szCs w:val="24"/>
          <w:u w:val="single"/>
          <w:lang w:val="en-US"/>
        </w:rPr>
      </w:pPr>
      <w:r w:rsidRPr="009F727D">
        <w:rPr>
          <w:b/>
          <w:szCs w:val="24"/>
          <w:u w:val="single"/>
          <w:lang w:val="en-US"/>
        </w:rPr>
        <w:t>Difficulty</w:t>
      </w:r>
    </w:p>
    <w:p w14:paraId="31A7EFEA" w14:textId="5EF89E06"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4729FCBD" w14:textId="7B5A88FB"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88" w:name="_Toc354704874"/>
      <w:r w:rsidRPr="00431633">
        <w:rPr>
          <w:lang w:val="en-US"/>
        </w:rPr>
        <w:t>2ET-001: EditTask</w:t>
      </w:r>
      <w:bookmarkEnd w:id="88"/>
      <w:r w:rsidRPr="00431633">
        <w:rPr>
          <w:lang w:val="en-US"/>
        </w:rPr>
        <w:fldChar w:fldCharType="end"/>
      </w:r>
    </w:p>
    <w:p w14:paraId="22E73649" w14:textId="53EEE9AC" w:rsidR="00A876FE" w:rsidRDefault="00A876FE" w:rsidP="00431633">
      <w:pPr>
        <w:ind w:left="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The system allows the edition of the </w:t>
      </w:r>
      <w:del w:id="89" w:author="Carla Silva Machado" w:date="2013-04-26T13:06:00Z">
        <w:r w:rsidRPr="00324544" w:rsidDel="000A4A45">
          <w:rPr>
            <w:rFonts w:ascii="Times New Roman" w:eastAsia="Times New Roman" w:hAnsi="Times New Roman"/>
            <w:color w:val="000000"/>
            <w:szCs w:val="24"/>
            <w:lang w:val="en-US"/>
          </w:rPr>
          <w:delText xml:space="preserve"> </w:delText>
        </w:r>
      </w:del>
      <w:r w:rsidRPr="00324544">
        <w:rPr>
          <w:rFonts w:ascii="Times New Roman" w:eastAsia="Times New Roman" w:hAnsi="Times New Roman"/>
          <w:color w:val="000000"/>
          <w:szCs w:val="24"/>
          <w:lang w:val="en-US"/>
        </w:rPr>
        <w:t xml:space="preserve">fields name and description. The system allows insert, update and delete </w:t>
      </w:r>
      <w:ins w:id="90" w:author="Carla Silva Machado" w:date="2013-04-26T13:07:00Z">
        <w:r w:rsidR="000A4A45">
          <w:rPr>
            <w:rFonts w:ascii="Times New Roman" w:eastAsia="Times New Roman" w:hAnsi="Times New Roman"/>
            <w:color w:val="000000"/>
            <w:szCs w:val="24"/>
            <w:lang w:val="en-US"/>
          </w:rPr>
          <w:t xml:space="preserve">of </w:t>
        </w:r>
      </w:ins>
      <w:r w:rsidRPr="00324544">
        <w:rPr>
          <w:rFonts w:ascii="Times New Roman" w:eastAsia="Times New Roman" w:hAnsi="Times New Roman"/>
          <w:color w:val="000000"/>
          <w:szCs w:val="24"/>
          <w:lang w:val="en-US"/>
        </w:rPr>
        <w:t>individual times of a task.</w:t>
      </w:r>
    </w:p>
    <w:p w14:paraId="24EBBA37" w14:textId="77777777" w:rsidR="00A876FE" w:rsidRDefault="00A876FE" w:rsidP="00A876FE">
      <w:pPr>
        <w:ind w:left="360"/>
        <w:rPr>
          <w:szCs w:val="24"/>
          <w:lang w:val="en-US"/>
        </w:rPr>
      </w:pPr>
      <w:r>
        <w:rPr>
          <w:b/>
          <w:szCs w:val="24"/>
          <w:u w:val="single"/>
          <w:lang w:val="en-US"/>
        </w:rPr>
        <w:t>Priority</w:t>
      </w:r>
    </w:p>
    <w:p w14:paraId="73CFDB7F"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9A1C8C5" w14:textId="77777777" w:rsidR="00A876FE" w:rsidRPr="009F727D" w:rsidRDefault="00A876FE" w:rsidP="00A876FE">
      <w:pPr>
        <w:ind w:left="360"/>
        <w:rPr>
          <w:b/>
          <w:szCs w:val="24"/>
          <w:u w:val="single"/>
          <w:lang w:val="en-US"/>
        </w:rPr>
      </w:pPr>
      <w:r w:rsidRPr="009F727D">
        <w:rPr>
          <w:b/>
          <w:szCs w:val="24"/>
          <w:u w:val="single"/>
          <w:lang w:val="en-US"/>
        </w:rPr>
        <w:t>Difficulty</w:t>
      </w:r>
    </w:p>
    <w:p w14:paraId="2EA007A2"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3E740314" w14:textId="5B4274EF"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91" w:name="_Toc354704875"/>
      <w:r w:rsidRPr="00431633">
        <w:rPr>
          <w:lang w:val="en-US"/>
        </w:rPr>
        <w:t>2ET-002: EditTask.save</w:t>
      </w:r>
      <w:bookmarkEnd w:id="91"/>
      <w:r w:rsidRPr="00431633">
        <w:rPr>
          <w:lang w:val="en-US"/>
        </w:rPr>
        <w:fldChar w:fldCharType="end"/>
      </w:r>
      <w:r w:rsidRPr="00431633">
        <w:rPr>
          <w:lang w:val="en-US"/>
        </w:rPr>
        <w:t xml:space="preserve">  </w:t>
      </w:r>
    </w:p>
    <w:p w14:paraId="313F753B" w14:textId="6A813724" w:rsidR="000A4A45" w:rsidRDefault="000A4A45" w:rsidP="00A876FE">
      <w:pPr>
        <w:ind w:left="360"/>
        <w:rPr>
          <w:b/>
          <w:szCs w:val="24"/>
          <w:u w:val="single"/>
          <w:lang w:val="en-US"/>
        </w:rPr>
      </w:pPr>
      <w:r>
        <w:rPr>
          <w:rFonts w:ascii="Times New Roman" w:eastAsia="Times New Roman" w:hAnsi="Times New Roman"/>
          <w:color w:val="000000"/>
          <w:szCs w:val="24"/>
          <w:lang w:val="en-US"/>
        </w:rPr>
        <w:t>The system validates the name and times between start date and end date</w:t>
      </w:r>
    </w:p>
    <w:p w14:paraId="6D09B745" w14:textId="77777777" w:rsidR="00A876FE" w:rsidRDefault="00A876FE" w:rsidP="00A876FE">
      <w:pPr>
        <w:ind w:left="360"/>
        <w:rPr>
          <w:szCs w:val="24"/>
          <w:lang w:val="en-US"/>
        </w:rPr>
      </w:pPr>
      <w:r>
        <w:rPr>
          <w:b/>
          <w:szCs w:val="24"/>
          <w:u w:val="single"/>
          <w:lang w:val="en-US"/>
        </w:rPr>
        <w:t>Priority</w:t>
      </w:r>
    </w:p>
    <w:p w14:paraId="28C8C023"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387FD21C" w14:textId="77777777" w:rsidR="00A876FE" w:rsidRPr="009F727D" w:rsidRDefault="00A876FE" w:rsidP="00A876FE">
      <w:pPr>
        <w:ind w:left="360"/>
        <w:rPr>
          <w:b/>
          <w:szCs w:val="24"/>
          <w:u w:val="single"/>
          <w:lang w:val="en-US"/>
        </w:rPr>
      </w:pPr>
      <w:r w:rsidRPr="009F727D">
        <w:rPr>
          <w:b/>
          <w:szCs w:val="24"/>
          <w:u w:val="single"/>
          <w:lang w:val="en-US"/>
        </w:rPr>
        <w:t>Difficulty</w:t>
      </w:r>
    </w:p>
    <w:p w14:paraId="1AAC5C62"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7C24429A" w14:textId="66291B04" w:rsidR="009F727D"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92" w:name="_Toc354704876"/>
      <w:r w:rsidRPr="00431633">
        <w:rPr>
          <w:lang w:val="en-US"/>
        </w:rPr>
        <w:t>2ET-003: EditTask.save.true</w:t>
      </w:r>
      <w:bookmarkEnd w:id="92"/>
      <w:r w:rsidRPr="00431633">
        <w:rPr>
          <w:lang w:val="en-US"/>
        </w:rPr>
        <w:fldChar w:fldCharType="end"/>
      </w:r>
    </w:p>
    <w:p w14:paraId="1FEE725E" w14:textId="143634A5" w:rsidR="000A4A45" w:rsidRDefault="000A4A45"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updates the task name in the database with </w:t>
      </w:r>
      <w:ins w:id="93" w:author="Carla Silva Machado" w:date="2013-04-26T13:08:00Z">
        <w:r>
          <w:rPr>
            <w:rFonts w:ascii="Times New Roman" w:eastAsia="Times New Roman" w:hAnsi="Times New Roman"/>
            <w:color w:val="000000"/>
            <w:szCs w:val="24"/>
            <w:lang w:val="en-US"/>
          </w:rPr>
          <w:t>the</w:t>
        </w:r>
      </w:ins>
      <w:del w:id="94" w:author="Carla Silva Machado" w:date="2013-04-26T13:08:00Z">
        <w:r w:rsidDel="000A4A45">
          <w:rPr>
            <w:rFonts w:ascii="Times New Roman" w:eastAsia="Times New Roman" w:hAnsi="Times New Roman"/>
            <w:color w:val="000000"/>
            <w:szCs w:val="24"/>
            <w:lang w:val="en-US"/>
          </w:rPr>
          <w:delText>your</w:delText>
        </w:r>
      </w:del>
      <w:r>
        <w:rPr>
          <w:rFonts w:ascii="Times New Roman" w:eastAsia="Times New Roman" w:hAnsi="Times New Roman"/>
          <w:color w:val="000000"/>
          <w:szCs w:val="24"/>
          <w:lang w:val="en-US"/>
        </w:rPr>
        <w:t xml:space="preserve"> name, start and end date of individual times and description of a task</w:t>
      </w:r>
      <w:r>
        <w:rPr>
          <w:szCs w:val="24"/>
        </w:rPr>
        <w:fldChar w:fldCharType="end"/>
      </w:r>
    </w:p>
    <w:p w14:paraId="0C9ED3F2" w14:textId="77777777" w:rsidR="00A876FE" w:rsidRDefault="00A876FE" w:rsidP="00A876FE">
      <w:pPr>
        <w:ind w:left="360"/>
        <w:rPr>
          <w:szCs w:val="24"/>
          <w:lang w:val="en-US"/>
        </w:rPr>
      </w:pPr>
      <w:r>
        <w:rPr>
          <w:b/>
          <w:szCs w:val="24"/>
          <w:u w:val="single"/>
          <w:lang w:val="en-US"/>
        </w:rPr>
        <w:t>Priority</w:t>
      </w:r>
    </w:p>
    <w:p w14:paraId="4435A5F5"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92C86F0" w14:textId="77777777" w:rsidR="00A876FE" w:rsidRPr="009F727D" w:rsidRDefault="00A876FE" w:rsidP="00A876FE">
      <w:pPr>
        <w:ind w:left="360"/>
        <w:rPr>
          <w:b/>
          <w:szCs w:val="24"/>
          <w:u w:val="single"/>
          <w:lang w:val="en-US"/>
        </w:rPr>
      </w:pPr>
      <w:r w:rsidRPr="009F727D">
        <w:rPr>
          <w:b/>
          <w:szCs w:val="24"/>
          <w:u w:val="single"/>
          <w:lang w:val="en-US"/>
        </w:rPr>
        <w:t>Difficulty</w:t>
      </w:r>
    </w:p>
    <w:p w14:paraId="1C418459"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73B79395" w14:textId="299637CA" w:rsidR="009F727D" w:rsidRPr="00431633" w:rsidRDefault="00A876FE" w:rsidP="00431633">
      <w:pPr>
        <w:pStyle w:val="Heading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95" w:name="_Toc354704877"/>
      <w:r w:rsidRPr="00431633">
        <w:rPr>
          <w:lang w:val="en-US"/>
        </w:rPr>
        <w:t>2ET-004:EditTask.save.false</w:t>
      </w:r>
      <w:bookmarkEnd w:id="95"/>
      <w:r w:rsidRPr="00431633">
        <w:rPr>
          <w:lang w:val="en-US"/>
        </w:rPr>
        <w:fldChar w:fldCharType="end"/>
      </w:r>
    </w:p>
    <w:p w14:paraId="5EC9D29B" w14:textId="7E8E4C78" w:rsidR="00A876FE" w:rsidRDefault="00A876FE" w:rsidP="00431633">
      <w:pPr>
        <w:ind w:firstLine="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In each field, the system present</w:t>
      </w:r>
      <w:ins w:id="96" w:author="Carla Silva Machado" w:date="2013-04-26T13:09:00Z">
        <w:r w:rsidR="000A4A45">
          <w:rPr>
            <w:rFonts w:ascii="Times New Roman" w:eastAsia="Times New Roman" w:hAnsi="Times New Roman"/>
            <w:color w:val="000000"/>
            <w:szCs w:val="24"/>
            <w:lang w:val="en-US"/>
          </w:rPr>
          <w:t>s</w:t>
        </w:r>
      </w:ins>
      <w:r w:rsidRPr="00324544">
        <w:rPr>
          <w:rFonts w:ascii="Times New Roman" w:eastAsia="Times New Roman" w:hAnsi="Times New Roman"/>
          <w:color w:val="000000"/>
          <w:szCs w:val="24"/>
          <w:lang w:val="en-US"/>
        </w:rPr>
        <w:t xml:space="preserve"> an error message “Invalid field!” and the reason</w:t>
      </w:r>
    </w:p>
    <w:p w14:paraId="6EE48F9C" w14:textId="77777777" w:rsidR="00A876FE" w:rsidRDefault="00A876FE" w:rsidP="00A876FE">
      <w:pPr>
        <w:ind w:left="360"/>
        <w:rPr>
          <w:szCs w:val="24"/>
          <w:lang w:val="en-US"/>
        </w:rPr>
      </w:pPr>
      <w:r>
        <w:rPr>
          <w:b/>
          <w:szCs w:val="24"/>
          <w:u w:val="single"/>
          <w:lang w:val="en-US"/>
        </w:rPr>
        <w:t>Priority</w:t>
      </w:r>
    </w:p>
    <w:p w14:paraId="516640FE"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AD82AB6" w14:textId="77777777" w:rsidR="00A876FE" w:rsidRPr="009F727D" w:rsidRDefault="00A876FE" w:rsidP="00A876FE">
      <w:pPr>
        <w:ind w:left="360"/>
        <w:rPr>
          <w:b/>
          <w:szCs w:val="24"/>
          <w:u w:val="single"/>
          <w:lang w:val="en-US"/>
        </w:rPr>
      </w:pPr>
      <w:r w:rsidRPr="009F727D">
        <w:rPr>
          <w:b/>
          <w:szCs w:val="24"/>
          <w:u w:val="single"/>
          <w:lang w:val="en-US"/>
        </w:rPr>
        <w:t>Difficulty</w:t>
      </w:r>
    </w:p>
    <w:p w14:paraId="31EB6B2C"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7FA16D21" w14:textId="3D0F8654"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97" w:name="_Toc354704878"/>
      <w:r w:rsidRPr="00431633">
        <w:rPr>
          <w:lang w:val="en-US"/>
        </w:rPr>
        <w:t>3DT-001: DeleteTask</w:t>
      </w:r>
      <w:bookmarkEnd w:id="97"/>
      <w:r w:rsidRPr="00431633">
        <w:rPr>
          <w:lang w:val="en-US"/>
        </w:rPr>
        <w:fldChar w:fldCharType="end"/>
      </w:r>
    </w:p>
    <w:p w14:paraId="10D4E55A" w14:textId="34189014" w:rsidR="009F727D" w:rsidRDefault="00A876FE"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deletes </w:t>
      </w:r>
      <w:ins w:id="98" w:author="Carla Silva Machado" w:date="2013-04-26T13:09:00Z">
        <w:r w:rsidR="000A4A45">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selected task and updates the database. The system should ask for confirmation before deleting the task.</w:t>
      </w:r>
      <w:r>
        <w:rPr>
          <w:szCs w:val="24"/>
        </w:rPr>
        <w:fldChar w:fldCharType="end"/>
      </w:r>
    </w:p>
    <w:p w14:paraId="466C4269" w14:textId="77777777" w:rsidR="00A876FE" w:rsidRDefault="00A876FE" w:rsidP="00A876FE">
      <w:pPr>
        <w:ind w:left="360"/>
        <w:rPr>
          <w:szCs w:val="24"/>
          <w:lang w:val="en-US"/>
        </w:rPr>
      </w:pPr>
      <w:r>
        <w:rPr>
          <w:b/>
          <w:szCs w:val="24"/>
          <w:u w:val="single"/>
          <w:lang w:val="en-US"/>
        </w:rPr>
        <w:t>Priority</w:t>
      </w:r>
    </w:p>
    <w:p w14:paraId="423C89FD"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27869291" w14:textId="77777777" w:rsidR="00A876FE" w:rsidRPr="009F727D" w:rsidRDefault="00A876FE" w:rsidP="00A876FE">
      <w:pPr>
        <w:ind w:left="360"/>
        <w:rPr>
          <w:b/>
          <w:szCs w:val="24"/>
          <w:u w:val="single"/>
          <w:lang w:val="en-US"/>
        </w:rPr>
      </w:pPr>
      <w:r w:rsidRPr="009F727D">
        <w:rPr>
          <w:b/>
          <w:szCs w:val="24"/>
          <w:u w:val="single"/>
          <w:lang w:val="en-US"/>
        </w:rPr>
        <w:t>Difficulty</w:t>
      </w:r>
    </w:p>
    <w:p w14:paraId="70B18E7A" w14:textId="1CF0F1EA" w:rsidR="00A876FE" w:rsidRPr="00A876FE" w:rsidRDefault="00A876FE" w:rsidP="00A876FE">
      <w:pPr>
        <w:ind w:firstLine="360"/>
        <w:rPr>
          <w:szCs w:val="24"/>
          <w:lang w:val="en-US"/>
        </w:rPr>
      </w:pPr>
      <w:r>
        <w:rPr>
          <w:rFonts w:ascii="Times New Roman" w:eastAsia="Times New Roman" w:hAnsi="Times New Roman"/>
          <w:color w:val="000000"/>
          <w:szCs w:val="24"/>
          <w:lang w:val="en-US"/>
        </w:rPr>
        <w:t>Low</w:t>
      </w:r>
    </w:p>
    <w:p w14:paraId="3CDDF2B2" w14:textId="0029CB81"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99" w:name="_Toc354704879"/>
      <w:r w:rsidRPr="00431633">
        <w:rPr>
          <w:lang w:val="en-US"/>
        </w:rPr>
        <w:t>4STT-001:StartTime</w:t>
      </w:r>
      <w:bookmarkEnd w:id="99"/>
      <w:r w:rsidRPr="00431633">
        <w:rPr>
          <w:lang w:val="en-US"/>
        </w:rPr>
        <w:fldChar w:fldCharType="end"/>
      </w:r>
    </w:p>
    <w:p w14:paraId="2C7A49FC" w14:textId="7F927BA8" w:rsidR="009F727D" w:rsidRDefault="00A876FE"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stop</w:t>
      </w:r>
      <w:ins w:id="100" w:author="Carla Silva Machado" w:date="2013-04-26T13:09:00Z">
        <w:r w:rsidR="000A4A45">
          <w:rPr>
            <w:rFonts w:ascii="Times New Roman" w:eastAsia="Times New Roman" w:hAnsi="Times New Roman"/>
            <w:color w:val="000000"/>
            <w:szCs w:val="24"/>
            <w:lang w:val="en-US"/>
          </w:rPr>
          <w:t>s</w:t>
        </w:r>
      </w:ins>
      <w:r>
        <w:rPr>
          <w:rFonts w:ascii="Times New Roman" w:eastAsia="Times New Roman" w:hAnsi="Times New Roman"/>
          <w:color w:val="000000"/>
          <w:szCs w:val="24"/>
          <w:lang w:val="en-US"/>
        </w:rPr>
        <w:t xml:space="preserve"> the current task if there is one </w:t>
      </w:r>
      <w:del w:id="101" w:author="Carla Silva Machado" w:date="2013-04-26T13:10:00Z">
        <w:r w:rsidDel="000A4A45">
          <w:rPr>
            <w:rFonts w:ascii="Times New Roman" w:eastAsia="Times New Roman" w:hAnsi="Times New Roman"/>
            <w:color w:val="000000"/>
            <w:szCs w:val="24"/>
            <w:lang w:val="en-US"/>
          </w:rPr>
          <w:delText xml:space="preserve">and creates a time </w:delText>
        </w:r>
      </w:del>
      <w:r>
        <w:rPr>
          <w:rFonts w:ascii="Times New Roman" w:eastAsia="Times New Roman" w:hAnsi="Times New Roman"/>
          <w:color w:val="000000"/>
          <w:szCs w:val="24"/>
          <w:lang w:val="en-US"/>
        </w:rPr>
        <w:t>and starts counting the time for the</w:t>
      </w:r>
      <w:ins w:id="102" w:author="Carla Silva Machado" w:date="2013-04-26T13:10:00Z">
        <w:r w:rsidR="000A4A45">
          <w:rPr>
            <w:rFonts w:ascii="Times New Roman" w:eastAsia="Times New Roman" w:hAnsi="Times New Roman"/>
            <w:color w:val="000000"/>
            <w:szCs w:val="24"/>
            <w:lang w:val="en-US"/>
          </w:rPr>
          <w:t xml:space="preserve"> selected</w:t>
        </w:r>
      </w:ins>
      <w:r>
        <w:rPr>
          <w:rFonts w:ascii="Times New Roman" w:eastAsia="Times New Roman" w:hAnsi="Times New Roman"/>
          <w:color w:val="000000"/>
          <w:szCs w:val="24"/>
          <w:lang w:val="en-US"/>
        </w:rPr>
        <w:t xml:space="preserve"> task</w:t>
      </w:r>
      <w:del w:id="103" w:author="Carla Silva Machado" w:date="2013-04-26T13:10:00Z">
        <w:r w:rsidDel="000A4A45">
          <w:rPr>
            <w:rFonts w:ascii="Times New Roman" w:eastAsia="Times New Roman" w:hAnsi="Times New Roman"/>
            <w:color w:val="000000"/>
            <w:szCs w:val="24"/>
            <w:lang w:val="en-US"/>
          </w:rPr>
          <w:delText xml:space="preserve"> selected</w:delText>
        </w:r>
      </w:del>
      <w:r>
        <w:rPr>
          <w:szCs w:val="24"/>
        </w:rPr>
        <w:fldChar w:fldCharType="end"/>
      </w:r>
    </w:p>
    <w:p w14:paraId="193A1328" w14:textId="77777777" w:rsidR="00A876FE" w:rsidRDefault="00A876FE" w:rsidP="00A876FE">
      <w:pPr>
        <w:ind w:left="360"/>
        <w:rPr>
          <w:szCs w:val="24"/>
          <w:lang w:val="en-US"/>
        </w:rPr>
      </w:pPr>
      <w:r>
        <w:rPr>
          <w:b/>
          <w:szCs w:val="24"/>
          <w:u w:val="single"/>
          <w:lang w:val="en-US"/>
        </w:rPr>
        <w:t>Priority</w:t>
      </w:r>
    </w:p>
    <w:p w14:paraId="4DC4E34C" w14:textId="1550A996" w:rsidR="00A876FE" w:rsidRPr="00A876FE" w:rsidRDefault="00A876FE" w:rsidP="00A876FE">
      <w:pPr>
        <w:ind w:left="360"/>
        <w:rPr>
          <w:szCs w:val="24"/>
          <w:lang w:val="en-US"/>
        </w:rPr>
      </w:pPr>
      <w:r>
        <w:rPr>
          <w:szCs w:val="24"/>
          <w:lang w:val="en-US"/>
        </w:rPr>
        <w:t xml:space="preserve">High  </w:t>
      </w:r>
    </w:p>
    <w:p w14:paraId="12F212C1" w14:textId="77777777" w:rsidR="00A876FE" w:rsidRPr="009F727D" w:rsidRDefault="00A876FE" w:rsidP="00A876FE">
      <w:pPr>
        <w:ind w:left="360"/>
        <w:rPr>
          <w:b/>
          <w:szCs w:val="24"/>
          <w:u w:val="single"/>
          <w:lang w:val="en-US"/>
        </w:rPr>
      </w:pPr>
      <w:r w:rsidRPr="009F727D">
        <w:rPr>
          <w:b/>
          <w:szCs w:val="24"/>
          <w:u w:val="single"/>
          <w:lang w:val="en-US"/>
        </w:rPr>
        <w:t>Difficulty</w:t>
      </w:r>
    </w:p>
    <w:p w14:paraId="373A2C5E"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645CF647" w14:textId="77777777"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04" w:name="_Toc354704880"/>
      <w:r w:rsidRPr="00431633">
        <w:rPr>
          <w:lang w:val="en-US"/>
        </w:rPr>
        <w:t>5ST-001: StopTime</w:t>
      </w:r>
      <w:bookmarkEnd w:id="104"/>
      <w:r w:rsidRPr="00431633">
        <w:rPr>
          <w:lang w:val="en-US"/>
        </w:rPr>
        <w:fldChar w:fldCharType="end"/>
      </w:r>
    </w:p>
    <w:p w14:paraId="3D523C40" w14:textId="6B885CF9" w:rsidR="00A876FE" w:rsidRPr="005763E8" w:rsidRDefault="00A876FE" w:rsidP="00431633">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stops the time and updates the information of the task and saves it in database.</w:t>
      </w:r>
      <w:r>
        <w:rPr>
          <w:szCs w:val="24"/>
        </w:rPr>
        <w:fldChar w:fldCharType="end"/>
      </w:r>
    </w:p>
    <w:p w14:paraId="3AC76E9B" w14:textId="77777777" w:rsidR="00A876FE" w:rsidRDefault="00A876FE" w:rsidP="00A876FE">
      <w:pPr>
        <w:ind w:left="360"/>
        <w:rPr>
          <w:szCs w:val="24"/>
          <w:lang w:val="en-US"/>
        </w:rPr>
      </w:pPr>
      <w:r>
        <w:rPr>
          <w:b/>
          <w:szCs w:val="24"/>
          <w:u w:val="single"/>
          <w:lang w:val="en-US"/>
        </w:rPr>
        <w:t>Priority</w:t>
      </w:r>
    </w:p>
    <w:p w14:paraId="0FEB0B80" w14:textId="77777777" w:rsidR="00A876FE" w:rsidRPr="00A876FE" w:rsidRDefault="00A876FE" w:rsidP="00A876FE">
      <w:pPr>
        <w:ind w:left="360"/>
        <w:rPr>
          <w:szCs w:val="24"/>
          <w:lang w:val="en-US"/>
        </w:rPr>
      </w:pPr>
      <w:r>
        <w:rPr>
          <w:szCs w:val="24"/>
          <w:lang w:val="en-US"/>
        </w:rPr>
        <w:t xml:space="preserve">High  </w:t>
      </w:r>
    </w:p>
    <w:p w14:paraId="4724E326" w14:textId="77777777" w:rsidR="00A876FE" w:rsidRPr="009F727D" w:rsidRDefault="00A876FE" w:rsidP="00A876FE">
      <w:pPr>
        <w:ind w:left="360"/>
        <w:rPr>
          <w:b/>
          <w:szCs w:val="24"/>
          <w:u w:val="single"/>
          <w:lang w:val="en-US"/>
        </w:rPr>
      </w:pPr>
      <w:r w:rsidRPr="009F727D">
        <w:rPr>
          <w:b/>
          <w:szCs w:val="24"/>
          <w:u w:val="single"/>
          <w:lang w:val="en-US"/>
        </w:rPr>
        <w:t>Difficulty</w:t>
      </w:r>
    </w:p>
    <w:p w14:paraId="6D2B04BD"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6429AE49" w14:textId="0F5C0684" w:rsidR="00A876FE" w:rsidRPr="00431633" w:rsidRDefault="00A876FE" w:rsidP="00431633">
      <w:pPr>
        <w:pStyle w:val="Heading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105" w:name="_Toc354704881"/>
      <w:r w:rsidRPr="00431633">
        <w:rPr>
          <w:lang w:val="en-US"/>
        </w:rPr>
        <w:t>6CT-001:ChangeRunningTask</w:t>
      </w:r>
      <w:bookmarkEnd w:id="105"/>
      <w:r w:rsidRPr="00431633">
        <w:rPr>
          <w:lang w:val="en-US"/>
        </w:rPr>
        <w:fldChar w:fldCharType="end"/>
      </w:r>
      <w:r w:rsidRPr="00431633">
        <w:rPr>
          <w:lang w:val="en-US"/>
        </w:rPr>
        <w:t xml:space="preserve">  </w:t>
      </w:r>
    </w:p>
    <w:p w14:paraId="2E101A23" w14:textId="12E33D1F" w:rsidR="00A876FE" w:rsidRDefault="00A876FE"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allows </w:t>
      </w:r>
      <w:ins w:id="106" w:author="Carla Silva Machado" w:date="2013-04-26T13:11:00Z">
        <w:r w:rsidR="00C85BD2">
          <w:rPr>
            <w:rFonts w:ascii="Times New Roman" w:eastAsia="Times New Roman" w:hAnsi="Times New Roman"/>
            <w:color w:val="000000"/>
            <w:szCs w:val="24"/>
            <w:lang w:val="en-US"/>
          </w:rPr>
          <w:t xml:space="preserve">the </w:t>
        </w:r>
      </w:ins>
      <w:r>
        <w:rPr>
          <w:rFonts w:ascii="Times New Roman" w:eastAsia="Times New Roman" w:hAnsi="Times New Roman"/>
          <w:color w:val="000000"/>
          <w:szCs w:val="24"/>
          <w:lang w:val="en-US"/>
        </w:rPr>
        <w:t>change</w:t>
      </w:r>
      <w:ins w:id="107" w:author="Carla Silva Machado" w:date="2013-04-26T13:11:00Z">
        <w:r w:rsidR="00C85BD2">
          <w:rPr>
            <w:rFonts w:ascii="Times New Roman" w:eastAsia="Times New Roman" w:hAnsi="Times New Roman"/>
            <w:color w:val="000000"/>
            <w:szCs w:val="24"/>
            <w:lang w:val="en-US"/>
          </w:rPr>
          <w:t xml:space="preserve"> of the running</w:t>
        </w:r>
      </w:ins>
      <w:r>
        <w:rPr>
          <w:rFonts w:ascii="Times New Roman" w:eastAsia="Times New Roman" w:hAnsi="Times New Roman"/>
          <w:color w:val="000000"/>
          <w:szCs w:val="24"/>
          <w:lang w:val="en-US"/>
        </w:rPr>
        <w:t xml:space="preserve"> task through</w:t>
      </w:r>
      <w:ins w:id="108" w:author="Carla Silva Machado" w:date="2013-04-26T13:11:00Z">
        <w:r w:rsidR="00C85BD2">
          <w:rPr>
            <w:rFonts w:ascii="Times New Roman" w:eastAsia="Times New Roman" w:hAnsi="Times New Roman"/>
            <w:color w:val="000000"/>
            <w:szCs w:val="24"/>
            <w:lang w:val="en-US"/>
          </w:rPr>
          <w:t xml:space="preserve"> a</w:t>
        </w:r>
      </w:ins>
      <w:r>
        <w:rPr>
          <w:rFonts w:ascii="Times New Roman" w:eastAsia="Times New Roman" w:hAnsi="Times New Roman"/>
          <w:color w:val="000000"/>
          <w:szCs w:val="24"/>
          <w:lang w:val="en-US"/>
        </w:rPr>
        <w:t xml:space="preserve"> combination keys or </w:t>
      </w:r>
      <w:proofErr w:type="spellStart"/>
      <w:r>
        <w:rPr>
          <w:rFonts w:ascii="Times New Roman" w:eastAsia="Times New Roman" w:hAnsi="Times New Roman"/>
          <w:color w:val="000000"/>
          <w:szCs w:val="24"/>
          <w:lang w:val="en-US"/>
        </w:rPr>
        <w:t>stop</w:t>
      </w:r>
      <w:ins w:id="109" w:author="Carla Silva Machado" w:date="2013-04-26T13:11:00Z">
        <w:r w:rsidR="00C85BD2">
          <w:rPr>
            <w:rFonts w:ascii="Times New Roman" w:eastAsia="Times New Roman" w:hAnsi="Times New Roman"/>
            <w:color w:val="000000"/>
            <w:szCs w:val="24"/>
            <w:lang w:val="en-US"/>
          </w:rPr>
          <w:t>ing</w:t>
        </w:r>
        <w:proofErr w:type="spellEnd"/>
        <w:r w:rsidR="00C85BD2">
          <w:rPr>
            <w:rFonts w:ascii="Times New Roman" w:eastAsia="Times New Roman" w:hAnsi="Times New Roman"/>
            <w:color w:val="000000"/>
            <w:szCs w:val="24"/>
            <w:lang w:val="en-US"/>
          </w:rPr>
          <w:t xml:space="preserve"> the</w:t>
        </w:r>
      </w:ins>
      <w:r>
        <w:rPr>
          <w:rFonts w:ascii="Times New Roman" w:eastAsia="Times New Roman" w:hAnsi="Times New Roman"/>
          <w:color w:val="000000"/>
          <w:szCs w:val="24"/>
          <w:lang w:val="en-US"/>
        </w:rPr>
        <w:t xml:space="preserve"> current task and start</w:t>
      </w:r>
      <w:ins w:id="110" w:author="Carla Silva Machado" w:date="2013-04-26T13:11:00Z">
        <w:r w:rsidR="00C85BD2">
          <w:rPr>
            <w:rFonts w:ascii="Times New Roman" w:eastAsia="Times New Roman" w:hAnsi="Times New Roman"/>
            <w:color w:val="000000"/>
            <w:szCs w:val="24"/>
            <w:lang w:val="en-US"/>
          </w:rPr>
          <w:t>ing</w:t>
        </w:r>
      </w:ins>
      <w:r>
        <w:rPr>
          <w:rFonts w:ascii="Times New Roman" w:eastAsia="Times New Roman" w:hAnsi="Times New Roman"/>
          <w:color w:val="000000"/>
          <w:szCs w:val="24"/>
          <w:lang w:val="en-US"/>
        </w:rPr>
        <w:t xml:space="preserve"> </w:t>
      </w:r>
      <w:ins w:id="111" w:author="Carla Silva Machado" w:date="2013-04-26T13:11:00Z">
        <w:r w:rsidR="00C85BD2">
          <w:rPr>
            <w:rFonts w:ascii="Times New Roman" w:eastAsia="Times New Roman" w:hAnsi="Times New Roman"/>
            <w:color w:val="000000"/>
            <w:szCs w:val="24"/>
            <w:lang w:val="en-US"/>
          </w:rPr>
          <w:t>an</w:t>
        </w:r>
      </w:ins>
      <w:r>
        <w:rPr>
          <w:rFonts w:ascii="Times New Roman" w:eastAsia="Times New Roman" w:hAnsi="Times New Roman"/>
          <w:color w:val="000000"/>
          <w:szCs w:val="24"/>
          <w:lang w:val="en-US"/>
        </w:rPr>
        <w:t>other</w:t>
      </w:r>
      <w:r>
        <w:rPr>
          <w:szCs w:val="24"/>
        </w:rPr>
        <w:fldChar w:fldCharType="end"/>
      </w:r>
    </w:p>
    <w:p w14:paraId="67A0C41A" w14:textId="77777777" w:rsidR="00A876FE" w:rsidRDefault="00A876FE" w:rsidP="00A876FE">
      <w:pPr>
        <w:ind w:left="360"/>
        <w:rPr>
          <w:szCs w:val="24"/>
          <w:lang w:val="en-US"/>
        </w:rPr>
      </w:pPr>
      <w:r>
        <w:rPr>
          <w:b/>
          <w:szCs w:val="24"/>
          <w:u w:val="single"/>
          <w:lang w:val="en-US"/>
        </w:rPr>
        <w:t>Priority</w:t>
      </w:r>
    </w:p>
    <w:p w14:paraId="670248D7" w14:textId="77777777" w:rsidR="00A876FE" w:rsidRPr="00A876FE" w:rsidRDefault="00A876FE" w:rsidP="00A876FE">
      <w:pPr>
        <w:ind w:left="360"/>
        <w:rPr>
          <w:szCs w:val="24"/>
          <w:lang w:val="en-US"/>
        </w:rPr>
      </w:pPr>
      <w:r>
        <w:rPr>
          <w:szCs w:val="24"/>
          <w:lang w:val="en-US"/>
        </w:rPr>
        <w:t xml:space="preserve">High  </w:t>
      </w:r>
    </w:p>
    <w:p w14:paraId="39C5030A" w14:textId="77777777" w:rsidR="00A876FE" w:rsidRPr="009F727D" w:rsidRDefault="00A876FE" w:rsidP="00A876FE">
      <w:pPr>
        <w:ind w:left="360"/>
        <w:rPr>
          <w:b/>
          <w:szCs w:val="24"/>
          <w:u w:val="single"/>
          <w:lang w:val="en-US"/>
        </w:rPr>
      </w:pPr>
      <w:r w:rsidRPr="009F727D">
        <w:rPr>
          <w:b/>
          <w:szCs w:val="24"/>
          <w:u w:val="single"/>
          <w:lang w:val="en-US"/>
        </w:rPr>
        <w:t>Difficulty</w:t>
      </w:r>
    </w:p>
    <w:p w14:paraId="5DB14E66" w14:textId="77777777" w:rsidR="00A876FE" w:rsidRPr="00A876FE" w:rsidRDefault="00A876FE" w:rsidP="00A876FE">
      <w:pPr>
        <w:ind w:left="360"/>
        <w:rPr>
          <w:szCs w:val="24"/>
          <w:lang w:val="en-US"/>
        </w:rPr>
      </w:pPr>
      <w:r>
        <w:rPr>
          <w:szCs w:val="24"/>
          <w:lang w:val="en-US"/>
        </w:rPr>
        <w:t xml:space="preserve">High  </w:t>
      </w:r>
    </w:p>
    <w:p w14:paraId="36B47A26" w14:textId="4C67A208"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12" w:name="_Toc354704882"/>
      <w:r w:rsidRPr="00431633">
        <w:rPr>
          <w:lang w:val="en-US"/>
        </w:rPr>
        <w:t>6CT-002:ChangeRunningTask.CombinationFail</w:t>
      </w:r>
      <w:bookmarkEnd w:id="112"/>
      <w:r w:rsidRPr="00431633">
        <w:rPr>
          <w:lang w:val="en-US"/>
        </w:rPr>
        <w:fldChar w:fldCharType="end"/>
      </w:r>
      <w:r w:rsidRPr="00431633">
        <w:rPr>
          <w:lang w:val="en-US"/>
        </w:rPr>
        <w:t xml:space="preserve">  </w:t>
      </w:r>
    </w:p>
    <w:p w14:paraId="39766A08" w14:textId="2BC7714E" w:rsidR="00C85BD2" w:rsidRDefault="00A876FE" w:rsidP="00C85BD2">
      <w:pPr>
        <w:ind w:left="360"/>
        <w:rPr>
          <w:rFonts w:ascii="Times New Roman" w:eastAsia="Times New Roman" w:hAnsi="Times New Roman"/>
          <w:color w:val="000000"/>
          <w:szCs w:val="24"/>
          <w:lang w:val="en-US"/>
        </w:rPr>
        <w:pPrChange w:id="113" w:author="Carla Silva Machado" w:date="2013-04-26T13:13:00Z">
          <w:pPr>
            <w:ind w:firstLine="360"/>
          </w:pPr>
        </w:pPrChange>
      </w:pPr>
      <w:del w:id="114" w:author="Carla Silva Machado" w:date="2013-04-26T13:13:00Z">
        <w:r w:rsidDel="00C85BD2">
          <w:rPr>
            <w:szCs w:val="24"/>
          </w:rPr>
          <w:fldChar w:fldCharType="begin" w:fldLock="1"/>
        </w:r>
        <w:r w:rsidRPr="009F727D" w:rsidDel="00C85BD2">
          <w:rPr>
            <w:szCs w:val="24"/>
            <w:lang w:val="en-US"/>
          </w:rPr>
          <w:delInstrText xml:space="preserve">MERGEFIELD </w:delInstrText>
        </w:r>
        <w:r w:rsidDel="00C85BD2">
          <w:rPr>
            <w:rFonts w:ascii="Times New Roman" w:eastAsia="Times New Roman" w:hAnsi="Times New Roman"/>
            <w:color w:val="000000"/>
            <w:szCs w:val="24"/>
            <w:lang w:val="en-US"/>
          </w:rPr>
          <w:delInstrText>Element.Notes</w:delInstrText>
        </w:r>
        <w:r w:rsidDel="00C85BD2">
          <w:rPr>
            <w:szCs w:val="24"/>
          </w:rPr>
          <w:fldChar w:fldCharType="separate"/>
        </w:r>
        <w:r w:rsidDel="00C85BD2">
          <w:rPr>
            <w:rFonts w:ascii="Times New Roman" w:eastAsia="Times New Roman" w:hAnsi="Times New Roman"/>
            <w:color w:val="000000"/>
            <w:szCs w:val="24"/>
            <w:lang w:val="en-US"/>
          </w:rPr>
          <w:delText>The system plays a beep if the shortcut</w:delText>
        </w:r>
      </w:del>
      <w:del w:id="115" w:author="Carla Silva Machado" w:date="2013-04-26T13:12:00Z">
        <w:r w:rsidDel="00C85BD2">
          <w:rPr>
            <w:rFonts w:ascii="Times New Roman" w:eastAsia="Times New Roman" w:hAnsi="Times New Roman"/>
            <w:color w:val="000000"/>
            <w:szCs w:val="24"/>
            <w:lang w:val="en-US"/>
          </w:rPr>
          <w:delText xml:space="preserve"> is </w:delText>
        </w:r>
      </w:del>
      <w:del w:id="116" w:author="Carla Silva Machado" w:date="2013-04-26T13:13:00Z">
        <w:r w:rsidDel="00C85BD2">
          <w:rPr>
            <w:rFonts w:ascii="Times New Roman" w:eastAsia="Times New Roman" w:hAnsi="Times New Roman"/>
            <w:color w:val="000000"/>
            <w:szCs w:val="24"/>
            <w:lang w:val="en-US"/>
          </w:rPr>
          <w:delText>entered and your task is already deleted.</w:delText>
        </w:r>
        <w:r w:rsidDel="00C85BD2">
          <w:rPr>
            <w:szCs w:val="24"/>
          </w:rPr>
          <w:fldChar w:fldCharType="end"/>
        </w:r>
      </w:del>
      <w:ins w:id="117" w:author="Carla Silva Machado" w:date="2013-04-26T13:12:00Z">
        <w:r w:rsidR="00C85BD2" w:rsidRPr="00C85BD2">
          <w:rPr>
            <w:szCs w:val="24"/>
            <w:lang w:val="en-US"/>
            <w:rPrChange w:id="118" w:author="Carla Silva Machado" w:date="2013-04-26T13:13:00Z">
              <w:rPr>
                <w:szCs w:val="24"/>
              </w:rPr>
            </w:rPrChange>
          </w:rPr>
          <w:t>The system plays a beep if the pressed shortcut isn</w:t>
        </w:r>
      </w:ins>
      <w:ins w:id="119" w:author="Carla Silva Machado" w:date="2013-04-26T13:13:00Z">
        <w:r w:rsidR="00C85BD2" w:rsidRPr="00C85BD2">
          <w:rPr>
            <w:szCs w:val="24"/>
            <w:lang w:val="en-US"/>
            <w:rPrChange w:id="120" w:author="Carla Silva Machado" w:date="2013-04-26T13:13:00Z">
              <w:rPr>
                <w:szCs w:val="24"/>
              </w:rPr>
            </w:rPrChange>
          </w:rPr>
          <w:t>’t associated with a task.</w:t>
        </w:r>
      </w:ins>
    </w:p>
    <w:p w14:paraId="6A6387F0" w14:textId="77777777" w:rsidR="00A876FE" w:rsidRDefault="00A876FE" w:rsidP="00A876FE">
      <w:pPr>
        <w:ind w:left="360"/>
        <w:rPr>
          <w:szCs w:val="24"/>
          <w:lang w:val="en-US"/>
        </w:rPr>
      </w:pPr>
      <w:r>
        <w:rPr>
          <w:b/>
          <w:szCs w:val="24"/>
          <w:u w:val="single"/>
          <w:lang w:val="en-US"/>
        </w:rPr>
        <w:t>Priority</w:t>
      </w:r>
    </w:p>
    <w:p w14:paraId="3083DDF0" w14:textId="77777777" w:rsidR="00A876FE" w:rsidRPr="00A876FE" w:rsidRDefault="00A876FE" w:rsidP="00A876FE">
      <w:pPr>
        <w:ind w:left="360"/>
        <w:rPr>
          <w:szCs w:val="24"/>
          <w:lang w:val="en-US"/>
        </w:rPr>
      </w:pPr>
      <w:r>
        <w:rPr>
          <w:szCs w:val="24"/>
          <w:lang w:val="en-US"/>
        </w:rPr>
        <w:t xml:space="preserve">High  </w:t>
      </w:r>
    </w:p>
    <w:p w14:paraId="79462BB1" w14:textId="77777777" w:rsidR="00A876FE" w:rsidRPr="009F727D" w:rsidRDefault="00A876FE" w:rsidP="00A876FE">
      <w:pPr>
        <w:ind w:left="360"/>
        <w:rPr>
          <w:b/>
          <w:szCs w:val="24"/>
          <w:u w:val="single"/>
          <w:lang w:val="en-US"/>
        </w:rPr>
      </w:pPr>
      <w:r w:rsidRPr="009F727D">
        <w:rPr>
          <w:b/>
          <w:szCs w:val="24"/>
          <w:u w:val="single"/>
          <w:lang w:val="en-US"/>
        </w:rPr>
        <w:t>Difficulty</w:t>
      </w:r>
    </w:p>
    <w:p w14:paraId="4DE6099E" w14:textId="77777777" w:rsidR="00A876FE" w:rsidRPr="00A876FE" w:rsidRDefault="00A876FE" w:rsidP="00A876FE">
      <w:pPr>
        <w:ind w:left="360"/>
        <w:rPr>
          <w:szCs w:val="24"/>
          <w:lang w:val="en-US"/>
        </w:rPr>
      </w:pPr>
      <w:r>
        <w:rPr>
          <w:szCs w:val="24"/>
          <w:lang w:val="en-US"/>
        </w:rPr>
        <w:t xml:space="preserve">High  </w:t>
      </w:r>
    </w:p>
    <w:p w14:paraId="44BEE4FD" w14:textId="18B29151" w:rsidR="00A876FE"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21" w:name="_Toc354704883"/>
      <w:r w:rsidRPr="00431633">
        <w:rPr>
          <w:lang w:val="en-US"/>
        </w:rPr>
        <w:t>6CT-003:ChangeRunningTask.Success</w:t>
      </w:r>
      <w:bookmarkEnd w:id="121"/>
      <w:r w:rsidRPr="00431633">
        <w:rPr>
          <w:lang w:val="en-US"/>
        </w:rPr>
        <w:fldChar w:fldCharType="end"/>
      </w:r>
    </w:p>
    <w:p w14:paraId="28970A63" w14:textId="04A7CD97" w:rsidR="009F727D" w:rsidRDefault="00B81606" w:rsidP="00431633">
      <w:pPr>
        <w:ind w:firstLine="360"/>
        <w:rPr>
          <w:rFonts w:ascii="Times New Roman" w:eastAsia="Times New Roman" w:hAnsi="Times New Roman"/>
          <w:color w:val="000000"/>
          <w:szCs w:val="24"/>
          <w:lang w:val="en-US"/>
        </w:rPr>
      </w:pPr>
      <w:ins w:id="122" w:author="Carla Silva Machado" w:date="2013-04-26T13:16:00Z">
        <w:r w:rsidRPr="00B81606">
          <w:rPr>
            <w:szCs w:val="24"/>
            <w:lang w:val="en-US"/>
            <w:rPrChange w:id="123" w:author="Carla Silva Machado" w:date="2013-04-26T13:16:00Z">
              <w:rPr>
                <w:szCs w:val="24"/>
              </w:rPr>
            </w:rPrChange>
          </w:rPr>
          <w:t xml:space="preserve">When a task is started </w:t>
        </w:r>
      </w:ins>
      <w:r w:rsidR="00A876FE">
        <w:rPr>
          <w:szCs w:val="24"/>
        </w:rPr>
        <w:fldChar w:fldCharType="begin" w:fldLock="1"/>
      </w:r>
      <w:r w:rsidR="00A876FE" w:rsidRPr="009F727D">
        <w:rPr>
          <w:szCs w:val="24"/>
          <w:lang w:val="en-US"/>
        </w:rPr>
        <w:instrText xml:space="preserve">MERGEFIELD </w:instrText>
      </w:r>
      <w:r w:rsidR="00A876FE">
        <w:rPr>
          <w:rFonts w:ascii="Times New Roman" w:eastAsia="Times New Roman" w:hAnsi="Times New Roman"/>
          <w:color w:val="000000"/>
          <w:szCs w:val="24"/>
          <w:lang w:val="en-US"/>
        </w:rPr>
        <w:instrText>Element.Notes</w:instrText>
      </w:r>
      <w:r w:rsidR="00A876FE">
        <w:rPr>
          <w:szCs w:val="24"/>
        </w:rPr>
        <w:fldChar w:fldCharType="separate"/>
      </w:r>
      <w:ins w:id="124" w:author="Carla Silva Machado" w:date="2013-04-26T13:16:00Z">
        <w:r>
          <w:rPr>
            <w:rFonts w:ascii="Times New Roman" w:eastAsia="Times New Roman" w:hAnsi="Times New Roman"/>
            <w:color w:val="000000"/>
            <w:szCs w:val="24"/>
            <w:lang w:val="en-US"/>
          </w:rPr>
          <w:t>t</w:t>
        </w:r>
      </w:ins>
      <w:del w:id="125" w:author="Carla Silva Machado" w:date="2013-04-26T13:16:00Z">
        <w:r w:rsidR="00A876FE" w:rsidDel="00B81606">
          <w:rPr>
            <w:rFonts w:ascii="Times New Roman" w:eastAsia="Times New Roman" w:hAnsi="Times New Roman"/>
            <w:color w:val="000000"/>
            <w:szCs w:val="24"/>
            <w:lang w:val="en-US"/>
          </w:rPr>
          <w:delText>T</w:delText>
        </w:r>
      </w:del>
      <w:proofErr w:type="gramStart"/>
      <w:r w:rsidR="00A876FE">
        <w:rPr>
          <w:rFonts w:ascii="Times New Roman" w:eastAsia="Times New Roman" w:hAnsi="Times New Roman"/>
          <w:color w:val="000000"/>
          <w:szCs w:val="24"/>
          <w:lang w:val="en-US"/>
        </w:rPr>
        <w:t>he</w:t>
      </w:r>
      <w:proofErr w:type="gramEnd"/>
      <w:r w:rsidR="00A876FE">
        <w:rPr>
          <w:rFonts w:ascii="Times New Roman" w:eastAsia="Times New Roman" w:hAnsi="Times New Roman"/>
          <w:color w:val="000000"/>
          <w:szCs w:val="24"/>
          <w:lang w:val="en-US"/>
        </w:rPr>
        <w:t xml:space="preserve"> system presents a brief popup to the user that disappears without user intervention.</w:t>
      </w:r>
      <w:r w:rsidR="00A876FE">
        <w:rPr>
          <w:szCs w:val="24"/>
        </w:rPr>
        <w:fldChar w:fldCharType="end"/>
      </w:r>
    </w:p>
    <w:p w14:paraId="729F099E" w14:textId="77777777" w:rsidR="00A876FE" w:rsidRDefault="00A876FE" w:rsidP="00A876FE">
      <w:pPr>
        <w:ind w:left="360"/>
        <w:rPr>
          <w:szCs w:val="24"/>
          <w:lang w:val="en-US"/>
        </w:rPr>
      </w:pPr>
      <w:r>
        <w:rPr>
          <w:b/>
          <w:szCs w:val="24"/>
          <w:u w:val="single"/>
          <w:lang w:val="en-US"/>
        </w:rPr>
        <w:t>Priority</w:t>
      </w:r>
    </w:p>
    <w:p w14:paraId="5A40DA3F" w14:textId="77777777" w:rsidR="00A876FE" w:rsidRPr="00A876FE" w:rsidRDefault="00A876FE" w:rsidP="00A876FE">
      <w:pPr>
        <w:ind w:left="360"/>
        <w:rPr>
          <w:szCs w:val="24"/>
          <w:lang w:val="en-US"/>
        </w:rPr>
      </w:pPr>
      <w:r>
        <w:rPr>
          <w:szCs w:val="24"/>
          <w:lang w:val="en-US"/>
        </w:rPr>
        <w:t xml:space="preserve">High  </w:t>
      </w:r>
    </w:p>
    <w:p w14:paraId="050199CD" w14:textId="77777777" w:rsidR="00A876FE" w:rsidRPr="009F727D" w:rsidRDefault="00A876FE" w:rsidP="00A876FE">
      <w:pPr>
        <w:ind w:left="360"/>
        <w:rPr>
          <w:b/>
          <w:szCs w:val="24"/>
          <w:u w:val="single"/>
          <w:lang w:val="en-US"/>
        </w:rPr>
      </w:pPr>
      <w:r w:rsidRPr="009F727D">
        <w:rPr>
          <w:b/>
          <w:szCs w:val="24"/>
          <w:u w:val="single"/>
          <w:lang w:val="en-US"/>
        </w:rPr>
        <w:t>Difficulty</w:t>
      </w:r>
    </w:p>
    <w:p w14:paraId="29760B11" w14:textId="77777777" w:rsidR="00A876FE" w:rsidRPr="00A876FE" w:rsidRDefault="00A876FE" w:rsidP="00A876FE">
      <w:pPr>
        <w:ind w:left="360"/>
        <w:rPr>
          <w:szCs w:val="24"/>
          <w:lang w:val="en-US"/>
        </w:rPr>
      </w:pPr>
      <w:r>
        <w:rPr>
          <w:szCs w:val="24"/>
          <w:lang w:val="en-US"/>
        </w:rPr>
        <w:t xml:space="preserve">High  </w:t>
      </w:r>
    </w:p>
    <w:p w14:paraId="39C61646" w14:textId="1D9D89E9" w:rsidR="009F727D" w:rsidRPr="00431633" w:rsidRDefault="00A876FE"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26" w:name="_Toc354704884"/>
      <w:r w:rsidRPr="00431633">
        <w:rPr>
          <w:lang w:val="en-US"/>
        </w:rPr>
        <w:t>7CT-001:ChangeTask Status</w:t>
      </w:r>
      <w:bookmarkEnd w:id="126"/>
      <w:r w:rsidRPr="00431633">
        <w:rPr>
          <w:lang w:val="en-US"/>
        </w:rPr>
        <w:fldChar w:fldCharType="end"/>
      </w:r>
    </w:p>
    <w:p w14:paraId="5AF288DE" w14:textId="7064490E" w:rsidR="009F727D" w:rsidRDefault="00A876FE" w:rsidP="0043163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loads all tasks from database and</w:t>
      </w:r>
      <w:del w:id="127" w:author="Carla Silva Machado" w:date="2013-04-26T13:16:00Z">
        <w:r w:rsidDel="00B81606">
          <w:rPr>
            <w:rFonts w:ascii="Times New Roman" w:eastAsia="Times New Roman" w:hAnsi="Times New Roman"/>
            <w:color w:val="000000"/>
            <w:szCs w:val="24"/>
            <w:lang w:val="en-US"/>
          </w:rPr>
          <w:delText xml:space="preserve"> it</w:delText>
        </w:r>
      </w:del>
      <w:r>
        <w:rPr>
          <w:rFonts w:ascii="Times New Roman" w:eastAsia="Times New Roman" w:hAnsi="Times New Roman"/>
          <w:color w:val="000000"/>
          <w:szCs w:val="24"/>
          <w:lang w:val="en-US"/>
        </w:rPr>
        <w:t xml:space="preserve"> allows select</w:t>
      </w:r>
      <w:ins w:id="128" w:author="Carla Silva Machado" w:date="2013-04-26T13:16:00Z">
        <w:r w:rsidR="00B81606">
          <w:rPr>
            <w:rFonts w:ascii="Times New Roman" w:eastAsia="Times New Roman" w:hAnsi="Times New Roman"/>
            <w:color w:val="000000"/>
            <w:szCs w:val="24"/>
            <w:lang w:val="en-US"/>
          </w:rPr>
          <w:t>ing</w:t>
        </w:r>
      </w:ins>
      <w:r>
        <w:rPr>
          <w:rFonts w:ascii="Times New Roman" w:eastAsia="Times New Roman" w:hAnsi="Times New Roman"/>
          <w:color w:val="000000"/>
          <w:szCs w:val="24"/>
          <w:lang w:val="en-US"/>
        </w:rPr>
        <w:t xml:space="preserve"> them for change</w:t>
      </w:r>
      <w:ins w:id="129" w:author="Carla Silva Machado" w:date="2013-04-26T13:16:00Z">
        <w:r w:rsidR="00B81606">
          <w:rPr>
            <w:rFonts w:ascii="Times New Roman" w:eastAsia="Times New Roman" w:hAnsi="Times New Roman"/>
            <w:color w:val="000000"/>
            <w:szCs w:val="24"/>
            <w:lang w:val="en-US"/>
          </w:rPr>
          <w:t xml:space="preserve"> of</w:t>
        </w:r>
      </w:ins>
      <w:r>
        <w:rPr>
          <w:rFonts w:ascii="Times New Roman" w:eastAsia="Times New Roman" w:hAnsi="Times New Roman"/>
          <w:color w:val="000000"/>
          <w:szCs w:val="24"/>
          <w:lang w:val="en-US"/>
        </w:rPr>
        <w:t xml:space="preserve"> status. It doesn't allow </w:t>
      </w:r>
      <w:proofErr w:type="gramStart"/>
      <w:r>
        <w:rPr>
          <w:rFonts w:ascii="Times New Roman" w:eastAsia="Times New Roman" w:hAnsi="Times New Roman"/>
          <w:color w:val="000000"/>
          <w:szCs w:val="24"/>
          <w:lang w:val="en-US"/>
        </w:rPr>
        <w:t>to change</w:t>
      </w:r>
      <w:proofErr w:type="gramEnd"/>
      <w:ins w:id="130" w:author="Carla Silva Machado" w:date="2013-04-26T13:16:00Z">
        <w:r w:rsidR="00B81606">
          <w:rPr>
            <w:rFonts w:ascii="Times New Roman" w:eastAsia="Times New Roman" w:hAnsi="Times New Roman"/>
            <w:color w:val="000000"/>
            <w:szCs w:val="24"/>
            <w:lang w:val="en-US"/>
          </w:rPr>
          <w:t xml:space="preserve"> the</w:t>
        </w:r>
      </w:ins>
      <w:r>
        <w:rPr>
          <w:rFonts w:ascii="Times New Roman" w:eastAsia="Times New Roman" w:hAnsi="Times New Roman"/>
          <w:color w:val="000000"/>
          <w:szCs w:val="24"/>
          <w:lang w:val="en-US"/>
        </w:rPr>
        <w:t xml:space="preserve"> status of running tasks</w:t>
      </w:r>
      <w:r>
        <w:rPr>
          <w:szCs w:val="24"/>
        </w:rPr>
        <w:fldChar w:fldCharType="end"/>
      </w:r>
    </w:p>
    <w:p w14:paraId="5359714D" w14:textId="77777777" w:rsidR="00A876FE" w:rsidRDefault="00A876FE" w:rsidP="00A876FE">
      <w:pPr>
        <w:ind w:left="360"/>
        <w:rPr>
          <w:szCs w:val="24"/>
          <w:lang w:val="en-US"/>
        </w:rPr>
      </w:pPr>
      <w:r>
        <w:rPr>
          <w:b/>
          <w:szCs w:val="24"/>
          <w:u w:val="single"/>
          <w:lang w:val="en-US"/>
        </w:rPr>
        <w:t>Priority</w:t>
      </w:r>
    </w:p>
    <w:p w14:paraId="295C869E" w14:textId="77777777" w:rsidR="00A876FE" w:rsidRPr="00A876FE" w:rsidRDefault="00A876FE" w:rsidP="00A876FE">
      <w:pPr>
        <w:ind w:firstLine="360"/>
        <w:rPr>
          <w:szCs w:val="24"/>
          <w:lang w:val="en-US"/>
        </w:rPr>
      </w:pPr>
      <w:r>
        <w:rPr>
          <w:rFonts w:ascii="Times New Roman" w:eastAsia="Times New Roman" w:hAnsi="Times New Roman"/>
          <w:color w:val="000000"/>
          <w:szCs w:val="24"/>
          <w:lang w:val="en-US"/>
        </w:rPr>
        <w:t>Medium</w:t>
      </w:r>
    </w:p>
    <w:p w14:paraId="5DA52799" w14:textId="77777777" w:rsidR="00A876FE" w:rsidRPr="009F727D" w:rsidRDefault="00A876FE" w:rsidP="00A876FE">
      <w:pPr>
        <w:ind w:left="360"/>
        <w:rPr>
          <w:b/>
          <w:szCs w:val="24"/>
          <w:u w:val="single"/>
          <w:lang w:val="en-US"/>
        </w:rPr>
      </w:pPr>
      <w:r w:rsidRPr="009F727D">
        <w:rPr>
          <w:b/>
          <w:szCs w:val="24"/>
          <w:u w:val="single"/>
          <w:lang w:val="en-US"/>
        </w:rPr>
        <w:t>Difficulty</w:t>
      </w:r>
    </w:p>
    <w:p w14:paraId="23ED0E5F" w14:textId="34D559C7" w:rsidR="005763E8" w:rsidDel="00B81606" w:rsidRDefault="00A876FE" w:rsidP="00B81606">
      <w:pPr>
        <w:ind w:firstLine="360"/>
        <w:rPr>
          <w:del w:id="131" w:author="Carla Silva Machado" w:date="2013-04-26T13:17:00Z"/>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3F3A38A9" w14:textId="0563E74C" w:rsidR="009F727D" w:rsidRPr="00431633" w:rsidRDefault="00431633" w:rsidP="00431633">
      <w:pPr>
        <w:pStyle w:val="Heading1"/>
        <w:numPr>
          <w:ilvl w:val="1"/>
          <w:numId w:val="1"/>
        </w:numPr>
        <w:ind w:hanging="11"/>
        <w:rPr>
          <w:lang w:val="en-US"/>
        </w:rPr>
      </w:pPr>
      <w:r w:rsidRPr="00431633">
        <w:rPr>
          <w:lang w:val="en-US"/>
        </w:rPr>
        <w:lastRenderedPageBreak/>
        <w:fldChar w:fldCharType="begin" w:fldLock="1"/>
      </w:r>
      <w:r w:rsidRPr="00431633">
        <w:rPr>
          <w:lang w:val="en-US"/>
        </w:rPr>
        <w:instrText>MERGEFIELD Element.Name</w:instrText>
      </w:r>
      <w:r w:rsidRPr="00431633">
        <w:rPr>
          <w:lang w:val="en-US"/>
        </w:rPr>
        <w:fldChar w:fldCharType="separate"/>
      </w:r>
      <w:bookmarkStart w:id="132" w:name="_Toc354704885"/>
      <w:r w:rsidRPr="00431633">
        <w:rPr>
          <w:lang w:val="en-US"/>
        </w:rPr>
        <w:t>8AI-001-Inactivity</w:t>
      </w:r>
      <w:bookmarkEnd w:id="132"/>
      <w:r w:rsidRPr="00431633">
        <w:rPr>
          <w:lang w:val="en-US"/>
        </w:rPr>
        <w:fldChar w:fldCharType="end"/>
      </w:r>
      <w:r w:rsidRPr="00431633">
        <w:rPr>
          <w:lang w:val="en-US"/>
        </w:rPr>
        <w:t xml:space="preserve">  </w:t>
      </w:r>
    </w:p>
    <w:p w14:paraId="236F61BD" w14:textId="367D0B48" w:rsidR="009F727D" w:rsidRDefault="00431633"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verifies the user's inactivity for a period of time. </w:t>
      </w:r>
      <w:r>
        <w:rPr>
          <w:szCs w:val="24"/>
        </w:rPr>
        <w:fldChar w:fldCharType="end"/>
      </w:r>
    </w:p>
    <w:p w14:paraId="74C08DA3" w14:textId="77777777" w:rsidR="00431633" w:rsidRDefault="00431633" w:rsidP="00431633">
      <w:pPr>
        <w:ind w:left="360"/>
        <w:rPr>
          <w:szCs w:val="24"/>
          <w:lang w:val="en-US"/>
        </w:rPr>
      </w:pPr>
      <w:r>
        <w:rPr>
          <w:b/>
          <w:szCs w:val="24"/>
          <w:u w:val="single"/>
          <w:lang w:val="en-US"/>
        </w:rPr>
        <w:t>Priority</w:t>
      </w:r>
    </w:p>
    <w:p w14:paraId="1A06A239" w14:textId="77777777" w:rsidR="00431633" w:rsidRPr="00A876FE" w:rsidRDefault="00431633" w:rsidP="00431633">
      <w:pPr>
        <w:ind w:left="360"/>
        <w:rPr>
          <w:szCs w:val="24"/>
          <w:lang w:val="en-US"/>
        </w:rPr>
      </w:pPr>
      <w:r>
        <w:rPr>
          <w:szCs w:val="24"/>
          <w:lang w:val="en-US"/>
        </w:rPr>
        <w:t xml:space="preserve">High  </w:t>
      </w:r>
    </w:p>
    <w:p w14:paraId="0B8A2FDD" w14:textId="77777777" w:rsidR="00431633" w:rsidRPr="009F727D" w:rsidRDefault="00431633" w:rsidP="00431633">
      <w:pPr>
        <w:ind w:left="360"/>
        <w:rPr>
          <w:b/>
          <w:szCs w:val="24"/>
          <w:u w:val="single"/>
          <w:lang w:val="en-US"/>
        </w:rPr>
      </w:pPr>
      <w:r w:rsidRPr="009F727D">
        <w:rPr>
          <w:b/>
          <w:szCs w:val="24"/>
          <w:u w:val="single"/>
          <w:lang w:val="en-US"/>
        </w:rPr>
        <w:t>Difficulty</w:t>
      </w:r>
    </w:p>
    <w:p w14:paraId="4F5AEBE1" w14:textId="77777777" w:rsidR="00431633" w:rsidRDefault="00431633" w:rsidP="00431633">
      <w:pPr>
        <w:ind w:left="360"/>
        <w:rPr>
          <w:szCs w:val="24"/>
          <w:lang w:val="en-US"/>
        </w:rPr>
      </w:pPr>
      <w:r>
        <w:rPr>
          <w:szCs w:val="24"/>
          <w:lang w:val="en-US"/>
        </w:rPr>
        <w:t xml:space="preserve">High  </w:t>
      </w:r>
    </w:p>
    <w:p w14:paraId="2BC4610A" w14:textId="6AF51AB9" w:rsidR="00431633" w:rsidRPr="00431633" w:rsidRDefault="00431633"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33" w:name="_Toc354704886"/>
      <w:r w:rsidRPr="00431633">
        <w:rPr>
          <w:lang w:val="en-US"/>
        </w:rPr>
        <w:t>8AI-002-Inactivity.Notify</w:t>
      </w:r>
      <w:bookmarkEnd w:id="133"/>
      <w:r w:rsidRPr="00431633">
        <w:rPr>
          <w:lang w:val="en-US"/>
        </w:rPr>
        <w:fldChar w:fldCharType="end"/>
      </w:r>
    </w:p>
    <w:p w14:paraId="27CB8205" w14:textId="018AA571" w:rsidR="00431633" w:rsidRPr="005763E8" w:rsidRDefault="0043163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blocks the screen and asks the user what he wants to do. The user chooses to ignore the time or add the time to the running task.</w:t>
      </w:r>
      <w:r>
        <w:rPr>
          <w:szCs w:val="24"/>
        </w:rPr>
        <w:fldChar w:fldCharType="end"/>
      </w:r>
    </w:p>
    <w:p w14:paraId="48CA43CE" w14:textId="77777777" w:rsidR="00431633" w:rsidRDefault="00431633" w:rsidP="00431633">
      <w:pPr>
        <w:ind w:left="360"/>
        <w:rPr>
          <w:szCs w:val="24"/>
          <w:lang w:val="en-US"/>
        </w:rPr>
      </w:pPr>
      <w:r>
        <w:rPr>
          <w:b/>
          <w:szCs w:val="24"/>
          <w:u w:val="single"/>
          <w:lang w:val="en-US"/>
        </w:rPr>
        <w:t>Priority</w:t>
      </w:r>
    </w:p>
    <w:p w14:paraId="12981D2A" w14:textId="77777777" w:rsidR="00431633" w:rsidRPr="00A876FE" w:rsidRDefault="00431633" w:rsidP="00431633">
      <w:pPr>
        <w:ind w:left="360"/>
        <w:rPr>
          <w:szCs w:val="24"/>
          <w:lang w:val="en-US"/>
        </w:rPr>
      </w:pPr>
      <w:r>
        <w:rPr>
          <w:szCs w:val="24"/>
          <w:lang w:val="en-US"/>
        </w:rPr>
        <w:t xml:space="preserve">High  </w:t>
      </w:r>
    </w:p>
    <w:p w14:paraId="70A39A3D" w14:textId="77777777" w:rsidR="00431633" w:rsidRPr="009F727D" w:rsidRDefault="00431633" w:rsidP="00431633">
      <w:pPr>
        <w:ind w:left="360"/>
        <w:rPr>
          <w:b/>
          <w:szCs w:val="24"/>
          <w:u w:val="single"/>
          <w:lang w:val="en-US"/>
        </w:rPr>
      </w:pPr>
      <w:r w:rsidRPr="009F727D">
        <w:rPr>
          <w:b/>
          <w:szCs w:val="24"/>
          <w:u w:val="single"/>
          <w:lang w:val="en-US"/>
        </w:rPr>
        <w:t>Difficulty</w:t>
      </w:r>
    </w:p>
    <w:p w14:paraId="2A02043A" w14:textId="77777777" w:rsidR="00431633" w:rsidRDefault="00431633" w:rsidP="00431633">
      <w:pPr>
        <w:ind w:left="360"/>
        <w:rPr>
          <w:szCs w:val="24"/>
          <w:lang w:val="en-US"/>
        </w:rPr>
      </w:pPr>
      <w:r>
        <w:rPr>
          <w:szCs w:val="24"/>
          <w:lang w:val="en-US"/>
        </w:rPr>
        <w:t>Medium</w:t>
      </w:r>
    </w:p>
    <w:p w14:paraId="3430A22C" w14:textId="182D8C26" w:rsidR="00431633" w:rsidRPr="00431633" w:rsidRDefault="00431633"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34" w:name="_Toc354704887"/>
      <w:r w:rsidRPr="00431633">
        <w:rPr>
          <w:lang w:val="en-US"/>
        </w:rPr>
        <w:t>8AI-003-Inactivity.Notify.Adds</w:t>
      </w:r>
      <w:bookmarkEnd w:id="134"/>
      <w:r w:rsidRPr="00431633">
        <w:rPr>
          <w:lang w:val="en-US"/>
        </w:rPr>
        <w:fldChar w:fldCharType="end"/>
      </w:r>
      <w:r w:rsidRPr="00431633">
        <w:rPr>
          <w:lang w:val="en-US"/>
        </w:rPr>
        <w:t xml:space="preserve">  </w:t>
      </w:r>
    </w:p>
    <w:p w14:paraId="26664720" w14:textId="28C531D3" w:rsidR="00431633" w:rsidRPr="005763E8" w:rsidRDefault="0043163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adds the time to the running task.</w:t>
      </w:r>
      <w:r>
        <w:rPr>
          <w:szCs w:val="24"/>
        </w:rPr>
        <w:fldChar w:fldCharType="end"/>
      </w:r>
    </w:p>
    <w:p w14:paraId="58F087D8" w14:textId="77777777" w:rsidR="00431633" w:rsidRDefault="00431633" w:rsidP="00431633">
      <w:pPr>
        <w:ind w:left="360"/>
        <w:rPr>
          <w:szCs w:val="24"/>
          <w:lang w:val="en-US"/>
        </w:rPr>
      </w:pPr>
      <w:r>
        <w:rPr>
          <w:b/>
          <w:szCs w:val="24"/>
          <w:u w:val="single"/>
          <w:lang w:val="en-US"/>
        </w:rPr>
        <w:t>Priority</w:t>
      </w:r>
    </w:p>
    <w:p w14:paraId="1E986182" w14:textId="77777777" w:rsidR="00431633" w:rsidRPr="00A876FE" w:rsidRDefault="00431633" w:rsidP="00431633">
      <w:pPr>
        <w:ind w:left="360"/>
        <w:rPr>
          <w:szCs w:val="24"/>
          <w:lang w:val="en-US"/>
        </w:rPr>
      </w:pPr>
      <w:r>
        <w:rPr>
          <w:szCs w:val="24"/>
          <w:lang w:val="en-US"/>
        </w:rPr>
        <w:t xml:space="preserve">High  </w:t>
      </w:r>
    </w:p>
    <w:p w14:paraId="56E16B40" w14:textId="77777777" w:rsidR="00431633" w:rsidRPr="009F727D" w:rsidRDefault="00431633" w:rsidP="00431633">
      <w:pPr>
        <w:ind w:left="360"/>
        <w:rPr>
          <w:b/>
          <w:szCs w:val="24"/>
          <w:u w:val="single"/>
          <w:lang w:val="en-US"/>
        </w:rPr>
      </w:pPr>
      <w:r w:rsidRPr="009F727D">
        <w:rPr>
          <w:b/>
          <w:szCs w:val="24"/>
          <w:u w:val="single"/>
          <w:lang w:val="en-US"/>
        </w:rPr>
        <w:t>Difficulty</w:t>
      </w:r>
    </w:p>
    <w:p w14:paraId="20DC6AD7" w14:textId="77777777" w:rsidR="00431633" w:rsidRDefault="00431633" w:rsidP="00431633">
      <w:pPr>
        <w:ind w:left="360"/>
        <w:rPr>
          <w:szCs w:val="24"/>
          <w:lang w:val="en-US"/>
        </w:rPr>
      </w:pPr>
      <w:r>
        <w:rPr>
          <w:szCs w:val="24"/>
          <w:lang w:val="en-US"/>
        </w:rPr>
        <w:t>Medium</w:t>
      </w:r>
    </w:p>
    <w:p w14:paraId="14632B5E" w14:textId="77777777" w:rsidR="00431633" w:rsidRPr="00431633" w:rsidRDefault="00431633" w:rsidP="00431633">
      <w:pPr>
        <w:pStyle w:val="Heading1"/>
        <w:numPr>
          <w:ilvl w:val="1"/>
          <w:numId w:val="1"/>
        </w:numPr>
        <w:ind w:hanging="11"/>
        <w:rPr>
          <w:lang w:val="en-US"/>
        </w:rPr>
      </w:pPr>
      <w:r w:rsidRPr="00431633">
        <w:rPr>
          <w:lang w:val="en-US"/>
        </w:rPr>
        <w:fldChar w:fldCharType="begin" w:fldLock="1"/>
      </w:r>
      <w:r w:rsidRPr="00431633">
        <w:rPr>
          <w:lang w:val="en-US"/>
        </w:rPr>
        <w:instrText>MERGEFIELD Element.Name</w:instrText>
      </w:r>
      <w:r w:rsidRPr="00431633">
        <w:rPr>
          <w:lang w:val="en-US"/>
        </w:rPr>
        <w:fldChar w:fldCharType="separate"/>
      </w:r>
      <w:bookmarkStart w:id="135" w:name="_Toc354704888"/>
      <w:r w:rsidRPr="00431633">
        <w:rPr>
          <w:lang w:val="en-US"/>
        </w:rPr>
        <w:t>8AI-003-Inactivity.Notify.Ignores</w:t>
      </w:r>
      <w:bookmarkEnd w:id="135"/>
      <w:r w:rsidRPr="00431633">
        <w:rPr>
          <w:lang w:val="en-US"/>
        </w:rPr>
        <w:fldChar w:fldCharType="end"/>
      </w:r>
    </w:p>
    <w:p w14:paraId="3B836EB2" w14:textId="77777777" w:rsidR="00431633" w:rsidRDefault="00431633" w:rsidP="0043163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ignores the time until last activity.</w:t>
      </w:r>
      <w:r>
        <w:rPr>
          <w:szCs w:val="24"/>
        </w:rPr>
        <w:fldChar w:fldCharType="end"/>
      </w:r>
    </w:p>
    <w:p w14:paraId="3C3A6952" w14:textId="77777777" w:rsidR="00431633" w:rsidRDefault="00431633" w:rsidP="00431633">
      <w:pPr>
        <w:ind w:left="360"/>
        <w:rPr>
          <w:szCs w:val="24"/>
          <w:lang w:val="en-US"/>
        </w:rPr>
      </w:pPr>
      <w:r>
        <w:rPr>
          <w:b/>
          <w:szCs w:val="24"/>
          <w:u w:val="single"/>
          <w:lang w:val="en-US"/>
        </w:rPr>
        <w:t>Priority</w:t>
      </w:r>
    </w:p>
    <w:p w14:paraId="27E753A5" w14:textId="77777777" w:rsidR="00431633" w:rsidRDefault="00431633" w:rsidP="00431633">
      <w:pPr>
        <w:ind w:left="360"/>
        <w:rPr>
          <w:szCs w:val="24"/>
          <w:lang w:val="en-US"/>
        </w:rPr>
      </w:pPr>
      <w:r>
        <w:rPr>
          <w:szCs w:val="24"/>
          <w:lang w:val="en-US"/>
        </w:rPr>
        <w:t>Medium</w:t>
      </w:r>
    </w:p>
    <w:p w14:paraId="7080A726" w14:textId="77777777" w:rsidR="00431633" w:rsidRPr="009F727D" w:rsidRDefault="00431633" w:rsidP="00431633">
      <w:pPr>
        <w:ind w:left="360"/>
        <w:rPr>
          <w:b/>
          <w:szCs w:val="24"/>
          <w:u w:val="single"/>
          <w:lang w:val="en-US"/>
        </w:rPr>
      </w:pPr>
      <w:r w:rsidRPr="009F727D">
        <w:rPr>
          <w:b/>
          <w:szCs w:val="24"/>
          <w:u w:val="single"/>
          <w:lang w:val="en-US"/>
        </w:rPr>
        <w:t>Difficulty</w:t>
      </w:r>
    </w:p>
    <w:p w14:paraId="30153143" w14:textId="1BF47C8E" w:rsidR="00431633" w:rsidRPr="00A876FE" w:rsidRDefault="00431633" w:rsidP="00431633">
      <w:pPr>
        <w:ind w:left="360"/>
        <w:rPr>
          <w:szCs w:val="24"/>
          <w:lang w:val="en-US"/>
        </w:rPr>
      </w:pPr>
      <w:r>
        <w:rPr>
          <w:szCs w:val="24"/>
          <w:lang w:val="en-US"/>
        </w:rPr>
        <w:t>Low</w:t>
      </w:r>
    </w:p>
    <w:p w14:paraId="2007607F" w14:textId="77777777" w:rsidR="00431633" w:rsidRPr="00C37A5B" w:rsidRDefault="00431633" w:rsidP="00431633">
      <w:pPr>
        <w:pStyle w:val="Heading1"/>
        <w:numPr>
          <w:ilvl w:val="1"/>
          <w:numId w:val="1"/>
        </w:numPr>
        <w:ind w:hanging="11"/>
        <w:rPr>
          <w:lang w:val="en-US"/>
        </w:rPr>
      </w:pPr>
      <w:r w:rsidRPr="00C37A5B">
        <w:rPr>
          <w:lang w:val="en-US"/>
        </w:rPr>
        <w:lastRenderedPageBreak/>
        <w:fldChar w:fldCharType="begin" w:fldLock="1"/>
      </w:r>
      <w:r w:rsidRPr="00C37A5B">
        <w:rPr>
          <w:lang w:val="en-US"/>
        </w:rPr>
        <w:instrText>MERGEFIELD Element.Name</w:instrText>
      </w:r>
      <w:r w:rsidRPr="00C37A5B">
        <w:rPr>
          <w:lang w:val="en-US"/>
        </w:rPr>
        <w:fldChar w:fldCharType="separate"/>
      </w:r>
      <w:bookmarkStart w:id="136" w:name="_Toc354704889"/>
      <w:r w:rsidRPr="00C37A5B">
        <w:rPr>
          <w:lang w:val="en-US"/>
        </w:rPr>
        <w:t>12CIT-001: ConfigureInactiveTime</w:t>
      </w:r>
      <w:bookmarkEnd w:id="136"/>
      <w:r w:rsidRPr="00C37A5B">
        <w:rPr>
          <w:lang w:val="en-US"/>
        </w:rPr>
        <w:fldChar w:fldCharType="end"/>
      </w:r>
    </w:p>
    <w:p w14:paraId="560DAB45" w14:textId="4698E208" w:rsidR="00431633" w:rsidRPr="000A7EC8" w:rsidRDefault="00431633" w:rsidP="00431633">
      <w:pPr>
        <w:ind w:left="360"/>
        <w:rPr>
          <w:rFonts w:ascii="Times New Roman" w:eastAsia="Times New Roman" w:hAnsi="Times New Roman"/>
          <w:szCs w:val="24"/>
          <w:lang w:val="en-US"/>
        </w:rPr>
      </w:pPr>
      <w:r w:rsidRPr="00C37A5B">
        <w:rPr>
          <w:rFonts w:ascii="Times New Roman" w:eastAsia="Times New Roman" w:hAnsi="Times New Roman"/>
          <w:szCs w:val="24"/>
        </w:rPr>
        <w:fldChar w:fldCharType="begin" w:fldLock="1"/>
      </w:r>
      <w:r w:rsidRPr="00C37A5B">
        <w:rPr>
          <w:rFonts w:ascii="Times New Roman" w:eastAsia="Times New Roman" w:hAnsi="Times New Roman"/>
          <w:szCs w:val="24"/>
          <w:lang w:val="en-US"/>
        </w:rPr>
        <w:instrText>MERGEFIELD Element.Notes</w:instrText>
      </w:r>
      <w:r w:rsidRPr="00C37A5B">
        <w:rPr>
          <w:rFonts w:ascii="Times New Roman" w:eastAsia="Times New Roman" w:hAnsi="Times New Roman"/>
          <w:szCs w:val="24"/>
        </w:rPr>
        <w:fldChar w:fldCharType="separate"/>
      </w:r>
      <w:r w:rsidRPr="00C37A5B">
        <w:rPr>
          <w:rFonts w:ascii="Times New Roman" w:eastAsia="Times New Roman" w:hAnsi="Times New Roman"/>
          <w:szCs w:val="24"/>
          <w:lang w:val="en-US"/>
        </w:rPr>
        <w:t>The system receives</w:t>
      </w:r>
      <w:ins w:id="137" w:author="Carla Silva Machado" w:date="2013-04-26T13:18:00Z">
        <w:r w:rsidR="00B81606">
          <w:rPr>
            <w:rFonts w:ascii="Times New Roman" w:eastAsia="Times New Roman" w:hAnsi="Times New Roman"/>
            <w:szCs w:val="24"/>
            <w:lang w:val="en-US"/>
          </w:rPr>
          <w:t xml:space="preserve"> </w:t>
        </w:r>
        <w:proofErr w:type="gramStart"/>
        <w:r w:rsidR="00B81606">
          <w:rPr>
            <w:rFonts w:ascii="Times New Roman" w:eastAsia="Times New Roman" w:hAnsi="Times New Roman"/>
            <w:szCs w:val="24"/>
            <w:lang w:val="en-US"/>
          </w:rPr>
          <w:t>a duration</w:t>
        </w:r>
        <w:proofErr w:type="gramEnd"/>
        <w:r w:rsidR="00B81606">
          <w:rPr>
            <w:rFonts w:ascii="Times New Roman" w:eastAsia="Times New Roman" w:hAnsi="Times New Roman"/>
            <w:szCs w:val="24"/>
            <w:lang w:val="en-US"/>
          </w:rPr>
          <w:t xml:space="preserve"> for the</w:t>
        </w:r>
      </w:ins>
      <w:r w:rsidRPr="00C37A5B">
        <w:rPr>
          <w:rFonts w:ascii="Times New Roman" w:eastAsia="Times New Roman" w:hAnsi="Times New Roman"/>
          <w:szCs w:val="24"/>
          <w:lang w:val="en-US"/>
        </w:rPr>
        <w:t xml:space="preserve"> inactiv</w:t>
      </w:r>
      <w:ins w:id="138" w:author="Carla Silva Machado" w:date="2013-04-26T13:18:00Z">
        <w:r w:rsidR="00B81606">
          <w:rPr>
            <w:rFonts w:ascii="Times New Roman" w:eastAsia="Times New Roman" w:hAnsi="Times New Roman"/>
            <w:szCs w:val="24"/>
            <w:lang w:val="en-US"/>
          </w:rPr>
          <w:t>ity</w:t>
        </w:r>
      </w:ins>
      <w:del w:id="139" w:author="Carla Silva Machado" w:date="2013-04-26T13:18:00Z">
        <w:r w:rsidRPr="00C37A5B" w:rsidDel="00B81606">
          <w:rPr>
            <w:rFonts w:ascii="Times New Roman" w:eastAsia="Times New Roman" w:hAnsi="Times New Roman"/>
            <w:szCs w:val="24"/>
            <w:lang w:val="en-US"/>
          </w:rPr>
          <w:delText>e</w:delText>
        </w:r>
      </w:del>
      <w:r w:rsidRPr="00C37A5B">
        <w:rPr>
          <w:rFonts w:ascii="Times New Roman" w:eastAsia="Times New Roman" w:hAnsi="Times New Roman"/>
          <w:szCs w:val="24"/>
          <w:lang w:val="en-US"/>
        </w:rPr>
        <w:t xml:space="preserve"> time if the user activ</w:t>
      </w:r>
      <w:ins w:id="140" w:author="Carla Silva Machado" w:date="2013-04-26T13:18:00Z">
        <w:r w:rsidR="00B81606">
          <w:rPr>
            <w:rFonts w:ascii="Times New Roman" w:eastAsia="Times New Roman" w:hAnsi="Times New Roman"/>
            <w:szCs w:val="24"/>
            <w:lang w:val="en-US"/>
          </w:rPr>
          <w:t>ated the</w:t>
        </w:r>
      </w:ins>
      <w:del w:id="141" w:author="Carla Silva Machado" w:date="2013-04-26T13:18:00Z">
        <w:r w:rsidRPr="00C37A5B" w:rsidDel="00B81606">
          <w:rPr>
            <w:rFonts w:ascii="Times New Roman" w:eastAsia="Times New Roman" w:hAnsi="Times New Roman"/>
            <w:szCs w:val="24"/>
            <w:lang w:val="en-US"/>
          </w:rPr>
          <w:delText>e</w:delText>
        </w:r>
      </w:del>
      <w:del w:id="142" w:author="Carla Silva Machado" w:date="2013-04-26T13:19:00Z">
        <w:r w:rsidRPr="00C37A5B" w:rsidDel="00B81606">
          <w:rPr>
            <w:rFonts w:ascii="Times New Roman" w:eastAsia="Times New Roman" w:hAnsi="Times New Roman"/>
            <w:szCs w:val="24"/>
            <w:lang w:val="en-US"/>
          </w:rPr>
          <w:delText xml:space="preserve"> it</w:delText>
        </w:r>
      </w:del>
      <w:ins w:id="143" w:author="Carla Silva Machado" w:date="2013-04-26T13:19:00Z">
        <w:r w:rsidR="00B81606">
          <w:rPr>
            <w:rFonts w:ascii="Times New Roman" w:eastAsia="Times New Roman" w:hAnsi="Times New Roman"/>
            <w:szCs w:val="24"/>
            <w:lang w:val="en-US"/>
          </w:rPr>
          <w:t xml:space="preserve"> inactivity alert</w:t>
        </w:r>
      </w:ins>
      <w:r w:rsidRPr="00C37A5B">
        <w:rPr>
          <w:rFonts w:ascii="Times New Roman" w:eastAsia="Times New Roman" w:hAnsi="Times New Roman"/>
          <w:szCs w:val="24"/>
          <w:lang w:val="en-US"/>
        </w:rPr>
        <w:t>.</w:t>
      </w:r>
      <w:r w:rsidRPr="00C37A5B">
        <w:rPr>
          <w:rFonts w:ascii="Times New Roman" w:eastAsia="Times New Roman" w:hAnsi="Times New Roman"/>
          <w:szCs w:val="24"/>
        </w:rPr>
        <w:fldChar w:fldCharType="end"/>
      </w:r>
    </w:p>
    <w:p w14:paraId="65706CAD" w14:textId="77777777" w:rsidR="00431633" w:rsidRDefault="00431633" w:rsidP="00431633">
      <w:pPr>
        <w:ind w:left="360"/>
        <w:rPr>
          <w:szCs w:val="24"/>
          <w:lang w:val="en-US"/>
        </w:rPr>
      </w:pPr>
      <w:r>
        <w:rPr>
          <w:b/>
          <w:szCs w:val="24"/>
          <w:u w:val="single"/>
          <w:lang w:val="en-US"/>
        </w:rPr>
        <w:t>Priority</w:t>
      </w:r>
    </w:p>
    <w:p w14:paraId="2506174B" w14:textId="77777777" w:rsidR="00431633" w:rsidRDefault="00431633" w:rsidP="00431633">
      <w:pPr>
        <w:ind w:left="360"/>
        <w:rPr>
          <w:szCs w:val="24"/>
          <w:lang w:val="en-US"/>
        </w:rPr>
      </w:pPr>
      <w:r>
        <w:rPr>
          <w:szCs w:val="24"/>
          <w:lang w:val="en-US"/>
        </w:rPr>
        <w:t>Medium</w:t>
      </w:r>
    </w:p>
    <w:p w14:paraId="75B8680B" w14:textId="77777777" w:rsidR="00431633" w:rsidRPr="009F727D" w:rsidRDefault="00431633" w:rsidP="00431633">
      <w:pPr>
        <w:ind w:left="360"/>
        <w:rPr>
          <w:b/>
          <w:szCs w:val="24"/>
          <w:u w:val="single"/>
          <w:lang w:val="en-US"/>
        </w:rPr>
      </w:pPr>
      <w:r w:rsidRPr="009F727D">
        <w:rPr>
          <w:b/>
          <w:szCs w:val="24"/>
          <w:u w:val="single"/>
          <w:lang w:val="en-US"/>
        </w:rPr>
        <w:t>Difficulty</w:t>
      </w:r>
    </w:p>
    <w:p w14:paraId="3E7C58FE" w14:textId="77777777" w:rsidR="00431633" w:rsidRDefault="00431633" w:rsidP="00431633">
      <w:pPr>
        <w:ind w:left="360"/>
        <w:rPr>
          <w:szCs w:val="24"/>
          <w:lang w:val="en-US"/>
        </w:rPr>
      </w:pPr>
      <w:r>
        <w:rPr>
          <w:szCs w:val="24"/>
          <w:lang w:val="en-US"/>
        </w:rPr>
        <w:t>Low</w:t>
      </w:r>
    </w:p>
    <w:p w14:paraId="050DCD2E" w14:textId="7D8503C5" w:rsidR="00431633" w:rsidRPr="005763E8" w:rsidRDefault="0043163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44" w:name="_Toc354704890"/>
      <w:r w:rsidRPr="005763E8">
        <w:rPr>
          <w:lang w:val="en-US"/>
        </w:rPr>
        <w:t>12CIT-002: ConfigureInativeTime.validate</w:t>
      </w:r>
      <w:bookmarkEnd w:id="144"/>
      <w:r w:rsidRPr="005763E8">
        <w:rPr>
          <w:lang w:val="en-US"/>
        </w:rPr>
        <w:fldChar w:fldCharType="end"/>
      </w:r>
      <w:r w:rsidRPr="005763E8">
        <w:rPr>
          <w:lang w:val="en-US"/>
        </w:rPr>
        <w:t xml:space="preserve">  </w:t>
      </w:r>
    </w:p>
    <w:p w14:paraId="2DB45999" w14:textId="7ADE1048" w:rsidR="00431633" w:rsidRPr="005763E8" w:rsidRDefault="0043163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validates the inactive time field.</w:t>
      </w:r>
      <w:r>
        <w:rPr>
          <w:szCs w:val="24"/>
        </w:rPr>
        <w:fldChar w:fldCharType="end"/>
      </w:r>
    </w:p>
    <w:p w14:paraId="2678591A" w14:textId="77777777" w:rsidR="00431633" w:rsidRDefault="00431633" w:rsidP="00431633">
      <w:pPr>
        <w:ind w:left="360"/>
        <w:rPr>
          <w:szCs w:val="24"/>
          <w:lang w:val="en-US"/>
        </w:rPr>
      </w:pPr>
      <w:r>
        <w:rPr>
          <w:b/>
          <w:szCs w:val="24"/>
          <w:u w:val="single"/>
          <w:lang w:val="en-US"/>
        </w:rPr>
        <w:t>Priority</w:t>
      </w:r>
    </w:p>
    <w:p w14:paraId="71FEF077" w14:textId="77777777" w:rsidR="00431633" w:rsidRDefault="00431633" w:rsidP="00431633">
      <w:pPr>
        <w:ind w:left="360"/>
        <w:rPr>
          <w:szCs w:val="24"/>
          <w:lang w:val="en-US"/>
        </w:rPr>
      </w:pPr>
      <w:r>
        <w:rPr>
          <w:szCs w:val="24"/>
          <w:lang w:val="en-US"/>
        </w:rPr>
        <w:t>Medium</w:t>
      </w:r>
    </w:p>
    <w:p w14:paraId="5C5C0402" w14:textId="77777777" w:rsidR="00431633" w:rsidRPr="009F727D" w:rsidRDefault="00431633" w:rsidP="00431633">
      <w:pPr>
        <w:ind w:left="360"/>
        <w:rPr>
          <w:b/>
          <w:szCs w:val="24"/>
          <w:u w:val="single"/>
          <w:lang w:val="en-US"/>
        </w:rPr>
      </w:pPr>
      <w:r w:rsidRPr="009F727D">
        <w:rPr>
          <w:b/>
          <w:szCs w:val="24"/>
          <w:u w:val="single"/>
          <w:lang w:val="en-US"/>
        </w:rPr>
        <w:t>Difficulty</w:t>
      </w:r>
    </w:p>
    <w:p w14:paraId="5112A774" w14:textId="77777777" w:rsidR="00431633" w:rsidRDefault="00431633" w:rsidP="00431633">
      <w:pPr>
        <w:ind w:left="360"/>
        <w:rPr>
          <w:szCs w:val="24"/>
          <w:lang w:val="en-US"/>
        </w:rPr>
      </w:pPr>
      <w:r>
        <w:rPr>
          <w:szCs w:val="24"/>
          <w:lang w:val="en-US"/>
        </w:rPr>
        <w:t>Low</w:t>
      </w:r>
    </w:p>
    <w:p w14:paraId="342381DC" w14:textId="767ACE8C" w:rsidR="0043163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45" w:name="_Toc354704891"/>
      <w:r w:rsidRPr="005763E8">
        <w:rPr>
          <w:lang w:val="en-US"/>
        </w:rPr>
        <w:t>12CIT-003:ConfigureInactiveTime.validate.False</w:t>
      </w:r>
      <w:bookmarkEnd w:id="145"/>
      <w:r w:rsidRPr="005763E8">
        <w:rPr>
          <w:lang w:val="en-US"/>
        </w:rPr>
        <w:fldChar w:fldCharType="end"/>
      </w:r>
    </w:p>
    <w:p w14:paraId="53AEE81A" w14:textId="5C65B3C6" w:rsidR="00431633" w:rsidRPr="00C24223" w:rsidRDefault="00C24223" w:rsidP="0043163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a message with the reason</w:t>
      </w:r>
      <w:bookmarkStart w:id="146" w:name="_GoBack"/>
      <w:bookmarkEnd w:id="146"/>
      <w:r>
        <w:rPr>
          <w:rFonts w:ascii="Times New Roman" w:eastAsia="Times New Roman" w:hAnsi="Times New Roman"/>
          <w:color w:val="000000"/>
          <w:szCs w:val="24"/>
          <w:lang w:val="en-US"/>
        </w:rPr>
        <w:t>.</w:t>
      </w:r>
      <w:r>
        <w:rPr>
          <w:szCs w:val="24"/>
        </w:rPr>
        <w:fldChar w:fldCharType="end"/>
      </w:r>
    </w:p>
    <w:p w14:paraId="5D146B4E" w14:textId="77777777" w:rsidR="00431633" w:rsidRDefault="00431633" w:rsidP="00431633">
      <w:pPr>
        <w:ind w:left="360"/>
        <w:rPr>
          <w:szCs w:val="24"/>
          <w:lang w:val="en-US"/>
        </w:rPr>
      </w:pPr>
      <w:r>
        <w:rPr>
          <w:b/>
          <w:szCs w:val="24"/>
          <w:u w:val="single"/>
          <w:lang w:val="en-US"/>
        </w:rPr>
        <w:t>Priority</w:t>
      </w:r>
    </w:p>
    <w:p w14:paraId="7365898B" w14:textId="77777777" w:rsidR="00431633" w:rsidRDefault="00431633" w:rsidP="00431633">
      <w:pPr>
        <w:ind w:left="360"/>
        <w:rPr>
          <w:szCs w:val="24"/>
          <w:lang w:val="en-US"/>
        </w:rPr>
      </w:pPr>
      <w:r>
        <w:rPr>
          <w:szCs w:val="24"/>
          <w:lang w:val="en-US"/>
        </w:rPr>
        <w:t>Medium</w:t>
      </w:r>
    </w:p>
    <w:p w14:paraId="195A7D27" w14:textId="77777777" w:rsidR="00431633" w:rsidRPr="009F727D" w:rsidRDefault="00431633" w:rsidP="00431633">
      <w:pPr>
        <w:ind w:left="360"/>
        <w:rPr>
          <w:b/>
          <w:szCs w:val="24"/>
          <w:u w:val="single"/>
          <w:lang w:val="en-US"/>
        </w:rPr>
      </w:pPr>
      <w:r w:rsidRPr="009F727D">
        <w:rPr>
          <w:b/>
          <w:szCs w:val="24"/>
          <w:u w:val="single"/>
          <w:lang w:val="en-US"/>
        </w:rPr>
        <w:t>Difficulty</w:t>
      </w:r>
    </w:p>
    <w:p w14:paraId="3F800B1F" w14:textId="77777777" w:rsidR="00431633" w:rsidRDefault="00431633" w:rsidP="00431633">
      <w:pPr>
        <w:ind w:left="360"/>
        <w:rPr>
          <w:szCs w:val="24"/>
          <w:lang w:val="en-US"/>
        </w:rPr>
      </w:pPr>
      <w:r>
        <w:rPr>
          <w:szCs w:val="24"/>
          <w:lang w:val="en-US"/>
        </w:rPr>
        <w:t>Low</w:t>
      </w:r>
    </w:p>
    <w:p w14:paraId="780B1AEA" w14:textId="671706DD" w:rsidR="0043163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47" w:name="_Toc354704892"/>
      <w:r w:rsidRPr="005763E8">
        <w:rPr>
          <w:lang w:val="en-US"/>
        </w:rPr>
        <w:t>12CIT-004:ConfigureInactiveTime.validate.True</w:t>
      </w:r>
      <w:bookmarkEnd w:id="147"/>
      <w:r w:rsidRPr="005763E8">
        <w:rPr>
          <w:lang w:val="en-US"/>
        </w:rPr>
        <w:fldChar w:fldCharType="end"/>
      </w:r>
      <w:r w:rsidRPr="005763E8">
        <w:rPr>
          <w:lang w:val="en-US"/>
        </w:rPr>
        <w:t xml:space="preserve">  </w:t>
      </w:r>
    </w:p>
    <w:p w14:paraId="51399762" w14:textId="7846F468" w:rsidR="00431633" w:rsidRDefault="00C24223" w:rsidP="00431633">
      <w:pPr>
        <w:ind w:left="360"/>
        <w:rPr>
          <w:rFonts w:eastAsia="Times New Roman"/>
          <w:bCs/>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saves time in the database.</w:t>
      </w:r>
      <w:r>
        <w:rPr>
          <w:szCs w:val="24"/>
        </w:rPr>
        <w:fldChar w:fldCharType="end"/>
      </w:r>
    </w:p>
    <w:p w14:paraId="59F873CD" w14:textId="77777777" w:rsidR="00C24223" w:rsidRDefault="00C24223" w:rsidP="00C24223">
      <w:pPr>
        <w:ind w:left="360"/>
        <w:rPr>
          <w:szCs w:val="24"/>
          <w:lang w:val="en-US"/>
        </w:rPr>
      </w:pPr>
      <w:r>
        <w:rPr>
          <w:b/>
          <w:szCs w:val="24"/>
          <w:u w:val="single"/>
          <w:lang w:val="en-US"/>
        </w:rPr>
        <w:t>Priority</w:t>
      </w:r>
    </w:p>
    <w:p w14:paraId="2B7F6C45" w14:textId="77777777" w:rsidR="00C24223" w:rsidRDefault="00C24223" w:rsidP="00C24223">
      <w:pPr>
        <w:ind w:left="360"/>
        <w:rPr>
          <w:szCs w:val="24"/>
          <w:lang w:val="en-US"/>
        </w:rPr>
      </w:pPr>
      <w:r>
        <w:rPr>
          <w:szCs w:val="24"/>
          <w:lang w:val="en-US"/>
        </w:rPr>
        <w:t>Medium</w:t>
      </w:r>
    </w:p>
    <w:p w14:paraId="52696304" w14:textId="77777777" w:rsidR="00C24223" w:rsidRPr="009F727D" w:rsidRDefault="00C24223" w:rsidP="00C24223">
      <w:pPr>
        <w:ind w:left="360"/>
        <w:rPr>
          <w:b/>
          <w:szCs w:val="24"/>
          <w:u w:val="single"/>
          <w:lang w:val="en-US"/>
        </w:rPr>
      </w:pPr>
      <w:r w:rsidRPr="009F727D">
        <w:rPr>
          <w:b/>
          <w:szCs w:val="24"/>
          <w:u w:val="single"/>
          <w:lang w:val="en-US"/>
        </w:rPr>
        <w:t>Difficulty</w:t>
      </w:r>
    </w:p>
    <w:p w14:paraId="30086307" w14:textId="0FAB569D" w:rsidR="005763E8" w:rsidRDefault="00C24223" w:rsidP="00C24223">
      <w:pPr>
        <w:ind w:left="360"/>
        <w:rPr>
          <w:szCs w:val="24"/>
          <w:lang w:val="en-US"/>
        </w:rPr>
      </w:pPr>
      <w:r>
        <w:rPr>
          <w:szCs w:val="24"/>
          <w:lang w:val="en-US"/>
        </w:rPr>
        <w:t>Low</w:t>
      </w:r>
    </w:p>
    <w:p w14:paraId="3B2672F8" w14:textId="77777777" w:rsidR="005763E8" w:rsidRDefault="005763E8">
      <w:pPr>
        <w:rPr>
          <w:szCs w:val="24"/>
          <w:lang w:val="en-US"/>
        </w:rPr>
      </w:pPr>
      <w:r>
        <w:rPr>
          <w:szCs w:val="24"/>
          <w:lang w:val="en-US"/>
        </w:rPr>
        <w:br w:type="page"/>
      </w:r>
    </w:p>
    <w:p w14:paraId="72EEA742" w14:textId="3F30415E" w:rsidR="00431633"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148" w:name="_Toc354704893"/>
      <w:r w:rsidRPr="005763E8">
        <w:rPr>
          <w:lang w:val="en-US"/>
        </w:rPr>
        <w:t>13CS-001:ConfigureShortcuts</w:t>
      </w:r>
      <w:bookmarkEnd w:id="148"/>
      <w:r w:rsidRPr="005763E8">
        <w:rPr>
          <w:lang w:val="en-US"/>
        </w:rPr>
        <w:fldChar w:fldCharType="end"/>
      </w:r>
    </w:p>
    <w:p w14:paraId="0D1C8A97" w14:textId="77777777" w:rsidR="00C24223" w:rsidRPr="00324544"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end"/>
      </w:r>
      <w:r w:rsidRPr="00324544">
        <w:rPr>
          <w:rFonts w:ascii="Times New Roman" w:eastAsia="Times New Roman" w:hAnsi="Times New Roman"/>
          <w:color w:val="000000"/>
          <w:szCs w:val="24"/>
          <w:lang w:val="en-US"/>
        </w:rPr>
        <w:t xml:space="preserve">The </w:t>
      </w:r>
      <w:proofErr w:type="gramStart"/>
      <w:r w:rsidRPr="00324544">
        <w:rPr>
          <w:rFonts w:ascii="Times New Roman" w:eastAsia="Times New Roman" w:hAnsi="Times New Roman"/>
          <w:color w:val="000000"/>
          <w:szCs w:val="24"/>
          <w:lang w:val="en-US"/>
        </w:rPr>
        <w:t>system  allows</w:t>
      </w:r>
      <w:proofErr w:type="gramEnd"/>
      <w:r w:rsidRPr="00324544">
        <w:rPr>
          <w:rFonts w:ascii="Times New Roman" w:eastAsia="Times New Roman" w:hAnsi="Times New Roman"/>
          <w:color w:val="000000"/>
          <w:szCs w:val="24"/>
          <w:lang w:val="en-US"/>
        </w:rPr>
        <w:t xml:space="preserve"> the users to choose five tasks with keyboard shortcuts.</w:t>
      </w:r>
    </w:p>
    <w:p w14:paraId="53CB5AF1" w14:textId="1AFD8505" w:rsidR="009F727D" w:rsidRDefault="00C24223" w:rsidP="00C24223">
      <w:pPr>
        <w:ind w:firstLine="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The user selects </w:t>
      </w:r>
      <w:proofErr w:type="gramStart"/>
      <w:r w:rsidRPr="00324544">
        <w:rPr>
          <w:rFonts w:ascii="Times New Roman" w:eastAsia="Times New Roman" w:hAnsi="Times New Roman"/>
          <w:color w:val="000000"/>
          <w:szCs w:val="24"/>
          <w:lang w:val="en-US"/>
        </w:rPr>
        <w:t>an</w:t>
      </w:r>
      <w:proofErr w:type="gramEnd"/>
      <w:r w:rsidRPr="00324544">
        <w:rPr>
          <w:rFonts w:ascii="Times New Roman" w:eastAsia="Times New Roman" w:hAnsi="Times New Roman"/>
          <w:color w:val="000000"/>
          <w:szCs w:val="24"/>
          <w:lang w:val="en-US"/>
        </w:rPr>
        <w:t xml:space="preserve"> task and an key combination.</w:t>
      </w:r>
    </w:p>
    <w:p w14:paraId="30C7A4B1" w14:textId="77777777" w:rsidR="00C24223" w:rsidRDefault="00C24223" w:rsidP="00C24223">
      <w:pPr>
        <w:ind w:left="360"/>
        <w:rPr>
          <w:szCs w:val="24"/>
          <w:lang w:val="en-US"/>
        </w:rPr>
      </w:pPr>
      <w:r>
        <w:rPr>
          <w:b/>
          <w:szCs w:val="24"/>
          <w:u w:val="single"/>
          <w:lang w:val="en-US"/>
        </w:rPr>
        <w:t>Priority</w:t>
      </w:r>
    </w:p>
    <w:p w14:paraId="7605EC58" w14:textId="77777777" w:rsidR="00C24223" w:rsidRDefault="00C24223" w:rsidP="00C24223">
      <w:pPr>
        <w:ind w:left="360"/>
        <w:rPr>
          <w:szCs w:val="24"/>
          <w:lang w:val="en-US"/>
        </w:rPr>
      </w:pPr>
      <w:r>
        <w:rPr>
          <w:szCs w:val="24"/>
          <w:lang w:val="en-US"/>
        </w:rPr>
        <w:t>Medium</w:t>
      </w:r>
    </w:p>
    <w:p w14:paraId="5C48E833" w14:textId="77777777" w:rsidR="00C24223" w:rsidRPr="009F727D" w:rsidRDefault="00C24223" w:rsidP="00C24223">
      <w:pPr>
        <w:ind w:left="360"/>
        <w:rPr>
          <w:b/>
          <w:szCs w:val="24"/>
          <w:u w:val="single"/>
          <w:lang w:val="en-US"/>
        </w:rPr>
      </w:pPr>
      <w:r w:rsidRPr="009F727D">
        <w:rPr>
          <w:b/>
          <w:szCs w:val="24"/>
          <w:u w:val="single"/>
          <w:lang w:val="en-US"/>
        </w:rPr>
        <w:t>Difficulty</w:t>
      </w:r>
    </w:p>
    <w:p w14:paraId="7400CCA8" w14:textId="77777777" w:rsidR="00C24223" w:rsidRDefault="00C24223" w:rsidP="00C24223">
      <w:pPr>
        <w:ind w:left="360"/>
        <w:rPr>
          <w:szCs w:val="24"/>
          <w:lang w:val="en-US"/>
        </w:rPr>
      </w:pPr>
      <w:r>
        <w:rPr>
          <w:szCs w:val="24"/>
          <w:lang w:val="en-US"/>
        </w:rPr>
        <w:t>Low</w:t>
      </w:r>
    </w:p>
    <w:p w14:paraId="0C17ED5A" w14:textId="022071A6"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49" w:name="_Toc354704894"/>
      <w:r w:rsidRPr="005763E8">
        <w:rPr>
          <w:lang w:val="en-US"/>
        </w:rPr>
        <w:t>13CS-002: ConfigureShortcuts.validate</w:t>
      </w:r>
      <w:bookmarkEnd w:id="149"/>
      <w:r w:rsidRPr="005763E8">
        <w:rPr>
          <w:lang w:val="en-US"/>
        </w:rPr>
        <w:fldChar w:fldCharType="end"/>
      </w:r>
    </w:p>
    <w:p w14:paraId="7C69B8E0" w14:textId="4DCB4D94" w:rsidR="009F727D" w:rsidRPr="005763E8" w:rsidRDefault="00C24223" w:rsidP="00C2422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validates the entered choices: the system verifies if a shortcut was entered and a task chosen. It also verifies the existence of duplicated shortcuts or tasks.</w:t>
      </w:r>
      <w:r>
        <w:rPr>
          <w:szCs w:val="24"/>
        </w:rPr>
        <w:fldChar w:fldCharType="end"/>
      </w:r>
    </w:p>
    <w:p w14:paraId="2CE0FCE1" w14:textId="77777777" w:rsidR="00C24223" w:rsidRDefault="00C24223" w:rsidP="00C24223">
      <w:pPr>
        <w:ind w:left="360"/>
        <w:rPr>
          <w:szCs w:val="24"/>
          <w:lang w:val="en-US"/>
        </w:rPr>
      </w:pPr>
      <w:r>
        <w:rPr>
          <w:b/>
          <w:szCs w:val="24"/>
          <w:u w:val="single"/>
          <w:lang w:val="en-US"/>
        </w:rPr>
        <w:t>Priority</w:t>
      </w:r>
    </w:p>
    <w:p w14:paraId="4E522059" w14:textId="77777777" w:rsidR="00C24223" w:rsidRDefault="00C24223" w:rsidP="00C24223">
      <w:pPr>
        <w:ind w:left="360"/>
        <w:rPr>
          <w:szCs w:val="24"/>
          <w:lang w:val="en-US"/>
        </w:rPr>
      </w:pPr>
      <w:r>
        <w:rPr>
          <w:szCs w:val="24"/>
          <w:lang w:val="en-US"/>
        </w:rPr>
        <w:t>Medium</w:t>
      </w:r>
    </w:p>
    <w:p w14:paraId="3FAFE3A7" w14:textId="77777777" w:rsidR="00C24223" w:rsidRPr="009F727D" w:rsidRDefault="00C24223" w:rsidP="00C24223">
      <w:pPr>
        <w:ind w:left="360"/>
        <w:rPr>
          <w:b/>
          <w:szCs w:val="24"/>
          <w:u w:val="single"/>
          <w:lang w:val="en-US"/>
        </w:rPr>
      </w:pPr>
      <w:r w:rsidRPr="009F727D">
        <w:rPr>
          <w:b/>
          <w:szCs w:val="24"/>
          <w:u w:val="single"/>
          <w:lang w:val="en-US"/>
        </w:rPr>
        <w:t>Difficulty</w:t>
      </w:r>
    </w:p>
    <w:p w14:paraId="59BD5808" w14:textId="77777777" w:rsidR="00C24223" w:rsidRDefault="00C24223" w:rsidP="00C24223">
      <w:pPr>
        <w:ind w:left="360"/>
        <w:rPr>
          <w:szCs w:val="24"/>
          <w:lang w:val="en-US"/>
        </w:rPr>
      </w:pPr>
      <w:r>
        <w:rPr>
          <w:szCs w:val="24"/>
          <w:lang w:val="en-US"/>
        </w:rPr>
        <w:t>Low</w:t>
      </w:r>
    </w:p>
    <w:p w14:paraId="49FA92DD" w14:textId="6D04212D"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50" w:name="_Toc354704895"/>
      <w:r w:rsidRPr="005763E8">
        <w:rPr>
          <w:lang w:val="en-US"/>
        </w:rPr>
        <w:t>13CS-003: ConfigureShortcuts.validate.true</w:t>
      </w:r>
      <w:bookmarkEnd w:id="150"/>
      <w:r w:rsidRPr="005763E8">
        <w:rPr>
          <w:lang w:val="en-US"/>
        </w:rPr>
        <w:fldChar w:fldCharType="end"/>
      </w:r>
      <w:r w:rsidRPr="005763E8">
        <w:rPr>
          <w:lang w:val="en-US"/>
        </w:rPr>
        <w:t xml:space="preserve">  </w:t>
      </w:r>
    </w:p>
    <w:p w14:paraId="5800FD3E" w14:textId="75142492"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saves into database: task name and shortcuts.</w:t>
      </w:r>
      <w:r>
        <w:rPr>
          <w:szCs w:val="24"/>
        </w:rPr>
        <w:fldChar w:fldCharType="end"/>
      </w:r>
    </w:p>
    <w:p w14:paraId="30055C9A" w14:textId="77777777" w:rsidR="00C24223" w:rsidRDefault="00C24223" w:rsidP="00C24223">
      <w:pPr>
        <w:ind w:left="360"/>
        <w:rPr>
          <w:szCs w:val="24"/>
          <w:lang w:val="en-US"/>
        </w:rPr>
      </w:pPr>
      <w:r>
        <w:rPr>
          <w:b/>
          <w:szCs w:val="24"/>
          <w:u w:val="single"/>
          <w:lang w:val="en-US"/>
        </w:rPr>
        <w:t>Priority</w:t>
      </w:r>
    </w:p>
    <w:p w14:paraId="58BE39F0" w14:textId="77777777" w:rsidR="00C24223" w:rsidRDefault="00C24223" w:rsidP="00C24223">
      <w:pPr>
        <w:ind w:left="360"/>
        <w:rPr>
          <w:szCs w:val="24"/>
          <w:lang w:val="en-US"/>
        </w:rPr>
      </w:pPr>
      <w:r>
        <w:rPr>
          <w:szCs w:val="24"/>
          <w:lang w:val="en-US"/>
        </w:rPr>
        <w:t>Medium</w:t>
      </w:r>
    </w:p>
    <w:p w14:paraId="14C19CA8" w14:textId="77777777" w:rsidR="00C24223" w:rsidRPr="009F727D" w:rsidRDefault="00C24223" w:rsidP="00C24223">
      <w:pPr>
        <w:ind w:left="360"/>
        <w:rPr>
          <w:b/>
          <w:szCs w:val="24"/>
          <w:u w:val="single"/>
          <w:lang w:val="en-US"/>
        </w:rPr>
      </w:pPr>
      <w:r w:rsidRPr="009F727D">
        <w:rPr>
          <w:b/>
          <w:szCs w:val="24"/>
          <w:u w:val="single"/>
          <w:lang w:val="en-US"/>
        </w:rPr>
        <w:t>Difficulty</w:t>
      </w:r>
    </w:p>
    <w:p w14:paraId="62A3A528" w14:textId="77777777" w:rsidR="00C24223" w:rsidRDefault="00C24223" w:rsidP="00C24223">
      <w:pPr>
        <w:ind w:left="360"/>
        <w:rPr>
          <w:szCs w:val="24"/>
          <w:lang w:val="en-US"/>
        </w:rPr>
      </w:pPr>
      <w:r>
        <w:rPr>
          <w:szCs w:val="24"/>
          <w:lang w:val="en-US"/>
        </w:rPr>
        <w:t>Low</w:t>
      </w:r>
    </w:p>
    <w:p w14:paraId="2626BFCF" w14:textId="1E75EEFA"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51" w:name="_Toc354704896"/>
      <w:r w:rsidRPr="005763E8">
        <w:rPr>
          <w:lang w:val="en-US"/>
        </w:rPr>
        <w:t>13CS-004: ConfigureShortcuts.validate.False</w:t>
      </w:r>
      <w:bookmarkEnd w:id="151"/>
      <w:r w:rsidRPr="005763E8">
        <w:rPr>
          <w:lang w:val="en-US"/>
        </w:rPr>
        <w:fldChar w:fldCharType="end"/>
      </w:r>
      <w:r w:rsidRPr="005763E8">
        <w:rPr>
          <w:lang w:val="en-US"/>
        </w:rPr>
        <w:t xml:space="preserve">  </w:t>
      </w:r>
    </w:p>
    <w:p w14:paraId="49B0F219" w14:textId="57BC7D93"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message with reason.</w:t>
      </w:r>
      <w:r>
        <w:rPr>
          <w:szCs w:val="24"/>
        </w:rPr>
        <w:fldChar w:fldCharType="end"/>
      </w:r>
    </w:p>
    <w:p w14:paraId="402CB6B9" w14:textId="77777777" w:rsidR="00C24223" w:rsidRDefault="00C24223" w:rsidP="00C24223">
      <w:pPr>
        <w:ind w:left="360"/>
        <w:rPr>
          <w:szCs w:val="24"/>
          <w:lang w:val="en-US"/>
        </w:rPr>
      </w:pPr>
      <w:r>
        <w:rPr>
          <w:b/>
          <w:szCs w:val="24"/>
          <w:u w:val="single"/>
          <w:lang w:val="en-US"/>
        </w:rPr>
        <w:t>Priority</w:t>
      </w:r>
    </w:p>
    <w:p w14:paraId="0E6ABB04" w14:textId="77777777" w:rsidR="00C24223" w:rsidRDefault="00C24223" w:rsidP="00C24223">
      <w:pPr>
        <w:ind w:left="360"/>
        <w:rPr>
          <w:szCs w:val="24"/>
          <w:lang w:val="en-US"/>
        </w:rPr>
      </w:pPr>
      <w:r>
        <w:rPr>
          <w:szCs w:val="24"/>
          <w:lang w:val="en-US"/>
        </w:rPr>
        <w:t>Medium</w:t>
      </w:r>
    </w:p>
    <w:p w14:paraId="2F9539D5" w14:textId="77777777" w:rsidR="00C24223" w:rsidRPr="009F727D" w:rsidRDefault="00C24223" w:rsidP="00C24223">
      <w:pPr>
        <w:ind w:left="360"/>
        <w:rPr>
          <w:b/>
          <w:szCs w:val="24"/>
          <w:u w:val="single"/>
          <w:lang w:val="en-US"/>
        </w:rPr>
      </w:pPr>
      <w:r w:rsidRPr="009F727D">
        <w:rPr>
          <w:b/>
          <w:szCs w:val="24"/>
          <w:u w:val="single"/>
          <w:lang w:val="en-US"/>
        </w:rPr>
        <w:t>Difficulty</w:t>
      </w:r>
    </w:p>
    <w:p w14:paraId="0AD86EC2" w14:textId="77777777" w:rsidR="00C24223" w:rsidRDefault="00C24223" w:rsidP="00C24223">
      <w:pPr>
        <w:ind w:left="360"/>
        <w:rPr>
          <w:szCs w:val="24"/>
          <w:lang w:val="en-US"/>
        </w:rPr>
      </w:pPr>
      <w:r>
        <w:rPr>
          <w:szCs w:val="24"/>
          <w:lang w:val="en-US"/>
        </w:rPr>
        <w:t>Low</w:t>
      </w:r>
    </w:p>
    <w:p w14:paraId="3DFD79A8" w14:textId="0BBA9193" w:rsidR="009F727D"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152" w:name="_Toc354704897"/>
      <w:r w:rsidRPr="005763E8">
        <w:rPr>
          <w:lang w:val="en-US"/>
        </w:rPr>
        <w:t>14VTD-001: TaskDetails</w:t>
      </w:r>
      <w:bookmarkEnd w:id="152"/>
      <w:r w:rsidRPr="005763E8">
        <w:rPr>
          <w:lang w:val="en-US"/>
        </w:rPr>
        <w:fldChar w:fldCharType="end"/>
      </w:r>
    </w:p>
    <w:p w14:paraId="7C0B5544" w14:textId="66783E29" w:rsidR="009F727D" w:rsidRDefault="00C24223" w:rsidP="00C24223">
      <w:pPr>
        <w:ind w:left="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The system loads selected task information in the database and presents the task name,  description and the individual times list with start date, end date and time spent.</w:t>
      </w:r>
    </w:p>
    <w:p w14:paraId="64B74BE7" w14:textId="77777777" w:rsidR="00C24223" w:rsidRDefault="00C24223" w:rsidP="00C24223">
      <w:pPr>
        <w:ind w:left="360"/>
        <w:rPr>
          <w:szCs w:val="24"/>
          <w:lang w:val="en-US"/>
        </w:rPr>
      </w:pPr>
      <w:r>
        <w:rPr>
          <w:b/>
          <w:szCs w:val="24"/>
          <w:u w:val="single"/>
          <w:lang w:val="en-US"/>
        </w:rPr>
        <w:t>Priority</w:t>
      </w:r>
    </w:p>
    <w:p w14:paraId="66E7B70E" w14:textId="6B96BD03" w:rsidR="00C24223" w:rsidRDefault="00C24223" w:rsidP="00C24223">
      <w:pPr>
        <w:ind w:left="360"/>
        <w:rPr>
          <w:szCs w:val="24"/>
          <w:lang w:val="en-US"/>
        </w:rPr>
      </w:pPr>
      <w:r>
        <w:rPr>
          <w:szCs w:val="24"/>
          <w:lang w:val="en-US"/>
        </w:rPr>
        <w:t>High</w:t>
      </w:r>
    </w:p>
    <w:p w14:paraId="626681A1" w14:textId="77777777" w:rsidR="00C24223" w:rsidRPr="009F727D" w:rsidRDefault="00C24223" w:rsidP="00C24223">
      <w:pPr>
        <w:ind w:left="360"/>
        <w:rPr>
          <w:b/>
          <w:szCs w:val="24"/>
          <w:u w:val="single"/>
          <w:lang w:val="en-US"/>
        </w:rPr>
      </w:pPr>
      <w:r w:rsidRPr="009F727D">
        <w:rPr>
          <w:b/>
          <w:szCs w:val="24"/>
          <w:u w:val="single"/>
          <w:lang w:val="en-US"/>
        </w:rPr>
        <w:t>Difficulty</w:t>
      </w:r>
    </w:p>
    <w:p w14:paraId="61CBEE8E" w14:textId="77777777" w:rsidR="00C24223" w:rsidRDefault="00C24223" w:rsidP="00C24223">
      <w:pPr>
        <w:ind w:left="360"/>
        <w:rPr>
          <w:szCs w:val="24"/>
          <w:lang w:val="en-US"/>
        </w:rPr>
      </w:pPr>
      <w:r>
        <w:rPr>
          <w:szCs w:val="24"/>
          <w:lang w:val="en-US"/>
        </w:rPr>
        <w:t>Medium</w:t>
      </w:r>
    </w:p>
    <w:p w14:paraId="0FEFB1BC" w14:textId="2F0AF361"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53" w:name="_Toc354704898"/>
      <w:r w:rsidRPr="005763E8">
        <w:rPr>
          <w:lang w:val="en-US"/>
        </w:rPr>
        <w:t>14VTD-002: TaskDetails.Calculate</w:t>
      </w:r>
      <w:bookmarkEnd w:id="153"/>
      <w:r w:rsidRPr="005763E8">
        <w:rPr>
          <w:lang w:val="en-US"/>
        </w:rPr>
        <w:fldChar w:fldCharType="end"/>
      </w:r>
      <w:r w:rsidRPr="005763E8">
        <w:rPr>
          <w:lang w:val="en-US"/>
        </w:rPr>
        <w:t xml:space="preserve">  </w:t>
      </w:r>
    </w:p>
    <w:p w14:paraId="69045F99" w14:textId="33491840"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calculates the time spent for each individual times.</w:t>
      </w:r>
      <w:r>
        <w:rPr>
          <w:szCs w:val="24"/>
        </w:rPr>
        <w:fldChar w:fldCharType="end"/>
      </w:r>
    </w:p>
    <w:p w14:paraId="66884C65" w14:textId="77777777" w:rsidR="00C24223" w:rsidRDefault="00C24223" w:rsidP="00C24223">
      <w:pPr>
        <w:ind w:left="360"/>
        <w:rPr>
          <w:szCs w:val="24"/>
          <w:lang w:val="en-US"/>
        </w:rPr>
      </w:pPr>
      <w:r>
        <w:rPr>
          <w:b/>
          <w:szCs w:val="24"/>
          <w:u w:val="single"/>
          <w:lang w:val="en-US"/>
        </w:rPr>
        <w:t>Priority</w:t>
      </w:r>
    </w:p>
    <w:p w14:paraId="15E7A605" w14:textId="77777777" w:rsidR="00C24223" w:rsidRDefault="00C24223" w:rsidP="00C24223">
      <w:pPr>
        <w:ind w:left="360"/>
        <w:rPr>
          <w:szCs w:val="24"/>
          <w:lang w:val="en-US"/>
        </w:rPr>
      </w:pPr>
      <w:r>
        <w:rPr>
          <w:szCs w:val="24"/>
          <w:lang w:val="en-US"/>
        </w:rPr>
        <w:t>High</w:t>
      </w:r>
    </w:p>
    <w:p w14:paraId="72D8D3CC" w14:textId="77777777" w:rsidR="00C24223" w:rsidRPr="009F727D" w:rsidRDefault="00C24223" w:rsidP="00C24223">
      <w:pPr>
        <w:ind w:left="360"/>
        <w:rPr>
          <w:b/>
          <w:szCs w:val="24"/>
          <w:u w:val="single"/>
          <w:lang w:val="en-US"/>
        </w:rPr>
      </w:pPr>
      <w:r w:rsidRPr="009F727D">
        <w:rPr>
          <w:b/>
          <w:szCs w:val="24"/>
          <w:u w:val="single"/>
          <w:lang w:val="en-US"/>
        </w:rPr>
        <w:t>Difficulty</w:t>
      </w:r>
    </w:p>
    <w:p w14:paraId="03422BFA" w14:textId="77777777" w:rsidR="00C24223" w:rsidRDefault="00C24223" w:rsidP="00C24223">
      <w:pPr>
        <w:ind w:left="360"/>
        <w:rPr>
          <w:szCs w:val="24"/>
          <w:lang w:val="en-US"/>
        </w:rPr>
      </w:pPr>
      <w:r>
        <w:rPr>
          <w:szCs w:val="24"/>
          <w:lang w:val="en-US"/>
        </w:rPr>
        <w:t>Medium</w:t>
      </w:r>
    </w:p>
    <w:p w14:paraId="45D8CCAC" w14:textId="6EE0DC05"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54" w:name="_Toc354704899"/>
      <w:r w:rsidRPr="005763E8">
        <w:rPr>
          <w:lang w:val="en-US"/>
        </w:rPr>
        <w:t>15FIT-001: FilterTask</w:t>
      </w:r>
      <w:bookmarkEnd w:id="154"/>
      <w:r w:rsidRPr="005763E8">
        <w:rPr>
          <w:lang w:val="en-US"/>
        </w:rPr>
        <w:fldChar w:fldCharType="end"/>
      </w:r>
      <w:r w:rsidRPr="005763E8">
        <w:rPr>
          <w:lang w:val="en-US"/>
        </w:rPr>
        <w:t xml:space="preserve">  </w:t>
      </w:r>
    </w:p>
    <w:p w14:paraId="60977D60" w14:textId="361ED244"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allows to filter the inactive tasks and only presents the active tasks.</w:t>
      </w:r>
      <w:r>
        <w:rPr>
          <w:szCs w:val="24"/>
        </w:rPr>
        <w:fldChar w:fldCharType="end"/>
      </w:r>
    </w:p>
    <w:p w14:paraId="44C71CEB" w14:textId="77777777" w:rsidR="00C24223" w:rsidRDefault="00C24223" w:rsidP="00C24223">
      <w:pPr>
        <w:ind w:left="360"/>
        <w:rPr>
          <w:szCs w:val="24"/>
          <w:lang w:val="en-US"/>
        </w:rPr>
      </w:pPr>
      <w:r>
        <w:rPr>
          <w:b/>
          <w:szCs w:val="24"/>
          <w:u w:val="single"/>
          <w:lang w:val="en-US"/>
        </w:rPr>
        <w:t>Priority</w:t>
      </w:r>
    </w:p>
    <w:p w14:paraId="25AD31E6" w14:textId="77777777" w:rsidR="00C24223" w:rsidRDefault="00C24223" w:rsidP="00C24223">
      <w:pPr>
        <w:ind w:left="360"/>
        <w:rPr>
          <w:szCs w:val="24"/>
          <w:lang w:val="en-US"/>
        </w:rPr>
      </w:pPr>
      <w:r>
        <w:rPr>
          <w:szCs w:val="24"/>
          <w:lang w:val="en-US"/>
        </w:rPr>
        <w:t>High</w:t>
      </w:r>
    </w:p>
    <w:p w14:paraId="006005D2" w14:textId="77777777" w:rsidR="00C24223" w:rsidRPr="009F727D" w:rsidRDefault="00C24223" w:rsidP="00C24223">
      <w:pPr>
        <w:ind w:left="360"/>
        <w:rPr>
          <w:b/>
          <w:szCs w:val="24"/>
          <w:u w:val="single"/>
          <w:lang w:val="en-US"/>
        </w:rPr>
      </w:pPr>
      <w:r w:rsidRPr="009F727D">
        <w:rPr>
          <w:b/>
          <w:szCs w:val="24"/>
          <w:u w:val="single"/>
          <w:lang w:val="en-US"/>
        </w:rPr>
        <w:t>Difficulty</w:t>
      </w:r>
    </w:p>
    <w:p w14:paraId="3D2B8B1C" w14:textId="7ECC04C7" w:rsidR="009F727D" w:rsidRDefault="00C24223" w:rsidP="00C24223">
      <w:pPr>
        <w:ind w:firstLine="360"/>
        <w:rPr>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69465F1F" w14:textId="7F450786"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55" w:name="_Toc354704900"/>
      <w:r w:rsidRPr="005763E8">
        <w:rPr>
          <w:lang w:val="en-US"/>
        </w:rPr>
        <w:t>15FIT-002: FilterTask.ShowAll</w:t>
      </w:r>
      <w:bookmarkEnd w:id="155"/>
      <w:r w:rsidRPr="005763E8">
        <w:rPr>
          <w:lang w:val="en-US"/>
        </w:rPr>
        <w:fldChar w:fldCharType="end"/>
      </w:r>
      <w:r w:rsidRPr="005763E8">
        <w:rPr>
          <w:lang w:val="en-US"/>
        </w:rPr>
        <w:t xml:space="preserve">  </w:t>
      </w:r>
    </w:p>
    <w:p w14:paraId="4C9C9E57" w14:textId="2F736039" w:rsidR="00C24223" w:rsidRDefault="00C24223" w:rsidP="005763E8">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The system groups the active tasks and inactive tasks in different groups. </w:t>
      </w:r>
      <w:r>
        <w:rPr>
          <w:szCs w:val="24"/>
        </w:rPr>
        <w:fldChar w:fldCharType="end"/>
      </w:r>
    </w:p>
    <w:p w14:paraId="25EC538A" w14:textId="77777777" w:rsidR="00C24223" w:rsidRDefault="00C24223" w:rsidP="00C24223">
      <w:pPr>
        <w:ind w:left="360"/>
        <w:rPr>
          <w:szCs w:val="24"/>
          <w:lang w:val="en-US"/>
        </w:rPr>
      </w:pPr>
      <w:r>
        <w:rPr>
          <w:b/>
          <w:szCs w:val="24"/>
          <w:u w:val="single"/>
          <w:lang w:val="en-US"/>
        </w:rPr>
        <w:t>Priority</w:t>
      </w:r>
    </w:p>
    <w:p w14:paraId="764D91BF" w14:textId="77777777" w:rsidR="00C24223" w:rsidRDefault="00C24223" w:rsidP="00C24223">
      <w:pPr>
        <w:ind w:left="360"/>
        <w:rPr>
          <w:szCs w:val="24"/>
          <w:lang w:val="en-US"/>
        </w:rPr>
      </w:pPr>
      <w:r>
        <w:rPr>
          <w:szCs w:val="24"/>
          <w:lang w:val="en-US"/>
        </w:rPr>
        <w:t>High</w:t>
      </w:r>
    </w:p>
    <w:p w14:paraId="18DD4A92" w14:textId="77777777" w:rsidR="00C24223" w:rsidRPr="009F727D" w:rsidRDefault="00C24223" w:rsidP="00C24223">
      <w:pPr>
        <w:ind w:left="360"/>
        <w:rPr>
          <w:b/>
          <w:szCs w:val="24"/>
          <w:u w:val="single"/>
          <w:lang w:val="en-US"/>
        </w:rPr>
      </w:pPr>
      <w:r w:rsidRPr="009F727D">
        <w:rPr>
          <w:b/>
          <w:szCs w:val="24"/>
          <w:u w:val="single"/>
          <w:lang w:val="en-US"/>
        </w:rPr>
        <w:t>Difficulty</w:t>
      </w:r>
    </w:p>
    <w:p w14:paraId="7C827204" w14:textId="0FFDBF28" w:rsidR="005763E8" w:rsidRDefault="00C24223" w:rsidP="00C24223">
      <w:pPr>
        <w:ind w:firstLine="360"/>
        <w:rPr>
          <w:rFonts w:ascii="Times New Roman" w:eastAsia="Times New Roman" w:hAnsi="Times New Roman"/>
          <w:color w:val="000000"/>
          <w:szCs w:val="24"/>
          <w:lang w:val="en-US"/>
        </w:rPr>
      </w:pPr>
      <w:r>
        <w:rPr>
          <w:rFonts w:ascii="Times New Roman" w:eastAsia="Times New Roman" w:hAnsi="Times New Roman"/>
          <w:color w:val="000000"/>
          <w:szCs w:val="24"/>
          <w:lang w:val="en-US"/>
        </w:rPr>
        <w:t>Low</w:t>
      </w:r>
    </w:p>
    <w:p w14:paraId="149B2558" w14:textId="77777777" w:rsidR="005763E8" w:rsidRDefault="005763E8">
      <w:pPr>
        <w:rPr>
          <w:rFonts w:ascii="Times New Roman" w:eastAsia="Times New Roman" w:hAnsi="Times New Roman"/>
          <w:color w:val="000000"/>
          <w:szCs w:val="24"/>
          <w:lang w:val="en-US"/>
        </w:rPr>
      </w:pPr>
      <w:r>
        <w:rPr>
          <w:rFonts w:ascii="Times New Roman" w:eastAsia="Times New Roman" w:hAnsi="Times New Roman"/>
          <w:color w:val="000000"/>
          <w:szCs w:val="24"/>
          <w:lang w:val="en-US"/>
        </w:rPr>
        <w:br w:type="page"/>
      </w:r>
    </w:p>
    <w:p w14:paraId="335CFF63" w14:textId="4A3F9FC1" w:rsidR="00C24223"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156" w:name="_Toc354704901"/>
      <w:r w:rsidRPr="005763E8">
        <w:rPr>
          <w:lang w:val="en-US"/>
        </w:rPr>
        <w:t>16ED-001: ExportData</w:t>
      </w:r>
      <w:bookmarkEnd w:id="156"/>
      <w:r w:rsidRPr="005763E8">
        <w:rPr>
          <w:lang w:val="en-US"/>
        </w:rPr>
        <w:fldChar w:fldCharType="end"/>
      </w:r>
      <w:r w:rsidRPr="005763E8">
        <w:rPr>
          <w:lang w:val="en-US"/>
        </w:rPr>
        <w:t xml:space="preserve">  </w:t>
      </w:r>
    </w:p>
    <w:p w14:paraId="4BD4809B" w14:textId="3256A0A9" w:rsidR="00C24223" w:rsidRPr="005763E8" w:rsidRDefault="00C24223" w:rsidP="00C24223">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allows to the user to choose the path to save the exported file.</w:t>
      </w:r>
      <w:r>
        <w:rPr>
          <w:szCs w:val="24"/>
        </w:rPr>
        <w:fldChar w:fldCharType="end"/>
      </w:r>
    </w:p>
    <w:p w14:paraId="448E96C6" w14:textId="77777777" w:rsidR="00C24223" w:rsidRDefault="00C24223" w:rsidP="00C24223">
      <w:pPr>
        <w:ind w:left="360"/>
        <w:rPr>
          <w:szCs w:val="24"/>
          <w:lang w:val="en-US"/>
        </w:rPr>
      </w:pPr>
      <w:r>
        <w:rPr>
          <w:b/>
          <w:szCs w:val="24"/>
          <w:u w:val="single"/>
          <w:lang w:val="en-US"/>
        </w:rPr>
        <w:t>Priority</w:t>
      </w:r>
    </w:p>
    <w:p w14:paraId="64D1756A" w14:textId="77777777" w:rsidR="00C24223" w:rsidRDefault="00C24223" w:rsidP="00C24223">
      <w:pPr>
        <w:ind w:left="360"/>
        <w:rPr>
          <w:szCs w:val="24"/>
          <w:lang w:val="en-US"/>
        </w:rPr>
      </w:pPr>
      <w:r>
        <w:rPr>
          <w:szCs w:val="24"/>
          <w:lang w:val="en-US"/>
        </w:rPr>
        <w:t>Medium</w:t>
      </w:r>
    </w:p>
    <w:p w14:paraId="4DE6B8E6" w14:textId="77777777" w:rsidR="00C24223" w:rsidRPr="009F727D" w:rsidRDefault="00C24223" w:rsidP="00C24223">
      <w:pPr>
        <w:ind w:left="360"/>
        <w:rPr>
          <w:b/>
          <w:szCs w:val="24"/>
          <w:u w:val="single"/>
          <w:lang w:val="en-US"/>
        </w:rPr>
      </w:pPr>
      <w:r w:rsidRPr="009F727D">
        <w:rPr>
          <w:b/>
          <w:szCs w:val="24"/>
          <w:u w:val="single"/>
          <w:lang w:val="en-US"/>
        </w:rPr>
        <w:t>Difficulty</w:t>
      </w:r>
    </w:p>
    <w:p w14:paraId="52923DF2" w14:textId="77777777" w:rsidR="00C24223" w:rsidRDefault="00C24223" w:rsidP="00C24223">
      <w:pPr>
        <w:ind w:left="360"/>
        <w:rPr>
          <w:szCs w:val="24"/>
          <w:lang w:val="en-US"/>
        </w:rPr>
      </w:pPr>
      <w:r>
        <w:rPr>
          <w:szCs w:val="24"/>
          <w:lang w:val="en-US"/>
        </w:rPr>
        <w:t>Medium</w:t>
      </w:r>
    </w:p>
    <w:p w14:paraId="405E51E1" w14:textId="168BBBE2"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57" w:name="_Toc354704902"/>
      <w:r w:rsidRPr="005763E8">
        <w:rPr>
          <w:lang w:val="en-US"/>
        </w:rPr>
        <w:t>16ED-002: ExportData.Export</w:t>
      </w:r>
      <w:bookmarkEnd w:id="157"/>
      <w:r w:rsidRPr="005763E8">
        <w:rPr>
          <w:lang w:val="en-US"/>
        </w:rPr>
        <w:fldChar w:fldCharType="end"/>
      </w:r>
      <w:r w:rsidRPr="005763E8">
        <w:rPr>
          <w:lang w:val="en-US"/>
        </w:rPr>
        <w:t xml:space="preserve">  </w:t>
      </w:r>
    </w:p>
    <w:p w14:paraId="6F464E71" w14:textId="427C33A7"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loads from database all data to be exported to an .csv file.</w:t>
      </w:r>
      <w:r>
        <w:rPr>
          <w:szCs w:val="24"/>
        </w:rPr>
        <w:fldChar w:fldCharType="end"/>
      </w:r>
    </w:p>
    <w:p w14:paraId="2A2446C1" w14:textId="77777777" w:rsidR="00C24223" w:rsidRDefault="00C24223" w:rsidP="00C24223">
      <w:pPr>
        <w:ind w:left="360"/>
        <w:rPr>
          <w:szCs w:val="24"/>
          <w:lang w:val="en-US"/>
        </w:rPr>
      </w:pPr>
      <w:r>
        <w:rPr>
          <w:b/>
          <w:szCs w:val="24"/>
          <w:u w:val="single"/>
          <w:lang w:val="en-US"/>
        </w:rPr>
        <w:t>Priority</w:t>
      </w:r>
    </w:p>
    <w:p w14:paraId="4CBB2245" w14:textId="77777777" w:rsidR="00C24223" w:rsidRDefault="00C24223" w:rsidP="00C24223">
      <w:pPr>
        <w:ind w:left="360"/>
        <w:rPr>
          <w:szCs w:val="24"/>
          <w:lang w:val="en-US"/>
        </w:rPr>
      </w:pPr>
      <w:r>
        <w:rPr>
          <w:szCs w:val="24"/>
          <w:lang w:val="en-US"/>
        </w:rPr>
        <w:t>Medium</w:t>
      </w:r>
    </w:p>
    <w:p w14:paraId="421E87D5" w14:textId="77777777" w:rsidR="00C24223" w:rsidRPr="009F727D" w:rsidRDefault="00C24223" w:rsidP="00C24223">
      <w:pPr>
        <w:ind w:left="360"/>
        <w:rPr>
          <w:b/>
          <w:szCs w:val="24"/>
          <w:u w:val="single"/>
          <w:lang w:val="en-US"/>
        </w:rPr>
      </w:pPr>
      <w:r w:rsidRPr="009F727D">
        <w:rPr>
          <w:b/>
          <w:szCs w:val="24"/>
          <w:u w:val="single"/>
          <w:lang w:val="en-US"/>
        </w:rPr>
        <w:t>Difficulty</w:t>
      </w:r>
    </w:p>
    <w:p w14:paraId="284DDD42" w14:textId="77777777" w:rsidR="00C24223" w:rsidRDefault="00C24223" w:rsidP="00C24223">
      <w:pPr>
        <w:ind w:left="360"/>
        <w:rPr>
          <w:szCs w:val="24"/>
          <w:lang w:val="en-US"/>
        </w:rPr>
      </w:pPr>
      <w:r>
        <w:rPr>
          <w:szCs w:val="24"/>
          <w:lang w:val="en-US"/>
        </w:rPr>
        <w:t>Medium</w:t>
      </w:r>
    </w:p>
    <w:p w14:paraId="4B095212" w14:textId="71B358A5" w:rsidR="009F727D"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58" w:name="_Toc354704903"/>
      <w:r w:rsidRPr="005763E8">
        <w:rPr>
          <w:lang w:val="en-US"/>
        </w:rPr>
        <w:t>17TL-001: TaskList</w:t>
      </w:r>
      <w:bookmarkEnd w:id="158"/>
      <w:r w:rsidRPr="005763E8">
        <w:rPr>
          <w:lang w:val="en-US"/>
        </w:rPr>
        <w:fldChar w:fldCharType="end"/>
      </w:r>
    </w:p>
    <w:p w14:paraId="4E2DEF83" w14:textId="3D80D6F5" w:rsidR="00C24223" w:rsidRDefault="00C24223" w:rsidP="00C24223">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allows show/hide task list. This list is sorted by name, total time, spent time of day and stop date.</w:t>
      </w:r>
      <w:r>
        <w:rPr>
          <w:szCs w:val="24"/>
        </w:rPr>
        <w:fldChar w:fldCharType="end"/>
      </w:r>
    </w:p>
    <w:p w14:paraId="3AF4369F" w14:textId="77777777" w:rsidR="00C24223" w:rsidRDefault="00C24223" w:rsidP="00C24223">
      <w:pPr>
        <w:ind w:left="360"/>
        <w:rPr>
          <w:szCs w:val="24"/>
          <w:lang w:val="en-US"/>
        </w:rPr>
      </w:pPr>
      <w:r>
        <w:rPr>
          <w:b/>
          <w:szCs w:val="24"/>
          <w:u w:val="single"/>
          <w:lang w:val="en-US"/>
        </w:rPr>
        <w:t>Priority</w:t>
      </w:r>
    </w:p>
    <w:p w14:paraId="45E05292" w14:textId="038B3ABF" w:rsidR="00C24223" w:rsidRDefault="00C24223" w:rsidP="00C24223">
      <w:pPr>
        <w:ind w:left="360"/>
        <w:rPr>
          <w:szCs w:val="24"/>
          <w:lang w:val="en-US"/>
        </w:rPr>
      </w:pPr>
      <w:r>
        <w:rPr>
          <w:szCs w:val="24"/>
          <w:lang w:val="en-US"/>
        </w:rPr>
        <w:t>High</w:t>
      </w:r>
    </w:p>
    <w:p w14:paraId="49CC7897" w14:textId="77777777" w:rsidR="00C24223" w:rsidRPr="009F727D" w:rsidRDefault="00C24223" w:rsidP="00C24223">
      <w:pPr>
        <w:ind w:left="360"/>
        <w:rPr>
          <w:b/>
          <w:szCs w:val="24"/>
          <w:u w:val="single"/>
          <w:lang w:val="en-US"/>
        </w:rPr>
      </w:pPr>
      <w:r w:rsidRPr="009F727D">
        <w:rPr>
          <w:b/>
          <w:szCs w:val="24"/>
          <w:u w:val="single"/>
          <w:lang w:val="en-US"/>
        </w:rPr>
        <w:t>Difficulty</w:t>
      </w:r>
    </w:p>
    <w:p w14:paraId="443B129F" w14:textId="77777777" w:rsidR="00C24223" w:rsidRDefault="00C24223" w:rsidP="00C24223">
      <w:pPr>
        <w:ind w:left="360"/>
        <w:rPr>
          <w:szCs w:val="24"/>
          <w:lang w:val="en-US"/>
        </w:rPr>
      </w:pPr>
      <w:r>
        <w:rPr>
          <w:szCs w:val="24"/>
          <w:lang w:val="en-US"/>
        </w:rPr>
        <w:t>Medium</w:t>
      </w:r>
    </w:p>
    <w:p w14:paraId="534A59D1" w14:textId="22BA6A36"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59" w:name="_Toc354704904"/>
      <w:r w:rsidRPr="005763E8">
        <w:rPr>
          <w:lang w:val="en-US"/>
        </w:rPr>
        <w:t>17TL-002: TaskList.DefaultSort</w:t>
      </w:r>
      <w:bookmarkEnd w:id="159"/>
      <w:r w:rsidRPr="005763E8">
        <w:rPr>
          <w:lang w:val="en-US"/>
        </w:rPr>
        <w:fldChar w:fldCharType="end"/>
      </w:r>
      <w:r w:rsidRPr="005763E8">
        <w:rPr>
          <w:lang w:val="en-US"/>
        </w:rPr>
        <w:t xml:space="preserve">  </w:t>
      </w:r>
    </w:p>
    <w:p w14:paraId="66648FF9" w14:textId="2C3B7C6C" w:rsidR="00C24223"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sorts the tasks order by descending stop date.</w:t>
      </w:r>
      <w:r>
        <w:rPr>
          <w:szCs w:val="24"/>
        </w:rPr>
        <w:fldChar w:fldCharType="end"/>
      </w:r>
    </w:p>
    <w:p w14:paraId="7FA553B6" w14:textId="77777777" w:rsidR="00C24223" w:rsidRDefault="00C24223" w:rsidP="00C24223">
      <w:pPr>
        <w:ind w:left="360"/>
        <w:rPr>
          <w:szCs w:val="24"/>
          <w:lang w:val="en-US"/>
        </w:rPr>
      </w:pPr>
      <w:r>
        <w:rPr>
          <w:b/>
          <w:szCs w:val="24"/>
          <w:u w:val="single"/>
          <w:lang w:val="en-US"/>
        </w:rPr>
        <w:t>Priority</w:t>
      </w:r>
    </w:p>
    <w:p w14:paraId="04897AF6" w14:textId="77777777" w:rsidR="00C24223" w:rsidRDefault="00C24223" w:rsidP="00C24223">
      <w:pPr>
        <w:ind w:left="360"/>
        <w:rPr>
          <w:szCs w:val="24"/>
          <w:lang w:val="en-US"/>
        </w:rPr>
      </w:pPr>
      <w:r>
        <w:rPr>
          <w:szCs w:val="24"/>
          <w:lang w:val="en-US"/>
        </w:rPr>
        <w:t>High</w:t>
      </w:r>
    </w:p>
    <w:p w14:paraId="293EDD00" w14:textId="77777777" w:rsidR="00C24223" w:rsidRPr="009F727D" w:rsidRDefault="00C24223" w:rsidP="00C24223">
      <w:pPr>
        <w:ind w:left="360"/>
        <w:rPr>
          <w:b/>
          <w:szCs w:val="24"/>
          <w:u w:val="single"/>
          <w:lang w:val="en-US"/>
        </w:rPr>
      </w:pPr>
      <w:r w:rsidRPr="009F727D">
        <w:rPr>
          <w:b/>
          <w:szCs w:val="24"/>
          <w:u w:val="single"/>
          <w:lang w:val="en-US"/>
        </w:rPr>
        <w:t>Difficulty</w:t>
      </w:r>
    </w:p>
    <w:p w14:paraId="6BB1143A" w14:textId="77777777" w:rsidR="00C24223" w:rsidRDefault="00C24223" w:rsidP="00C24223">
      <w:pPr>
        <w:ind w:left="360"/>
        <w:rPr>
          <w:szCs w:val="24"/>
          <w:lang w:val="en-US"/>
        </w:rPr>
      </w:pPr>
      <w:r>
        <w:rPr>
          <w:szCs w:val="24"/>
          <w:lang w:val="en-US"/>
        </w:rPr>
        <w:t>Medium</w:t>
      </w:r>
    </w:p>
    <w:p w14:paraId="24FF7DF8" w14:textId="5C67FA14" w:rsidR="009F727D" w:rsidRPr="005763E8" w:rsidRDefault="00C24223"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160" w:name="_Toc354704905"/>
      <w:r w:rsidRPr="005763E8">
        <w:rPr>
          <w:lang w:val="en-US"/>
        </w:rPr>
        <w:t>17TL-003: TaskList.DefaultSort.CurrentTask</w:t>
      </w:r>
      <w:bookmarkEnd w:id="160"/>
      <w:r w:rsidRPr="005763E8">
        <w:rPr>
          <w:lang w:val="en-US"/>
        </w:rPr>
        <w:fldChar w:fldCharType="end"/>
      </w:r>
      <w:r w:rsidRPr="005763E8">
        <w:rPr>
          <w:lang w:val="en-US"/>
        </w:rPr>
        <w:t xml:space="preserve">  </w:t>
      </w:r>
    </w:p>
    <w:p w14:paraId="20405EEB" w14:textId="4878737F" w:rsidR="009F727D" w:rsidRDefault="00C24223" w:rsidP="00C24223">
      <w:pPr>
        <w:ind w:firstLine="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shows in top of the list the current task and after the others.</w:t>
      </w:r>
      <w:r>
        <w:rPr>
          <w:szCs w:val="24"/>
        </w:rPr>
        <w:fldChar w:fldCharType="end"/>
      </w:r>
    </w:p>
    <w:p w14:paraId="68DD84DA" w14:textId="77777777" w:rsidR="00C24223" w:rsidRDefault="00C24223" w:rsidP="00C24223">
      <w:pPr>
        <w:ind w:left="360"/>
        <w:rPr>
          <w:szCs w:val="24"/>
          <w:lang w:val="en-US"/>
        </w:rPr>
      </w:pPr>
      <w:r>
        <w:rPr>
          <w:b/>
          <w:szCs w:val="24"/>
          <w:u w:val="single"/>
          <w:lang w:val="en-US"/>
        </w:rPr>
        <w:t>Priority</w:t>
      </w:r>
    </w:p>
    <w:p w14:paraId="153E840D" w14:textId="77777777" w:rsidR="00C24223" w:rsidRDefault="00C24223" w:rsidP="00C24223">
      <w:pPr>
        <w:ind w:left="360"/>
        <w:rPr>
          <w:szCs w:val="24"/>
          <w:lang w:val="en-US"/>
        </w:rPr>
      </w:pPr>
      <w:r>
        <w:rPr>
          <w:szCs w:val="24"/>
          <w:lang w:val="en-US"/>
        </w:rPr>
        <w:t>High</w:t>
      </w:r>
    </w:p>
    <w:p w14:paraId="1A5CACEF" w14:textId="77777777" w:rsidR="00C24223" w:rsidRPr="009F727D" w:rsidRDefault="00C24223" w:rsidP="00C24223">
      <w:pPr>
        <w:ind w:left="360"/>
        <w:rPr>
          <w:b/>
          <w:szCs w:val="24"/>
          <w:u w:val="single"/>
          <w:lang w:val="en-US"/>
        </w:rPr>
      </w:pPr>
      <w:r w:rsidRPr="009F727D">
        <w:rPr>
          <w:b/>
          <w:szCs w:val="24"/>
          <w:u w:val="single"/>
          <w:lang w:val="en-US"/>
        </w:rPr>
        <w:t>Difficulty</w:t>
      </w:r>
    </w:p>
    <w:p w14:paraId="2FE7CB38" w14:textId="6703695C" w:rsidR="00C24223" w:rsidRDefault="00C24223" w:rsidP="00C24223">
      <w:pPr>
        <w:ind w:left="360"/>
        <w:rPr>
          <w:rFonts w:ascii="Times New Roman" w:eastAsia="Times New Roman" w:hAnsi="Times New Roman"/>
          <w:color w:val="000000"/>
          <w:szCs w:val="24"/>
          <w:lang w:val="en-US"/>
        </w:rPr>
      </w:pPr>
      <w:r>
        <w:rPr>
          <w:szCs w:val="24"/>
          <w:lang w:val="en-US"/>
        </w:rPr>
        <w:t>Medium</w:t>
      </w:r>
    </w:p>
    <w:p w14:paraId="6A6BEBDF" w14:textId="4944C39F"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61" w:name="_Toc354704906"/>
      <w:r w:rsidRPr="005763E8">
        <w:rPr>
          <w:lang w:val="en-US"/>
        </w:rPr>
        <w:t>17TL-004: TaskList.Sort</w:t>
      </w:r>
      <w:bookmarkEnd w:id="161"/>
      <w:r w:rsidRPr="005763E8">
        <w:rPr>
          <w:lang w:val="en-US"/>
        </w:rPr>
        <w:fldChar w:fldCharType="end"/>
      </w:r>
      <w:r w:rsidRPr="005763E8">
        <w:rPr>
          <w:lang w:val="en-US"/>
        </w:rPr>
        <w:t xml:space="preserve">  </w:t>
      </w:r>
    </w:p>
    <w:p w14:paraId="1F9994E8" w14:textId="61F25DFF" w:rsidR="00C24223" w:rsidRPr="005763E8" w:rsidRDefault="00C24223" w:rsidP="00C24223">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sorts the tasks order by name, total time, spent time of day or stop date. Even if a task is running, it will take the sorted position.</w:t>
      </w:r>
      <w:r>
        <w:rPr>
          <w:szCs w:val="24"/>
        </w:rPr>
        <w:fldChar w:fldCharType="end"/>
      </w:r>
    </w:p>
    <w:p w14:paraId="2A21EAB9" w14:textId="77777777" w:rsidR="00C24223" w:rsidRDefault="00C24223" w:rsidP="00C24223">
      <w:pPr>
        <w:ind w:left="360"/>
        <w:rPr>
          <w:szCs w:val="24"/>
          <w:lang w:val="en-US"/>
        </w:rPr>
      </w:pPr>
      <w:r>
        <w:rPr>
          <w:b/>
          <w:szCs w:val="24"/>
          <w:u w:val="single"/>
          <w:lang w:val="en-US"/>
        </w:rPr>
        <w:t>Priority</w:t>
      </w:r>
    </w:p>
    <w:p w14:paraId="72367E0A" w14:textId="77777777" w:rsidR="00C24223" w:rsidRDefault="00C24223" w:rsidP="00C24223">
      <w:pPr>
        <w:ind w:left="360"/>
        <w:rPr>
          <w:szCs w:val="24"/>
          <w:lang w:val="en-US"/>
        </w:rPr>
      </w:pPr>
      <w:r>
        <w:rPr>
          <w:szCs w:val="24"/>
          <w:lang w:val="en-US"/>
        </w:rPr>
        <w:t>High</w:t>
      </w:r>
    </w:p>
    <w:p w14:paraId="2F8E46BC" w14:textId="77777777" w:rsidR="00C24223" w:rsidRPr="009F727D" w:rsidRDefault="00C24223" w:rsidP="00C24223">
      <w:pPr>
        <w:ind w:left="360"/>
        <w:rPr>
          <w:b/>
          <w:szCs w:val="24"/>
          <w:u w:val="single"/>
          <w:lang w:val="en-US"/>
        </w:rPr>
      </w:pPr>
      <w:r w:rsidRPr="009F727D">
        <w:rPr>
          <w:b/>
          <w:szCs w:val="24"/>
          <w:u w:val="single"/>
          <w:lang w:val="en-US"/>
        </w:rPr>
        <w:t>Difficulty</w:t>
      </w:r>
    </w:p>
    <w:p w14:paraId="003C72F1" w14:textId="17BFF51C" w:rsidR="00C24223" w:rsidRDefault="00C24223" w:rsidP="00C24223">
      <w:pPr>
        <w:ind w:left="360"/>
        <w:rPr>
          <w:szCs w:val="24"/>
          <w:lang w:val="en-US"/>
        </w:rPr>
      </w:pPr>
      <w:r>
        <w:rPr>
          <w:szCs w:val="24"/>
          <w:lang w:val="en-US"/>
        </w:rPr>
        <w:t>Low</w:t>
      </w:r>
    </w:p>
    <w:p w14:paraId="08EDE975" w14:textId="1A63A58A"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62" w:name="_Toc354704907"/>
      <w:r w:rsidRPr="005763E8">
        <w:rPr>
          <w:lang w:val="en-US"/>
        </w:rPr>
        <w:t>17TL-005: TaskList.TotalTime</w:t>
      </w:r>
      <w:bookmarkEnd w:id="162"/>
      <w:r w:rsidRPr="005763E8">
        <w:rPr>
          <w:lang w:val="en-US"/>
        </w:rPr>
        <w:fldChar w:fldCharType="end"/>
      </w:r>
      <w:r w:rsidRPr="005763E8">
        <w:rPr>
          <w:lang w:val="en-US"/>
        </w:rPr>
        <w:t xml:space="preserve">  </w:t>
      </w:r>
    </w:p>
    <w:p w14:paraId="11CF2D42" w14:textId="7AE3396D" w:rsidR="009F727D" w:rsidRPr="005763E8" w:rsidRDefault="00C24223" w:rsidP="005763E8">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the total time for each task in format hh:mm.</w:t>
      </w:r>
      <w:r>
        <w:rPr>
          <w:szCs w:val="24"/>
        </w:rPr>
        <w:fldChar w:fldCharType="end"/>
      </w:r>
    </w:p>
    <w:p w14:paraId="495BF453" w14:textId="77777777" w:rsidR="00C24223" w:rsidRDefault="00C24223" w:rsidP="00C24223">
      <w:pPr>
        <w:ind w:left="360"/>
        <w:rPr>
          <w:szCs w:val="24"/>
          <w:lang w:val="en-US"/>
        </w:rPr>
      </w:pPr>
      <w:r>
        <w:rPr>
          <w:b/>
          <w:szCs w:val="24"/>
          <w:u w:val="single"/>
          <w:lang w:val="en-US"/>
        </w:rPr>
        <w:t>Priority</w:t>
      </w:r>
    </w:p>
    <w:p w14:paraId="67B8FE66" w14:textId="77777777" w:rsidR="00C24223" w:rsidRDefault="00C24223" w:rsidP="00C24223">
      <w:pPr>
        <w:ind w:left="360"/>
        <w:rPr>
          <w:szCs w:val="24"/>
          <w:lang w:val="en-US"/>
        </w:rPr>
      </w:pPr>
      <w:r>
        <w:rPr>
          <w:szCs w:val="24"/>
          <w:lang w:val="en-US"/>
        </w:rPr>
        <w:t>High</w:t>
      </w:r>
    </w:p>
    <w:p w14:paraId="3F047EA0" w14:textId="77777777" w:rsidR="00C24223" w:rsidRPr="009F727D" w:rsidRDefault="00C24223" w:rsidP="00C24223">
      <w:pPr>
        <w:ind w:left="360"/>
        <w:rPr>
          <w:b/>
          <w:szCs w:val="24"/>
          <w:u w:val="single"/>
          <w:lang w:val="en-US"/>
        </w:rPr>
      </w:pPr>
      <w:r w:rsidRPr="009F727D">
        <w:rPr>
          <w:b/>
          <w:szCs w:val="24"/>
          <w:u w:val="single"/>
          <w:lang w:val="en-US"/>
        </w:rPr>
        <w:t>Difficulty</w:t>
      </w:r>
    </w:p>
    <w:p w14:paraId="2A7A855C" w14:textId="77777777" w:rsidR="00C24223" w:rsidRDefault="00C24223" w:rsidP="00C24223">
      <w:pPr>
        <w:ind w:left="360"/>
        <w:rPr>
          <w:szCs w:val="24"/>
          <w:lang w:val="en-US"/>
        </w:rPr>
      </w:pPr>
      <w:r>
        <w:rPr>
          <w:szCs w:val="24"/>
          <w:lang w:val="en-US"/>
        </w:rPr>
        <w:t>Low</w:t>
      </w:r>
    </w:p>
    <w:p w14:paraId="7A1F0793" w14:textId="10928632" w:rsidR="00C24223" w:rsidRPr="005763E8" w:rsidRDefault="00C24223"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63" w:name="_Toc354704908"/>
      <w:r w:rsidRPr="005763E8">
        <w:rPr>
          <w:lang w:val="en-US"/>
        </w:rPr>
        <w:t>17TL-006: TaskList.Today</w:t>
      </w:r>
      <w:bookmarkEnd w:id="163"/>
      <w:r w:rsidRPr="005763E8">
        <w:rPr>
          <w:lang w:val="en-US"/>
        </w:rPr>
        <w:fldChar w:fldCharType="end"/>
      </w:r>
      <w:r w:rsidRPr="005763E8">
        <w:rPr>
          <w:lang w:val="en-US"/>
        </w:rPr>
        <w:t xml:space="preserve">  </w:t>
      </w:r>
    </w:p>
    <w:p w14:paraId="70680ADF" w14:textId="171E53B9" w:rsidR="00C24223" w:rsidRPr="00C24223" w:rsidRDefault="00C24223" w:rsidP="005763E8">
      <w:pPr>
        <w:ind w:left="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the today time for each task in format hh:mm. If the task was performed in other day, the time is 00:00.</w:t>
      </w:r>
      <w:r>
        <w:rPr>
          <w:szCs w:val="24"/>
        </w:rPr>
        <w:fldChar w:fldCharType="end"/>
      </w:r>
    </w:p>
    <w:p w14:paraId="65F707F3" w14:textId="77777777" w:rsidR="00C24223" w:rsidRDefault="00C24223" w:rsidP="00C24223">
      <w:pPr>
        <w:ind w:left="360"/>
        <w:rPr>
          <w:szCs w:val="24"/>
          <w:lang w:val="en-US"/>
        </w:rPr>
      </w:pPr>
      <w:r>
        <w:rPr>
          <w:b/>
          <w:szCs w:val="24"/>
          <w:u w:val="single"/>
          <w:lang w:val="en-US"/>
        </w:rPr>
        <w:t>Priority</w:t>
      </w:r>
    </w:p>
    <w:p w14:paraId="50F8E345" w14:textId="77777777" w:rsidR="00C24223" w:rsidRDefault="00C24223" w:rsidP="00C24223">
      <w:pPr>
        <w:ind w:left="360"/>
        <w:rPr>
          <w:szCs w:val="24"/>
          <w:lang w:val="en-US"/>
        </w:rPr>
      </w:pPr>
      <w:r>
        <w:rPr>
          <w:szCs w:val="24"/>
          <w:lang w:val="en-US"/>
        </w:rPr>
        <w:t>High</w:t>
      </w:r>
    </w:p>
    <w:p w14:paraId="7733C0C7" w14:textId="77777777" w:rsidR="00C24223" w:rsidRPr="009F727D" w:rsidRDefault="00C24223" w:rsidP="00C24223">
      <w:pPr>
        <w:ind w:left="360"/>
        <w:rPr>
          <w:b/>
          <w:szCs w:val="24"/>
          <w:u w:val="single"/>
          <w:lang w:val="en-US"/>
        </w:rPr>
      </w:pPr>
      <w:r w:rsidRPr="009F727D">
        <w:rPr>
          <w:b/>
          <w:szCs w:val="24"/>
          <w:u w:val="single"/>
          <w:lang w:val="en-US"/>
        </w:rPr>
        <w:t>Difficulty</w:t>
      </w:r>
    </w:p>
    <w:p w14:paraId="17779605" w14:textId="77777777" w:rsidR="00C24223" w:rsidRDefault="00C24223" w:rsidP="00C24223">
      <w:pPr>
        <w:ind w:left="360"/>
        <w:rPr>
          <w:szCs w:val="24"/>
          <w:lang w:val="en-US"/>
        </w:rPr>
      </w:pPr>
      <w:r>
        <w:rPr>
          <w:szCs w:val="24"/>
          <w:lang w:val="en-US"/>
        </w:rPr>
        <w:t>Low</w:t>
      </w:r>
    </w:p>
    <w:p w14:paraId="62760DA9" w14:textId="62D8D468" w:rsidR="00C24223" w:rsidRPr="005763E8" w:rsidRDefault="005763E8" w:rsidP="005763E8">
      <w:pPr>
        <w:pStyle w:val="Heading1"/>
        <w:numPr>
          <w:ilvl w:val="1"/>
          <w:numId w:val="1"/>
        </w:numPr>
        <w:ind w:hanging="11"/>
        <w:rPr>
          <w:lang w:val="en-US"/>
        </w:rPr>
      </w:pPr>
      <w:r w:rsidRPr="005763E8">
        <w:rPr>
          <w:lang w:val="en-US"/>
        </w:rPr>
        <w:lastRenderedPageBreak/>
        <w:fldChar w:fldCharType="begin" w:fldLock="1"/>
      </w:r>
      <w:r w:rsidRPr="005763E8">
        <w:rPr>
          <w:lang w:val="en-US"/>
        </w:rPr>
        <w:instrText>MERGEFIELD Element.Name</w:instrText>
      </w:r>
      <w:r w:rsidRPr="005763E8">
        <w:rPr>
          <w:lang w:val="en-US"/>
        </w:rPr>
        <w:fldChar w:fldCharType="separate"/>
      </w:r>
      <w:bookmarkStart w:id="164" w:name="_Toc354704909"/>
      <w:r w:rsidRPr="005763E8">
        <w:rPr>
          <w:lang w:val="en-US"/>
        </w:rPr>
        <w:t>17TL-007: TaskList.StopDate</w:t>
      </w:r>
      <w:bookmarkEnd w:id="164"/>
      <w:r w:rsidRPr="005763E8">
        <w:rPr>
          <w:lang w:val="en-US"/>
        </w:rPr>
        <w:fldChar w:fldCharType="end"/>
      </w:r>
      <w:r w:rsidRPr="005763E8">
        <w:rPr>
          <w:lang w:val="en-US"/>
        </w:rPr>
        <w:t xml:space="preserve">  </w:t>
      </w:r>
    </w:p>
    <w:p w14:paraId="137291B5" w14:textId="3567C7FF" w:rsidR="00C24223" w:rsidRDefault="005763E8" w:rsidP="005763E8">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the stop date for each task in date format. If the task was performed in this day, it is presented in format hh:mm (last stop of day).</w:t>
      </w:r>
      <w:r>
        <w:rPr>
          <w:szCs w:val="24"/>
        </w:rPr>
        <w:fldChar w:fldCharType="end"/>
      </w:r>
    </w:p>
    <w:p w14:paraId="2BC37E0E" w14:textId="77777777" w:rsidR="005763E8" w:rsidRDefault="005763E8" w:rsidP="005763E8">
      <w:pPr>
        <w:ind w:left="360"/>
        <w:rPr>
          <w:szCs w:val="24"/>
          <w:lang w:val="en-US"/>
        </w:rPr>
      </w:pPr>
      <w:r>
        <w:rPr>
          <w:b/>
          <w:szCs w:val="24"/>
          <w:u w:val="single"/>
          <w:lang w:val="en-US"/>
        </w:rPr>
        <w:t>Priority</w:t>
      </w:r>
    </w:p>
    <w:p w14:paraId="05C798EF" w14:textId="77777777" w:rsidR="005763E8" w:rsidRDefault="005763E8" w:rsidP="005763E8">
      <w:pPr>
        <w:ind w:left="360"/>
        <w:rPr>
          <w:szCs w:val="24"/>
          <w:lang w:val="en-US"/>
        </w:rPr>
      </w:pPr>
      <w:r>
        <w:rPr>
          <w:szCs w:val="24"/>
          <w:lang w:val="en-US"/>
        </w:rPr>
        <w:t>High</w:t>
      </w:r>
    </w:p>
    <w:p w14:paraId="5542C4FE" w14:textId="77777777" w:rsidR="005763E8" w:rsidRPr="009F727D" w:rsidRDefault="005763E8" w:rsidP="005763E8">
      <w:pPr>
        <w:ind w:left="360"/>
        <w:rPr>
          <w:b/>
          <w:szCs w:val="24"/>
          <w:u w:val="single"/>
          <w:lang w:val="en-US"/>
        </w:rPr>
      </w:pPr>
      <w:r w:rsidRPr="009F727D">
        <w:rPr>
          <w:b/>
          <w:szCs w:val="24"/>
          <w:u w:val="single"/>
          <w:lang w:val="en-US"/>
        </w:rPr>
        <w:t>Difficulty</w:t>
      </w:r>
    </w:p>
    <w:p w14:paraId="45148440" w14:textId="029A39A7" w:rsidR="009F727D" w:rsidRPr="005763E8" w:rsidRDefault="005763E8" w:rsidP="005763E8">
      <w:pPr>
        <w:ind w:left="360"/>
        <w:rPr>
          <w:szCs w:val="24"/>
          <w:lang w:val="en-US"/>
        </w:rPr>
      </w:pPr>
      <w:r>
        <w:rPr>
          <w:szCs w:val="24"/>
          <w:lang w:val="en-US"/>
        </w:rPr>
        <w:t>Low</w:t>
      </w:r>
    </w:p>
    <w:p w14:paraId="7CB1F12B" w14:textId="2ABBA606" w:rsidR="009F727D" w:rsidRPr="005763E8" w:rsidRDefault="005763E8" w:rsidP="005763E8">
      <w:pPr>
        <w:pStyle w:val="Heading1"/>
        <w:numPr>
          <w:ilvl w:val="1"/>
          <w:numId w:val="1"/>
        </w:numPr>
        <w:ind w:hanging="11"/>
        <w:rPr>
          <w:lang w:val="en-US"/>
        </w:rPr>
      </w:pPr>
      <w:r w:rsidRPr="005763E8">
        <w:rPr>
          <w:lang w:val="en-US"/>
        </w:rPr>
        <w:fldChar w:fldCharType="begin" w:fldLock="1"/>
      </w:r>
      <w:r w:rsidRPr="005763E8">
        <w:rPr>
          <w:lang w:val="en-US"/>
        </w:rPr>
        <w:instrText>MERGEFIELD Element.Name</w:instrText>
      </w:r>
      <w:r w:rsidRPr="005763E8">
        <w:rPr>
          <w:lang w:val="en-US"/>
        </w:rPr>
        <w:fldChar w:fldCharType="separate"/>
      </w:r>
      <w:bookmarkStart w:id="165" w:name="_Toc354704910"/>
      <w:r w:rsidRPr="005763E8">
        <w:rPr>
          <w:lang w:val="en-US"/>
        </w:rPr>
        <w:t>17TL-008: TaskList.Actions</w:t>
      </w:r>
      <w:bookmarkEnd w:id="165"/>
      <w:r w:rsidRPr="005763E8">
        <w:rPr>
          <w:lang w:val="en-US"/>
        </w:rPr>
        <w:fldChar w:fldCharType="end"/>
      </w:r>
      <w:r w:rsidRPr="005763E8">
        <w:rPr>
          <w:lang w:val="en-US"/>
        </w:rPr>
        <w:t xml:space="preserve">  </w:t>
      </w:r>
    </w:p>
    <w:p w14:paraId="70408AA9" w14:textId="627828B2" w:rsidR="009F727D" w:rsidRDefault="005763E8" w:rsidP="005763E8">
      <w:pPr>
        <w:ind w:left="360"/>
        <w:rPr>
          <w:rFonts w:ascii="Times New Roman" w:eastAsia="Times New Roman" w:hAnsi="Times New Roman"/>
          <w:color w:val="000000"/>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allows for each task a set of actions to the user can view details, start/stop, delete tasks and active or inactive them.</w:t>
      </w:r>
      <w:r>
        <w:rPr>
          <w:szCs w:val="24"/>
        </w:rPr>
        <w:fldChar w:fldCharType="end"/>
      </w:r>
    </w:p>
    <w:p w14:paraId="71A268B2" w14:textId="77777777" w:rsidR="005763E8" w:rsidRDefault="005763E8" w:rsidP="005763E8">
      <w:pPr>
        <w:ind w:left="360"/>
        <w:rPr>
          <w:szCs w:val="24"/>
          <w:lang w:val="en-US"/>
        </w:rPr>
      </w:pPr>
      <w:r>
        <w:rPr>
          <w:b/>
          <w:szCs w:val="24"/>
          <w:u w:val="single"/>
          <w:lang w:val="en-US"/>
        </w:rPr>
        <w:t>Priority</w:t>
      </w:r>
    </w:p>
    <w:p w14:paraId="7E977B3C" w14:textId="77777777" w:rsidR="005763E8" w:rsidRDefault="005763E8" w:rsidP="005763E8">
      <w:pPr>
        <w:ind w:left="360"/>
        <w:rPr>
          <w:szCs w:val="24"/>
          <w:lang w:val="en-US"/>
        </w:rPr>
      </w:pPr>
      <w:r>
        <w:rPr>
          <w:szCs w:val="24"/>
          <w:lang w:val="en-US"/>
        </w:rPr>
        <w:t>High</w:t>
      </w:r>
    </w:p>
    <w:p w14:paraId="145FA669" w14:textId="77777777" w:rsidR="005763E8" w:rsidRPr="009F727D" w:rsidRDefault="005763E8" w:rsidP="005763E8">
      <w:pPr>
        <w:ind w:left="360"/>
        <w:rPr>
          <w:b/>
          <w:szCs w:val="24"/>
          <w:u w:val="single"/>
          <w:lang w:val="en-US"/>
        </w:rPr>
      </w:pPr>
      <w:r w:rsidRPr="009F727D">
        <w:rPr>
          <w:b/>
          <w:szCs w:val="24"/>
          <w:u w:val="single"/>
          <w:lang w:val="en-US"/>
        </w:rPr>
        <w:t>Difficulty</w:t>
      </w:r>
    </w:p>
    <w:p w14:paraId="347FB621" w14:textId="5E3E74A5" w:rsidR="005763E8" w:rsidRDefault="005763E8" w:rsidP="005763E8">
      <w:pPr>
        <w:ind w:left="360"/>
        <w:rPr>
          <w:szCs w:val="24"/>
          <w:lang w:val="en-US"/>
        </w:rPr>
      </w:pPr>
      <w:r>
        <w:rPr>
          <w:szCs w:val="24"/>
          <w:lang w:val="en-US"/>
        </w:rPr>
        <w:t>High</w:t>
      </w:r>
    </w:p>
    <w:p w14:paraId="75BA45D8" w14:textId="77777777" w:rsidR="009F727D" w:rsidRDefault="009F727D" w:rsidP="009F727D">
      <w:pPr>
        <w:rPr>
          <w:lang w:val="en-US"/>
        </w:rPr>
      </w:pPr>
    </w:p>
    <w:p w14:paraId="061678D1" w14:textId="77777777" w:rsidR="009F727D" w:rsidRDefault="009F727D" w:rsidP="009F727D">
      <w:pPr>
        <w:rPr>
          <w:lang w:val="en-US"/>
        </w:rPr>
      </w:pPr>
    </w:p>
    <w:p w14:paraId="27259B75" w14:textId="77777777" w:rsidR="009F727D" w:rsidRPr="009F727D" w:rsidRDefault="009F727D" w:rsidP="009F727D">
      <w:pPr>
        <w:rPr>
          <w:lang w:val="en-US"/>
        </w:rPr>
      </w:pPr>
    </w:p>
    <w:p w14:paraId="07967C80" w14:textId="77777777" w:rsidR="009F727D" w:rsidRDefault="009F727D" w:rsidP="009F727D">
      <w:pPr>
        <w:ind w:left="360"/>
        <w:rPr>
          <w:lang w:val="en-US"/>
        </w:rPr>
      </w:pPr>
    </w:p>
    <w:p w14:paraId="68C98D73" w14:textId="77777777" w:rsidR="009F727D" w:rsidRDefault="009F727D" w:rsidP="009F727D">
      <w:pPr>
        <w:ind w:left="360"/>
        <w:rPr>
          <w:lang w:val="en-US"/>
        </w:rPr>
      </w:pPr>
    </w:p>
    <w:p w14:paraId="17446C97" w14:textId="77777777" w:rsidR="009F727D" w:rsidRDefault="009F727D" w:rsidP="009F727D">
      <w:pPr>
        <w:ind w:left="360"/>
        <w:rPr>
          <w:lang w:val="en-US"/>
        </w:rPr>
      </w:pPr>
    </w:p>
    <w:p w14:paraId="3706A157" w14:textId="77777777" w:rsidR="009F727D" w:rsidRDefault="009F727D" w:rsidP="009F727D">
      <w:pPr>
        <w:ind w:left="360"/>
        <w:rPr>
          <w:lang w:val="en-US"/>
        </w:rPr>
      </w:pPr>
    </w:p>
    <w:p w14:paraId="14686132" w14:textId="77777777" w:rsidR="009F727D" w:rsidRDefault="009F727D" w:rsidP="009F727D">
      <w:pPr>
        <w:ind w:left="360"/>
        <w:rPr>
          <w:lang w:val="en-US"/>
        </w:rPr>
      </w:pPr>
    </w:p>
    <w:p w14:paraId="036585CC" w14:textId="77777777" w:rsidR="009F727D" w:rsidRDefault="009F727D" w:rsidP="009F727D">
      <w:pPr>
        <w:ind w:left="360"/>
        <w:rPr>
          <w:lang w:val="en-US"/>
        </w:rPr>
      </w:pPr>
    </w:p>
    <w:p w14:paraId="68CA9349" w14:textId="77777777" w:rsidR="009F727D" w:rsidRDefault="009F727D" w:rsidP="009F727D">
      <w:pPr>
        <w:ind w:left="360"/>
        <w:rPr>
          <w:lang w:val="en-US"/>
        </w:rPr>
      </w:pPr>
    </w:p>
    <w:p w14:paraId="14A5D31C" w14:textId="5D826733" w:rsidR="00312E99" w:rsidRPr="00312E99" w:rsidRDefault="00E47BF1" w:rsidP="00312E99">
      <w:pPr>
        <w:pStyle w:val="Heading1"/>
        <w:numPr>
          <w:ilvl w:val="0"/>
          <w:numId w:val="1"/>
        </w:numPr>
        <w:rPr>
          <w:lang w:val="en-US"/>
        </w:rPr>
      </w:pPr>
      <w:bookmarkStart w:id="166" w:name="_Toc354704911"/>
      <w:r w:rsidRPr="00312E99">
        <w:rPr>
          <w:lang w:val="en-US"/>
        </w:rPr>
        <w:lastRenderedPageBreak/>
        <w:t>Interface Requirements</w:t>
      </w:r>
      <w:bookmarkEnd w:id="166"/>
    </w:p>
    <w:p w14:paraId="51243941" w14:textId="1EF46335" w:rsidR="00312E99"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67" w:name="_Toc354704912"/>
      <w:r w:rsidRPr="000A7EC8">
        <w:rPr>
          <w:lang w:val="en-US"/>
        </w:rPr>
        <w:t>UI-001:</w:t>
      </w:r>
      <w:r w:rsidR="005763E8">
        <w:rPr>
          <w:lang w:val="en-US"/>
        </w:rPr>
        <w:t xml:space="preserve"> </w:t>
      </w:r>
      <w:r w:rsidRPr="000A7EC8">
        <w:rPr>
          <w:lang w:val="en-US"/>
        </w:rPr>
        <w:t>MainWindow</w:t>
      </w:r>
      <w:bookmarkEnd w:id="167"/>
      <w:r w:rsidRPr="000A7EC8">
        <w:rPr>
          <w:lang w:val="en-US"/>
        </w:rPr>
        <w:fldChar w:fldCharType="end"/>
      </w:r>
    </w:p>
    <w:p w14:paraId="3ECB34A8" w14:textId="14AFF31E" w:rsidR="003A1808" w:rsidRPr="005763E8" w:rsidRDefault="003A1808" w:rsidP="00312E99">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shows minimal view with a textbox to insert the task name, a button to start/stop and add task, a timer, a button to view details, a button to edit task, a button to show configurations, a button to hide/show task list and a button to close the application.</w:t>
      </w:r>
      <w:r>
        <w:rPr>
          <w:szCs w:val="24"/>
        </w:rPr>
        <w:fldChar w:fldCharType="end"/>
      </w:r>
    </w:p>
    <w:p w14:paraId="43AE30A5" w14:textId="77777777" w:rsidR="003A1808" w:rsidRDefault="003A1808" w:rsidP="003A1808">
      <w:pPr>
        <w:ind w:left="360"/>
        <w:rPr>
          <w:szCs w:val="24"/>
          <w:lang w:val="en-US"/>
        </w:rPr>
      </w:pPr>
      <w:r>
        <w:rPr>
          <w:b/>
          <w:szCs w:val="24"/>
          <w:u w:val="single"/>
          <w:lang w:val="en-US"/>
        </w:rPr>
        <w:t>Priority</w:t>
      </w:r>
    </w:p>
    <w:p w14:paraId="0C8D0F2C" w14:textId="77777777" w:rsidR="003A1808" w:rsidRDefault="003A1808" w:rsidP="003A1808">
      <w:pPr>
        <w:ind w:left="360"/>
        <w:rPr>
          <w:szCs w:val="24"/>
          <w:lang w:val="en-US"/>
        </w:rPr>
      </w:pPr>
      <w:r>
        <w:rPr>
          <w:szCs w:val="24"/>
          <w:lang w:val="en-US"/>
        </w:rPr>
        <w:t>Medium</w:t>
      </w:r>
    </w:p>
    <w:p w14:paraId="1A8BCDAC" w14:textId="77777777" w:rsidR="003A1808" w:rsidRPr="009F727D" w:rsidRDefault="003A1808" w:rsidP="003A1808">
      <w:pPr>
        <w:ind w:left="360"/>
        <w:rPr>
          <w:b/>
          <w:szCs w:val="24"/>
          <w:u w:val="single"/>
          <w:lang w:val="en-US"/>
        </w:rPr>
      </w:pPr>
      <w:r w:rsidRPr="009F727D">
        <w:rPr>
          <w:b/>
          <w:szCs w:val="24"/>
          <w:u w:val="single"/>
          <w:lang w:val="en-US"/>
        </w:rPr>
        <w:t>Difficulty</w:t>
      </w:r>
    </w:p>
    <w:p w14:paraId="005E0C4A" w14:textId="0FD0CCAE" w:rsidR="003A1808" w:rsidRDefault="003A1808" w:rsidP="003A1808">
      <w:pPr>
        <w:ind w:left="360"/>
        <w:rPr>
          <w:szCs w:val="24"/>
          <w:lang w:val="en-US"/>
        </w:rPr>
      </w:pPr>
      <w:r>
        <w:rPr>
          <w:szCs w:val="24"/>
          <w:lang w:val="en-US"/>
        </w:rPr>
        <w:t>Medium</w:t>
      </w:r>
    </w:p>
    <w:p w14:paraId="19288CCC" w14:textId="2879BD12"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68" w:name="_Toc354704913"/>
      <w:r w:rsidRPr="000A7EC8">
        <w:rPr>
          <w:lang w:val="en-US"/>
        </w:rPr>
        <w:t>UI-002: Buttons that are always active</w:t>
      </w:r>
      <w:bookmarkEnd w:id="168"/>
      <w:r w:rsidRPr="000A7EC8">
        <w:rPr>
          <w:lang w:val="en-US"/>
        </w:rPr>
        <w:fldChar w:fldCharType="end"/>
      </w:r>
    </w:p>
    <w:p w14:paraId="17CA4C22" w14:textId="46D77D68" w:rsidR="003A1808" w:rsidRPr="005763E8" w:rsidRDefault="003A1808" w:rsidP="00312E99">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button to show configurations, to hide/show task list and the button to close the application are always active.</w:t>
      </w:r>
      <w:r>
        <w:rPr>
          <w:szCs w:val="24"/>
        </w:rPr>
        <w:fldChar w:fldCharType="end"/>
      </w:r>
    </w:p>
    <w:p w14:paraId="68575678" w14:textId="77777777" w:rsidR="003A1808" w:rsidRDefault="003A1808" w:rsidP="003A1808">
      <w:pPr>
        <w:ind w:left="360"/>
        <w:rPr>
          <w:szCs w:val="24"/>
          <w:lang w:val="en-US"/>
        </w:rPr>
      </w:pPr>
      <w:r>
        <w:rPr>
          <w:b/>
          <w:szCs w:val="24"/>
          <w:u w:val="single"/>
          <w:lang w:val="en-US"/>
        </w:rPr>
        <w:t>Priority</w:t>
      </w:r>
    </w:p>
    <w:p w14:paraId="799D39F1" w14:textId="77777777" w:rsidR="003A1808" w:rsidRDefault="003A1808" w:rsidP="003A1808">
      <w:pPr>
        <w:ind w:left="360"/>
        <w:rPr>
          <w:szCs w:val="24"/>
          <w:lang w:val="en-US"/>
        </w:rPr>
      </w:pPr>
      <w:r>
        <w:rPr>
          <w:szCs w:val="24"/>
          <w:lang w:val="en-US"/>
        </w:rPr>
        <w:t>Medium</w:t>
      </w:r>
    </w:p>
    <w:p w14:paraId="1FC4D886" w14:textId="77777777" w:rsidR="003A1808" w:rsidRPr="009F727D" w:rsidRDefault="003A1808" w:rsidP="003A1808">
      <w:pPr>
        <w:ind w:left="360"/>
        <w:rPr>
          <w:b/>
          <w:szCs w:val="24"/>
          <w:u w:val="single"/>
          <w:lang w:val="en-US"/>
        </w:rPr>
      </w:pPr>
      <w:r w:rsidRPr="009F727D">
        <w:rPr>
          <w:b/>
          <w:szCs w:val="24"/>
          <w:u w:val="single"/>
          <w:lang w:val="en-US"/>
        </w:rPr>
        <w:t>Difficulty</w:t>
      </w:r>
    </w:p>
    <w:p w14:paraId="5DB35DD3" w14:textId="00CB38FE" w:rsidR="003A1808" w:rsidRDefault="003A1808" w:rsidP="003A1808">
      <w:pPr>
        <w:ind w:left="360"/>
        <w:rPr>
          <w:szCs w:val="24"/>
          <w:lang w:val="en-US"/>
        </w:rPr>
      </w:pPr>
      <w:r>
        <w:rPr>
          <w:szCs w:val="24"/>
          <w:lang w:val="en-US"/>
        </w:rPr>
        <w:t>Medium</w:t>
      </w:r>
    </w:p>
    <w:p w14:paraId="73B4986E" w14:textId="7916E190"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69" w:name="_Toc354704914"/>
      <w:r w:rsidRPr="000A7EC8">
        <w:rPr>
          <w:lang w:val="en-US"/>
        </w:rPr>
        <w:t>UI-003: Expand list button</w:t>
      </w:r>
      <w:bookmarkEnd w:id="169"/>
      <w:r w:rsidRPr="000A7EC8">
        <w:rPr>
          <w:lang w:val="en-US"/>
        </w:rPr>
        <w:fldChar w:fldCharType="end"/>
      </w:r>
    </w:p>
    <w:p w14:paraId="7DD83903" w14:textId="746A60D1" w:rsidR="003A1808" w:rsidRPr="003A1808" w:rsidRDefault="003A1808" w:rsidP="00312E99">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 xml:space="preserve">When the tasks list isn't expanded, the button is a down arrow. When the tasks list is expanded the button is an up arrow. </w:t>
      </w:r>
      <w:r>
        <w:rPr>
          <w:szCs w:val="24"/>
        </w:rPr>
        <w:fldChar w:fldCharType="end"/>
      </w:r>
    </w:p>
    <w:p w14:paraId="63790FC5" w14:textId="77777777" w:rsidR="003A1808" w:rsidRDefault="003A1808" w:rsidP="003A1808">
      <w:pPr>
        <w:ind w:left="360"/>
        <w:rPr>
          <w:szCs w:val="24"/>
          <w:lang w:val="en-US"/>
        </w:rPr>
      </w:pPr>
      <w:r>
        <w:rPr>
          <w:b/>
          <w:szCs w:val="24"/>
          <w:u w:val="single"/>
          <w:lang w:val="en-US"/>
        </w:rPr>
        <w:t>Priority</w:t>
      </w:r>
    </w:p>
    <w:p w14:paraId="365EF09A" w14:textId="77777777" w:rsidR="003A1808" w:rsidRDefault="003A1808" w:rsidP="003A1808">
      <w:pPr>
        <w:ind w:left="360"/>
        <w:rPr>
          <w:szCs w:val="24"/>
          <w:lang w:val="en-US"/>
        </w:rPr>
      </w:pPr>
      <w:r>
        <w:rPr>
          <w:szCs w:val="24"/>
          <w:lang w:val="en-US"/>
        </w:rPr>
        <w:t>Medium</w:t>
      </w:r>
    </w:p>
    <w:p w14:paraId="73411D55" w14:textId="77777777" w:rsidR="003A1808" w:rsidRPr="009F727D" w:rsidRDefault="003A1808" w:rsidP="003A1808">
      <w:pPr>
        <w:ind w:left="360"/>
        <w:rPr>
          <w:b/>
          <w:szCs w:val="24"/>
          <w:u w:val="single"/>
          <w:lang w:val="en-US"/>
        </w:rPr>
      </w:pPr>
      <w:r w:rsidRPr="009F727D">
        <w:rPr>
          <w:b/>
          <w:szCs w:val="24"/>
          <w:u w:val="single"/>
          <w:lang w:val="en-US"/>
        </w:rPr>
        <w:t>Difficulty</w:t>
      </w:r>
    </w:p>
    <w:p w14:paraId="240F3A78" w14:textId="4E9BA9C5" w:rsidR="005763E8" w:rsidRDefault="003A1808" w:rsidP="003A1808">
      <w:pPr>
        <w:ind w:left="360"/>
        <w:rPr>
          <w:szCs w:val="24"/>
          <w:lang w:val="en-US"/>
        </w:rPr>
      </w:pPr>
      <w:r>
        <w:rPr>
          <w:szCs w:val="24"/>
          <w:lang w:val="en-US"/>
        </w:rPr>
        <w:t>Medium</w:t>
      </w:r>
    </w:p>
    <w:p w14:paraId="44CCD976" w14:textId="77777777" w:rsidR="005763E8" w:rsidRDefault="005763E8">
      <w:pPr>
        <w:rPr>
          <w:szCs w:val="24"/>
          <w:lang w:val="en-US"/>
        </w:rPr>
      </w:pPr>
      <w:r>
        <w:rPr>
          <w:szCs w:val="24"/>
          <w:lang w:val="en-US"/>
        </w:rPr>
        <w:br w:type="page"/>
      </w:r>
    </w:p>
    <w:p w14:paraId="7248A7B9" w14:textId="1433B2F2" w:rsidR="003A1808" w:rsidRPr="000A7EC8" w:rsidRDefault="003A1808" w:rsidP="000A7EC8">
      <w:pPr>
        <w:pStyle w:val="Heading1"/>
        <w:numPr>
          <w:ilvl w:val="1"/>
          <w:numId w:val="1"/>
        </w:numPr>
        <w:ind w:hanging="11"/>
        <w:rPr>
          <w:lang w:val="en-US"/>
        </w:rPr>
      </w:pPr>
      <w:r w:rsidRPr="000A7EC8">
        <w:rPr>
          <w:lang w:val="en-US"/>
        </w:rPr>
        <w:lastRenderedPageBreak/>
        <w:fldChar w:fldCharType="begin" w:fldLock="1"/>
      </w:r>
      <w:r w:rsidRPr="000A7EC8">
        <w:rPr>
          <w:lang w:val="en-US"/>
        </w:rPr>
        <w:instrText>MERGEFIELD Element.Name</w:instrText>
      </w:r>
      <w:r w:rsidRPr="000A7EC8">
        <w:rPr>
          <w:lang w:val="en-US"/>
        </w:rPr>
        <w:fldChar w:fldCharType="separate"/>
      </w:r>
      <w:bookmarkStart w:id="170" w:name="_Toc354704915"/>
      <w:r w:rsidRPr="000A7EC8">
        <w:rPr>
          <w:lang w:val="en-US"/>
        </w:rPr>
        <w:t>UI-004: TextBox filled with a new task name</w:t>
      </w:r>
      <w:bookmarkEnd w:id="170"/>
      <w:r w:rsidRPr="000A7EC8">
        <w:rPr>
          <w:lang w:val="en-US"/>
        </w:rPr>
        <w:fldChar w:fldCharType="end"/>
      </w:r>
    </w:p>
    <w:p w14:paraId="7742D958" w14:textId="31AC5B08" w:rsidR="003A1808" w:rsidRPr="003A1808" w:rsidRDefault="003A1808" w:rsidP="003A1808">
      <w:pPr>
        <w:ind w:firstLine="360"/>
        <w:rPr>
          <w:rFonts w:ascii="Times New Roman" w:eastAsia="Times New Roman" w:hAnsi="Times New Roman"/>
          <w:color w:val="000000"/>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activates the button to add task.</w:t>
      </w:r>
      <w:r>
        <w:rPr>
          <w:szCs w:val="24"/>
        </w:rPr>
        <w:fldChar w:fldCharType="end"/>
      </w:r>
    </w:p>
    <w:p w14:paraId="395472BB" w14:textId="77777777" w:rsidR="003A1808" w:rsidRDefault="003A1808" w:rsidP="003A1808">
      <w:pPr>
        <w:ind w:left="360"/>
        <w:rPr>
          <w:szCs w:val="24"/>
          <w:lang w:val="en-US"/>
        </w:rPr>
      </w:pPr>
      <w:r>
        <w:rPr>
          <w:b/>
          <w:szCs w:val="24"/>
          <w:u w:val="single"/>
          <w:lang w:val="en-US"/>
        </w:rPr>
        <w:t>Priority</w:t>
      </w:r>
    </w:p>
    <w:p w14:paraId="77C25263" w14:textId="77777777" w:rsidR="003A1808" w:rsidRDefault="003A1808" w:rsidP="003A1808">
      <w:pPr>
        <w:ind w:left="360"/>
        <w:rPr>
          <w:szCs w:val="24"/>
          <w:lang w:val="en-US"/>
        </w:rPr>
      </w:pPr>
      <w:r>
        <w:rPr>
          <w:szCs w:val="24"/>
          <w:lang w:val="en-US"/>
        </w:rPr>
        <w:t>Medium</w:t>
      </w:r>
    </w:p>
    <w:p w14:paraId="74DF93BA" w14:textId="77777777" w:rsidR="003A1808" w:rsidRPr="009F727D" w:rsidRDefault="003A1808" w:rsidP="003A1808">
      <w:pPr>
        <w:ind w:left="360"/>
        <w:rPr>
          <w:b/>
          <w:szCs w:val="24"/>
          <w:u w:val="single"/>
          <w:lang w:val="en-US"/>
        </w:rPr>
      </w:pPr>
      <w:r w:rsidRPr="009F727D">
        <w:rPr>
          <w:b/>
          <w:szCs w:val="24"/>
          <w:u w:val="single"/>
          <w:lang w:val="en-US"/>
        </w:rPr>
        <w:t>Difficulty</w:t>
      </w:r>
    </w:p>
    <w:p w14:paraId="403338D6" w14:textId="77777777" w:rsidR="003A1808" w:rsidRDefault="003A1808" w:rsidP="003A1808">
      <w:pPr>
        <w:ind w:left="360"/>
        <w:rPr>
          <w:szCs w:val="24"/>
          <w:lang w:val="en-US"/>
        </w:rPr>
      </w:pPr>
      <w:r>
        <w:rPr>
          <w:szCs w:val="24"/>
          <w:lang w:val="en-US"/>
        </w:rPr>
        <w:t>Medium</w:t>
      </w:r>
    </w:p>
    <w:p w14:paraId="5A98F74F" w14:textId="78F6E616"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71" w:name="_Toc354704916"/>
      <w:r w:rsidRPr="000A7EC8">
        <w:rPr>
          <w:lang w:val="en-US"/>
        </w:rPr>
        <w:t xml:space="preserve">UI-005: </w:t>
      </w:r>
      <w:proofErr w:type="spellStart"/>
      <w:r w:rsidRPr="000A7EC8">
        <w:rPr>
          <w:lang w:val="en-US"/>
        </w:rPr>
        <w:t>TextBox</w:t>
      </w:r>
      <w:proofErr w:type="spellEnd"/>
      <w:r w:rsidRPr="000A7EC8">
        <w:rPr>
          <w:lang w:val="en-US"/>
        </w:rPr>
        <w:t xml:space="preserve"> filled with </w:t>
      </w:r>
      <w:del w:id="172" w:author="Carla Silva Machado" w:date="2013-04-26T11:59:00Z">
        <w:r w:rsidRPr="000A7EC8" w:rsidDel="002E6AF2">
          <w:rPr>
            <w:lang w:val="en-US"/>
          </w:rPr>
          <w:delText>existance</w:delText>
        </w:r>
      </w:del>
      <w:ins w:id="173" w:author="Carla Silva Machado" w:date="2013-04-26T11:59:00Z">
        <w:r w:rsidR="002E6AF2">
          <w:rPr>
            <w:lang w:val="en-US"/>
          </w:rPr>
          <w:t>Existence</w:t>
        </w:r>
      </w:ins>
      <w:r w:rsidRPr="000A7EC8">
        <w:rPr>
          <w:lang w:val="en-US"/>
        </w:rPr>
        <w:t xml:space="preserve"> task name</w:t>
      </w:r>
      <w:bookmarkEnd w:id="171"/>
      <w:r w:rsidRPr="000A7EC8">
        <w:rPr>
          <w:lang w:val="en-US"/>
        </w:rPr>
        <w:t xml:space="preserve"> </w:t>
      </w:r>
      <w:r w:rsidRPr="000A7EC8">
        <w:rPr>
          <w:lang w:val="en-US"/>
        </w:rPr>
        <w:fldChar w:fldCharType="end"/>
      </w:r>
    </w:p>
    <w:p w14:paraId="081843BC" w14:textId="2641033B" w:rsidR="003A1808" w:rsidRDefault="003A1808" w:rsidP="00312E99">
      <w:pPr>
        <w:ind w:left="360"/>
        <w:rPr>
          <w:rFonts w:asciiTheme="majorHAnsi" w:eastAsiaTheme="majorEastAsia" w:hAnsiTheme="majorHAnsi" w:cstheme="majorBidi"/>
          <w:b/>
          <w:bCs/>
          <w:color w:val="365F91" w:themeColor="accent1" w:themeShade="BF"/>
          <w:sz w:val="28"/>
          <w:szCs w:val="28"/>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enables the start, edit and view details buttons. If the key enter is pressed the system changes the start button to stop button.</w:t>
      </w:r>
      <w:r>
        <w:rPr>
          <w:szCs w:val="24"/>
        </w:rPr>
        <w:fldChar w:fldCharType="end"/>
      </w:r>
    </w:p>
    <w:p w14:paraId="4C7E71A5" w14:textId="77777777" w:rsidR="003A1808" w:rsidRDefault="003A1808" w:rsidP="003A1808">
      <w:pPr>
        <w:ind w:left="360"/>
        <w:rPr>
          <w:szCs w:val="24"/>
          <w:lang w:val="en-US"/>
        </w:rPr>
      </w:pPr>
      <w:r>
        <w:rPr>
          <w:b/>
          <w:szCs w:val="24"/>
          <w:u w:val="single"/>
          <w:lang w:val="en-US"/>
        </w:rPr>
        <w:t>Priority</w:t>
      </w:r>
    </w:p>
    <w:p w14:paraId="29DA95EB" w14:textId="77777777" w:rsidR="003A1808" w:rsidRDefault="003A1808" w:rsidP="003A1808">
      <w:pPr>
        <w:ind w:left="360"/>
        <w:rPr>
          <w:szCs w:val="24"/>
          <w:lang w:val="en-US"/>
        </w:rPr>
      </w:pPr>
      <w:r>
        <w:rPr>
          <w:szCs w:val="24"/>
          <w:lang w:val="en-US"/>
        </w:rPr>
        <w:t>Medium</w:t>
      </w:r>
    </w:p>
    <w:p w14:paraId="41B61D15" w14:textId="77777777" w:rsidR="003A1808" w:rsidRPr="009F727D" w:rsidRDefault="003A1808" w:rsidP="003A1808">
      <w:pPr>
        <w:ind w:left="360"/>
        <w:rPr>
          <w:b/>
          <w:szCs w:val="24"/>
          <w:u w:val="single"/>
          <w:lang w:val="en-US"/>
        </w:rPr>
      </w:pPr>
      <w:r w:rsidRPr="009F727D">
        <w:rPr>
          <w:b/>
          <w:szCs w:val="24"/>
          <w:u w:val="single"/>
          <w:lang w:val="en-US"/>
        </w:rPr>
        <w:t>Difficulty</w:t>
      </w:r>
    </w:p>
    <w:p w14:paraId="028677C3" w14:textId="77777777" w:rsidR="003A1808" w:rsidRDefault="003A1808" w:rsidP="003A1808">
      <w:pPr>
        <w:ind w:left="360"/>
        <w:rPr>
          <w:szCs w:val="24"/>
          <w:lang w:val="en-US"/>
        </w:rPr>
      </w:pPr>
      <w:r>
        <w:rPr>
          <w:szCs w:val="24"/>
          <w:lang w:val="en-US"/>
        </w:rPr>
        <w:t>Medium</w:t>
      </w:r>
    </w:p>
    <w:p w14:paraId="25EB3C8B" w14:textId="2A263789"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74" w:name="_Toc354704917"/>
      <w:r w:rsidRPr="000A7EC8">
        <w:rPr>
          <w:lang w:val="en-US"/>
        </w:rPr>
        <w:t>UI-006: TextBox with running task</w:t>
      </w:r>
      <w:bookmarkEnd w:id="174"/>
      <w:r w:rsidRPr="000A7EC8">
        <w:rPr>
          <w:lang w:val="en-US"/>
        </w:rPr>
        <w:fldChar w:fldCharType="end"/>
      </w:r>
    </w:p>
    <w:p w14:paraId="3E680D7A" w14:textId="1A86C6F6" w:rsidR="003A1808" w:rsidRDefault="003A1808" w:rsidP="00312E99">
      <w:pPr>
        <w:ind w:left="360"/>
        <w:rPr>
          <w:rFonts w:asciiTheme="majorHAnsi" w:eastAsiaTheme="majorEastAsia" w:hAnsiTheme="majorHAnsi" w:cstheme="majorBidi"/>
          <w:b/>
          <w:bCs/>
          <w:color w:val="365F91" w:themeColor="accent1" w:themeShade="BF"/>
          <w:sz w:val="28"/>
          <w:szCs w:val="28"/>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changes the start/add button to the stop button, view details button and it starts timer. The edit button is disabled.</w:t>
      </w:r>
      <w:r>
        <w:rPr>
          <w:szCs w:val="24"/>
        </w:rPr>
        <w:fldChar w:fldCharType="end"/>
      </w:r>
    </w:p>
    <w:p w14:paraId="196BBD8D" w14:textId="77777777" w:rsidR="003A1808" w:rsidRDefault="003A1808" w:rsidP="003A1808">
      <w:pPr>
        <w:ind w:left="360"/>
        <w:rPr>
          <w:szCs w:val="24"/>
          <w:lang w:val="en-US"/>
        </w:rPr>
      </w:pPr>
      <w:r>
        <w:rPr>
          <w:b/>
          <w:szCs w:val="24"/>
          <w:u w:val="single"/>
          <w:lang w:val="en-US"/>
        </w:rPr>
        <w:t>Priority</w:t>
      </w:r>
    </w:p>
    <w:p w14:paraId="55538A49" w14:textId="77777777" w:rsidR="003A1808" w:rsidRDefault="003A1808" w:rsidP="003A1808">
      <w:pPr>
        <w:ind w:left="360"/>
        <w:rPr>
          <w:szCs w:val="24"/>
          <w:lang w:val="en-US"/>
        </w:rPr>
      </w:pPr>
      <w:r>
        <w:rPr>
          <w:szCs w:val="24"/>
          <w:lang w:val="en-US"/>
        </w:rPr>
        <w:t>Medium</w:t>
      </w:r>
    </w:p>
    <w:p w14:paraId="00ECF7FA" w14:textId="77777777" w:rsidR="003A1808" w:rsidRPr="009F727D" w:rsidRDefault="003A1808" w:rsidP="003A1808">
      <w:pPr>
        <w:ind w:left="360"/>
        <w:rPr>
          <w:b/>
          <w:szCs w:val="24"/>
          <w:u w:val="single"/>
          <w:lang w:val="en-US"/>
        </w:rPr>
      </w:pPr>
      <w:r w:rsidRPr="009F727D">
        <w:rPr>
          <w:b/>
          <w:szCs w:val="24"/>
          <w:u w:val="single"/>
          <w:lang w:val="en-US"/>
        </w:rPr>
        <w:t>Difficulty</w:t>
      </w:r>
    </w:p>
    <w:p w14:paraId="1DF1E30D" w14:textId="77777777" w:rsidR="003A1808" w:rsidRDefault="003A1808" w:rsidP="003A1808">
      <w:pPr>
        <w:ind w:left="360"/>
        <w:rPr>
          <w:szCs w:val="24"/>
          <w:lang w:val="en-US"/>
        </w:rPr>
      </w:pPr>
      <w:r>
        <w:rPr>
          <w:szCs w:val="24"/>
          <w:lang w:val="en-US"/>
        </w:rPr>
        <w:t>Medium</w:t>
      </w:r>
    </w:p>
    <w:p w14:paraId="38D9DFCE" w14:textId="1947B84C"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75" w:name="_Toc354704918"/>
      <w:r w:rsidRPr="000A7EC8">
        <w:rPr>
          <w:lang w:val="en-US"/>
        </w:rPr>
        <w:t>UI-007: Clicking in view details button</w:t>
      </w:r>
      <w:bookmarkEnd w:id="175"/>
      <w:r w:rsidRPr="000A7EC8">
        <w:rPr>
          <w:lang w:val="en-US"/>
        </w:rPr>
        <w:fldChar w:fldCharType="end"/>
      </w:r>
    </w:p>
    <w:p w14:paraId="127E5455" w14:textId="4ED0809C" w:rsidR="003A1808" w:rsidRDefault="003A1808" w:rsidP="00312E99">
      <w:pPr>
        <w:ind w:left="360"/>
        <w:rPr>
          <w:rFonts w:asciiTheme="majorHAnsi" w:eastAsiaTheme="majorEastAsia" w:hAnsiTheme="majorHAnsi" w:cstheme="majorBidi"/>
          <w:b/>
          <w:bCs/>
          <w:color w:val="365F91" w:themeColor="accent1" w:themeShade="BF"/>
          <w:sz w:val="28"/>
          <w:szCs w:val="28"/>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presents a form with the details and an edit button.</w:t>
      </w:r>
      <w:r>
        <w:rPr>
          <w:szCs w:val="24"/>
        </w:rPr>
        <w:fldChar w:fldCharType="end"/>
      </w:r>
    </w:p>
    <w:p w14:paraId="2DF2C6D4" w14:textId="77777777" w:rsidR="003A1808" w:rsidRDefault="003A1808" w:rsidP="003A1808">
      <w:pPr>
        <w:ind w:left="360"/>
        <w:rPr>
          <w:szCs w:val="24"/>
          <w:lang w:val="en-US"/>
        </w:rPr>
      </w:pPr>
      <w:r>
        <w:rPr>
          <w:b/>
          <w:szCs w:val="24"/>
          <w:u w:val="single"/>
          <w:lang w:val="en-US"/>
        </w:rPr>
        <w:t>Priority</w:t>
      </w:r>
    </w:p>
    <w:p w14:paraId="55C2813D" w14:textId="77777777" w:rsidR="003A1808" w:rsidRDefault="003A1808" w:rsidP="003A1808">
      <w:pPr>
        <w:ind w:left="360"/>
        <w:rPr>
          <w:szCs w:val="24"/>
          <w:lang w:val="en-US"/>
        </w:rPr>
      </w:pPr>
      <w:r>
        <w:rPr>
          <w:szCs w:val="24"/>
          <w:lang w:val="en-US"/>
        </w:rPr>
        <w:t>Medium</w:t>
      </w:r>
    </w:p>
    <w:p w14:paraId="21E4F347" w14:textId="77777777" w:rsidR="003A1808" w:rsidRPr="009F727D" w:rsidRDefault="003A1808" w:rsidP="003A1808">
      <w:pPr>
        <w:ind w:left="360"/>
        <w:rPr>
          <w:b/>
          <w:szCs w:val="24"/>
          <w:u w:val="single"/>
          <w:lang w:val="en-US"/>
        </w:rPr>
      </w:pPr>
      <w:r w:rsidRPr="009F727D">
        <w:rPr>
          <w:b/>
          <w:szCs w:val="24"/>
          <w:u w:val="single"/>
          <w:lang w:val="en-US"/>
        </w:rPr>
        <w:t>Difficulty</w:t>
      </w:r>
    </w:p>
    <w:p w14:paraId="6755B6C5" w14:textId="77777777" w:rsidR="003A1808" w:rsidRDefault="003A1808" w:rsidP="003A1808">
      <w:pPr>
        <w:ind w:left="360"/>
        <w:rPr>
          <w:szCs w:val="24"/>
          <w:lang w:val="en-US"/>
        </w:rPr>
      </w:pPr>
      <w:r>
        <w:rPr>
          <w:szCs w:val="24"/>
          <w:lang w:val="en-US"/>
        </w:rPr>
        <w:t>Medium</w:t>
      </w:r>
    </w:p>
    <w:p w14:paraId="1375EC31" w14:textId="15D5D0DF" w:rsidR="003A1808" w:rsidRPr="000A7EC8" w:rsidRDefault="003A1808" w:rsidP="000A7EC8">
      <w:pPr>
        <w:pStyle w:val="Heading1"/>
        <w:numPr>
          <w:ilvl w:val="1"/>
          <w:numId w:val="1"/>
        </w:numPr>
        <w:ind w:hanging="11"/>
        <w:rPr>
          <w:lang w:val="en-US"/>
        </w:rPr>
      </w:pPr>
      <w:r w:rsidRPr="000A7EC8">
        <w:rPr>
          <w:lang w:val="en-US"/>
        </w:rPr>
        <w:lastRenderedPageBreak/>
        <w:fldChar w:fldCharType="begin" w:fldLock="1"/>
      </w:r>
      <w:r w:rsidRPr="000A7EC8">
        <w:rPr>
          <w:lang w:val="en-US"/>
        </w:rPr>
        <w:instrText>MERGEFIELD Element.Name</w:instrText>
      </w:r>
      <w:r w:rsidRPr="000A7EC8">
        <w:rPr>
          <w:lang w:val="en-US"/>
        </w:rPr>
        <w:fldChar w:fldCharType="separate"/>
      </w:r>
      <w:bookmarkStart w:id="176" w:name="_Toc354704919"/>
      <w:r w:rsidRPr="000A7EC8">
        <w:rPr>
          <w:lang w:val="en-US"/>
        </w:rPr>
        <w:t>UI-008: Clicking in edit button</w:t>
      </w:r>
      <w:bookmarkEnd w:id="176"/>
      <w:r w:rsidRPr="000A7EC8">
        <w:rPr>
          <w:lang w:val="en-US"/>
        </w:rPr>
        <w:fldChar w:fldCharType="end"/>
      </w:r>
    </w:p>
    <w:p w14:paraId="3B0654D2" w14:textId="77777777" w:rsidR="003A1808" w:rsidRPr="00324544" w:rsidRDefault="003A1808" w:rsidP="003A1808">
      <w:pPr>
        <w:ind w:firstLine="360"/>
        <w:rPr>
          <w:rFonts w:ascii="Times New Roman" w:eastAsia="Times New Roman" w:hAnsi="Times New Roman"/>
          <w:color w:val="000000"/>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end"/>
      </w:r>
      <w:r w:rsidRPr="00324544">
        <w:rPr>
          <w:rFonts w:ascii="Times New Roman" w:eastAsia="Times New Roman" w:hAnsi="Times New Roman"/>
          <w:color w:val="000000"/>
          <w:szCs w:val="24"/>
          <w:lang w:val="en-US"/>
        </w:rPr>
        <w:t>The edition must be inline.</w:t>
      </w:r>
    </w:p>
    <w:p w14:paraId="6FBE4A06" w14:textId="7CF0DD05" w:rsidR="003A1808" w:rsidRDefault="003A1808" w:rsidP="003A1808">
      <w:pPr>
        <w:ind w:left="360"/>
        <w:rPr>
          <w:rFonts w:asciiTheme="majorHAnsi" w:eastAsiaTheme="majorEastAsia" w:hAnsiTheme="majorHAnsi" w:cstheme="majorBidi"/>
          <w:b/>
          <w:bCs/>
          <w:color w:val="365F91" w:themeColor="accent1" w:themeShade="BF"/>
          <w:sz w:val="28"/>
          <w:szCs w:val="28"/>
          <w:lang w:val="en-US"/>
        </w:rPr>
      </w:pPr>
      <w:r w:rsidRPr="00324544">
        <w:rPr>
          <w:rFonts w:ascii="Times New Roman" w:eastAsia="Times New Roman" w:hAnsi="Times New Roman"/>
          <w:color w:val="000000"/>
          <w:szCs w:val="24"/>
          <w:lang w:val="en-US"/>
        </w:rPr>
        <w:t>In times table, each line has a button to delete that line.</w:t>
      </w:r>
    </w:p>
    <w:p w14:paraId="4A7B61C4" w14:textId="77777777" w:rsidR="003A1808" w:rsidRDefault="003A1808" w:rsidP="003A1808">
      <w:pPr>
        <w:ind w:left="360"/>
        <w:rPr>
          <w:szCs w:val="24"/>
          <w:lang w:val="en-US"/>
        </w:rPr>
      </w:pPr>
      <w:r>
        <w:rPr>
          <w:b/>
          <w:szCs w:val="24"/>
          <w:u w:val="single"/>
          <w:lang w:val="en-US"/>
        </w:rPr>
        <w:t>Priority</w:t>
      </w:r>
    </w:p>
    <w:p w14:paraId="7A627D28" w14:textId="77777777" w:rsidR="003A1808" w:rsidRDefault="003A1808" w:rsidP="003A1808">
      <w:pPr>
        <w:ind w:left="360"/>
        <w:rPr>
          <w:szCs w:val="24"/>
          <w:lang w:val="en-US"/>
        </w:rPr>
      </w:pPr>
      <w:r>
        <w:rPr>
          <w:szCs w:val="24"/>
          <w:lang w:val="en-US"/>
        </w:rPr>
        <w:t>Medium</w:t>
      </w:r>
    </w:p>
    <w:p w14:paraId="2F686962" w14:textId="77777777" w:rsidR="003A1808" w:rsidRPr="009F727D" w:rsidRDefault="003A1808" w:rsidP="003A1808">
      <w:pPr>
        <w:ind w:left="360"/>
        <w:rPr>
          <w:b/>
          <w:szCs w:val="24"/>
          <w:u w:val="single"/>
          <w:lang w:val="en-US"/>
        </w:rPr>
      </w:pPr>
      <w:r w:rsidRPr="009F727D">
        <w:rPr>
          <w:b/>
          <w:szCs w:val="24"/>
          <w:u w:val="single"/>
          <w:lang w:val="en-US"/>
        </w:rPr>
        <w:t>Difficulty</w:t>
      </w:r>
    </w:p>
    <w:p w14:paraId="539FA633" w14:textId="77777777" w:rsidR="003A1808" w:rsidRDefault="003A1808" w:rsidP="003A1808">
      <w:pPr>
        <w:ind w:left="360"/>
        <w:rPr>
          <w:szCs w:val="24"/>
          <w:lang w:val="en-US"/>
        </w:rPr>
      </w:pPr>
      <w:r>
        <w:rPr>
          <w:szCs w:val="24"/>
          <w:lang w:val="en-US"/>
        </w:rPr>
        <w:t>Medium</w:t>
      </w:r>
    </w:p>
    <w:p w14:paraId="23D8AD41" w14:textId="26D0C4A4" w:rsidR="003A1808" w:rsidRPr="000A7EC8" w:rsidRDefault="003A1808" w:rsidP="000A7EC8">
      <w:pPr>
        <w:pStyle w:val="Heading1"/>
        <w:numPr>
          <w:ilvl w:val="1"/>
          <w:numId w:val="1"/>
        </w:numPr>
        <w:ind w:hanging="11"/>
        <w:rPr>
          <w:lang w:val="en-US"/>
        </w:rPr>
      </w:pPr>
      <w:r w:rsidRPr="000A7EC8">
        <w:rPr>
          <w:lang w:val="en-US"/>
        </w:rPr>
        <w:fldChar w:fldCharType="begin" w:fldLock="1"/>
      </w:r>
      <w:r w:rsidRPr="000A7EC8">
        <w:rPr>
          <w:lang w:val="en-US"/>
        </w:rPr>
        <w:instrText>MERGEFIELD Element.Name</w:instrText>
      </w:r>
      <w:r w:rsidRPr="000A7EC8">
        <w:rPr>
          <w:lang w:val="en-US"/>
        </w:rPr>
        <w:fldChar w:fldCharType="separate"/>
      </w:r>
      <w:bookmarkStart w:id="177" w:name="_Toc354704920"/>
      <w:r w:rsidRPr="000A7EC8">
        <w:rPr>
          <w:lang w:val="en-US"/>
        </w:rPr>
        <w:t>UI-009: Clicking in configuration button</w:t>
      </w:r>
      <w:bookmarkEnd w:id="177"/>
      <w:r w:rsidRPr="000A7EC8">
        <w:rPr>
          <w:lang w:val="en-US"/>
        </w:rPr>
        <w:fldChar w:fldCharType="end"/>
      </w:r>
    </w:p>
    <w:p w14:paraId="3EDC7F44" w14:textId="77777777" w:rsidR="003A1808" w:rsidRPr="00324544" w:rsidRDefault="003A1808" w:rsidP="003A1808">
      <w:pPr>
        <w:rPr>
          <w:rFonts w:ascii="Times New Roman" w:eastAsia="Times New Roman" w:hAnsi="Times New Roman"/>
          <w:color w:val="000000"/>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end"/>
      </w:r>
      <w:r w:rsidRPr="00324544">
        <w:rPr>
          <w:rFonts w:ascii="Times New Roman" w:eastAsia="Times New Roman" w:hAnsi="Times New Roman"/>
          <w:color w:val="000000"/>
          <w:szCs w:val="24"/>
          <w:lang w:val="en-US"/>
        </w:rPr>
        <w:t>The system presents a form with:</w:t>
      </w:r>
    </w:p>
    <w:p w14:paraId="2C0B32A4" w14:textId="77777777" w:rsidR="003A1808" w:rsidRDefault="003A1808" w:rsidP="003A1808">
      <w:pPr>
        <w:widowControl w:val="0"/>
        <w:numPr>
          <w:ilvl w:val="0"/>
          <w:numId w:val="7"/>
        </w:numPr>
        <w:autoSpaceDE w:val="0"/>
        <w:autoSpaceDN w:val="0"/>
        <w:adjustRightInd w:val="0"/>
        <w:spacing w:after="0" w:line="240" w:lineRule="auto"/>
        <w:ind w:left="360" w:hanging="360"/>
        <w:rPr>
          <w:rFonts w:ascii="Times New Roman" w:eastAsia="Times New Roman" w:hAnsi="Times New Roman"/>
          <w:color w:val="000000"/>
          <w:szCs w:val="24"/>
        </w:rPr>
      </w:pPr>
      <w:r>
        <w:rPr>
          <w:rFonts w:ascii="Times New Roman" w:eastAsia="Times New Roman" w:hAnsi="Times New Roman"/>
          <w:color w:val="000000"/>
          <w:szCs w:val="24"/>
        </w:rPr>
        <w:t>an export button.</w:t>
      </w:r>
    </w:p>
    <w:p w14:paraId="44A27660" w14:textId="77777777" w:rsidR="003A1808" w:rsidRPr="00324544" w:rsidRDefault="003A1808" w:rsidP="003A1808">
      <w:pPr>
        <w:widowControl w:val="0"/>
        <w:numPr>
          <w:ilvl w:val="0"/>
          <w:numId w:val="7"/>
        </w:numPr>
        <w:autoSpaceDE w:val="0"/>
        <w:autoSpaceDN w:val="0"/>
        <w:adjustRightInd w:val="0"/>
        <w:spacing w:after="0" w:line="240" w:lineRule="auto"/>
        <w:ind w:left="360" w:hanging="360"/>
        <w:rPr>
          <w:rFonts w:ascii="Times New Roman" w:eastAsia="Times New Roman" w:hAnsi="Times New Roman"/>
          <w:color w:val="000000"/>
          <w:szCs w:val="24"/>
          <w:lang w:val="en-US"/>
        </w:rPr>
      </w:pPr>
      <w:proofErr w:type="gramStart"/>
      <w:r w:rsidRPr="00324544">
        <w:rPr>
          <w:rFonts w:ascii="Times New Roman" w:eastAsia="Times New Roman" w:hAnsi="Times New Roman"/>
          <w:color w:val="000000"/>
          <w:szCs w:val="24"/>
          <w:lang w:val="en-US"/>
        </w:rPr>
        <w:t>a</w:t>
      </w:r>
      <w:proofErr w:type="gramEnd"/>
      <w:r w:rsidRPr="00324544">
        <w:rPr>
          <w:rFonts w:ascii="Times New Roman" w:eastAsia="Times New Roman" w:hAnsi="Times New Roman"/>
          <w:color w:val="000000"/>
          <w:szCs w:val="24"/>
          <w:lang w:val="en-US"/>
        </w:rPr>
        <w:t xml:space="preserve"> check box to activate/deactivate inactivity alerts and a text box to define the inactivity time. This text box is active only if the inactivity alert is enabled.</w:t>
      </w:r>
    </w:p>
    <w:p w14:paraId="27A40E94" w14:textId="77777777" w:rsidR="003A1808" w:rsidRPr="00324544" w:rsidRDefault="003A1808" w:rsidP="003A1808">
      <w:pPr>
        <w:widowControl w:val="0"/>
        <w:numPr>
          <w:ilvl w:val="0"/>
          <w:numId w:val="7"/>
        </w:numPr>
        <w:autoSpaceDE w:val="0"/>
        <w:autoSpaceDN w:val="0"/>
        <w:adjustRightInd w:val="0"/>
        <w:spacing w:after="0" w:line="240" w:lineRule="auto"/>
        <w:ind w:left="360" w:hanging="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five lines for shortcuts definition with the following objects:</w:t>
      </w:r>
    </w:p>
    <w:p w14:paraId="5BD0051A" w14:textId="77777777" w:rsidR="003A1808" w:rsidRPr="00324544" w:rsidRDefault="003A1808" w:rsidP="003A1808">
      <w:pPr>
        <w:widowControl w:val="0"/>
        <w:numPr>
          <w:ilvl w:val="0"/>
          <w:numId w:val="8"/>
        </w:numPr>
        <w:autoSpaceDE w:val="0"/>
        <w:autoSpaceDN w:val="0"/>
        <w:adjustRightInd w:val="0"/>
        <w:spacing w:after="0" w:line="240" w:lineRule="auto"/>
        <w:ind w:left="360" w:hanging="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           one </w:t>
      </w:r>
      <w:proofErr w:type="spellStart"/>
      <w:r w:rsidRPr="00324544">
        <w:rPr>
          <w:rFonts w:ascii="Times New Roman" w:eastAsia="Times New Roman" w:hAnsi="Times New Roman"/>
          <w:color w:val="000000"/>
          <w:szCs w:val="24"/>
          <w:lang w:val="en-US"/>
        </w:rPr>
        <w:t>combobox</w:t>
      </w:r>
      <w:proofErr w:type="spellEnd"/>
      <w:r w:rsidRPr="00324544">
        <w:rPr>
          <w:rFonts w:ascii="Times New Roman" w:eastAsia="Times New Roman" w:hAnsi="Times New Roman"/>
          <w:color w:val="000000"/>
          <w:szCs w:val="24"/>
          <w:lang w:val="en-US"/>
        </w:rPr>
        <w:t xml:space="preserve"> for selecting an existing task,</w:t>
      </w:r>
    </w:p>
    <w:p w14:paraId="56609F45" w14:textId="77777777" w:rsidR="003A1808" w:rsidRPr="00324544" w:rsidRDefault="003A1808" w:rsidP="003A1808">
      <w:pPr>
        <w:widowControl w:val="0"/>
        <w:numPr>
          <w:ilvl w:val="0"/>
          <w:numId w:val="8"/>
        </w:numPr>
        <w:autoSpaceDE w:val="0"/>
        <w:autoSpaceDN w:val="0"/>
        <w:adjustRightInd w:val="0"/>
        <w:spacing w:after="0" w:line="240" w:lineRule="auto"/>
        <w:ind w:left="360" w:hanging="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           three checkboxes for check/uncheck the control keys ctrl, alt, shift</w:t>
      </w:r>
    </w:p>
    <w:p w14:paraId="53CAF853" w14:textId="77777777" w:rsidR="003A1808" w:rsidRPr="00324544" w:rsidRDefault="003A1808" w:rsidP="003A1808">
      <w:pPr>
        <w:widowControl w:val="0"/>
        <w:numPr>
          <w:ilvl w:val="0"/>
          <w:numId w:val="8"/>
        </w:numPr>
        <w:autoSpaceDE w:val="0"/>
        <w:autoSpaceDN w:val="0"/>
        <w:adjustRightInd w:val="0"/>
        <w:spacing w:after="0" w:line="240" w:lineRule="auto"/>
        <w:ind w:left="360" w:hanging="360"/>
        <w:rPr>
          <w:rFonts w:ascii="Times New Roman" w:eastAsia="Times New Roman" w:hAnsi="Times New Roman"/>
          <w:color w:val="000000"/>
          <w:szCs w:val="24"/>
          <w:lang w:val="en-US"/>
        </w:rPr>
      </w:pPr>
      <w:r w:rsidRPr="00324544">
        <w:rPr>
          <w:rFonts w:ascii="Times New Roman" w:eastAsia="Times New Roman" w:hAnsi="Times New Roman"/>
          <w:color w:val="000000"/>
          <w:szCs w:val="24"/>
          <w:lang w:val="en-US"/>
        </w:rPr>
        <w:t xml:space="preserve">           </w:t>
      </w:r>
      <w:proofErr w:type="gramStart"/>
      <w:r w:rsidRPr="00324544">
        <w:rPr>
          <w:rFonts w:ascii="Times New Roman" w:eastAsia="Times New Roman" w:hAnsi="Times New Roman"/>
          <w:color w:val="000000"/>
          <w:szCs w:val="24"/>
          <w:lang w:val="en-US"/>
        </w:rPr>
        <w:t>one</w:t>
      </w:r>
      <w:proofErr w:type="gramEnd"/>
      <w:r w:rsidRPr="00324544">
        <w:rPr>
          <w:rFonts w:ascii="Times New Roman" w:eastAsia="Times New Roman" w:hAnsi="Times New Roman"/>
          <w:color w:val="000000"/>
          <w:szCs w:val="24"/>
          <w:lang w:val="en-US"/>
        </w:rPr>
        <w:t xml:space="preserve"> textbox for and additional key.</w:t>
      </w:r>
    </w:p>
    <w:p w14:paraId="60EC7580" w14:textId="77777777" w:rsidR="003A1808" w:rsidRDefault="003A1808" w:rsidP="003A1808">
      <w:pPr>
        <w:ind w:left="360"/>
        <w:rPr>
          <w:szCs w:val="24"/>
          <w:lang w:val="en-US"/>
        </w:rPr>
      </w:pPr>
      <w:r>
        <w:rPr>
          <w:b/>
          <w:szCs w:val="24"/>
          <w:u w:val="single"/>
          <w:lang w:val="en-US"/>
        </w:rPr>
        <w:t>Priority</w:t>
      </w:r>
    </w:p>
    <w:p w14:paraId="6A64A55C" w14:textId="77777777" w:rsidR="003A1808" w:rsidRDefault="003A1808" w:rsidP="003A1808">
      <w:pPr>
        <w:ind w:left="360"/>
        <w:rPr>
          <w:szCs w:val="24"/>
          <w:lang w:val="en-US"/>
        </w:rPr>
      </w:pPr>
      <w:r>
        <w:rPr>
          <w:szCs w:val="24"/>
          <w:lang w:val="en-US"/>
        </w:rPr>
        <w:t>Medium</w:t>
      </w:r>
    </w:p>
    <w:p w14:paraId="3228AFE9" w14:textId="77777777" w:rsidR="003A1808" w:rsidRPr="009F727D" w:rsidRDefault="003A1808" w:rsidP="003A1808">
      <w:pPr>
        <w:ind w:left="360"/>
        <w:rPr>
          <w:b/>
          <w:szCs w:val="24"/>
          <w:u w:val="single"/>
          <w:lang w:val="en-US"/>
        </w:rPr>
      </w:pPr>
      <w:r w:rsidRPr="009F727D">
        <w:rPr>
          <w:b/>
          <w:szCs w:val="24"/>
          <w:u w:val="single"/>
          <w:lang w:val="en-US"/>
        </w:rPr>
        <w:t>Difficulty</w:t>
      </w:r>
    </w:p>
    <w:p w14:paraId="5DF1504A" w14:textId="77777777" w:rsidR="003A1808" w:rsidRDefault="003A1808" w:rsidP="003A1808">
      <w:pPr>
        <w:ind w:left="360"/>
        <w:rPr>
          <w:szCs w:val="24"/>
          <w:lang w:val="en-US"/>
        </w:rPr>
      </w:pPr>
      <w:r>
        <w:rPr>
          <w:szCs w:val="24"/>
          <w:lang w:val="en-US"/>
        </w:rPr>
        <w:t>Medium</w:t>
      </w:r>
    </w:p>
    <w:p w14:paraId="6292BD94" w14:textId="327FBB19" w:rsidR="003A1808" w:rsidRDefault="003A1808" w:rsidP="003A1808">
      <w:pPr>
        <w:ind w:left="360"/>
        <w:rPr>
          <w:rFonts w:eastAsia="Times New Roman"/>
          <w:bCs/>
          <w:szCs w:val="24"/>
          <w:lang w:val="en-US"/>
        </w:rPr>
      </w:pPr>
      <w:r>
        <w:rPr>
          <w:rFonts w:eastAsia="Times New Roman"/>
          <w:bCs/>
          <w:szCs w:val="24"/>
          <w:lang w:val="en-US"/>
        </w:rPr>
        <w:fldChar w:fldCharType="begin" w:fldLock="1"/>
      </w:r>
      <w:r>
        <w:rPr>
          <w:rFonts w:eastAsia="Times New Roman"/>
          <w:bCs/>
          <w:szCs w:val="24"/>
          <w:lang w:val="en-US"/>
        </w:rPr>
        <w:instrText>MERGEFIELD Element.Name</w:instrText>
      </w:r>
      <w:r>
        <w:rPr>
          <w:rFonts w:eastAsia="Times New Roman"/>
          <w:bCs/>
          <w:szCs w:val="24"/>
          <w:lang w:val="en-US"/>
        </w:rPr>
        <w:fldChar w:fldCharType="separate"/>
      </w:r>
      <w:r>
        <w:rPr>
          <w:rFonts w:eastAsia="Times New Roman"/>
          <w:bCs/>
          <w:szCs w:val="24"/>
          <w:lang w:val="en-US"/>
        </w:rPr>
        <w:t>UI-010: Visual distinction between active and inactive tasks</w:t>
      </w:r>
      <w:r>
        <w:rPr>
          <w:rFonts w:eastAsia="Times New Roman"/>
          <w:bCs/>
          <w:szCs w:val="24"/>
          <w:lang w:val="en-US"/>
        </w:rPr>
        <w:fldChar w:fldCharType="end"/>
      </w:r>
    </w:p>
    <w:p w14:paraId="693969DF" w14:textId="4377A1E6" w:rsidR="003A1808" w:rsidRDefault="003A1808" w:rsidP="003A1808">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system should differentiate visually the active from inactive tasks</w:t>
      </w:r>
      <w:r>
        <w:rPr>
          <w:szCs w:val="24"/>
        </w:rPr>
        <w:fldChar w:fldCharType="end"/>
      </w:r>
    </w:p>
    <w:p w14:paraId="60C2886B" w14:textId="77777777" w:rsidR="003A1808" w:rsidRDefault="003A1808" w:rsidP="003A1808">
      <w:pPr>
        <w:ind w:left="360"/>
        <w:rPr>
          <w:szCs w:val="24"/>
          <w:lang w:val="en-US"/>
        </w:rPr>
      </w:pPr>
      <w:r>
        <w:rPr>
          <w:b/>
          <w:szCs w:val="24"/>
          <w:u w:val="single"/>
          <w:lang w:val="en-US"/>
        </w:rPr>
        <w:t>Priority</w:t>
      </w:r>
    </w:p>
    <w:p w14:paraId="21F862EA" w14:textId="77777777" w:rsidR="003A1808" w:rsidRDefault="003A1808" w:rsidP="003A1808">
      <w:pPr>
        <w:ind w:left="360"/>
        <w:rPr>
          <w:szCs w:val="24"/>
          <w:lang w:val="en-US"/>
        </w:rPr>
      </w:pPr>
      <w:r>
        <w:rPr>
          <w:szCs w:val="24"/>
          <w:lang w:val="en-US"/>
        </w:rPr>
        <w:t>Medium</w:t>
      </w:r>
    </w:p>
    <w:p w14:paraId="50F77004" w14:textId="77777777" w:rsidR="003A1808" w:rsidRPr="009F727D" w:rsidRDefault="003A1808" w:rsidP="003A1808">
      <w:pPr>
        <w:ind w:left="360"/>
        <w:rPr>
          <w:b/>
          <w:szCs w:val="24"/>
          <w:u w:val="single"/>
          <w:lang w:val="en-US"/>
        </w:rPr>
      </w:pPr>
      <w:r w:rsidRPr="009F727D">
        <w:rPr>
          <w:b/>
          <w:szCs w:val="24"/>
          <w:u w:val="single"/>
          <w:lang w:val="en-US"/>
        </w:rPr>
        <w:t>Difficulty</w:t>
      </w:r>
    </w:p>
    <w:p w14:paraId="3F912E75" w14:textId="081A5A9D" w:rsidR="005763E8" w:rsidRDefault="003A1808" w:rsidP="003A1808">
      <w:pPr>
        <w:ind w:left="360"/>
        <w:rPr>
          <w:szCs w:val="24"/>
          <w:lang w:val="en-US"/>
        </w:rPr>
      </w:pPr>
      <w:r>
        <w:rPr>
          <w:szCs w:val="24"/>
          <w:lang w:val="en-US"/>
        </w:rPr>
        <w:t>Medium</w:t>
      </w:r>
    </w:p>
    <w:p w14:paraId="7612FD4B" w14:textId="77777777" w:rsidR="005763E8" w:rsidRDefault="005763E8">
      <w:pPr>
        <w:rPr>
          <w:szCs w:val="24"/>
          <w:lang w:val="en-US"/>
        </w:rPr>
      </w:pPr>
      <w:r>
        <w:rPr>
          <w:szCs w:val="24"/>
          <w:lang w:val="en-US"/>
        </w:rPr>
        <w:br w:type="page"/>
      </w:r>
    </w:p>
    <w:p w14:paraId="5F9F5693" w14:textId="1F4996BF" w:rsidR="00E47BF1" w:rsidRDefault="009F727D" w:rsidP="00312E99">
      <w:pPr>
        <w:pStyle w:val="Heading1"/>
        <w:numPr>
          <w:ilvl w:val="0"/>
          <w:numId w:val="1"/>
        </w:numPr>
        <w:rPr>
          <w:lang w:val="en-US"/>
        </w:rPr>
      </w:pPr>
      <w:bookmarkStart w:id="178" w:name="_Toc354704921"/>
      <w:r>
        <w:rPr>
          <w:lang w:val="en-US"/>
        </w:rPr>
        <w:lastRenderedPageBreak/>
        <w:t>Performance</w:t>
      </w:r>
      <w:r w:rsidR="00312E99" w:rsidRPr="00312E99">
        <w:rPr>
          <w:lang w:val="en-US"/>
        </w:rPr>
        <w:t xml:space="preserve"> Requirements</w:t>
      </w:r>
      <w:bookmarkEnd w:id="178"/>
    </w:p>
    <w:p w14:paraId="722B33F7" w14:textId="6DBE5377" w:rsidR="009F727D" w:rsidRPr="009F727D" w:rsidRDefault="009F727D" w:rsidP="000A7EC8">
      <w:pPr>
        <w:pStyle w:val="Heading1"/>
        <w:numPr>
          <w:ilvl w:val="1"/>
          <w:numId w:val="1"/>
        </w:numPr>
        <w:ind w:hanging="11"/>
        <w:rPr>
          <w:lang w:val="en-US"/>
        </w:rPr>
      </w:pPr>
      <w:r w:rsidRPr="009F727D">
        <w:rPr>
          <w:lang w:val="en-US"/>
        </w:rPr>
        <w:fldChar w:fldCharType="begin" w:fldLock="1"/>
      </w:r>
      <w:r w:rsidRPr="009F727D">
        <w:rPr>
          <w:lang w:val="en-US"/>
        </w:rPr>
        <w:instrText>MERGEFIELD Element.Name</w:instrText>
      </w:r>
      <w:r w:rsidRPr="009F727D">
        <w:rPr>
          <w:lang w:val="en-US"/>
        </w:rPr>
        <w:fldChar w:fldCharType="separate"/>
      </w:r>
      <w:bookmarkStart w:id="179" w:name="_Toc354704922"/>
      <w:r w:rsidRPr="009F727D">
        <w:rPr>
          <w:lang w:val="en-US"/>
        </w:rPr>
        <w:t>PR-001: Startup of the application</w:t>
      </w:r>
      <w:bookmarkEnd w:id="179"/>
      <w:r w:rsidRPr="009F727D">
        <w:rPr>
          <w:lang w:val="en-US"/>
        </w:rPr>
        <w:fldChar w:fldCharType="end"/>
      </w:r>
      <w:r w:rsidRPr="009F727D">
        <w:rPr>
          <w:lang w:val="en-US"/>
        </w:rPr>
        <w:t xml:space="preserve">  </w:t>
      </w:r>
    </w:p>
    <w:p w14:paraId="4CF404EE" w14:textId="486DEF4F" w:rsidR="009F727D" w:rsidRPr="009F727D" w:rsidRDefault="009F727D" w:rsidP="009F727D">
      <w:pPr>
        <w:ind w:firstLine="360"/>
        <w:rPr>
          <w:szCs w:val="24"/>
          <w:lang w:val="en-US"/>
        </w:rPr>
      </w:pPr>
      <w:r>
        <w:rPr>
          <w:szCs w:val="24"/>
        </w:rPr>
        <w:fldChar w:fldCharType="begin" w:fldLock="1"/>
      </w:r>
      <w:r w:rsidRPr="009F727D">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startup of the application shouldn't last longer than 15 seconds.</w:t>
      </w:r>
      <w:r>
        <w:rPr>
          <w:szCs w:val="24"/>
        </w:rPr>
        <w:fldChar w:fldCharType="end"/>
      </w:r>
    </w:p>
    <w:p w14:paraId="06BC3FF4" w14:textId="77777777" w:rsidR="009F727D" w:rsidRDefault="009F727D" w:rsidP="009F727D">
      <w:pPr>
        <w:ind w:left="360"/>
        <w:rPr>
          <w:szCs w:val="24"/>
          <w:lang w:val="en-US"/>
        </w:rPr>
      </w:pPr>
      <w:r>
        <w:rPr>
          <w:b/>
          <w:szCs w:val="24"/>
          <w:u w:val="single"/>
          <w:lang w:val="en-US"/>
        </w:rPr>
        <w:t>Priority</w:t>
      </w:r>
    </w:p>
    <w:p w14:paraId="7EEE2D1B" w14:textId="77777777" w:rsidR="009F727D" w:rsidRDefault="009F727D" w:rsidP="009F727D">
      <w:pPr>
        <w:ind w:left="360"/>
        <w:rPr>
          <w:szCs w:val="24"/>
          <w:lang w:val="en-US"/>
        </w:rPr>
      </w:pPr>
      <w:r>
        <w:rPr>
          <w:szCs w:val="24"/>
          <w:lang w:val="en-US"/>
        </w:rPr>
        <w:t>Medium</w:t>
      </w:r>
    </w:p>
    <w:p w14:paraId="1245713A" w14:textId="77777777" w:rsidR="009F727D" w:rsidRPr="009F727D" w:rsidRDefault="009F727D" w:rsidP="009F727D">
      <w:pPr>
        <w:ind w:left="360"/>
        <w:rPr>
          <w:b/>
          <w:szCs w:val="24"/>
          <w:u w:val="single"/>
          <w:lang w:val="en-US"/>
        </w:rPr>
      </w:pPr>
      <w:r w:rsidRPr="009F727D">
        <w:rPr>
          <w:b/>
          <w:szCs w:val="24"/>
          <w:u w:val="single"/>
          <w:lang w:val="en-US"/>
        </w:rPr>
        <w:t>Difficulty</w:t>
      </w:r>
    </w:p>
    <w:p w14:paraId="4295C53B" w14:textId="0CFC3F27" w:rsidR="009F727D" w:rsidRDefault="009F727D" w:rsidP="009F727D">
      <w:pPr>
        <w:ind w:left="360"/>
        <w:rPr>
          <w:szCs w:val="24"/>
          <w:lang w:val="en-US"/>
        </w:rPr>
      </w:pPr>
      <w:r>
        <w:rPr>
          <w:szCs w:val="24"/>
          <w:lang w:val="en-US"/>
        </w:rPr>
        <w:t>Low</w:t>
      </w:r>
    </w:p>
    <w:p w14:paraId="243E3488" w14:textId="0171FE6E" w:rsidR="009F727D" w:rsidRPr="003A1808" w:rsidRDefault="009F727D" w:rsidP="000A7EC8">
      <w:pPr>
        <w:pStyle w:val="Heading1"/>
        <w:numPr>
          <w:ilvl w:val="1"/>
          <w:numId w:val="1"/>
        </w:numPr>
        <w:ind w:hanging="11"/>
        <w:rPr>
          <w:lang w:val="en-US"/>
        </w:rPr>
      </w:pPr>
      <w:r w:rsidRPr="003A1808">
        <w:rPr>
          <w:lang w:val="en-US"/>
        </w:rPr>
        <w:fldChar w:fldCharType="begin" w:fldLock="1"/>
      </w:r>
      <w:r w:rsidRPr="003A1808">
        <w:rPr>
          <w:lang w:val="en-US"/>
        </w:rPr>
        <w:instrText>MERGEFIELD Element.Name</w:instrText>
      </w:r>
      <w:r w:rsidRPr="003A1808">
        <w:rPr>
          <w:lang w:val="en-US"/>
        </w:rPr>
        <w:fldChar w:fldCharType="separate"/>
      </w:r>
      <w:bookmarkStart w:id="180" w:name="_Toc354704923"/>
      <w:r w:rsidRPr="003A1808">
        <w:rPr>
          <w:lang w:val="en-US"/>
        </w:rPr>
        <w:t>PR-002: Transition time</w:t>
      </w:r>
      <w:bookmarkEnd w:id="180"/>
      <w:r w:rsidRPr="003A1808">
        <w:rPr>
          <w:lang w:val="en-US"/>
        </w:rPr>
        <w:fldChar w:fldCharType="end"/>
      </w:r>
      <w:r w:rsidRPr="003A1808">
        <w:rPr>
          <w:lang w:val="en-US"/>
        </w:rPr>
        <w:t xml:space="preserve">  </w:t>
      </w:r>
    </w:p>
    <w:p w14:paraId="7F092B85" w14:textId="1DD798D6" w:rsidR="003A1808" w:rsidRPr="005763E8" w:rsidRDefault="003A1808" w:rsidP="009F727D">
      <w:pPr>
        <w:ind w:left="360"/>
        <w:rPr>
          <w:szCs w:val="24"/>
          <w:lang w:val="en-US"/>
        </w:rPr>
      </w:pPr>
      <w:r>
        <w:rPr>
          <w:szCs w:val="24"/>
        </w:rPr>
        <w:fldChar w:fldCharType="begin" w:fldLock="1"/>
      </w:r>
      <w:r w:rsidRPr="003A1808">
        <w:rPr>
          <w:szCs w:val="24"/>
          <w:lang w:val="en-US"/>
        </w:rPr>
        <w:instrText xml:space="preserve">MERGEFIELD </w:instrText>
      </w:r>
      <w:r>
        <w:rPr>
          <w:rFonts w:ascii="Times New Roman" w:eastAsia="Times New Roman" w:hAnsi="Times New Roman"/>
          <w:color w:val="000000"/>
          <w:szCs w:val="24"/>
          <w:lang w:val="en-US"/>
        </w:rPr>
        <w:instrText>Element.Notes</w:instrText>
      </w:r>
      <w:r>
        <w:rPr>
          <w:szCs w:val="24"/>
        </w:rPr>
        <w:fldChar w:fldCharType="separate"/>
      </w:r>
      <w:r>
        <w:rPr>
          <w:rFonts w:ascii="Times New Roman" w:eastAsia="Times New Roman" w:hAnsi="Times New Roman"/>
          <w:color w:val="000000"/>
          <w:szCs w:val="24"/>
          <w:lang w:val="en-US"/>
        </w:rPr>
        <w:t>The transition between different forms shouldn't last longer than 10 seconds.</w:t>
      </w:r>
      <w:r>
        <w:rPr>
          <w:szCs w:val="24"/>
        </w:rPr>
        <w:fldChar w:fldCharType="end"/>
      </w:r>
    </w:p>
    <w:p w14:paraId="2C2E3EDD" w14:textId="77777777" w:rsidR="003A1808" w:rsidRDefault="003A1808" w:rsidP="003A1808">
      <w:pPr>
        <w:ind w:left="360"/>
        <w:rPr>
          <w:szCs w:val="24"/>
          <w:lang w:val="en-US"/>
        </w:rPr>
      </w:pPr>
      <w:r>
        <w:rPr>
          <w:b/>
          <w:szCs w:val="24"/>
          <w:u w:val="single"/>
          <w:lang w:val="en-US"/>
        </w:rPr>
        <w:t>Priority</w:t>
      </w:r>
    </w:p>
    <w:p w14:paraId="052E76A3" w14:textId="77777777" w:rsidR="003A1808" w:rsidRDefault="003A1808" w:rsidP="003A1808">
      <w:pPr>
        <w:ind w:left="360"/>
        <w:rPr>
          <w:szCs w:val="24"/>
          <w:lang w:val="en-US"/>
        </w:rPr>
      </w:pPr>
      <w:r>
        <w:rPr>
          <w:szCs w:val="24"/>
          <w:lang w:val="en-US"/>
        </w:rPr>
        <w:t>Medium</w:t>
      </w:r>
    </w:p>
    <w:p w14:paraId="6289F03A" w14:textId="77777777" w:rsidR="003A1808" w:rsidRPr="009F727D" w:rsidRDefault="003A1808" w:rsidP="003A1808">
      <w:pPr>
        <w:ind w:left="360"/>
        <w:rPr>
          <w:b/>
          <w:szCs w:val="24"/>
          <w:u w:val="single"/>
          <w:lang w:val="en-US"/>
        </w:rPr>
      </w:pPr>
      <w:r w:rsidRPr="009F727D">
        <w:rPr>
          <w:b/>
          <w:szCs w:val="24"/>
          <w:u w:val="single"/>
          <w:lang w:val="en-US"/>
        </w:rPr>
        <w:t>Difficulty</w:t>
      </w:r>
    </w:p>
    <w:p w14:paraId="60D1D6EE" w14:textId="4085945D" w:rsidR="003A1808" w:rsidRDefault="003A1808" w:rsidP="003A1808">
      <w:pPr>
        <w:ind w:left="360"/>
        <w:rPr>
          <w:szCs w:val="24"/>
          <w:lang w:val="en-US"/>
        </w:rPr>
      </w:pPr>
      <w:r>
        <w:rPr>
          <w:szCs w:val="24"/>
          <w:lang w:val="en-US"/>
        </w:rPr>
        <w:t>Low</w:t>
      </w:r>
    </w:p>
    <w:p w14:paraId="5F99986A" w14:textId="77777777" w:rsidR="003A1808" w:rsidRDefault="003A1808">
      <w:pPr>
        <w:rPr>
          <w:szCs w:val="24"/>
          <w:lang w:val="en-US"/>
        </w:rPr>
      </w:pPr>
      <w:r>
        <w:rPr>
          <w:szCs w:val="24"/>
          <w:lang w:val="en-US"/>
        </w:rPr>
        <w:br w:type="page"/>
      </w:r>
    </w:p>
    <w:p w14:paraId="7B4AEEA6" w14:textId="78D9E220" w:rsidR="00312E99" w:rsidRDefault="00312E99" w:rsidP="003A1808">
      <w:pPr>
        <w:pStyle w:val="Heading1"/>
        <w:rPr>
          <w:lang w:val="en-US"/>
        </w:rPr>
      </w:pPr>
      <w:bookmarkStart w:id="181" w:name="_Toc354704924"/>
      <w:r w:rsidRPr="00312E99">
        <w:rPr>
          <w:lang w:val="en-US"/>
        </w:rPr>
        <w:lastRenderedPageBreak/>
        <w:t>Appendix A: Data Dictionary</w:t>
      </w:r>
      <w:bookmarkEnd w:id="181"/>
    </w:p>
    <w:p w14:paraId="13C0E093" w14:textId="69743267" w:rsidR="000A7EC8" w:rsidRPr="000A7EC8" w:rsidRDefault="000A7EC8" w:rsidP="000A7EC8">
      <w:pPr>
        <w:pStyle w:val="Heading1"/>
        <w:numPr>
          <w:ilvl w:val="0"/>
          <w:numId w:val="1"/>
        </w:numPr>
        <w:rPr>
          <w:lang w:val="en-US"/>
        </w:rPr>
      </w:pPr>
      <w:bookmarkStart w:id="182" w:name="_Toc354704925"/>
      <w:r>
        <w:rPr>
          <w:lang w:val="en-US"/>
        </w:rPr>
        <w:t>Definitions</w:t>
      </w:r>
      <w:bookmarkEnd w:id="182"/>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6863"/>
      </w:tblGrid>
      <w:tr w:rsidR="000A7EC8" w14:paraId="771E7441" w14:textId="77777777" w:rsidTr="000A7EC8">
        <w:trPr>
          <w:trHeight w:val="221"/>
        </w:trPr>
        <w:tc>
          <w:tcPr>
            <w:tcW w:w="1701" w:type="dxa"/>
            <w:shd w:val="clear" w:color="auto" w:fill="auto"/>
            <w:vAlign w:val="center"/>
          </w:tcPr>
          <w:p w14:paraId="79B1AA5C" w14:textId="77777777" w:rsidR="000A7EC8" w:rsidRDefault="000A7EC8" w:rsidP="00064FB1">
            <w:pPr>
              <w:spacing w:after="0"/>
              <w:jc w:val="center"/>
              <w:rPr>
                <w:rFonts w:eastAsia="Times New Roman"/>
                <w:b/>
                <w:bCs/>
                <w:color w:val="000000"/>
              </w:rPr>
            </w:pPr>
            <w:r>
              <w:rPr>
                <w:rFonts w:eastAsia="Times New Roman"/>
                <w:b/>
                <w:bCs/>
                <w:color w:val="000000"/>
              </w:rPr>
              <w:t>Term</w:t>
            </w:r>
          </w:p>
        </w:tc>
        <w:tc>
          <w:tcPr>
            <w:tcW w:w="6863" w:type="dxa"/>
            <w:shd w:val="clear" w:color="auto" w:fill="auto"/>
            <w:vAlign w:val="center"/>
          </w:tcPr>
          <w:p w14:paraId="2FE173A6" w14:textId="77777777" w:rsidR="000A7EC8" w:rsidRDefault="000A7EC8" w:rsidP="00064FB1">
            <w:pPr>
              <w:spacing w:after="0"/>
              <w:jc w:val="center"/>
              <w:rPr>
                <w:rFonts w:eastAsia="Times New Roman"/>
                <w:b/>
                <w:bCs/>
                <w:color w:val="000000"/>
              </w:rPr>
            </w:pPr>
            <w:r>
              <w:rPr>
                <w:rFonts w:eastAsia="Times New Roman"/>
                <w:b/>
                <w:bCs/>
                <w:color w:val="000000"/>
              </w:rPr>
              <w:t>Definition</w:t>
            </w:r>
          </w:p>
        </w:tc>
      </w:tr>
      <w:tr w:rsidR="000A7EC8" w:rsidRPr="00804B00" w14:paraId="3DCDC138" w14:textId="77777777" w:rsidTr="000A7EC8">
        <w:tc>
          <w:tcPr>
            <w:tcW w:w="1701" w:type="dxa"/>
            <w:vAlign w:val="center"/>
          </w:tcPr>
          <w:p w14:paraId="5E6C1EE1"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description</w:t>
            </w:r>
            <w:r>
              <w:fldChar w:fldCharType="end"/>
            </w:r>
          </w:p>
        </w:tc>
        <w:tc>
          <w:tcPr>
            <w:tcW w:w="6863" w:type="dxa"/>
            <w:vAlign w:val="center"/>
          </w:tcPr>
          <w:p w14:paraId="74E9862F"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field description accepts until 500 characters and accepts special characters</w:t>
            </w:r>
            <w:r>
              <w:fldChar w:fldCharType="end"/>
            </w:r>
          </w:p>
        </w:tc>
      </w:tr>
      <w:tr w:rsidR="000A7EC8" w:rsidRPr="00804B00" w14:paraId="11199FFB" w14:textId="77777777" w:rsidTr="000A7EC8">
        <w:tc>
          <w:tcPr>
            <w:tcW w:w="1701" w:type="dxa"/>
            <w:vAlign w:val="center"/>
          </w:tcPr>
          <w:p w14:paraId="064828E8"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end date</w:t>
            </w:r>
            <w:r>
              <w:fldChar w:fldCharType="end"/>
            </w:r>
          </w:p>
        </w:tc>
        <w:tc>
          <w:tcPr>
            <w:tcW w:w="6863" w:type="dxa"/>
            <w:vAlign w:val="center"/>
          </w:tcPr>
          <w:p w14:paraId="1955F160"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field end date is of datetime type</w:t>
            </w:r>
            <w:r>
              <w:fldChar w:fldCharType="end"/>
            </w:r>
          </w:p>
        </w:tc>
      </w:tr>
      <w:tr w:rsidR="000A7EC8" w:rsidRPr="00804B00" w14:paraId="44F605A5" w14:textId="77777777" w:rsidTr="000A7EC8">
        <w:tc>
          <w:tcPr>
            <w:tcW w:w="1701" w:type="dxa"/>
            <w:vAlign w:val="center"/>
          </w:tcPr>
          <w:p w14:paraId="7054A375"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inactive time</w:t>
            </w:r>
            <w:r>
              <w:fldChar w:fldCharType="end"/>
            </w:r>
          </w:p>
        </w:tc>
        <w:tc>
          <w:tcPr>
            <w:tcW w:w="6863" w:type="dxa"/>
            <w:vAlign w:val="center"/>
          </w:tcPr>
          <w:p w14:paraId="7A0FA33B"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inactive time field must be a integer number between 1 and 60.</w:t>
            </w:r>
            <w:r>
              <w:fldChar w:fldCharType="end"/>
            </w:r>
          </w:p>
        </w:tc>
      </w:tr>
      <w:tr w:rsidR="000A7EC8" w14:paraId="42E132B2" w14:textId="77777777" w:rsidTr="000A7EC8">
        <w:tc>
          <w:tcPr>
            <w:tcW w:w="1701" w:type="dxa"/>
            <w:vAlign w:val="center"/>
          </w:tcPr>
          <w:p w14:paraId="0D729ED9"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name</w:t>
            </w:r>
            <w:r>
              <w:fldChar w:fldCharType="end"/>
            </w:r>
          </w:p>
        </w:tc>
        <w:tc>
          <w:tcPr>
            <w:tcW w:w="6863" w:type="dxa"/>
            <w:vAlign w:val="center"/>
          </w:tcPr>
          <w:p w14:paraId="0144AE59" w14:textId="77777777" w:rsidR="000A7EC8" w:rsidRDefault="000A7EC8" w:rsidP="00064FB1">
            <w:pPr>
              <w:spacing w:after="0"/>
              <w:jc w:val="center"/>
              <w:rPr>
                <w:rFonts w:eastAsia="Times New Roman"/>
                <w:color w:val="000000"/>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 xml:space="preserve">The field name accepts until 50 characters and special characters. </w:t>
            </w:r>
            <w:r>
              <w:rPr>
                <w:rFonts w:eastAsia="Times New Roman"/>
                <w:color w:val="000000"/>
              </w:rPr>
              <w:t>The name is unique.</w:t>
            </w:r>
            <w:r>
              <w:fldChar w:fldCharType="end"/>
            </w:r>
          </w:p>
        </w:tc>
      </w:tr>
      <w:tr w:rsidR="000A7EC8" w:rsidRPr="00804B00" w14:paraId="0467BF65" w14:textId="77777777" w:rsidTr="000A7EC8">
        <w:tc>
          <w:tcPr>
            <w:tcW w:w="1701" w:type="dxa"/>
            <w:vAlign w:val="center"/>
          </w:tcPr>
          <w:p w14:paraId="691A21FF"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start date</w:t>
            </w:r>
            <w:r>
              <w:fldChar w:fldCharType="end"/>
            </w:r>
          </w:p>
        </w:tc>
        <w:tc>
          <w:tcPr>
            <w:tcW w:w="6863" w:type="dxa"/>
            <w:vAlign w:val="center"/>
          </w:tcPr>
          <w:p w14:paraId="2A972B60"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field start date is of datetime type</w:t>
            </w:r>
            <w:r>
              <w:fldChar w:fldCharType="end"/>
            </w:r>
          </w:p>
        </w:tc>
      </w:tr>
      <w:tr w:rsidR="000A7EC8" w:rsidRPr="00804B00" w14:paraId="33674E9F" w14:textId="77777777" w:rsidTr="000A7EC8">
        <w:tc>
          <w:tcPr>
            <w:tcW w:w="1701" w:type="dxa"/>
            <w:vAlign w:val="center"/>
          </w:tcPr>
          <w:p w14:paraId="2526CFE4"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Status</w:t>
            </w:r>
            <w:r>
              <w:fldChar w:fldCharType="end"/>
            </w:r>
          </w:p>
        </w:tc>
        <w:tc>
          <w:tcPr>
            <w:tcW w:w="6863" w:type="dxa"/>
            <w:vAlign w:val="center"/>
          </w:tcPr>
          <w:p w14:paraId="5D021187"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A task has two status, active or inactive</w:t>
            </w:r>
            <w:r>
              <w:fldChar w:fldCharType="end"/>
            </w:r>
          </w:p>
        </w:tc>
      </w:tr>
      <w:tr w:rsidR="000A7EC8" w:rsidRPr="00804B00" w14:paraId="67320AEF" w14:textId="77777777" w:rsidTr="000A7EC8">
        <w:tc>
          <w:tcPr>
            <w:tcW w:w="1701" w:type="dxa"/>
            <w:vAlign w:val="center"/>
          </w:tcPr>
          <w:p w14:paraId="39EB72BC"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Time spent</w:t>
            </w:r>
            <w:r>
              <w:fldChar w:fldCharType="end"/>
            </w:r>
          </w:p>
        </w:tc>
        <w:tc>
          <w:tcPr>
            <w:tcW w:w="6863" w:type="dxa"/>
            <w:vAlign w:val="center"/>
          </w:tcPr>
          <w:p w14:paraId="189D577D"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time spent field is calculated and should be presented with the following format hh:mm.</w:t>
            </w:r>
            <w:r>
              <w:fldChar w:fldCharType="end"/>
            </w:r>
          </w:p>
        </w:tc>
      </w:tr>
      <w:tr w:rsidR="000A7EC8" w:rsidRPr="00804B00" w14:paraId="54D47D30" w14:textId="77777777" w:rsidTr="000A7EC8">
        <w:tc>
          <w:tcPr>
            <w:tcW w:w="1701" w:type="dxa"/>
            <w:vAlign w:val="center"/>
          </w:tcPr>
          <w:p w14:paraId="24A1B193" w14:textId="77777777" w:rsidR="000A7EC8" w:rsidRDefault="000A7EC8" w:rsidP="00064FB1">
            <w:pPr>
              <w:spacing w:after="0"/>
              <w:jc w:val="center"/>
              <w:rPr>
                <w:rFonts w:eastAsia="Times New Roman"/>
                <w:color w:val="000000"/>
              </w:rPr>
            </w:pPr>
            <w:r>
              <w:fldChar w:fldCharType="begin" w:fldLock="1"/>
            </w:r>
            <w:r>
              <w:instrText xml:space="preserve">MERGEFIELD </w:instrText>
            </w:r>
            <w:r>
              <w:rPr>
                <w:rFonts w:eastAsia="Times New Roman"/>
                <w:color w:val="000000"/>
              </w:rPr>
              <w:instrText>ModelGlossary.Term</w:instrText>
            </w:r>
            <w:r>
              <w:fldChar w:fldCharType="separate"/>
            </w:r>
            <w:r>
              <w:rPr>
                <w:rFonts w:eastAsia="Times New Roman"/>
                <w:color w:val="000000"/>
              </w:rPr>
              <w:t>Total time</w:t>
            </w:r>
            <w:r>
              <w:fldChar w:fldCharType="end"/>
            </w:r>
          </w:p>
        </w:tc>
        <w:tc>
          <w:tcPr>
            <w:tcW w:w="6863" w:type="dxa"/>
            <w:vAlign w:val="center"/>
          </w:tcPr>
          <w:p w14:paraId="6A2627DF" w14:textId="77777777" w:rsidR="000A7EC8" w:rsidRPr="00064FB1" w:rsidRDefault="000A7EC8" w:rsidP="00064FB1">
            <w:pPr>
              <w:spacing w:after="0"/>
              <w:jc w:val="center"/>
              <w:rPr>
                <w:rFonts w:eastAsia="Times New Roman"/>
                <w:color w:val="000000"/>
                <w:lang w:val="en-US"/>
              </w:rPr>
            </w:pPr>
            <w:r>
              <w:fldChar w:fldCharType="begin" w:fldLock="1"/>
            </w:r>
            <w:r w:rsidRPr="00064FB1">
              <w:rPr>
                <w:lang w:val="en-US"/>
              </w:rPr>
              <w:instrText xml:space="preserve">MERGEFIELD </w:instrText>
            </w:r>
            <w:r w:rsidRPr="00064FB1">
              <w:rPr>
                <w:rFonts w:eastAsia="Times New Roman"/>
                <w:color w:val="000000"/>
                <w:lang w:val="en-US"/>
              </w:rPr>
              <w:instrText>ModelGlossary.Meaning</w:instrText>
            </w:r>
            <w:r>
              <w:fldChar w:fldCharType="separate"/>
            </w:r>
            <w:r w:rsidRPr="00064FB1">
              <w:rPr>
                <w:rFonts w:eastAsia="Times New Roman"/>
                <w:color w:val="000000"/>
                <w:lang w:val="en-US"/>
              </w:rPr>
              <w:t>The total time field is calculated and should be presented with the following format hh:mm.</w:t>
            </w:r>
            <w:r>
              <w:fldChar w:fldCharType="end"/>
            </w:r>
          </w:p>
        </w:tc>
      </w:tr>
    </w:tbl>
    <w:p w14:paraId="3C39FEE0" w14:textId="77777777" w:rsidR="00064FB1" w:rsidRPr="00312E99" w:rsidRDefault="00064FB1" w:rsidP="00312E99">
      <w:pPr>
        <w:rPr>
          <w:rFonts w:asciiTheme="majorHAnsi" w:eastAsiaTheme="majorEastAsia" w:hAnsiTheme="majorHAnsi" w:cstheme="majorBidi"/>
          <w:b/>
          <w:bCs/>
          <w:color w:val="365F91" w:themeColor="accent1" w:themeShade="BF"/>
          <w:sz w:val="28"/>
          <w:szCs w:val="28"/>
          <w:lang w:val="en-US"/>
        </w:rPr>
      </w:pPr>
    </w:p>
    <w:sectPr w:rsidR="00064FB1" w:rsidRPr="00312E99"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BFD0F" w14:textId="77777777" w:rsidR="008B5CDC" w:rsidRDefault="008B5CDC" w:rsidP="00042081">
      <w:pPr>
        <w:spacing w:after="0" w:line="240" w:lineRule="auto"/>
      </w:pPr>
      <w:r>
        <w:separator/>
      </w:r>
    </w:p>
  </w:endnote>
  <w:endnote w:type="continuationSeparator" w:id="0">
    <w:p w14:paraId="047C8BDB" w14:textId="77777777" w:rsidR="008B5CDC" w:rsidRDefault="008B5CDC"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0BD32" w14:textId="77777777" w:rsidR="00804B00" w:rsidRPr="00C05BA0" w:rsidRDefault="00804B00">
    <w:pPr>
      <w:pStyle w:val="Footer"/>
      <w:rPr>
        <w:lang w:val="en-US"/>
      </w:rPr>
    </w:pPr>
    <w:proofErr w:type="spellStart"/>
    <w:r w:rsidRPr="00C05BA0">
      <w:rPr>
        <w:lang w:val="en-US"/>
      </w:rPr>
      <w:t>Projeto</w:t>
    </w:r>
    <w:proofErr w:type="spellEnd"/>
    <w:r w:rsidRPr="00C05BA0">
      <w:rPr>
        <w:lang w:val="en-US"/>
      </w:rPr>
      <w:t xml:space="preserve"> Software 2013</w:t>
    </w:r>
  </w:p>
  <w:p w14:paraId="44A71C94" w14:textId="378E69A9" w:rsidR="00804B00" w:rsidRPr="00C05BA0" w:rsidRDefault="00804B00">
    <w:pPr>
      <w:pStyle w:val="Footer"/>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r w:rsidRPr="00C05BA0">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3A3DF" w14:textId="77777777" w:rsidR="00804B00" w:rsidRPr="00C05BA0" w:rsidRDefault="00804B00" w:rsidP="006F3F7C">
    <w:pPr>
      <w:pStyle w:val="Footer"/>
      <w:rPr>
        <w:lang w:val="en-US"/>
      </w:rPr>
    </w:pPr>
    <w:proofErr w:type="spellStart"/>
    <w:r w:rsidRPr="00C05BA0">
      <w:rPr>
        <w:lang w:val="en-US"/>
      </w:rPr>
      <w:t>Projeto</w:t>
    </w:r>
    <w:proofErr w:type="spellEnd"/>
    <w:r w:rsidRPr="00C05BA0">
      <w:rPr>
        <w:lang w:val="en-US"/>
      </w:rPr>
      <w:t xml:space="preserve"> Software 2013</w:t>
    </w:r>
    <w:r w:rsidRPr="00C05BA0">
      <w:rPr>
        <w:lang w:val="en-US"/>
      </w:rPr>
      <w:tab/>
    </w:r>
    <w:r w:rsidRPr="00C05BA0">
      <w:rPr>
        <w:lang w:val="en-US"/>
      </w:rPr>
      <w:tab/>
    </w:r>
  </w:p>
  <w:p w14:paraId="18B26D18" w14:textId="6687BCAB" w:rsidR="00804B00" w:rsidRPr="00C05BA0" w:rsidRDefault="00804B00" w:rsidP="00705D20">
    <w:pPr>
      <w:pStyle w:val="Footer"/>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Content>
        <w:r w:rsidRPr="00E47BF1">
          <w:rPr>
            <w:lang w:val="en-US"/>
          </w:rPr>
          <w:t>Software Requirement Specification</w:t>
        </w:r>
      </w:sdtContent>
    </w:sdt>
    <w:r w:rsidRPr="00C05BA0">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E4094" w14:textId="77777777" w:rsidR="00804B00" w:rsidRPr="00ED18C7" w:rsidRDefault="00804B00">
    <w:pPr>
      <w:pStyle w:val="Footer"/>
      <w:rPr>
        <w:lang w:val="en-US"/>
      </w:rPr>
    </w:pPr>
    <w:proofErr w:type="spellStart"/>
    <w:r w:rsidRPr="00ED18C7">
      <w:rPr>
        <w:lang w:val="en-US"/>
      </w:rPr>
      <w:t>Projeto</w:t>
    </w:r>
    <w:proofErr w:type="spellEnd"/>
    <w:r w:rsidRPr="00ED18C7">
      <w:rPr>
        <w:lang w:val="en-US"/>
      </w:rPr>
      <w:t xml:space="preserve"> Software 2013</w:t>
    </w:r>
  </w:p>
  <w:p w14:paraId="05603EEB" w14:textId="4D818EF1" w:rsidR="00804B00" w:rsidRPr="00ED18C7" w:rsidRDefault="00804B00">
    <w:pPr>
      <w:pStyle w:val="Footer"/>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t>Software Requirement Specification</w:t>
        </w:r>
      </w:sdtContent>
    </w:sdt>
    <w:r w:rsidRPr="00ED18C7">
      <w:rPr>
        <w:lang w:val="en-US"/>
      </w:rPr>
      <w:tab/>
    </w:r>
    <w:r w:rsidRPr="00ED18C7">
      <w:rPr>
        <w:lang w:val="en-US"/>
      </w:rPr>
      <w:tab/>
    </w:r>
    <w:r>
      <w:fldChar w:fldCharType="begin"/>
    </w:r>
    <w:r w:rsidRPr="00ED18C7">
      <w:rPr>
        <w:lang w:val="en-US"/>
      </w:rPr>
      <w:instrText xml:space="preserve"> PAGE   \* MERGEFORMAT </w:instrText>
    </w:r>
    <w:r>
      <w:fldChar w:fldCharType="separate"/>
    </w:r>
    <w:r w:rsidR="00B81606">
      <w:rPr>
        <w:noProof/>
        <w:lang w:val="en-US"/>
      </w:rPr>
      <w:t>17</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73942" w14:textId="77777777" w:rsidR="00804B00" w:rsidRDefault="00804B00" w:rsidP="006F3F7C">
    <w:pPr>
      <w:pStyle w:val="Footer"/>
    </w:pPr>
    <w:r>
      <w:t>Projeto Software 2013</w:t>
    </w:r>
    <w:r>
      <w:tab/>
    </w:r>
    <w:r>
      <w:tab/>
    </w:r>
  </w:p>
  <w:p w14:paraId="732C621B" w14:textId="6C075641" w:rsidR="00804B00" w:rsidRDefault="00804B00"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r>
          <w:t>Software Requirement Specification</w:t>
        </w:r>
      </w:sdtContent>
    </w:sdt>
    <w:r>
      <w:tab/>
    </w:r>
    <w:r>
      <w:fldChar w:fldCharType="begin"/>
    </w:r>
    <w:r>
      <w:instrText xml:space="preserve"> PAGE   \* MERGEFORMAT </w:instrText>
    </w:r>
    <w:r>
      <w:fldChar w:fldCharType="separate"/>
    </w:r>
    <w:r w:rsidR="00B81606">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B6C07" w14:textId="77777777" w:rsidR="008B5CDC" w:rsidRDefault="008B5CDC" w:rsidP="00042081">
      <w:pPr>
        <w:spacing w:after="0" w:line="240" w:lineRule="auto"/>
      </w:pPr>
      <w:r>
        <w:separator/>
      </w:r>
    </w:p>
  </w:footnote>
  <w:footnote w:type="continuationSeparator" w:id="0">
    <w:p w14:paraId="466ABF2B" w14:textId="77777777" w:rsidR="008B5CDC" w:rsidRDefault="008B5CDC"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D22EE" w14:textId="28555A47" w:rsidR="00804B00" w:rsidRPr="005A360E" w:rsidRDefault="00804B00">
    <w:pPr>
      <w:pStyle w:val="Header"/>
    </w:pPr>
    <w:r>
      <w:rPr>
        <w:noProof/>
        <w:lang w:eastAsia="pt-PT"/>
      </w:rPr>
      <w:drawing>
        <wp:anchor distT="0" distB="0" distL="114300" distR="114300" simplePos="0" relativeHeight="251657728" behindDoc="0" locked="0" layoutInCell="1" allowOverlap="1" wp14:anchorId="5E8AC456" wp14:editId="0C9AF0EF">
          <wp:simplePos x="0" y="0"/>
          <wp:positionH relativeFrom="column">
            <wp:posOffset>15239</wp:posOffset>
          </wp:positionH>
          <wp:positionV relativeFrom="paragraph">
            <wp:posOffset>-227303</wp:posOffset>
          </wp:positionV>
          <wp:extent cx="1323975" cy="596874"/>
          <wp:effectExtent l="19050" t="0" r="9525" b="0"/>
          <wp:wrapNone/>
          <wp:docPr id="1"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5A360E">
      <w:tab/>
    </w:r>
    <w:r w:rsidRPr="005A360E">
      <w:tab/>
      <w:t xml:space="preserve">Owner: </w:t>
    </w:r>
    <w:sdt>
      <w:sdtPr>
        <w:rPr>
          <w:lang w:val="en-US"/>
        </w:rPr>
        <w:alias w:val="Autor"/>
        <w:id w:val="1818630"/>
        <w:dataBinding w:prefixMappings="xmlns:ns0='http://purl.org/dc/elements/1.1/' xmlns:ns1='http://schemas.openxmlformats.org/package/2006/metadata/core-properties' " w:xpath="/ns1:coreProperties[1]/ns0:creator[1]" w:storeItemID="{6C3C8BC8-F283-45AE-878A-BAB7291924A1}"/>
        <w:text/>
      </w:sdtPr>
      <w:sdtContent>
        <w:r>
          <w:t>João Girão;Mário Oliveira</w:t>
        </w:r>
      </w:sdtContent>
    </w:sdt>
  </w:p>
  <w:p w14:paraId="0201CA86" w14:textId="1B72F738" w:rsidR="00804B00" w:rsidRDefault="00804B00">
    <w:pPr>
      <w:pStyle w:val="Header"/>
      <w:rPr>
        <w:lang w:val="en-US"/>
      </w:rPr>
    </w:pPr>
    <w:r w:rsidRPr="005A360E">
      <w:tab/>
    </w:r>
    <w:r w:rsidRPr="005A360E">
      <w:tab/>
    </w:r>
    <w:sdt>
      <w:sdtPr>
        <w:rPr>
          <w:lang w:val="en-GB"/>
        </w:rPr>
        <w:alias w:val="Comentários"/>
        <w:id w:val="2008657"/>
        <w:dataBinding w:prefixMappings="xmlns:ns0='http://purl.org/dc/elements/1.1/' xmlns:ns1='http://schemas.openxmlformats.org/package/2006/metadata/core-properties' " w:xpath="/ns1:coreProperties[1]/ns0:description[1]" w:storeItemID="{6C3C8BC8-F283-45AE-878A-BAB7291924A1}"/>
        <w:text w:multiLine="1"/>
      </w:sdtPr>
      <w:sdtContent>
        <w:r>
          <w:t>V0.2</w:t>
        </w:r>
      </w:sdtContent>
    </w:sdt>
    <w:r w:rsidRPr="005A360E">
      <w:t xml:space="preserve"> </w:t>
    </w:r>
    <w:sdt>
      <w:sdtPr>
        <w:rPr>
          <w:lang w:val="en-US"/>
        </w:rPr>
        <w:alias w:val="Estado"/>
        <w:id w:val="1818631"/>
        <w:dataBinding w:prefixMappings="xmlns:ns0='http://purl.org/dc/elements/1.1/' xmlns:ns1='http://schemas.openxmlformats.org/package/2006/metadata/core-properties' " w:xpath="/ns1:coreProperties[1]/ns1:contentStatus[1]" w:storeItemID="{6C3C8BC8-F283-45AE-878A-BAB7291924A1}"/>
        <w:text/>
      </w:sdtPr>
      <w:sdtContent>
        <w:r>
          <w:t>Draft</w:t>
        </w:r>
      </w:sdtContent>
    </w:sdt>
  </w:p>
  <w:p w14:paraId="203C4693" w14:textId="77777777" w:rsidR="00804B00" w:rsidRDefault="00804B00">
    <w:pPr>
      <w:pStyle w:val="Header"/>
      <w:rPr>
        <w:lang w:val="en-US"/>
      </w:rPr>
    </w:pPr>
  </w:p>
  <w:p w14:paraId="2DD67DD7" w14:textId="77777777" w:rsidR="00804B00" w:rsidRPr="005A360E" w:rsidRDefault="00804B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C2B4B" w14:textId="7C83F40D" w:rsidR="00804B00" w:rsidRPr="005A360E" w:rsidRDefault="00804B00" w:rsidP="00906D0A">
    <w:pPr>
      <w:pStyle w:val="Header"/>
    </w:pPr>
    <w:r>
      <w:rPr>
        <w:noProof/>
        <w:lang w:eastAsia="pt-PT"/>
      </w:rPr>
      <w:drawing>
        <wp:anchor distT="0" distB="0" distL="114300" distR="114300" simplePos="0" relativeHeight="251659776" behindDoc="0" locked="0" layoutInCell="1" allowOverlap="1" wp14:anchorId="2F19C490" wp14:editId="0A968396">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5A360E">
      <w:tab/>
    </w:r>
    <w:r w:rsidRPr="005A360E">
      <w:tab/>
      <w:t xml:space="preserve">Owner: </w:t>
    </w:r>
    <w:sdt>
      <w:sdtPr>
        <w:rPr>
          <w:lang w:val="en-US"/>
        </w:rPr>
        <w:alias w:val="Autor"/>
        <w:id w:val="1818633"/>
        <w:dataBinding w:prefixMappings="xmlns:ns0='http://purl.org/dc/elements/1.1/' xmlns:ns1='http://schemas.openxmlformats.org/package/2006/metadata/core-properties' " w:xpath="/ns1:coreProperties[1]/ns0:creator[1]" w:storeItemID="{6C3C8BC8-F283-45AE-878A-BAB7291924A1}"/>
        <w:text/>
      </w:sdtPr>
      <w:sdtContent>
        <w:r>
          <w:t>João Girão;Mário Oliveira</w:t>
        </w:r>
      </w:sdtContent>
    </w:sdt>
  </w:p>
  <w:p w14:paraId="3205BD21" w14:textId="4A2390DB" w:rsidR="00804B00" w:rsidRPr="005A360E" w:rsidRDefault="00804B00" w:rsidP="00906D0A">
    <w:pPr>
      <w:pStyle w:val="Header"/>
    </w:pPr>
    <w:r w:rsidRPr="005A360E">
      <w:tab/>
    </w:r>
    <w:r w:rsidRPr="005A360E">
      <w:tab/>
    </w:r>
    <w:sdt>
      <w:sdtPr>
        <w:rPr>
          <w:lang w:val="en-GB"/>
        </w:rPr>
        <w:alias w:val="Comentários"/>
        <w:id w:val="2008654"/>
        <w:dataBinding w:prefixMappings="xmlns:ns0='http://purl.org/dc/elements/1.1/' xmlns:ns1='http://schemas.openxmlformats.org/package/2006/metadata/core-properties' " w:xpath="/ns1:coreProperties[1]/ns0:description[1]" w:storeItemID="{6C3C8BC8-F283-45AE-878A-BAB7291924A1}"/>
        <w:text w:multiLine="1"/>
      </w:sdtPr>
      <w:sdtContent>
        <w:r>
          <w:t>V0.2</w:t>
        </w:r>
      </w:sdtContent>
    </w:sdt>
    <w:r w:rsidRPr="005A360E">
      <w:t xml:space="preserve"> </w:t>
    </w:r>
    <w:sdt>
      <w:sdtPr>
        <w:rPr>
          <w:lang w:val="en-US"/>
        </w:rPr>
        <w:alias w:val="Estado"/>
        <w:id w:val="1818634"/>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rsidRPr="005A360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C12C"/>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
    <w:nsid w:val="0018C13C"/>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8573196"/>
    <w:multiLevelType w:val="multilevel"/>
    <w:tmpl w:val="6178A7EE"/>
    <w:lvl w:ilvl="0">
      <w:start w:val="1"/>
      <w:numFmt w:val="decimal"/>
      <w:lvlRestart w:val="0"/>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25A84C1A"/>
    <w:multiLevelType w:val="hybridMultilevel"/>
    <w:tmpl w:val="73805F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3FB966EC"/>
    <w:multiLevelType w:val="multilevel"/>
    <w:tmpl w:val="03B0E1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605747F"/>
    <w:multiLevelType w:val="hybridMultilevel"/>
    <w:tmpl w:val="E9EEF1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DBA01AE"/>
    <w:multiLevelType w:val="hybridMultilevel"/>
    <w:tmpl w:val="5798E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49A7DDD"/>
    <w:multiLevelType w:val="hybridMultilevel"/>
    <w:tmpl w:val="A3D836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125D1"/>
    <w:rsid w:val="00017AF9"/>
    <w:rsid w:val="00026A5B"/>
    <w:rsid w:val="00027FEC"/>
    <w:rsid w:val="00030ABD"/>
    <w:rsid w:val="00042081"/>
    <w:rsid w:val="00046EE3"/>
    <w:rsid w:val="00064FB1"/>
    <w:rsid w:val="00066021"/>
    <w:rsid w:val="00073F2F"/>
    <w:rsid w:val="000846D0"/>
    <w:rsid w:val="000943EE"/>
    <w:rsid w:val="000A4A45"/>
    <w:rsid w:val="000A7EC8"/>
    <w:rsid w:val="000D27CB"/>
    <w:rsid w:val="000E0CEA"/>
    <w:rsid w:val="000E0E3C"/>
    <w:rsid w:val="000E4A2D"/>
    <w:rsid w:val="00130202"/>
    <w:rsid w:val="0014417A"/>
    <w:rsid w:val="00151581"/>
    <w:rsid w:val="00166A8C"/>
    <w:rsid w:val="0016792B"/>
    <w:rsid w:val="0028361F"/>
    <w:rsid w:val="002A35D1"/>
    <w:rsid w:val="002C5DB9"/>
    <w:rsid w:val="002D07AA"/>
    <w:rsid w:val="002D1FEB"/>
    <w:rsid w:val="002E0B9E"/>
    <w:rsid w:val="002E6AF2"/>
    <w:rsid w:val="002F7AC7"/>
    <w:rsid w:val="00303684"/>
    <w:rsid w:val="00312E99"/>
    <w:rsid w:val="00333863"/>
    <w:rsid w:val="00334A17"/>
    <w:rsid w:val="00345E81"/>
    <w:rsid w:val="00355AFC"/>
    <w:rsid w:val="00377870"/>
    <w:rsid w:val="00382832"/>
    <w:rsid w:val="00397FA1"/>
    <w:rsid w:val="003A1808"/>
    <w:rsid w:val="003A2F24"/>
    <w:rsid w:val="003A59E1"/>
    <w:rsid w:val="003B5DF0"/>
    <w:rsid w:val="003B5E03"/>
    <w:rsid w:val="003E2B32"/>
    <w:rsid w:val="003F2AB9"/>
    <w:rsid w:val="00420F3A"/>
    <w:rsid w:val="0042608F"/>
    <w:rsid w:val="00431633"/>
    <w:rsid w:val="00437F0D"/>
    <w:rsid w:val="00455F51"/>
    <w:rsid w:val="00461BA3"/>
    <w:rsid w:val="004630B1"/>
    <w:rsid w:val="00485CE9"/>
    <w:rsid w:val="00493B8B"/>
    <w:rsid w:val="00497AED"/>
    <w:rsid w:val="004A1EEA"/>
    <w:rsid w:val="004D78EA"/>
    <w:rsid w:val="004E5B21"/>
    <w:rsid w:val="0051791E"/>
    <w:rsid w:val="00524F2A"/>
    <w:rsid w:val="0053558F"/>
    <w:rsid w:val="00544BED"/>
    <w:rsid w:val="00546E77"/>
    <w:rsid w:val="00565CDF"/>
    <w:rsid w:val="00572F8A"/>
    <w:rsid w:val="005763E8"/>
    <w:rsid w:val="005A360E"/>
    <w:rsid w:val="005A3E15"/>
    <w:rsid w:val="005C025D"/>
    <w:rsid w:val="005C1F8E"/>
    <w:rsid w:val="005C2453"/>
    <w:rsid w:val="005D5908"/>
    <w:rsid w:val="005D7006"/>
    <w:rsid w:val="005E28AC"/>
    <w:rsid w:val="006067E6"/>
    <w:rsid w:val="0062584D"/>
    <w:rsid w:val="00644DA8"/>
    <w:rsid w:val="006525F4"/>
    <w:rsid w:val="00664A6B"/>
    <w:rsid w:val="00665982"/>
    <w:rsid w:val="006836F2"/>
    <w:rsid w:val="006C177D"/>
    <w:rsid w:val="006F3F7C"/>
    <w:rsid w:val="00705116"/>
    <w:rsid w:val="00705D20"/>
    <w:rsid w:val="0071045A"/>
    <w:rsid w:val="0073300B"/>
    <w:rsid w:val="00740794"/>
    <w:rsid w:val="007666DF"/>
    <w:rsid w:val="00791C3C"/>
    <w:rsid w:val="007B3C63"/>
    <w:rsid w:val="007C1A8E"/>
    <w:rsid w:val="007D27DD"/>
    <w:rsid w:val="007D527E"/>
    <w:rsid w:val="007D76E6"/>
    <w:rsid w:val="008043C6"/>
    <w:rsid w:val="00804B00"/>
    <w:rsid w:val="00817241"/>
    <w:rsid w:val="00827318"/>
    <w:rsid w:val="00843064"/>
    <w:rsid w:val="0086348F"/>
    <w:rsid w:val="00884C19"/>
    <w:rsid w:val="00895D61"/>
    <w:rsid w:val="008A7A5C"/>
    <w:rsid w:val="008A7BE1"/>
    <w:rsid w:val="008B5CDC"/>
    <w:rsid w:val="008B6D80"/>
    <w:rsid w:val="008C571E"/>
    <w:rsid w:val="008C65EA"/>
    <w:rsid w:val="008D4332"/>
    <w:rsid w:val="008E514B"/>
    <w:rsid w:val="008F2B3F"/>
    <w:rsid w:val="00906D0A"/>
    <w:rsid w:val="00920AA6"/>
    <w:rsid w:val="009257B7"/>
    <w:rsid w:val="00927738"/>
    <w:rsid w:val="009553EC"/>
    <w:rsid w:val="009602E3"/>
    <w:rsid w:val="00966C27"/>
    <w:rsid w:val="009671D8"/>
    <w:rsid w:val="00991F73"/>
    <w:rsid w:val="00993575"/>
    <w:rsid w:val="009A78FE"/>
    <w:rsid w:val="009D1A8E"/>
    <w:rsid w:val="009D45B7"/>
    <w:rsid w:val="009D6CBA"/>
    <w:rsid w:val="009E1964"/>
    <w:rsid w:val="009E4EB9"/>
    <w:rsid w:val="009F727D"/>
    <w:rsid w:val="00A246EB"/>
    <w:rsid w:val="00A34B36"/>
    <w:rsid w:val="00A51B4F"/>
    <w:rsid w:val="00A55CE1"/>
    <w:rsid w:val="00A67747"/>
    <w:rsid w:val="00A71F97"/>
    <w:rsid w:val="00A733DD"/>
    <w:rsid w:val="00A81848"/>
    <w:rsid w:val="00A86B41"/>
    <w:rsid w:val="00A876FE"/>
    <w:rsid w:val="00A938BA"/>
    <w:rsid w:val="00AA3DF8"/>
    <w:rsid w:val="00AB54DE"/>
    <w:rsid w:val="00AC7FA3"/>
    <w:rsid w:val="00AE3567"/>
    <w:rsid w:val="00B12B34"/>
    <w:rsid w:val="00B12E8D"/>
    <w:rsid w:val="00B14D57"/>
    <w:rsid w:val="00B17A36"/>
    <w:rsid w:val="00B67385"/>
    <w:rsid w:val="00B81606"/>
    <w:rsid w:val="00BC080C"/>
    <w:rsid w:val="00BE290C"/>
    <w:rsid w:val="00BF05E1"/>
    <w:rsid w:val="00BF3CB0"/>
    <w:rsid w:val="00C05BA0"/>
    <w:rsid w:val="00C071BB"/>
    <w:rsid w:val="00C24223"/>
    <w:rsid w:val="00C37A5B"/>
    <w:rsid w:val="00C50B52"/>
    <w:rsid w:val="00C66E5A"/>
    <w:rsid w:val="00C72E28"/>
    <w:rsid w:val="00C85BD2"/>
    <w:rsid w:val="00C86B8A"/>
    <w:rsid w:val="00C939C2"/>
    <w:rsid w:val="00CB284D"/>
    <w:rsid w:val="00CB44ED"/>
    <w:rsid w:val="00CF08E4"/>
    <w:rsid w:val="00CF6984"/>
    <w:rsid w:val="00D16432"/>
    <w:rsid w:val="00D24EDC"/>
    <w:rsid w:val="00DA2E53"/>
    <w:rsid w:val="00DB2780"/>
    <w:rsid w:val="00DC0C2B"/>
    <w:rsid w:val="00DD0CFD"/>
    <w:rsid w:val="00DE640D"/>
    <w:rsid w:val="00DE7995"/>
    <w:rsid w:val="00DF1004"/>
    <w:rsid w:val="00E023E3"/>
    <w:rsid w:val="00E02488"/>
    <w:rsid w:val="00E27732"/>
    <w:rsid w:val="00E47BF1"/>
    <w:rsid w:val="00E515EF"/>
    <w:rsid w:val="00E71BE6"/>
    <w:rsid w:val="00E832E7"/>
    <w:rsid w:val="00E84778"/>
    <w:rsid w:val="00E875BF"/>
    <w:rsid w:val="00EA7E64"/>
    <w:rsid w:val="00EB58C9"/>
    <w:rsid w:val="00EC1731"/>
    <w:rsid w:val="00EC7B69"/>
    <w:rsid w:val="00ED18C7"/>
    <w:rsid w:val="00EF281E"/>
    <w:rsid w:val="00EF4AEB"/>
    <w:rsid w:val="00F151E5"/>
    <w:rsid w:val="00F16823"/>
    <w:rsid w:val="00F22D73"/>
    <w:rsid w:val="00F24CA6"/>
    <w:rsid w:val="00F36106"/>
    <w:rsid w:val="00F41415"/>
    <w:rsid w:val="00F52040"/>
    <w:rsid w:val="00F53D40"/>
    <w:rsid w:val="00F53E7A"/>
    <w:rsid w:val="00F63B38"/>
    <w:rsid w:val="00F759F0"/>
    <w:rsid w:val="00F876E0"/>
    <w:rsid w:val="00FB2370"/>
    <w:rsid w:val="00FE0456"/>
    <w:rsid w:val="00FE56A8"/>
    <w:rsid w:val="00FF08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C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Heading1">
    <w:name w:val="heading 1"/>
    <w:basedOn w:val="Normal"/>
    <w:next w:val="Normal"/>
    <w:link w:val="Heading1Char"/>
    <w:uiPriority w:val="9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A86B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9"/>
    <w:unhideWhenUsed/>
    <w:qFormat/>
    <w:rsid w:val="00920A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9F72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C37A5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9F727D"/>
    <w:pPr>
      <w:widowControl w:val="0"/>
      <w:autoSpaceDE w:val="0"/>
      <w:autoSpaceDN w:val="0"/>
      <w:adjustRightInd w:val="0"/>
      <w:spacing w:after="0" w:line="240" w:lineRule="auto"/>
      <w:outlineLvl w:val="5"/>
    </w:pPr>
    <w:rPr>
      <w:rFonts w:ascii="Arial" w:eastAsiaTheme="minorEastAsia" w:hAnsi="Arial" w:cs="Arial"/>
      <w:b/>
      <w:bCs/>
      <w:color w:val="004080"/>
      <w:shd w:val="clear" w:color="auto" w:fill="FFFFFF"/>
      <w:lang w:val="en-AU" w:eastAsia="pt-PT"/>
    </w:rPr>
  </w:style>
  <w:style w:type="paragraph" w:styleId="Heading7">
    <w:name w:val="heading 7"/>
    <w:basedOn w:val="Normal"/>
    <w:next w:val="Normal"/>
    <w:link w:val="Heading7Char"/>
    <w:uiPriority w:val="99"/>
    <w:qFormat/>
    <w:rsid w:val="009F727D"/>
    <w:pPr>
      <w:widowControl w:val="0"/>
      <w:autoSpaceDE w:val="0"/>
      <w:autoSpaceDN w:val="0"/>
      <w:adjustRightInd w:val="0"/>
      <w:spacing w:after="0" w:line="240" w:lineRule="auto"/>
      <w:outlineLvl w:val="6"/>
    </w:pPr>
    <w:rPr>
      <w:rFonts w:ascii="Arial" w:eastAsiaTheme="minorEastAsia" w:hAnsi="Arial" w:cs="Arial"/>
      <w:color w:val="004080"/>
      <w:sz w:val="24"/>
      <w:szCs w:val="24"/>
      <w:shd w:val="clear" w:color="auto" w:fill="FFFFFF"/>
      <w:lang w:val="en-AU" w:eastAsia="pt-PT"/>
    </w:rPr>
  </w:style>
  <w:style w:type="paragraph" w:styleId="Heading8">
    <w:name w:val="heading 8"/>
    <w:basedOn w:val="Normal"/>
    <w:next w:val="Normal"/>
    <w:link w:val="Heading8Char"/>
    <w:uiPriority w:val="99"/>
    <w:qFormat/>
    <w:rsid w:val="009F727D"/>
    <w:pPr>
      <w:widowControl w:val="0"/>
      <w:autoSpaceDE w:val="0"/>
      <w:autoSpaceDN w:val="0"/>
      <w:adjustRightInd w:val="0"/>
      <w:spacing w:after="0" w:line="240" w:lineRule="auto"/>
      <w:outlineLvl w:val="7"/>
    </w:pPr>
    <w:rPr>
      <w:rFonts w:ascii="Arial" w:eastAsiaTheme="minorEastAsia" w:hAnsi="Arial" w:cs="Arial"/>
      <w:i/>
      <w:iCs/>
      <w:color w:val="004080"/>
      <w:sz w:val="24"/>
      <w:szCs w:val="24"/>
      <w:shd w:val="clear" w:color="auto" w:fill="FFFFFF"/>
      <w:lang w:val="en-AU" w:eastAsia="pt-PT"/>
    </w:rPr>
  </w:style>
  <w:style w:type="paragraph" w:styleId="Heading9">
    <w:name w:val="heading 9"/>
    <w:basedOn w:val="Normal"/>
    <w:next w:val="Normal"/>
    <w:link w:val="Heading9Char"/>
    <w:uiPriority w:val="99"/>
    <w:qFormat/>
    <w:rsid w:val="009F727D"/>
    <w:pPr>
      <w:widowControl w:val="0"/>
      <w:autoSpaceDE w:val="0"/>
      <w:autoSpaceDN w:val="0"/>
      <w:adjustRightInd w:val="0"/>
      <w:spacing w:after="0" w:line="240" w:lineRule="auto"/>
      <w:outlineLvl w:val="8"/>
    </w:pPr>
    <w:rPr>
      <w:rFonts w:ascii="Arial" w:eastAsiaTheme="minorEastAsia" w:hAnsi="Arial" w:cs="Arial"/>
      <w:color w:val="004080"/>
      <w:shd w:val="clear" w:color="auto" w:fill="FFFFFF"/>
      <w:lang w:val="en-AU"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ListParagraph">
    <w:name w:val="List Paragraph"/>
    <w:basedOn w:val="Normal"/>
    <w:uiPriority w:val="34"/>
    <w:qFormat/>
    <w:rsid w:val="000D27CB"/>
    <w:pPr>
      <w:ind w:left="720"/>
      <w:contextualSpacing/>
    </w:pPr>
  </w:style>
  <w:style w:type="paragraph" w:styleId="Title">
    <w:name w:val="Title"/>
    <w:basedOn w:val="Normal"/>
    <w:next w:val="Normal"/>
    <w:link w:val="TitleChar"/>
    <w:uiPriority w:val="99"/>
    <w:qFormat/>
    <w:rsid w:val="000D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7C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84C19"/>
    <w:pPr>
      <w:spacing w:after="100"/>
    </w:pPr>
  </w:style>
  <w:style w:type="character" w:styleId="CommentReference">
    <w:name w:val="annotation reference"/>
    <w:basedOn w:val="DefaultParagraphFont"/>
    <w:uiPriority w:val="99"/>
    <w:semiHidden/>
    <w:unhideWhenUsed/>
    <w:rsid w:val="00E515EF"/>
    <w:rPr>
      <w:sz w:val="16"/>
      <w:szCs w:val="16"/>
    </w:rPr>
  </w:style>
  <w:style w:type="paragraph" w:styleId="CommentText">
    <w:name w:val="annotation text"/>
    <w:basedOn w:val="Normal"/>
    <w:link w:val="CommentTextChar"/>
    <w:uiPriority w:val="99"/>
    <w:semiHidden/>
    <w:unhideWhenUsed/>
    <w:rsid w:val="00E515EF"/>
    <w:pPr>
      <w:spacing w:line="240" w:lineRule="auto"/>
    </w:pPr>
    <w:rPr>
      <w:sz w:val="20"/>
      <w:szCs w:val="20"/>
    </w:rPr>
  </w:style>
  <w:style w:type="character" w:customStyle="1" w:styleId="CommentTextChar">
    <w:name w:val="Comment Text Char"/>
    <w:basedOn w:val="DefaultParagraphFont"/>
    <w:link w:val="CommentText"/>
    <w:uiPriority w:val="99"/>
    <w:semiHidden/>
    <w:rsid w:val="00E515EF"/>
    <w:rPr>
      <w:sz w:val="20"/>
      <w:szCs w:val="20"/>
    </w:rPr>
  </w:style>
  <w:style w:type="paragraph" w:styleId="CommentSubject">
    <w:name w:val="annotation subject"/>
    <w:basedOn w:val="CommentText"/>
    <w:next w:val="CommentText"/>
    <w:link w:val="CommentSubjectChar"/>
    <w:uiPriority w:val="99"/>
    <w:semiHidden/>
    <w:unhideWhenUsed/>
    <w:rsid w:val="00E515EF"/>
    <w:rPr>
      <w:b/>
      <w:bCs/>
    </w:rPr>
  </w:style>
  <w:style w:type="character" w:customStyle="1" w:styleId="CommentSubjectChar">
    <w:name w:val="Comment Subject Char"/>
    <w:basedOn w:val="CommentTextChar"/>
    <w:link w:val="CommentSubject"/>
    <w:uiPriority w:val="99"/>
    <w:semiHidden/>
    <w:rsid w:val="00E515EF"/>
    <w:rPr>
      <w:b/>
      <w:bCs/>
      <w:sz w:val="20"/>
      <w:szCs w:val="20"/>
    </w:rPr>
  </w:style>
  <w:style w:type="character" w:customStyle="1" w:styleId="Heading2Char">
    <w:name w:val="Heading 2 Char"/>
    <w:basedOn w:val="DefaultParagraphFont"/>
    <w:link w:val="Heading2"/>
    <w:uiPriority w:val="9"/>
    <w:semiHidden/>
    <w:rsid w:val="00A86B41"/>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99"/>
    <w:unhideWhenUsed/>
    <w:rsid w:val="00740794"/>
    <w:pPr>
      <w:tabs>
        <w:tab w:val="left" w:pos="709"/>
        <w:tab w:val="right" w:leader="dot" w:pos="8494"/>
      </w:tabs>
      <w:spacing w:after="100"/>
    </w:pPr>
  </w:style>
  <w:style w:type="character" w:customStyle="1" w:styleId="Heading3Char">
    <w:name w:val="Heading 3 Char"/>
    <w:basedOn w:val="DefaultParagraphFont"/>
    <w:link w:val="Heading3"/>
    <w:uiPriority w:val="9"/>
    <w:semiHidden/>
    <w:rsid w:val="00920AA6"/>
    <w:rPr>
      <w:rFonts w:asciiTheme="majorHAnsi" w:eastAsiaTheme="majorEastAsia" w:hAnsiTheme="majorHAnsi" w:cstheme="majorBidi"/>
      <w:b/>
      <w:bCs/>
      <w:color w:val="4F81BD" w:themeColor="accent1"/>
    </w:rPr>
  </w:style>
  <w:style w:type="paragraph" w:styleId="PlainText">
    <w:name w:val="Plain Text"/>
    <w:basedOn w:val="Normal"/>
    <w:next w:val="Normal"/>
    <w:link w:val="PlainTextChar"/>
    <w:uiPriority w:val="99"/>
    <w:rsid w:val="00920AA6"/>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PlainTextChar">
    <w:name w:val="Plain Text Char"/>
    <w:basedOn w:val="DefaultParagraphFont"/>
    <w:link w:val="PlainText"/>
    <w:uiPriority w:val="99"/>
    <w:rsid w:val="00920AA6"/>
    <w:rPr>
      <w:rFonts w:ascii="Arial" w:eastAsiaTheme="minorEastAsia" w:hAnsi="Arial" w:cs="Arial"/>
      <w:sz w:val="20"/>
      <w:szCs w:val="20"/>
      <w:lang w:val="en-AU" w:eastAsia="pt-PT"/>
    </w:rPr>
  </w:style>
  <w:style w:type="character" w:customStyle="1" w:styleId="Heading5Char">
    <w:name w:val="Heading 5 Char"/>
    <w:basedOn w:val="DefaultParagraphFont"/>
    <w:link w:val="Heading5"/>
    <w:uiPriority w:val="9"/>
    <w:semiHidden/>
    <w:rsid w:val="00C37A5B"/>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F727D"/>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9"/>
    <w:rsid w:val="009F727D"/>
    <w:rPr>
      <w:rFonts w:ascii="Arial" w:eastAsiaTheme="minorEastAsia" w:hAnsi="Arial" w:cs="Arial"/>
      <w:b/>
      <w:bCs/>
      <w:color w:val="004080"/>
      <w:lang w:val="en-AU" w:eastAsia="pt-PT"/>
    </w:rPr>
  </w:style>
  <w:style w:type="character" w:customStyle="1" w:styleId="Heading7Char">
    <w:name w:val="Heading 7 Char"/>
    <w:basedOn w:val="DefaultParagraphFont"/>
    <w:link w:val="Heading7"/>
    <w:uiPriority w:val="99"/>
    <w:rsid w:val="009F727D"/>
    <w:rPr>
      <w:rFonts w:ascii="Arial" w:eastAsiaTheme="minorEastAsia" w:hAnsi="Arial" w:cs="Arial"/>
      <w:color w:val="004080"/>
      <w:sz w:val="24"/>
      <w:szCs w:val="24"/>
      <w:lang w:val="en-AU" w:eastAsia="pt-PT"/>
    </w:rPr>
  </w:style>
  <w:style w:type="character" w:customStyle="1" w:styleId="Heading8Char">
    <w:name w:val="Heading 8 Char"/>
    <w:basedOn w:val="DefaultParagraphFont"/>
    <w:link w:val="Heading8"/>
    <w:uiPriority w:val="99"/>
    <w:rsid w:val="009F727D"/>
    <w:rPr>
      <w:rFonts w:ascii="Arial" w:eastAsiaTheme="minorEastAsia" w:hAnsi="Arial" w:cs="Arial"/>
      <w:i/>
      <w:iCs/>
      <w:color w:val="004080"/>
      <w:sz w:val="24"/>
      <w:szCs w:val="24"/>
      <w:lang w:val="en-AU" w:eastAsia="pt-PT"/>
    </w:rPr>
  </w:style>
  <w:style w:type="character" w:customStyle="1" w:styleId="Heading9Char">
    <w:name w:val="Heading 9 Char"/>
    <w:basedOn w:val="DefaultParagraphFont"/>
    <w:link w:val="Heading9"/>
    <w:uiPriority w:val="99"/>
    <w:rsid w:val="009F727D"/>
    <w:rPr>
      <w:rFonts w:ascii="Arial" w:eastAsiaTheme="minorEastAsia" w:hAnsi="Arial" w:cs="Arial"/>
      <w:color w:val="004080"/>
      <w:lang w:val="en-AU" w:eastAsia="pt-PT"/>
    </w:rPr>
  </w:style>
  <w:style w:type="character" w:customStyle="1" w:styleId="SSBookmark">
    <w:name w:val="SSBookmark"/>
    <w:uiPriority w:val="99"/>
    <w:rsid w:val="009F727D"/>
    <w:rPr>
      <w:rFonts w:ascii="Lucida Sans" w:hAnsi="Lucida Sans" w:cs="Lucida Sans"/>
      <w:b/>
      <w:bCs/>
      <w:color w:val="000000"/>
      <w:sz w:val="16"/>
      <w:szCs w:val="16"/>
      <w:shd w:val="clear" w:color="auto" w:fill="FFFF80"/>
    </w:rPr>
  </w:style>
  <w:style w:type="paragraph" w:styleId="TOC3">
    <w:name w:val="toc 3"/>
    <w:basedOn w:val="Normal"/>
    <w:next w:val="Normal"/>
    <w:uiPriority w:val="99"/>
    <w:rsid w:val="009F727D"/>
    <w:pPr>
      <w:widowControl w:val="0"/>
      <w:autoSpaceDE w:val="0"/>
      <w:autoSpaceDN w:val="0"/>
      <w:adjustRightInd w:val="0"/>
      <w:spacing w:after="0" w:line="240" w:lineRule="auto"/>
      <w:ind w:left="360"/>
    </w:pPr>
    <w:rPr>
      <w:rFonts w:ascii="Arial" w:eastAsiaTheme="minorEastAsia" w:hAnsi="Arial" w:cs="Arial"/>
      <w:sz w:val="24"/>
      <w:szCs w:val="24"/>
      <w:shd w:val="clear" w:color="auto" w:fill="FFFFFF"/>
      <w:lang w:val="en-AU" w:eastAsia="pt-PT"/>
    </w:rPr>
  </w:style>
  <w:style w:type="paragraph" w:styleId="TOC4">
    <w:name w:val="toc 4"/>
    <w:basedOn w:val="Normal"/>
    <w:next w:val="Normal"/>
    <w:uiPriority w:val="99"/>
    <w:rsid w:val="009F727D"/>
    <w:pPr>
      <w:widowControl w:val="0"/>
      <w:autoSpaceDE w:val="0"/>
      <w:autoSpaceDN w:val="0"/>
      <w:adjustRightInd w:val="0"/>
      <w:spacing w:after="0" w:line="240" w:lineRule="auto"/>
      <w:ind w:left="540"/>
    </w:pPr>
    <w:rPr>
      <w:rFonts w:ascii="Arial" w:eastAsiaTheme="minorEastAsia" w:hAnsi="Arial" w:cs="Arial"/>
      <w:sz w:val="24"/>
      <w:szCs w:val="24"/>
      <w:shd w:val="clear" w:color="auto" w:fill="FFFFFF"/>
      <w:lang w:val="en-AU" w:eastAsia="pt-PT"/>
    </w:rPr>
  </w:style>
  <w:style w:type="paragraph" w:styleId="TOC5">
    <w:name w:val="toc 5"/>
    <w:basedOn w:val="Normal"/>
    <w:next w:val="Normal"/>
    <w:uiPriority w:val="99"/>
    <w:rsid w:val="009F727D"/>
    <w:pPr>
      <w:widowControl w:val="0"/>
      <w:autoSpaceDE w:val="0"/>
      <w:autoSpaceDN w:val="0"/>
      <w:adjustRightInd w:val="0"/>
      <w:spacing w:after="0" w:line="240" w:lineRule="auto"/>
      <w:ind w:left="720"/>
    </w:pPr>
    <w:rPr>
      <w:rFonts w:ascii="Arial" w:eastAsiaTheme="minorEastAsia" w:hAnsi="Arial" w:cs="Arial"/>
      <w:sz w:val="24"/>
      <w:szCs w:val="24"/>
      <w:shd w:val="clear" w:color="auto" w:fill="FFFFFF"/>
      <w:lang w:val="en-AU" w:eastAsia="pt-PT"/>
    </w:rPr>
  </w:style>
  <w:style w:type="paragraph" w:styleId="TOC6">
    <w:name w:val="toc 6"/>
    <w:basedOn w:val="Normal"/>
    <w:next w:val="Normal"/>
    <w:uiPriority w:val="99"/>
    <w:rsid w:val="009F727D"/>
    <w:pPr>
      <w:widowControl w:val="0"/>
      <w:autoSpaceDE w:val="0"/>
      <w:autoSpaceDN w:val="0"/>
      <w:adjustRightInd w:val="0"/>
      <w:spacing w:after="0" w:line="240" w:lineRule="auto"/>
      <w:ind w:left="900"/>
    </w:pPr>
    <w:rPr>
      <w:rFonts w:ascii="Arial" w:eastAsiaTheme="minorEastAsia" w:hAnsi="Arial" w:cs="Arial"/>
      <w:sz w:val="24"/>
      <w:szCs w:val="24"/>
      <w:shd w:val="clear" w:color="auto" w:fill="FFFFFF"/>
      <w:lang w:val="en-AU" w:eastAsia="pt-PT"/>
    </w:rPr>
  </w:style>
  <w:style w:type="paragraph" w:styleId="TOC7">
    <w:name w:val="toc 7"/>
    <w:basedOn w:val="Normal"/>
    <w:next w:val="Normal"/>
    <w:uiPriority w:val="99"/>
    <w:rsid w:val="009F727D"/>
    <w:pPr>
      <w:widowControl w:val="0"/>
      <w:autoSpaceDE w:val="0"/>
      <w:autoSpaceDN w:val="0"/>
      <w:adjustRightInd w:val="0"/>
      <w:spacing w:after="0" w:line="240" w:lineRule="auto"/>
      <w:ind w:left="1080"/>
    </w:pPr>
    <w:rPr>
      <w:rFonts w:ascii="Arial" w:eastAsiaTheme="minorEastAsia" w:hAnsi="Arial" w:cs="Arial"/>
      <w:sz w:val="24"/>
      <w:szCs w:val="24"/>
      <w:shd w:val="clear" w:color="auto" w:fill="FFFFFF"/>
      <w:lang w:val="en-AU" w:eastAsia="pt-PT"/>
    </w:rPr>
  </w:style>
  <w:style w:type="paragraph" w:styleId="TOC8">
    <w:name w:val="toc 8"/>
    <w:basedOn w:val="Normal"/>
    <w:next w:val="Normal"/>
    <w:uiPriority w:val="99"/>
    <w:rsid w:val="009F727D"/>
    <w:pPr>
      <w:widowControl w:val="0"/>
      <w:autoSpaceDE w:val="0"/>
      <w:autoSpaceDN w:val="0"/>
      <w:adjustRightInd w:val="0"/>
      <w:spacing w:after="0" w:line="240" w:lineRule="auto"/>
      <w:ind w:left="1260"/>
    </w:pPr>
    <w:rPr>
      <w:rFonts w:ascii="Arial" w:eastAsiaTheme="minorEastAsia" w:hAnsi="Arial" w:cs="Arial"/>
      <w:sz w:val="24"/>
      <w:szCs w:val="24"/>
      <w:shd w:val="clear" w:color="auto" w:fill="FFFFFF"/>
      <w:lang w:val="en-AU" w:eastAsia="pt-PT"/>
    </w:rPr>
  </w:style>
  <w:style w:type="paragraph" w:styleId="TOC9">
    <w:name w:val="toc 9"/>
    <w:basedOn w:val="Normal"/>
    <w:next w:val="Normal"/>
    <w:uiPriority w:val="99"/>
    <w:rsid w:val="009F727D"/>
    <w:pPr>
      <w:widowControl w:val="0"/>
      <w:autoSpaceDE w:val="0"/>
      <w:autoSpaceDN w:val="0"/>
      <w:adjustRightInd w:val="0"/>
      <w:spacing w:after="0" w:line="240" w:lineRule="auto"/>
      <w:ind w:left="1440"/>
    </w:pPr>
    <w:rPr>
      <w:rFonts w:ascii="Arial" w:eastAsiaTheme="minorEastAsia" w:hAnsi="Arial" w:cs="Arial"/>
      <w:sz w:val="24"/>
      <w:szCs w:val="24"/>
      <w:shd w:val="clear" w:color="auto" w:fill="FFFFFF"/>
      <w:lang w:val="en-AU" w:eastAsia="pt-PT"/>
    </w:rPr>
  </w:style>
  <w:style w:type="paragraph" w:customStyle="1" w:styleId="NumberedList">
    <w:name w:val="Number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customStyle="1" w:styleId="BulletedList">
    <w:name w:val="Bulleted List"/>
    <w:next w:val="Normal"/>
    <w:uiPriority w:val="99"/>
    <w:rsid w:val="009F727D"/>
    <w:pPr>
      <w:widowControl w:val="0"/>
      <w:autoSpaceDE w:val="0"/>
      <w:autoSpaceDN w:val="0"/>
      <w:adjustRightInd w:val="0"/>
      <w:spacing w:after="0" w:line="240" w:lineRule="auto"/>
      <w:ind w:left="360" w:hanging="360"/>
    </w:pPr>
    <w:rPr>
      <w:rFonts w:ascii="Arial" w:eastAsiaTheme="minorEastAsia" w:hAnsi="Arial" w:cs="Arial"/>
      <w:sz w:val="20"/>
      <w:szCs w:val="20"/>
      <w:shd w:val="clear" w:color="auto" w:fill="FFFFFF"/>
      <w:lang w:val="en-AU" w:eastAsia="pt-PT"/>
    </w:rPr>
  </w:style>
  <w:style w:type="paragraph" w:styleId="BodyText">
    <w:name w:val="Body Text"/>
    <w:basedOn w:val="Normal"/>
    <w:next w:val="Normal"/>
    <w:link w:val="BodyTextChar"/>
    <w:uiPriority w:val="99"/>
    <w:rsid w:val="009F727D"/>
    <w:pPr>
      <w:widowControl w:val="0"/>
      <w:autoSpaceDE w:val="0"/>
      <w:autoSpaceDN w:val="0"/>
      <w:adjustRightInd w:val="0"/>
      <w:spacing w:after="120" w:line="240" w:lineRule="auto"/>
    </w:pPr>
    <w:rPr>
      <w:rFonts w:ascii="Arial" w:eastAsiaTheme="minorEastAsia" w:hAnsi="Arial" w:cs="Arial"/>
      <w:sz w:val="20"/>
      <w:szCs w:val="20"/>
      <w:shd w:val="clear" w:color="auto" w:fill="FFFFFF"/>
      <w:lang w:val="en-AU" w:eastAsia="pt-PT"/>
    </w:rPr>
  </w:style>
  <w:style w:type="character" w:customStyle="1" w:styleId="BodyTextChar">
    <w:name w:val="Body Text Char"/>
    <w:basedOn w:val="DefaultParagraphFont"/>
    <w:link w:val="BodyText"/>
    <w:uiPriority w:val="99"/>
    <w:rsid w:val="009F727D"/>
    <w:rPr>
      <w:rFonts w:ascii="Arial" w:eastAsiaTheme="minorEastAsia" w:hAnsi="Arial" w:cs="Arial"/>
      <w:sz w:val="20"/>
      <w:szCs w:val="20"/>
      <w:lang w:val="en-AU" w:eastAsia="pt-PT"/>
    </w:rPr>
  </w:style>
  <w:style w:type="paragraph" w:styleId="BodyText2">
    <w:name w:val="Body Text 2"/>
    <w:basedOn w:val="Normal"/>
    <w:next w:val="Normal"/>
    <w:link w:val="BodyText2Char"/>
    <w:uiPriority w:val="99"/>
    <w:rsid w:val="009F727D"/>
    <w:pPr>
      <w:widowControl w:val="0"/>
      <w:autoSpaceDE w:val="0"/>
      <w:autoSpaceDN w:val="0"/>
      <w:adjustRightInd w:val="0"/>
      <w:spacing w:after="120" w:line="480" w:lineRule="auto"/>
    </w:pPr>
    <w:rPr>
      <w:rFonts w:ascii="Arial" w:eastAsiaTheme="minorEastAsia" w:hAnsi="Arial" w:cs="Arial"/>
      <w:sz w:val="18"/>
      <w:szCs w:val="18"/>
      <w:shd w:val="clear" w:color="auto" w:fill="FFFFFF"/>
      <w:lang w:val="en-AU" w:eastAsia="pt-PT"/>
    </w:rPr>
  </w:style>
  <w:style w:type="character" w:customStyle="1" w:styleId="BodyText2Char">
    <w:name w:val="Body Text 2 Char"/>
    <w:basedOn w:val="DefaultParagraphFont"/>
    <w:link w:val="BodyText2"/>
    <w:uiPriority w:val="99"/>
    <w:rsid w:val="009F727D"/>
    <w:rPr>
      <w:rFonts w:ascii="Arial" w:eastAsiaTheme="minorEastAsia" w:hAnsi="Arial" w:cs="Arial"/>
      <w:sz w:val="18"/>
      <w:szCs w:val="18"/>
      <w:lang w:val="en-AU" w:eastAsia="pt-PT"/>
    </w:rPr>
  </w:style>
  <w:style w:type="paragraph" w:styleId="BodyText3">
    <w:name w:val="Body Text 3"/>
    <w:basedOn w:val="Normal"/>
    <w:next w:val="Normal"/>
    <w:link w:val="BodyText3Char"/>
    <w:uiPriority w:val="99"/>
    <w:rsid w:val="009F727D"/>
    <w:pPr>
      <w:widowControl w:val="0"/>
      <w:autoSpaceDE w:val="0"/>
      <w:autoSpaceDN w:val="0"/>
      <w:adjustRightInd w:val="0"/>
      <w:spacing w:after="120" w:line="240" w:lineRule="auto"/>
    </w:pPr>
    <w:rPr>
      <w:rFonts w:ascii="Arial" w:eastAsiaTheme="minorEastAsia" w:hAnsi="Arial" w:cs="Arial"/>
      <w:sz w:val="16"/>
      <w:szCs w:val="16"/>
      <w:shd w:val="clear" w:color="auto" w:fill="FFFFFF"/>
      <w:lang w:val="en-AU" w:eastAsia="pt-PT"/>
    </w:rPr>
  </w:style>
  <w:style w:type="character" w:customStyle="1" w:styleId="BodyText3Char">
    <w:name w:val="Body Text 3 Char"/>
    <w:basedOn w:val="DefaultParagraphFont"/>
    <w:link w:val="BodyText3"/>
    <w:uiPriority w:val="99"/>
    <w:rsid w:val="009F727D"/>
    <w:rPr>
      <w:rFonts w:ascii="Arial" w:eastAsiaTheme="minorEastAsia" w:hAnsi="Arial" w:cs="Arial"/>
      <w:sz w:val="16"/>
      <w:szCs w:val="16"/>
      <w:lang w:val="en-AU" w:eastAsia="pt-PT"/>
    </w:rPr>
  </w:style>
  <w:style w:type="paragraph" w:styleId="NoteHeading">
    <w:name w:val="Note Heading"/>
    <w:basedOn w:val="Normal"/>
    <w:next w:val="Normal"/>
    <w:link w:val="NoteHeadingChar"/>
    <w:uiPriority w:val="99"/>
    <w:rsid w:val="009F727D"/>
    <w:pPr>
      <w:widowControl w:val="0"/>
      <w:autoSpaceDE w:val="0"/>
      <w:autoSpaceDN w:val="0"/>
      <w:adjustRightInd w:val="0"/>
      <w:spacing w:after="0" w:line="240" w:lineRule="auto"/>
    </w:pPr>
    <w:rPr>
      <w:rFonts w:ascii="Arial" w:eastAsiaTheme="minorEastAsia" w:hAnsi="Arial" w:cs="Arial"/>
      <w:sz w:val="20"/>
      <w:szCs w:val="20"/>
      <w:shd w:val="clear" w:color="auto" w:fill="FFFFFF"/>
      <w:lang w:val="en-AU" w:eastAsia="pt-PT"/>
    </w:rPr>
  </w:style>
  <w:style w:type="character" w:customStyle="1" w:styleId="NoteHeadingChar">
    <w:name w:val="Note Heading Char"/>
    <w:basedOn w:val="DefaultParagraphFont"/>
    <w:link w:val="NoteHeading"/>
    <w:uiPriority w:val="99"/>
    <w:rsid w:val="009F727D"/>
    <w:rPr>
      <w:rFonts w:ascii="Arial" w:eastAsiaTheme="minorEastAsia" w:hAnsi="Arial" w:cs="Arial"/>
      <w:sz w:val="20"/>
      <w:szCs w:val="20"/>
      <w:lang w:val="en-AU" w:eastAsia="pt-PT"/>
    </w:rPr>
  </w:style>
  <w:style w:type="character" w:styleId="Strong">
    <w:name w:val="Strong"/>
    <w:basedOn w:val="DefaultParagraphFont"/>
    <w:uiPriority w:val="99"/>
    <w:qFormat/>
    <w:rsid w:val="009F727D"/>
    <w:rPr>
      <w:b/>
      <w:bCs/>
      <w:sz w:val="20"/>
      <w:szCs w:val="20"/>
      <w:shd w:val="clear" w:color="auto" w:fill="FFFFFF"/>
    </w:rPr>
  </w:style>
  <w:style w:type="character" w:styleId="Emphasis">
    <w:name w:val="Emphasis"/>
    <w:basedOn w:val="DefaultParagraphFont"/>
    <w:uiPriority w:val="99"/>
    <w:qFormat/>
    <w:rsid w:val="009F727D"/>
    <w:rPr>
      <w:i/>
      <w:iCs/>
      <w:sz w:val="20"/>
      <w:szCs w:val="20"/>
      <w:shd w:val="clear" w:color="auto" w:fill="FFFFFF"/>
    </w:rPr>
  </w:style>
  <w:style w:type="paragraph" w:customStyle="1" w:styleId="Code">
    <w:name w:val="Code"/>
    <w:next w:val="Normal"/>
    <w:uiPriority w:val="99"/>
    <w:rsid w:val="009F727D"/>
    <w:pPr>
      <w:widowControl w:val="0"/>
      <w:autoSpaceDE w:val="0"/>
      <w:autoSpaceDN w:val="0"/>
      <w:adjustRightInd w:val="0"/>
      <w:spacing w:after="0" w:line="240" w:lineRule="auto"/>
    </w:pPr>
    <w:rPr>
      <w:rFonts w:ascii="Arial" w:eastAsiaTheme="minorEastAsia" w:hAnsi="Arial" w:cs="Arial"/>
      <w:sz w:val="18"/>
      <w:szCs w:val="18"/>
      <w:shd w:val="clear" w:color="auto" w:fill="FFFFFF"/>
      <w:lang w:val="en-AU" w:eastAsia="pt-PT"/>
    </w:rPr>
  </w:style>
  <w:style w:type="character" w:customStyle="1" w:styleId="FieldLabel">
    <w:name w:val="Field Label"/>
    <w:uiPriority w:val="99"/>
    <w:rsid w:val="009F727D"/>
    <w:rPr>
      <w:i/>
      <w:iCs/>
      <w:color w:val="004080"/>
      <w:sz w:val="20"/>
      <w:szCs w:val="20"/>
      <w:shd w:val="clear" w:color="auto" w:fill="FFFFFF"/>
    </w:rPr>
  </w:style>
  <w:style w:type="character" w:customStyle="1" w:styleId="TableHeading">
    <w:name w:val="Table Heading"/>
    <w:uiPriority w:val="99"/>
    <w:rsid w:val="009F727D"/>
    <w:rPr>
      <w:b/>
      <w:bCs/>
      <w:sz w:val="22"/>
      <w:szCs w:val="22"/>
      <w:shd w:val="clear" w:color="auto" w:fill="FFFFFF"/>
    </w:rPr>
  </w:style>
  <w:style w:type="character" w:customStyle="1" w:styleId="Objecttype">
    <w:name w:val="Object type"/>
    <w:uiPriority w:val="99"/>
    <w:rsid w:val="009F727D"/>
    <w:rPr>
      <w:b/>
      <w:bCs/>
      <w:sz w:val="20"/>
      <w:szCs w:val="20"/>
      <w:u w:val="single"/>
      <w:shd w:val="clear" w:color="auto" w:fill="FFFFFF"/>
    </w:rPr>
  </w:style>
  <w:style w:type="paragraph" w:customStyle="1" w:styleId="ListHeader">
    <w:name w:val="List Header"/>
    <w:next w:val="Normal"/>
    <w:uiPriority w:val="99"/>
    <w:rsid w:val="009F727D"/>
    <w:pPr>
      <w:widowControl w:val="0"/>
      <w:autoSpaceDE w:val="0"/>
      <w:autoSpaceDN w:val="0"/>
      <w:adjustRightInd w:val="0"/>
      <w:spacing w:after="0" w:line="240" w:lineRule="auto"/>
    </w:pPr>
    <w:rPr>
      <w:rFonts w:ascii="Arial" w:eastAsiaTheme="minorEastAsia" w:hAnsi="Arial" w:cs="Arial"/>
      <w:b/>
      <w:bCs/>
      <w:i/>
      <w:iCs/>
      <w:color w:val="0000A0"/>
      <w:sz w:val="20"/>
      <w:szCs w:val="20"/>
      <w:shd w:val="clear" w:color="auto" w:fill="FFFFFF"/>
      <w:lang w:val="en-AU"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a21170460@alunos.isec.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61202"/>
    <w:rsid w:val="00005D8B"/>
    <w:rsid w:val="000253FD"/>
    <w:rsid w:val="00067A48"/>
    <w:rsid w:val="000C6BA0"/>
    <w:rsid w:val="000E565E"/>
    <w:rsid w:val="000E5D08"/>
    <w:rsid w:val="00101B00"/>
    <w:rsid w:val="001211B9"/>
    <w:rsid w:val="001C7050"/>
    <w:rsid w:val="001E28E6"/>
    <w:rsid w:val="00237B65"/>
    <w:rsid w:val="002624A6"/>
    <w:rsid w:val="00311CF3"/>
    <w:rsid w:val="00384EE3"/>
    <w:rsid w:val="00431C8F"/>
    <w:rsid w:val="00527BC5"/>
    <w:rsid w:val="005B6D22"/>
    <w:rsid w:val="005F7CAE"/>
    <w:rsid w:val="00623658"/>
    <w:rsid w:val="00630276"/>
    <w:rsid w:val="0064279C"/>
    <w:rsid w:val="0069562B"/>
    <w:rsid w:val="006A51F9"/>
    <w:rsid w:val="006D48AA"/>
    <w:rsid w:val="00757B98"/>
    <w:rsid w:val="00761202"/>
    <w:rsid w:val="008D6165"/>
    <w:rsid w:val="008D73B6"/>
    <w:rsid w:val="00976E7F"/>
    <w:rsid w:val="00981A9E"/>
    <w:rsid w:val="009E4691"/>
    <w:rsid w:val="00A3312D"/>
    <w:rsid w:val="00B75A88"/>
    <w:rsid w:val="00BA5799"/>
    <w:rsid w:val="00C7340A"/>
    <w:rsid w:val="00CC4E05"/>
    <w:rsid w:val="00D05B87"/>
    <w:rsid w:val="00D36726"/>
    <w:rsid w:val="00DA2026"/>
    <w:rsid w:val="00DC340F"/>
    <w:rsid w:val="00DD11C1"/>
    <w:rsid w:val="00DF5E14"/>
    <w:rsid w:val="00DF7858"/>
    <w:rsid w:val="00E33AB0"/>
    <w:rsid w:val="00E65D17"/>
    <w:rsid w:val="00EA4D60"/>
    <w:rsid w:val="00EB16D3"/>
    <w:rsid w:val="00FA5D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05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A48"/>
    <w:rPr>
      <w:color w:val="808080"/>
    </w:rPr>
  </w:style>
  <w:style w:type="paragraph" w:customStyle="1" w:styleId="2BE44F81F47445A0AD59FC5259041E6C">
    <w:name w:val="2BE44F81F47445A0AD59FC5259041E6C"/>
    <w:rsid w:val="00761202"/>
  </w:style>
  <w:style w:type="paragraph" w:customStyle="1" w:styleId="146FF913C28941529E1B05BE12E48454">
    <w:name w:val="146FF913C28941529E1B05BE12E48454"/>
    <w:rsid w:val="00761202"/>
  </w:style>
  <w:style w:type="paragraph" w:customStyle="1" w:styleId="32D7C9004067436CA9D7B3F430CE58EB">
    <w:name w:val="32D7C9004067436CA9D7B3F430CE58EB"/>
    <w:rsid w:val="00761202"/>
  </w:style>
  <w:style w:type="paragraph" w:customStyle="1" w:styleId="C6F2EF5A4C1F4F018BEFB801A7727DBE">
    <w:name w:val="C6F2EF5A4C1F4F018BEFB801A7727DBE"/>
    <w:rsid w:val="00761202"/>
  </w:style>
  <w:style w:type="paragraph" w:customStyle="1" w:styleId="29FAF0EEB5FC46368C723201C3FEA8EC">
    <w:name w:val="29FAF0EEB5FC46368C723201C3FEA8EC"/>
    <w:rsid w:val="00761202"/>
  </w:style>
  <w:style w:type="paragraph" w:customStyle="1" w:styleId="77E18341256C4F26A94E8B77F2B9EFCC">
    <w:name w:val="77E18341256C4F26A94E8B77F2B9EFCC"/>
    <w:rsid w:val="00761202"/>
  </w:style>
  <w:style w:type="paragraph" w:customStyle="1" w:styleId="C96544AFB5E3400E8F1E31A1B37F0688">
    <w:name w:val="C96544AFB5E3400E8F1E31A1B37F0688"/>
    <w:rsid w:val="00761202"/>
  </w:style>
  <w:style w:type="paragraph" w:customStyle="1" w:styleId="752F11123A93474587BB7ED48C1F9EA1">
    <w:name w:val="752F11123A93474587BB7ED48C1F9EA1"/>
    <w:rsid w:val="00761202"/>
  </w:style>
  <w:style w:type="paragraph" w:customStyle="1" w:styleId="66A443BF859D4B8B876C11BBE08F561A">
    <w:name w:val="66A443BF859D4B8B876C11BBE08F561A"/>
    <w:rsid w:val="00761202"/>
  </w:style>
  <w:style w:type="paragraph" w:customStyle="1" w:styleId="C555A13D5DB44E18B413B235FC714638">
    <w:name w:val="C555A13D5DB44E18B413B235FC714638"/>
    <w:rsid w:val="00761202"/>
  </w:style>
  <w:style w:type="paragraph" w:customStyle="1" w:styleId="94D5EA2230F14A7BA933DC2FE71E743C">
    <w:name w:val="94D5EA2230F14A7BA933DC2FE71E743C"/>
    <w:rsid w:val="00761202"/>
  </w:style>
  <w:style w:type="paragraph" w:customStyle="1" w:styleId="91DF80ADDC9B40758B2F798F494F20A6">
    <w:name w:val="91DF80ADDC9B40758B2F798F494F20A6"/>
    <w:rsid w:val="00761202"/>
  </w:style>
  <w:style w:type="paragraph" w:customStyle="1" w:styleId="A0E7616C309A4DDB8A581A19D00C1D28">
    <w:name w:val="A0E7616C309A4DDB8A581A19D00C1D28"/>
    <w:rsid w:val="00761202"/>
  </w:style>
  <w:style w:type="paragraph" w:customStyle="1" w:styleId="070049C2BF2E4D6DAED9383F2CAF1151">
    <w:name w:val="070049C2BF2E4D6DAED9383F2CAF1151"/>
    <w:rsid w:val="00761202"/>
  </w:style>
  <w:style w:type="paragraph" w:customStyle="1" w:styleId="39537DA4A3EF4572A31981C6BA36E0E1">
    <w:name w:val="39537DA4A3EF4572A31981C6BA36E0E1"/>
    <w:rsid w:val="00761202"/>
  </w:style>
  <w:style w:type="paragraph" w:customStyle="1" w:styleId="AEC7FBF1B8894E5599BB39E106386475">
    <w:name w:val="AEC7FBF1B8894E5599BB39E106386475"/>
    <w:rsid w:val="00761202"/>
  </w:style>
  <w:style w:type="paragraph" w:customStyle="1" w:styleId="4408FA8763CA4E5494C4120D9AD12783">
    <w:name w:val="4408FA8763CA4E5494C4120D9AD12783"/>
    <w:rsid w:val="00761202"/>
  </w:style>
  <w:style w:type="paragraph" w:customStyle="1" w:styleId="9E39B6FC2341492EACF4EA83A7C36E7A">
    <w:name w:val="9E39B6FC2341492EACF4EA83A7C36E7A"/>
    <w:rsid w:val="00761202"/>
  </w:style>
  <w:style w:type="paragraph" w:customStyle="1" w:styleId="5810B8C1B50947A1A824C8203FA27AD4">
    <w:name w:val="5810B8C1B50947A1A824C8203FA27AD4"/>
    <w:rsid w:val="00761202"/>
  </w:style>
  <w:style w:type="paragraph" w:customStyle="1" w:styleId="BC7EBFE0F180419694E42130D622DCDF">
    <w:name w:val="BC7EBFE0F180419694E42130D622DCDF"/>
    <w:rsid w:val="00761202"/>
  </w:style>
  <w:style w:type="paragraph" w:customStyle="1" w:styleId="F24695302969440BA1782A145180211C">
    <w:name w:val="F24695302969440BA1782A145180211C"/>
    <w:rsid w:val="00761202"/>
  </w:style>
  <w:style w:type="paragraph" w:customStyle="1" w:styleId="2FD33358CBBE48BFA7FC94FFCBFD598B">
    <w:name w:val="2FD33358CBBE48BFA7FC94FFCBFD598B"/>
    <w:rsid w:val="00761202"/>
  </w:style>
  <w:style w:type="paragraph" w:customStyle="1" w:styleId="389BDDC7DD824092AE08888832F25128">
    <w:name w:val="389BDDC7DD824092AE08888832F25128"/>
    <w:rsid w:val="00761202"/>
  </w:style>
  <w:style w:type="paragraph" w:customStyle="1" w:styleId="C1C1A9E7828A4437B9B40DA3033748A8">
    <w:name w:val="C1C1A9E7828A4437B9B40DA3033748A8"/>
    <w:rsid w:val="00761202"/>
  </w:style>
  <w:style w:type="paragraph" w:customStyle="1" w:styleId="74D680B91D4D4BFFA17809D09CF7CF1C">
    <w:name w:val="74D680B91D4D4BFFA17809D09CF7CF1C"/>
    <w:rsid w:val="00761202"/>
  </w:style>
  <w:style w:type="paragraph" w:customStyle="1" w:styleId="82B4971151E342638DB986F297BE7ABA">
    <w:name w:val="82B4971151E342638DB986F297BE7ABA"/>
    <w:rsid w:val="00761202"/>
  </w:style>
  <w:style w:type="paragraph" w:customStyle="1" w:styleId="083F351E2CDE4E90B2CD1D1011FBA6FE">
    <w:name w:val="083F351E2CDE4E90B2CD1D1011FBA6FE"/>
    <w:rsid w:val="00761202"/>
  </w:style>
  <w:style w:type="paragraph" w:customStyle="1" w:styleId="7D25A1B766594DF88CC38F8169B65C09">
    <w:name w:val="7D25A1B766594DF88CC38F8169B65C09"/>
    <w:rsid w:val="00761202"/>
  </w:style>
  <w:style w:type="paragraph" w:customStyle="1" w:styleId="406DC829C2FF432D99ACB4E363E8904E">
    <w:name w:val="406DC829C2FF432D99ACB4E363E8904E"/>
    <w:rsid w:val="00761202"/>
  </w:style>
  <w:style w:type="paragraph" w:customStyle="1" w:styleId="CFD1715290D94CA8B054E963DF727F99">
    <w:name w:val="CFD1715290D94CA8B054E963DF727F99"/>
    <w:rsid w:val="00761202"/>
  </w:style>
  <w:style w:type="paragraph" w:customStyle="1" w:styleId="1C69DF7F34164F52A27351A4C528A5EC">
    <w:name w:val="1C69DF7F34164F52A27351A4C528A5EC"/>
    <w:rsid w:val="00761202"/>
  </w:style>
  <w:style w:type="paragraph" w:customStyle="1" w:styleId="640B251F95FF4D8D8621EA69B0C5AEEF">
    <w:name w:val="640B251F95FF4D8D8621EA69B0C5AEEF"/>
    <w:rsid w:val="00761202"/>
  </w:style>
  <w:style w:type="paragraph" w:customStyle="1" w:styleId="7D3FB7BA47354AB5B4DBC582715F4EC6">
    <w:name w:val="7D3FB7BA47354AB5B4DBC582715F4EC6"/>
    <w:rsid w:val="00761202"/>
  </w:style>
  <w:style w:type="paragraph" w:customStyle="1" w:styleId="151694ED567F423F8F944DDFCA22F84A">
    <w:name w:val="151694ED567F423F8F944DDFCA22F84A"/>
    <w:rsid w:val="00761202"/>
  </w:style>
  <w:style w:type="paragraph" w:customStyle="1" w:styleId="EAE36081382E4B9A8B590517D8ADE67F">
    <w:name w:val="EAE36081382E4B9A8B590517D8ADE67F"/>
    <w:rsid w:val="00761202"/>
  </w:style>
  <w:style w:type="paragraph" w:customStyle="1" w:styleId="1FC935DD9F1A45FCB434D561357EE1F4">
    <w:name w:val="1FC935DD9F1A45FCB434D561357EE1F4"/>
    <w:rsid w:val="00761202"/>
  </w:style>
  <w:style w:type="paragraph" w:customStyle="1" w:styleId="B83D7FDB7A814ABB918DCF28FA2D1727">
    <w:name w:val="B83D7FDB7A814ABB918DCF28FA2D1727"/>
    <w:rsid w:val="00761202"/>
  </w:style>
  <w:style w:type="paragraph" w:customStyle="1" w:styleId="E049B3AAC73246908B9FD5BB5A70F0C8">
    <w:name w:val="E049B3AAC73246908B9FD5BB5A70F0C8"/>
    <w:rsid w:val="00761202"/>
  </w:style>
  <w:style w:type="paragraph" w:customStyle="1" w:styleId="35F573194E48488FA7CC2986DA314A1A">
    <w:name w:val="35F573194E48488FA7CC2986DA314A1A"/>
    <w:rsid w:val="00761202"/>
  </w:style>
  <w:style w:type="paragraph" w:customStyle="1" w:styleId="B4CA8DF7E48441E6866251102D29564A">
    <w:name w:val="B4CA8DF7E48441E6866251102D29564A"/>
    <w:rsid w:val="00761202"/>
  </w:style>
  <w:style w:type="paragraph" w:customStyle="1" w:styleId="3B6C9779F53147E0B563DA7EEB374565">
    <w:name w:val="3B6C9779F53147E0B563DA7EEB374565"/>
    <w:rsid w:val="00761202"/>
  </w:style>
  <w:style w:type="paragraph" w:customStyle="1" w:styleId="8E1DC442AB5E4EB78B1CD4720F668D04">
    <w:name w:val="8E1DC442AB5E4EB78B1CD4720F668D04"/>
    <w:rsid w:val="00761202"/>
  </w:style>
  <w:style w:type="paragraph" w:customStyle="1" w:styleId="3EC26182F7EC46B6B6AC26C2D67B4214">
    <w:name w:val="3EC26182F7EC46B6B6AC26C2D67B4214"/>
    <w:rsid w:val="00761202"/>
  </w:style>
  <w:style w:type="paragraph" w:customStyle="1" w:styleId="8820EA6E19E64A719337F7E9212C93A2">
    <w:name w:val="8820EA6E19E64A719337F7E9212C93A2"/>
    <w:rsid w:val="00761202"/>
  </w:style>
  <w:style w:type="paragraph" w:customStyle="1" w:styleId="A49B970C09564C48BFC0FE163593F648">
    <w:name w:val="A49B970C09564C48BFC0FE163593F648"/>
    <w:rsid w:val="00761202"/>
  </w:style>
  <w:style w:type="paragraph" w:customStyle="1" w:styleId="020F1D193F6546BA849A72A036439427">
    <w:name w:val="020F1D193F6546BA849A72A036439427"/>
    <w:rsid w:val="00761202"/>
  </w:style>
  <w:style w:type="paragraph" w:customStyle="1" w:styleId="9A695537A501464EB4536AD82C25294F">
    <w:name w:val="9A695537A501464EB4536AD82C25294F"/>
    <w:rsid w:val="00761202"/>
  </w:style>
  <w:style w:type="paragraph" w:customStyle="1" w:styleId="2785B2BE0F674D7D94F1BFDF198E05D5">
    <w:name w:val="2785B2BE0F674D7D94F1BFDF198E05D5"/>
    <w:rsid w:val="00761202"/>
  </w:style>
  <w:style w:type="paragraph" w:customStyle="1" w:styleId="893FA50D8F4D40E589289C1461B2C97F">
    <w:name w:val="893FA50D8F4D40E589289C1461B2C97F"/>
    <w:rsid w:val="00761202"/>
  </w:style>
  <w:style w:type="paragraph" w:customStyle="1" w:styleId="95C0B75EC6AB4B63BE30F458A8755A8F">
    <w:name w:val="95C0B75EC6AB4B63BE30F458A8755A8F"/>
    <w:rsid w:val="00761202"/>
  </w:style>
  <w:style w:type="paragraph" w:customStyle="1" w:styleId="1A23254BDB5A41CE8CBB3CB5B6AC27E9">
    <w:name w:val="1A23254BDB5A41CE8CBB3CB5B6AC27E9"/>
    <w:rsid w:val="00761202"/>
  </w:style>
  <w:style w:type="paragraph" w:customStyle="1" w:styleId="26951042CC6F4405B888B2293074EC18">
    <w:name w:val="26951042CC6F4405B888B2293074EC18"/>
    <w:rsid w:val="00761202"/>
  </w:style>
  <w:style w:type="paragraph" w:customStyle="1" w:styleId="796CF35C2728403D97C7088B0FFBC1C6">
    <w:name w:val="796CF35C2728403D97C7088B0FFBC1C6"/>
    <w:rsid w:val="00761202"/>
  </w:style>
  <w:style w:type="paragraph" w:customStyle="1" w:styleId="3AD3ACD9B4EC4E49ACF920AE310DC2D2">
    <w:name w:val="3AD3ACD9B4EC4E49ACF920AE310DC2D2"/>
    <w:rsid w:val="00761202"/>
  </w:style>
  <w:style w:type="paragraph" w:customStyle="1" w:styleId="EBBD9B801F2146E8847949FE32B85AC7">
    <w:name w:val="EBBD9B801F2146E8847949FE32B85AC7"/>
    <w:rsid w:val="00761202"/>
  </w:style>
  <w:style w:type="paragraph" w:customStyle="1" w:styleId="752AD21ADC274D9382FC8E68752F97BF">
    <w:name w:val="752AD21ADC274D9382FC8E68752F97BF"/>
    <w:rsid w:val="00761202"/>
  </w:style>
  <w:style w:type="paragraph" w:customStyle="1" w:styleId="72412F0DE2F84214A170F3FA894AACAC">
    <w:name w:val="72412F0DE2F84214A170F3FA894AACAC"/>
    <w:rsid w:val="00761202"/>
  </w:style>
  <w:style w:type="paragraph" w:customStyle="1" w:styleId="8C5BE578E58D40A5A8316C6CE09A0C71">
    <w:name w:val="8C5BE578E58D40A5A8316C6CE09A0C71"/>
    <w:rsid w:val="00761202"/>
  </w:style>
  <w:style w:type="paragraph" w:customStyle="1" w:styleId="F3FCA950BE9C488182CF85F105597E4F">
    <w:name w:val="F3FCA950BE9C488182CF85F105597E4F"/>
    <w:rsid w:val="00761202"/>
  </w:style>
  <w:style w:type="paragraph" w:customStyle="1" w:styleId="6D26E38810644C24970B4B9E849D1BFA">
    <w:name w:val="6D26E38810644C24970B4B9E849D1BFA"/>
    <w:rsid w:val="00761202"/>
  </w:style>
  <w:style w:type="paragraph" w:customStyle="1" w:styleId="A7E3F27EE0D545CFB2EE5792C04BEBCF">
    <w:name w:val="A7E3F27EE0D545CFB2EE5792C04BEBCF"/>
    <w:rsid w:val="00761202"/>
  </w:style>
  <w:style w:type="paragraph" w:customStyle="1" w:styleId="05515F9AADF34BF687ED4BEF2226E74D">
    <w:name w:val="05515F9AADF34BF687ED4BEF2226E74D"/>
    <w:rsid w:val="00761202"/>
  </w:style>
  <w:style w:type="paragraph" w:customStyle="1" w:styleId="16CF20F9431243A58F21857186411D29">
    <w:name w:val="16CF20F9431243A58F21857186411D29"/>
    <w:rsid w:val="00761202"/>
  </w:style>
  <w:style w:type="paragraph" w:customStyle="1" w:styleId="7180117C4A61418DA00F5AB38E4EB1CA">
    <w:name w:val="7180117C4A61418DA00F5AB38E4EB1CA"/>
    <w:rsid w:val="00761202"/>
  </w:style>
  <w:style w:type="paragraph" w:customStyle="1" w:styleId="C259B905188143B4AE2AA1C56EC94BE3">
    <w:name w:val="C259B905188143B4AE2AA1C56EC94BE3"/>
    <w:rsid w:val="00761202"/>
  </w:style>
  <w:style w:type="paragraph" w:customStyle="1" w:styleId="2105E49F01B143BBBD7D7FB4FB781B21">
    <w:name w:val="2105E49F01B143BBBD7D7FB4FB781B21"/>
    <w:rsid w:val="00761202"/>
  </w:style>
  <w:style w:type="paragraph" w:customStyle="1" w:styleId="B92E0918F6EE4E818869A97682A6ACDD">
    <w:name w:val="B92E0918F6EE4E818869A97682A6ACDD"/>
    <w:rsid w:val="00761202"/>
  </w:style>
  <w:style w:type="paragraph" w:customStyle="1" w:styleId="700E25DBFF3A42F78AB59F26DB9F5CB8">
    <w:name w:val="700E25DBFF3A42F78AB59F26DB9F5CB8"/>
    <w:rsid w:val="00761202"/>
  </w:style>
  <w:style w:type="paragraph" w:customStyle="1" w:styleId="67D62A8564B34996BD02203663E2436E">
    <w:name w:val="67D62A8564B34996BD02203663E2436E"/>
    <w:rsid w:val="00761202"/>
  </w:style>
  <w:style w:type="paragraph" w:customStyle="1" w:styleId="6BF3E8B842914249B1FCC297AA60F715">
    <w:name w:val="6BF3E8B842914249B1FCC297AA60F715"/>
    <w:rsid w:val="00761202"/>
  </w:style>
  <w:style w:type="paragraph" w:customStyle="1" w:styleId="8A03CCC48C454625B514A345882BFFC0">
    <w:name w:val="8A03CCC48C454625B514A345882BFFC0"/>
    <w:rsid w:val="00761202"/>
  </w:style>
  <w:style w:type="paragraph" w:customStyle="1" w:styleId="C7D19282B15444B8AFD88FB98D6EE5D7">
    <w:name w:val="C7D19282B15444B8AFD88FB98D6EE5D7"/>
    <w:rsid w:val="00761202"/>
  </w:style>
  <w:style w:type="paragraph" w:customStyle="1" w:styleId="69291EB85F884316BEA13909F96D0DC6">
    <w:name w:val="69291EB85F884316BEA13909F96D0DC6"/>
    <w:rsid w:val="00761202"/>
  </w:style>
  <w:style w:type="paragraph" w:customStyle="1" w:styleId="001B8F76454F42DF9430C2B44125EF5B">
    <w:name w:val="001B8F76454F42DF9430C2B44125EF5B"/>
    <w:rsid w:val="00761202"/>
  </w:style>
  <w:style w:type="paragraph" w:customStyle="1" w:styleId="B13A6D4A725A4B10A7269A3FD2C4422B">
    <w:name w:val="B13A6D4A725A4B10A7269A3FD2C4422B"/>
    <w:rsid w:val="00761202"/>
  </w:style>
  <w:style w:type="paragraph" w:customStyle="1" w:styleId="8720C0360D80436BB465E917DD0CB784">
    <w:name w:val="8720C0360D80436BB465E917DD0CB784"/>
    <w:rsid w:val="00761202"/>
  </w:style>
  <w:style w:type="paragraph" w:customStyle="1" w:styleId="E351DA35CC8941B5B985684F2F45368C">
    <w:name w:val="E351DA35CC8941B5B985684F2F45368C"/>
    <w:rsid w:val="00761202"/>
  </w:style>
  <w:style w:type="paragraph" w:customStyle="1" w:styleId="2203C8EC1B92403B9448CB2984EDA25A">
    <w:name w:val="2203C8EC1B92403B9448CB2984EDA25A"/>
    <w:rsid w:val="00761202"/>
  </w:style>
  <w:style w:type="paragraph" w:customStyle="1" w:styleId="34B491EC36B74CA08277C2D5F74A89BE">
    <w:name w:val="34B491EC36B74CA08277C2D5F74A89BE"/>
    <w:rsid w:val="00761202"/>
  </w:style>
  <w:style w:type="paragraph" w:customStyle="1" w:styleId="2E5919783AA24A7EA512BB87DA53AC49">
    <w:name w:val="2E5919783AA24A7EA512BB87DA53AC49"/>
    <w:rsid w:val="00761202"/>
  </w:style>
  <w:style w:type="paragraph" w:customStyle="1" w:styleId="DEC4A7F83B194CCE84CA6E550D766867">
    <w:name w:val="DEC4A7F83B194CCE84CA6E550D766867"/>
    <w:rsid w:val="00761202"/>
  </w:style>
  <w:style w:type="paragraph" w:customStyle="1" w:styleId="8E49E536B5A743CEA6B15B0CBE430744">
    <w:name w:val="8E49E536B5A743CEA6B15B0CBE430744"/>
    <w:rsid w:val="00761202"/>
  </w:style>
  <w:style w:type="paragraph" w:customStyle="1" w:styleId="F7234740DB954D38969DA4CE80CC65A4">
    <w:name w:val="F7234740DB954D38969DA4CE80CC65A4"/>
    <w:rsid w:val="00761202"/>
  </w:style>
  <w:style w:type="paragraph" w:customStyle="1" w:styleId="AA723446C3F9469887DB6562663F2F78">
    <w:name w:val="AA723446C3F9469887DB6562663F2F78"/>
    <w:rsid w:val="00761202"/>
  </w:style>
  <w:style w:type="paragraph" w:customStyle="1" w:styleId="78BB657C75B14CE7B6EB7CC07DABBC92">
    <w:name w:val="78BB657C75B14CE7B6EB7CC07DABBC92"/>
    <w:rsid w:val="00761202"/>
  </w:style>
  <w:style w:type="paragraph" w:customStyle="1" w:styleId="D0988CECFCD34776BE22A4D5703D41B0">
    <w:name w:val="D0988CECFCD34776BE22A4D5703D41B0"/>
    <w:rsid w:val="00761202"/>
  </w:style>
  <w:style w:type="paragraph" w:customStyle="1" w:styleId="27A53C206CF5420B92598509E87D67AE">
    <w:name w:val="27A53C206CF5420B92598509E87D67AE"/>
    <w:rsid w:val="00761202"/>
  </w:style>
  <w:style w:type="paragraph" w:customStyle="1" w:styleId="7106AE767E59486599B3A6CE823ED05B">
    <w:name w:val="7106AE767E59486599B3A6CE823ED05B"/>
    <w:rsid w:val="00761202"/>
  </w:style>
  <w:style w:type="paragraph" w:customStyle="1" w:styleId="A0F04229D4B949D89AA5653998F1F6DD">
    <w:name w:val="A0F04229D4B949D89AA5653998F1F6DD"/>
    <w:rsid w:val="00761202"/>
  </w:style>
  <w:style w:type="paragraph" w:customStyle="1" w:styleId="FD5A0311BD50442EB648C9E9995F8F7A">
    <w:name w:val="FD5A0311BD50442EB648C9E9995F8F7A"/>
    <w:rsid w:val="00761202"/>
  </w:style>
  <w:style w:type="paragraph" w:customStyle="1" w:styleId="3BAA52FD401D438592686E288F0201D0">
    <w:name w:val="3BAA52FD401D438592686E288F0201D0"/>
    <w:rsid w:val="00761202"/>
  </w:style>
  <w:style w:type="paragraph" w:customStyle="1" w:styleId="CE1A2F4470614F98B27DDD09097B3FCE">
    <w:name w:val="CE1A2F4470614F98B27DDD09097B3FCE"/>
    <w:rsid w:val="00761202"/>
  </w:style>
  <w:style w:type="paragraph" w:customStyle="1" w:styleId="0BB167A0C54B414086401B63BF71B810">
    <w:name w:val="0BB167A0C54B414086401B63BF71B810"/>
    <w:rsid w:val="00761202"/>
  </w:style>
  <w:style w:type="paragraph" w:customStyle="1" w:styleId="3FA5FC686D62496684A4C4C6012CD3CA">
    <w:name w:val="3FA5FC686D62496684A4C4C6012CD3CA"/>
    <w:rsid w:val="00761202"/>
  </w:style>
  <w:style w:type="paragraph" w:customStyle="1" w:styleId="517BDC2B5B264D168C15831263047396">
    <w:name w:val="517BDC2B5B264D168C15831263047396"/>
    <w:rsid w:val="00761202"/>
  </w:style>
  <w:style w:type="paragraph" w:customStyle="1" w:styleId="7CE27CAF48E34691ADD6BB48640C1FDC">
    <w:name w:val="7CE27CAF48E34691ADD6BB48640C1FDC"/>
    <w:rsid w:val="00761202"/>
  </w:style>
  <w:style w:type="paragraph" w:customStyle="1" w:styleId="746390107F6346F79182BCF833AE0928">
    <w:name w:val="746390107F6346F79182BCF833AE0928"/>
    <w:rsid w:val="00761202"/>
  </w:style>
  <w:style w:type="paragraph" w:customStyle="1" w:styleId="F8345755A20D43D5BF20404ABEE22AD8">
    <w:name w:val="F8345755A20D43D5BF20404ABEE22AD8"/>
    <w:rsid w:val="001C7050"/>
  </w:style>
  <w:style w:type="paragraph" w:customStyle="1" w:styleId="881995A5682B45A487D4E0E8A0D17BC4">
    <w:name w:val="881995A5682B45A487D4E0E8A0D17BC4"/>
    <w:rsid w:val="001C7050"/>
  </w:style>
  <w:style w:type="paragraph" w:customStyle="1" w:styleId="535358A20E4A43E99A0B747C7731CA99">
    <w:name w:val="535358A20E4A43E99A0B747C7731CA99"/>
    <w:rsid w:val="001C7050"/>
  </w:style>
  <w:style w:type="paragraph" w:customStyle="1" w:styleId="99FA5450F12A42D3ABC3249F6DAA9D07">
    <w:name w:val="99FA5450F12A42D3ABC3249F6DAA9D07"/>
    <w:rsid w:val="001C7050"/>
  </w:style>
  <w:style w:type="paragraph" w:customStyle="1" w:styleId="4A1637153DD34237B199AEBF879A63C0">
    <w:name w:val="4A1637153DD34237B199AEBF879A63C0"/>
    <w:rsid w:val="00CC4E05"/>
  </w:style>
  <w:style w:type="paragraph" w:customStyle="1" w:styleId="D4474A7330884D79BB706D523F64F464">
    <w:name w:val="D4474A7330884D79BB706D523F64F464"/>
    <w:rsid w:val="00CC4E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BA0679-3866-4309-B5BF-8EA8FA6A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32</Pages>
  <Words>5486</Words>
  <Characters>29625</Characters>
  <Application>Microsoft Office Word</Application>
  <DocSecurity>0</DocSecurity>
  <Lines>246</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 Specification</vt:lpstr>
      <vt:lpstr>Software Requirement Specification</vt:lpstr>
    </vt:vector>
  </TitlesOfParts>
  <Company>PS2Win</Company>
  <LinksUpToDate>false</LinksUpToDate>
  <CharactersWithSpaces>35041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Keep Your Time</dc:subject>
  <dc:creator>João Girão;Mário Oliveira</dc:creator>
  <dc:description>V0.2</dc:description>
  <cp:lastModifiedBy>Carla Silva Machado</cp:lastModifiedBy>
  <cp:revision>77</cp:revision>
  <dcterms:created xsi:type="dcterms:W3CDTF">2013-02-23T09:48:00Z</dcterms:created>
  <dcterms:modified xsi:type="dcterms:W3CDTF">2013-04-26T12:19:00Z</dcterms:modified>
  <cp:contentStatus>Draft</cp:contentStatus>
</cp:coreProperties>
</file>