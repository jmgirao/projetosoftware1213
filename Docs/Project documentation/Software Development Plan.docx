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3E21A2" w:rsidRDefault="006F3F7C">
          <w:pPr>
            <w:rPr>
              <w:lang w:val="en-US"/>
            </w:rPr>
          </w:pPr>
        </w:p>
        <w:p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3E21A2" w:rsidRDefault="006F3F7C">
          <w:pPr>
            <w:rPr>
              <w:lang w:val="en-US"/>
            </w:rPr>
          </w:pPr>
        </w:p>
        <w:p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3E21A2" w:rsidRDefault="00706EC8">
          <w:pPr>
            <w:rPr>
              <w:lang w:val="en-US"/>
            </w:rPr>
          </w:pPr>
        </w:p>
      </w:sdtContent>
    </w:sdt>
    <w:p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:rsidR="00EB2DC2" w:rsidRDefault="00EC7827">
          <w:pPr>
            <w:pStyle w:val="ndice1"/>
            <w:tabs>
              <w:tab w:val="right" w:leader="dot" w:pos="8494"/>
            </w:tabs>
            <w:rPr>
              <w:noProof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140278" w:history="1">
            <w:r w:rsidR="00EB2DC2" w:rsidRPr="00956CA5">
              <w:rPr>
                <w:rStyle w:val="Hiperligao"/>
                <w:noProof/>
                <w:lang w:val="en-US"/>
              </w:rPr>
              <w:t>Scope Statement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79" w:history="1">
            <w:r w:rsidR="00EB2DC2" w:rsidRPr="00956CA5">
              <w:rPr>
                <w:rStyle w:val="Hiperligao"/>
                <w:noProof/>
                <w:lang w:val="en-US"/>
              </w:rPr>
              <w:t>Life Cycle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_Toc353140279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0" w:history="1">
            <w:r w:rsidR="00EB2DC2" w:rsidRPr="00956CA5">
              <w:rPr>
                <w:rStyle w:val="Hiperligao"/>
                <w:noProof/>
                <w:lang w:val="en-US"/>
              </w:rPr>
              <w:t>Milestones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_Toc353140280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1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1" w:history="1">
            <w:r w:rsidR="00EB2DC2" w:rsidRPr="00956CA5">
              <w:rPr>
                <w:rStyle w:val="Hiperligao"/>
                <w:noProof/>
                <w:lang w:val="en-US"/>
              </w:rPr>
              <w:t>Deliverables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_Toc353140281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2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2" w:history="1">
            <w:r w:rsidR="00EB2DC2" w:rsidRPr="00956CA5">
              <w:rPr>
                <w:rStyle w:val="Hiperligao"/>
                <w:noProof/>
                <w:lang w:val="en-US"/>
              </w:rPr>
              <w:t>Work Breakdown Structure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_Toc353140282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2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3" w:history="1">
            <w:r w:rsidR="00EB2DC2" w:rsidRPr="00956CA5">
              <w:rPr>
                <w:rStyle w:val="Hiperligao"/>
                <w:noProof/>
                <w:lang w:val="en-US"/>
              </w:rPr>
              <w:t>Resources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_Toc353140283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3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4" w:history="1">
            <w:r w:rsidR="00EB2DC2" w:rsidRPr="00956CA5">
              <w:rPr>
                <w:rStyle w:val="Hiperligao"/>
                <w:noProof/>
                <w:lang w:val="en-US"/>
              </w:rPr>
              <w:t>Estimation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_Toc353140284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3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5" w:history="1">
            <w:r w:rsidR="00EB2DC2" w:rsidRPr="00956CA5">
              <w:rPr>
                <w:rStyle w:val="Hiperligao"/>
                <w:noProof/>
                <w:lang w:val="en-US"/>
              </w:rPr>
              <w:t>Resource Allocation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_Toc353140285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4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6" w:history="1">
            <w:r w:rsidR="00EB2DC2" w:rsidRPr="00956CA5">
              <w:rPr>
                <w:rStyle w:val="Hiperligao"/>
                <w:noProof/>
                <w:lang w:val="en-US"/>
              </w:rPr>
              <w:t>Project Schedule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_Toc353140286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7" w:history="1">
            <w:r w:rsidR="00EB2DC2" w:rsidRPr="00956CA5">
              <w:rPr>
                <w:rStyle w:val="Hiperligao"/>
                <w:noProof/>
                <w:lang w:val="en-US"/>
              </w:rPr>
              <w:t>Project Tracking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_Toc353140287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8" w:history="1">
            <w:r w:rsidR="00EB2DC2" w:rsidRPr="00956CA5">
              <w:rPr>
                <w:rStyle w:val="Hiperligao"/>
                <w:noProof/>
                <w:lang w:val="en-US"/>
              </w:rPr>
              <w:t>Quality Plan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_Toc353140288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8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EB2DC2" w:rsidRDefault="00706EC8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353140289" w:history="1">
            <w:r w:rsidR="00EB2DC2" w:rsidRPr="00956CA5">
              <w:rPr>
                <w:rStyle w:val="Hiperligao"/>
                <w:noProof/>
                <w:lang w:val="en-US"/>
              </w:rPr>
              <w:t>Processes</w:t>
            </w:r>
            <w:r w:rsidR="00EB2DC2">
              <w:rPr>
                <w:noProof/>
                <w:webHidden/>
              </w:rPr>
              <w:tab/>
            </w:r>
            <w:r w:rsidR="00EB2DC2">
              <w:rPr>
                <w:noProof/>
                <w:webHidden/>
              </w:rPr>
              <w:fldChar w:fldCharType="begin"/>
            </w:r>
            <w:r w:rsidR="00EB2DC2">
              <w:rPr>
                <w:noProof/>
                <w:webHidden/>
              </w:rPr>
              <w:instrText xml:space="preserve"> PAGEREF _Toc353140289 \h </w:instrText>
            </w:r>
            <w:r w:rsidR="00EB2DC2">
              <w:rPr>
                <w:noProof/>
                <w:webHidden/>
              </w:rPr>
            </w:r>
            <w:r w:rsidR="00EB2DC2">
              <w:rPr>
                <w:noProof/>
                <w:webHidden/>
              </w:rPr>
              <w:fldChar w:fldCharType="separate"/>
            </w:r>
            <w:r w:rsidR="00EB2DC2">
              <w:rPr>
                <w:noProof/>
                <w:webHidden/>
              </w:rPr>
              <w:t>9</w:t>
            </w:r>
            <w:r w:rsidR="00EB2DC2">
              <w:rPr>
                <w:noProof/>
                <w:webHidden/>
              </w:rPr>
              <w:fldChar w:fldCharType="end"/>
            </w:r>
          </w:hyperlink>
        </w:p>
        <w:p w:rsidR="00906D0A" w:rsidRPr="003E21A2" w:rsidRDefault="00EC7827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EB2DC2" w:rsidRDefault="00EC7827"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r w:rsidR="00EB2DC2">
        <w:rPr>
          <w:b/>
          <w:bCs/>
          <w:noProof/>
        </w:rPr>
        <w:t>Não foi encontrada nenhuma entrada do índice de ilustrações.</w:t>
      </w:r>
      <w:r w:rsidRPr="003E21A2">
        <w:rPr>
          <w:lang w:val="en-US"/>
        </w:rPr>
        <w:fldChar w:fldCharType="end"/>
      </w:r>
    </w:p>
    <w:p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EB2DC2" w:rsidRDefault="00EC782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140290" w:history="1">
        <w:r w:rsidR="00EB2DC2" w:rsidRPr="0096372D">
          <w:rPr>
            <w:rStyle w:val="Hiperligao"/>
            <w:noProof/>
            <w:lang w:val="en-US"/>
          </w:rPr>
          <w:t>Table 1: List of Contribuitors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_Toc353140290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:rsidR="00EB2DC2" w:rsidRDefault="00706EC8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140291" w:history="1">
        <w:r w:rsidR="00EB2DC2" w:rsidRPr="0096372D">
          <w:rPr>
            <w:rStyle w:val="Hiperligao"/>
            <w:noProof/>
            <w:lang w:val="en-US"/>
          </w:rPr>
          <w:t>Table 2: Version history</w:t>
        </w:r>
        <w:r w:rsidR="00EB2DC2">
          <w:rPr>
            <w:noProof/>
            <w:webHidden/>
          </w:rPr>
          <w:tab/>
        </w:r>
        <w:r w:rsidR="00EB2DC2">
          <w:rPr>
            <w:noProof/>
            <w:webHidden/>
          </w:rPr>
          <w:fldChar w:fldCharType="begin"/>
        </w:r>
        <w:r w:rsidR="00EB2DC2">
          <w:rPr>
            <w:noProof/>
            <w:webHidden/>
          </w:rPr>
          <w:instrText xml:space="preserve"> PAGEREF _Toc353140291 \h </w:instrText>
        </w:r>
        <w:r w:rsidR="00EB2DC2">
          <w:rPr>
            <w:noProof/>
            <w:webHidden/>
          </w:rPr>
        </w:r>
        <w:r w:rsidR="00EB2DC2">
          <w:rPr>
            <w:noProof/>
            <w:webHidden/>
          </w:rPr>
          <w:fldChar w:fldCharType="separate"/>
        </w:r>
        <w:r w:rsidR="00EB2DC2">
          <w:rPr>
            <w:noProof/>
            <w:webHidden/>
          </w:rPr>
          <w:t>ii</w:t>
        </w:r>
        <w:r w:rsidR="00EB2DC2">
          <w:rPr>
            <w:noProof/>
            <w:webHidden/>
          </w:rPr>
          <w:fldChar w:fldCharType="end"/>
        </w:r>
      </w:hyperlink>
    </w:p>
    <w:p w:rsidR="00895D61" w:rsidRPr="003E21A2" w:rsidRDefault="00EC7827">
      <w:pPr>
        <w:rPr>
          <w:lang w:val="en-US"/>
        </w:rPr>
      </w:pPr>
      <w:r w:rsidRPr="003E21A2">
        <w:rPr>
          <w:lang w:val="en-US"/>
        </w:rPr>
        <w:fldChar w:fldCharType="end"/>
      </w:r>
    </w:p>
    <w:p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:rsidTr="0071045A">
        <w:tc>
          <w:tcPr>
            <w:tcW w:w="9606" w:type="dxa"/>
            <w:gridSpan w:val="4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:rsidTr="003B5E03">
        <w:tc>
          <w:tcPr>
            <w:tcW w:w="1668" w:type="dxa"/>
            <w:vAlign w:val="center"/>
          </w:tcPr>
          <w:p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AC6A1C" w:rsidRPr="003E21A2" w:rsidRDefault="00AC6A1C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930BF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:rsidTr="003B5E03">
        <w:tc>
          <w:tcPr>
            <w:tcW w:w="166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:rsidTr="003B5E03">
        <w:tc>
          <w:tcPr>
            <w:tcW w:w="166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3E21A2" w:rsidRDefault="0071045A" w:rsidP="0071045A">
      <w:pPr>
        <w:pStyle w:val="Legenda"/>
        <w:rPr>
          <w:lang w:val="en-US"/>
        </w:rPr>
      </w:pPr>
      <w:bookmarkStart w:id="0" w:name="_Toc353140290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1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3E21A2" w:rsidTr="00081515">
        <w:tc>
          <w:tcPr>
            <w:tcW w:w="9607" w:type="dxa"/>
            <w:gridSpan w:val="6"/>
          </w:tcPr>
          <w:p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:rsidTr="0071045A">
        <w:tc>
          <w:tcPr>
            <w:tcW w:w="1728" w:type="dxa"/>
            <w:vAlign w:val="center"/>
          </w:tcPr>
          <w:p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20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:rsidTr="0071045A">
        <w:tc>
          <w:tcPr>
            <w:tcW w:w="1728" w:type="dxa"/>
            <w:vAlign w:val="center"/>
          </w:tcPr>
          <w:p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0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:rsidTr="0071045A">
        <w:tc>
          <w:tcPr>
            <w:tcW w:w="1728" w:type="dxa"/>
            <w:vAlign w:val="center"/>
          </w:tcPr>
          <w:p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20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Review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20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1" w:type="dxa"/>
            <w:vAlign w:val="center"/>
          </w:tcPr>
          <w:p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Review</w:t>
            </w: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BD6BCE" w:rsidTr="0071045A">
        <w:tc>
          <w:tcPr>
            <w:tcW w:w="1728" w:type="dxa"/>
            <w:vAlign w:val="center"/>
          </w:tcPr>
          <w:p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:rsidTr="0071045A">
        <w:tc>
          <w:tcPr>
            <w:tcW w:w="1728" w:type="dxa"/>
            <w:vAlign w:val="center"/>
          </w:tcPr>
          <w:p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3E21A2" w:rsidRDefault="0071045A" w:rsidP="0071045A">
      <w:pPr>
        <w:pStyle w:val="Legenda"/>
        <w:rPr>
          <w:lang w:val="en-US"/>
        </w:rPr>
      </w:pPr>
      <w:bookmarkStart w:id="1" w:name="_Toc353140291"/>
      <w:r w:rsidRPr="003E21A2">
        <w:rPr>
          <w:lang w:val="en-US"/>
        </w:rPr>
        <w:t xml:space="preserve">Table </w:t>
      </w:r>
      <w:r w:rsidR="00EC7827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EC7827" w:rsidRPr="003E21A2">
        <w:rPr>
          <w:lang w:val="en-US"/>
        </w:rPr>
        <w:fldChar w:fldCharType="separate"/>
      </w:r>
      <w:r w:rsidRPr="003E21A2">
        <w:rPr>
          <w:noProof/>
          <w:lang w:val="en-US"/>
        </w:rPr>
        <w:t>2</w:t>
      </w:r>
      <w:r w:rsidR="00EC7827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1"/>
    </w:p>
    <w:p w:rsidR="00895D61" w:rsidRPr="003E21A2" w:rsidRDefault="00895D61">
      <w:pPr>
        <w:rPr>
          <w:lang w:val="en-US"/>
        </w:rPr>
      </w:pPr>
    </w:p>
    <w:p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7752F" w:rsidRPr="003E21A2" w:rsidRDefault="0037752F" w:rsidP="0037752F">
      <w:pPr>
        <w:pStyle w:val="Cabealho1"/>
        <w:rPr>
          <w:lang w:val="en-US"/>
        </w:rPr>
      </w:pPr>
      <w:bookmarkStart w:id="2" w:name="_Toc353140278"/>
      <w:r w:rsidRPr="003E21A2">
        <w:rPr>
          <w:lang w:val="en-US"/>
        </w:rPr>
        <w:lastRenderedPageBreak/>
        <w:t>Scope Statement</w:t>
      </w:r>
      <w:bookmarkEnd w:id="2"/>
    </w:p>
    <w:p w:rsidR="0037752F" w:rsidRPr="003E21A2" w:rsidRDefault="0037752F" w:rsidP="0037752F">
      <w:pPr>
        <w:rPr>
          <w:lang w:val="en-US" w:eastAsia="pt-PT"/>
        </w:rPr>
      </w:pPr>
    </w:p>
    <w:p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3" w:name="_Toc353140279"/>
      <w:r w:rsidRPr="003E21A2">
        <w:rPr>
          <w:lang w:val="en-US"/>
        </w:rPr>
        <w:t>Life Cycle</w:t>
      </w:r>
      <w:bookmarkEnd w:id="3"/>
    </w:p>
    <w:p w:rsidR="00320A94" w:rsidRPr="003E21A2" w:rsidRDefault="00320A94" w:rsidP="00320A94">
      <w:pPr>
        <w:rPr>
          <w:lang w:val="en-US"/>
        </w:rPr>
      </w:pPr>
    </w:p>
    <w:p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:rsidR="0037752F" w:rsidRPr="003E21A2" w:rsidRDefault="00706EC8" w:rsidP="0037752F">
      <w:pPr>
        <w:rPr>
          <w:lang w:val="en-US"/>
        </w:rPr>
      </w:pPr>
      <w:r>
        <w:rPr>
          <w:noProof/>
          <w:lang w:val="en-US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:rsidR="00782F31" w:rsidRPr="003E21A2" w:rsidRDefault="00706EC8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:rsidR="0037752F" w:rsidRPr="003E21A2" w:rsidRDefault="00706EC8" w:rsidP="0037752F">
      <w:pPr>
        <w:rPr>
          <w:lang w:val="en-US"/>
        </w:rPr>
      </w:pPr>
      <w:r>
        <w:rPr>
          <w:noProof/>
          <w:lang w:val="en-US" w:eastAsia="pt-PT"/>
        </w:rPr>
        <w:pict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:rsidR="00F0689C" w:rsidRPr="00320A94" w:rsidRDefault="00F0689C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:rsidR="00315638" w:rsidRDefault="00315638" w:rsidP="0037752F">
      <w:pPr>
        <w:pStyle w:val="Cabealho1"/>
        <w:rPr>
          <w:lang w:val="en-US"/>
        </w:rPr>
      </w:pPr>
    </w:p>
    <w:p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coding.</w:t>
      </w:r>
    </w:p>
    <w:p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4" w:name="_Toc353140280"/>
      <w:r w:rsidRPr="003E21A2">
        <w:rPr>
          <w:lang w:val="en-US"/>
        </w:rPr>
        <w:t>Milestones</w:t>
      </w:r>
      <w:bookmarkEnd w:id="4"/>
    </w:p>
    <w:p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reestimation.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:rsidR="0037752F" w:rsidRPr="003E21A2" w:rsidRDefault="0037752F" w:rsidP="0037752F">
      <w:pPr>
        <w:pStyle w:val="Cabealho1"/>
        <w:rPr>
          <w:lang w:val="en-US"/>
        </w:rPr>
      </w:pPr>
      <w:bookmarkStart w:id="5" w:name="_Toc353140281"/>
      <w:r w:rsidRPr="003E21A2">
        <w:rPr>
          <w:lang w:val="en-US"/>
        </w:rPr>
        <w:lastRenderedPageBreak/>
        <w:t>Deliverables</w:t>
      </w:r>
      <w:bookmarkEnd w:id="5"/>
    </w:p>
    <w:p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:rsidR="00FB1396" w:rsidRPr="00811E57" w:rsidRDefault="00FB1396" w:rsidP="00FB1396">
      <w:pPr>
        <w:pStyle w:val="PargrafodaLista"/>
        <w:rPr>
          <w:lang w:eastAsia="pt-PT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6" w:name="_Toc353140282"/>
      <w:r w:rsidRPr="003E21A2">
        <w:rPr>
          <w:lang w:val="en-US"/>
        </w:rPr>
        <w:t>Work Breakdown Structure</w:t>
      </w:r>
      <w:bookmarkEnd w:id="6"/>
    </w:p>
    <w:p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Reestimate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Rework + Followup – 2</w:t>
      </w:r>
      <w:r w:rsidR="00811E57" w:rsidRPr="00811E57">
        <w:rPr>
          <w:lang w:val="en-US"/>
        </w:rPr>
        <w:t xml:space="preserve"> members</w:t>
      </w:r>
    </w:p>
    <w:p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7" w:name="_Toc353140283"/>
      <w:r w:rsidRPr="003E21A2">
        <w:rPr>
          <w:lang w:val="en-US"/>
        </w:rPr>
        <w:t>Resources</w:t>
      </w:r>
      <w:bookmarkEnd w:id="7"/>
    </w:p>
    <w:p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bookmarkStart w:id="8" w:name="_GoBack"/>
      <w:bookmarkEnd w:id="8"/>
      <w:r>
        <w:rPr>
          <w:lang w:val="en-US"/>
        </w:rPr>
        <w:t xml:space="preserve">is: 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:rsidR="00811E57" w:rsidRDefault="00811E57" w:rsidP="00811E57">
      <w:pPr>
        <w:pStyle w:val="Cabealho1"/>
        <w:rPr>
          <w:lang w:val="en-US"/>
        </w:rPr>
      </w:pPr>
      <w:bookmarkStart w:id="9" w:name="_Toc353140284"/>
      <w:r w:rsidRPr="003E21A2">
        <w:rPr>
          <w:lang w:val="en-US"/>
        </w:rPr>
        <w:t>Estimation</w:t>
      </w:r>
      <w:bookmarkEnd w:id="9"/>
    </w:p>
    <w:p w:rsidR="00811E57" w:rsidRDefault="00811E57" w:rsidP="00811E57">
      <w:pPr>
        <w:rPr>
          <w:lang w:val="en-US"/>
        </w:rPr>
      </w:pPr>
    </w:p>
    <w:p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:rsidR="00C52A2A" w:rsidRPr="00957971" w:rsidRDefault="00C52A2A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>Reestimate 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957971">
        <w:rPr>
          <w:lang w:val="en-US"/>
        </w:rPr>
        <w:t>5 hours</w:t>
      </w:r>
    </w:p>
    <w:p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:rsidR="00811E57" w:rsidRDefault="00811E57" w:rsidP="00811E57">
      <w:pPr>
        <w:rPr>
          <w:lang w:val="en-US"/>
        </w:rPr>
      </w:pPr>
    </w:p>
    <w:p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847F61">
        <w:rPr>
          <w:lang w:val="en-US"/>
        </w:rPr>
        <w:t>255,45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957971">
        <w:rPr>
          <w:lang w:val="en-US"/>
        </w:rPr>
        <w:t xml:space="preserve"> this project has 40,55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10" w:name="_Toc353140285"/>
      <w:r w:rsidRPr="003E21A2">
        <w:rPr>
          <w:lang w:val="en-US"/>
        </w:rPr>
        <w:t>Resource Allocation</w:t>
      </w:r>
      <w:bookmarkEnd w:id="10"/>
    </w:p>
    <w:p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:rsidR="00E47547" w:rsidRDefault="00E47547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1</w:t>
        </w:r>
      </w:fldSimple>
      <w:r>
        <w:t xml:space="preserve"> - Tasks of Carla Machado</w:t>
      </w:r>
    </w:p>
    <w:p w:rsidR="00791043" w:rsidRDefault="00791043">
      <w:r>
        <w:br w:type="page"/>
      </w:r>
    </w:p>
    <w:p w:rsidR="009F4854" w:rsidRPr="00791043" w:rsidRDefault="009F4854" w:rsidP="00811E57"/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Inspection -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 + Followup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2</w:t>
        </w:r>
      </w:fldSimple>
      <w:r>
        <w:t xml:space="preserve"> - Tasks of David João</w:t>
      </w: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Default="00791043" w:rsidP="00791043">
      <w:pPr>
        <w:pStyle w:val="Legenda"/>
        <w:keepNext/>
        <w:rPr>
          <w:lang w:val="en-US"/>
        </w:rPr>
      </w:pPr>
    </w:p>
    <w:p w:rsidR="00791043" w:rsidRPr="00791043" w:rsidRDefault="00791043" w:rsidP="00791043">
      <w:pPr>
        <w:pStyle w:val="Legenda"/>
        <w:keepNext/>
        <w:jc w:val="center"/>
        <w:rPr>
          <w:lang w:val="en-US"/>
        </w:rPr>
      </w:pPr>
      <w:r w:rsidRPr="00791043">
        <w:rPr>
          <w:lang w:val="en-US"/>
        </w:rPr>
        <w:t xml:space="preserve">Tabela </w:t>
      </w:r>
      <w:r>
        <w:fldChar w:fldCharType="begin"/>
      </w:r>
      <w:r w:rsidRPr="00791043">
        <w:rPr>
          <w:lang w:val="en-US"/>
        </w:rPr>
        <w:instrText xml:space="preserve"> SEQ Tabela \* ARABIC </w:instrText>
      </w:r>
      <w:r>
        <w:fldChar w:fldCharType="separate"/>
      </w:r>
      <w:r w:rsidR="004071D6">
        <w:rPr>
          <w:noProof/>
          <w:lang w:val="en-US"/>
        </w:rPr>
        <w:t>3</w:t>
      </w:r>
      <w:r>
        <w:fldChar w:fldCharType="end"/>
      </w:r>
      <w:r w:rsidRPr="00791043">
        <w:rPr>
          <w:lang w:val="en-US"/>
        </w:rPr>
        <w:t xml:space="preserve"> - Tasks of Filipe Brandão</w:t>
      </w:r>
    </w:p>
    <w:p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:rsidR="009F4854" w:rsidRDefault="009F4854" w:rsidP="00811E57">
      <w:pPr>
        <w:rPr>
          <w:lang w:val="en-US"/>
        </w:rPr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4</w:t>
        </w:r>
      </w:fldSimple>
      <w:r>
        <w:t xml:space="preserve"> - Tasks of João Girão</w:t>
      </w: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inspection -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 + Followup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5</w:t>
        </w:r>
      </w:fldSimple>
      <w:r>
        <w:t xml:space="preserve"> - Tasks of João Martins</w:t>
      </w:r>
    </w:p>
    <w:p w:rsidR="00791043" w:rsidRDefault="00791043">
      <w: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  <w:jc w:val="center"/>
      </w:pPr>
      <w:r>
        <w:t xml:space="preserve">Tabela </w:t>
      </w:r>
      <w:fldSimple w:instr=" SEQ Tabela \* ARABIC ">
        <w:r w:rsidR="004071D6">
          <w:rPr>
            <w:noProof/>
          </w:rPr>
          <w:t>6</w:t>
        </w:r>
      </w:fldSimple>
      <w:r>
        <w:t xml:space="preserve"> - Tasks of Mário Oliveira</w:t>
      </w: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Reestimate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Rework + Followup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:rsidR="009F4854" w:rsidRPr="00791043" w:rsidRDefault="009F4854" w:rsidP="00811E57"/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  <w:r>
        <w:t>T</w:t>
      </w: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791043" w:rsidP="00791043">
      <w:pPr>
        <w:pStyle w:val="Legenda"/>
        <w:keepNext/>
      </w:pPr>
    </w:p>
    <w:p w:rsidR="00791043" w:rsidRDefault="004071D6" w:rsidP="00791043">
      <w:pPr>
        <w:pStyle w:val="Legenda"/>
        <w:keepNext/>
        <w:jc w:val="center"/>
      </w:pPr>
      <w:r>
        <w:t>T</w:t>
      </w:r>
      <w:r w:rsidR="00791043">
        <w:t xml:space="preserve">abela </w:t>
      </w:r>
      <w:fldSimple w:instr=" SEQ Tabela \* ARABIC ">
        <w:r>
          <w:rPr>
            <w:noProof/>
          </w:rPr>
          <w:t>7</w:t>
        </w:r>
      </w:fldSimple>
      <w:r w:rsidR="00791043">
        <w:t xml:space="preserve"> - Tasks of Rui Ganhoto</w:t>
      </w:r>
    </w:p>
    <w:p w:rsidR="000E6D55" w:rsidRPr="00791043" w:rsidRDefault="004071D6" w:rsidP="004071D6">
      <w:pPr>
        <w:tabs>
          <w:tab w:val="left" w:pos="3383"/>
        </w:tabs>
      </w:pPr>
      <w:r>
        <w:tab/>
      </w:r>
    </w:p>
    <w:p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:rsidR="00F60BD3" w:rsidRPr="003E21A2" w:rsidRDefault="00F60BD3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1" w:name="_Toc353140286"/>
      <w:r w:rsidRPr="003E21A2">
        <w:rPr>
          <w:lang w:val="en-US"/>
        </w:rPr>
        <w:t>Project Schedule</w:t>
      </w:r>
      <w:bookmarkEnd w:id="11"/>
    </w:p>
    <w:p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:rsidR="004071D6" w:rsidRDefault="004071D6" w:rsidP="004071D6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898BF0B" wp14:editId="56E5CE61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D6" w:rsidRPr="00F0689C" w:rsidRDefault="004071D6" w:rsidP="004071D6">
      <w:pPr>
        <w:pStyle w:val="Legenda"/>
        <w:keepNext/>
        <w:jc w:val="center"/>
        <w:rPr>
          <w:lang w:val="en-US"/>
        </w:rPr>
      </w:pPr>
      <w:r w:rsidRPr="00F0689C">
        <w:rPr>
          <w:lang w:val="en-US"/>
        </w:rPr>
        <w:t xml:space="preserve">Tabela </w:t>
      </w:r>
      <w:r w:rsidR="00F0689C">
        <w:fldChar w:fldCharType="begin"/>
      </w:r>
      <w:r w:rsidR="00F0689C" w:rsidRPr="00F0689C">
        <w:rPr>
          <w:lang w:val="en-US"/>
        </w:rPr>
        <w:instrText xml:space="preserve"> SEQ Tabela \* ARABIC </w:instrText>
      </w:r>
      <w:r w:rsidR="00F0689C">
        <w:fldChar w:fldCharType="separate"/>
      </w:r>
      <w:r w:rsidRPr="00F0689C">
        <w:rPr>
          <w:noProof/>
          <w:lang w:val="en-US"/>
        </w:rPr>
        <w:t>8</w:t>
      </w:r>
      <w:r w:rsidR="00F0689C">
        <w:rPr>
          <w:noProof/>
        </w:rPr>
        <w:fldChar w:fldCharType="end"/>
      </w:r>
      <w:r w:rsidRPr="00F0689C">
        <w:rPr>
          <w:lang w:val="en-US"/>
        </w:rPr>
        <w:t xml:space="preserve"> - Simplified schedule</w:t>
      </w:r>
    </w:p>
    <w:p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2" w:name="_Toc353140287"/>
      <w:r w:rsidRPr="003E21A2">
        <w:rPr>
          <w:lang w:val="en-US"/>
        </w:rPr>
        <w:t>Project Tracking</w:t>
      </w:r>
      <w:bookmarkEnd w:id="12"/>
    </w:p>
    <w:p w:rsidR="00811E57" w:rsidRDefault="00811E57" w:rsidP="00811E57">
      <w:pPr>
        <w:rPr>
          <w:lang w:val="en-US"/>
        </w:rPr>
      </w:pPr>
    </w:p>
    <w:p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an Schedule Performance Index under 80%.</w:t>
      </w:r>
    </w:p>
    <w:p w:rsidR="00811E57" w:rsidRPr="003E21A2" w:rsidRDefault="00811E57" w:rsidP="00811E57">
      <w:pPr>
        <w:rPr>
          <w:lang w:val="en-US"/>
        </w:rPr>
      </w:pPr>
    </w:p>
    <w:p w:rsidR="00811E57" w:rsidRPr="003E21A2" w:rsidRDefault="00811E57" w:rsidP="00811E57">
      <w:pPr>
        <w:pStyle w:val="Cabealho1"/>
        <w:rPr>
          <w:lang w:val="en-US"/>
        </w:rPr>
      </w:pPr>
      <w:bookmarkStart w:id="13" w:name="_Toc353140288"/>
      <w:r w:rsidRPr="003E21A2">
        <w:rPr>
          <w:lang w:val="en-US"/>
        </w:rPr>
        <w:t>Quality Plan</w:t>
      </w:r>
      <w:bookmarkEnd w:id="13"/>
    </w:p>
    <w:p w:rsidR="00811E57" w:rsidRDefault="00811E57" w:rsidP="00811E57">
      <w:pPr>
        <w:rPr>
          <w:lang w:val="en-US"/>
        </w:rPr>
      </w:pPr>
    </w:p>
    <w:p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:rsidR="00811E57" w:rsidRPr="003E21A2" w:rsidRDefault="00811E57" w:rsidP="00811E57">
      <w:pPr>
        <w:pStyle w:val="Cabealho1"/>
        <w:rPr>
          <w:lang w:val="en-US"/>
        </w:rPr>
      </w:pPr>
      <w:bookmarkStart w:id="14" w:name="_Toc353140289"/>
      <w:r w:rsidRPr="003E21A2">
        <w:rPr>
          <w:lang w:val="en-US"/>
        </w:rPr>
        <w:lastRenderedPageBreak/>
        <w:t>Processes</w:t>
      </w:r>
      <w:bookmarkEnd w:id="14"/>
    </w:p>
    <w:p w:rsidR="004071D6" w:rsidRDefault="004071D6" w:rsidP="004071D6">
      <w:pPr>
        <w:rPr>
          <w:lang w:val="en-US"/>
        </w:rPr>
      </w:pPr>
    </w:p>
    <w:p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Document Management Process -</w:t>
      </w:r>
      <w:r w:rsidR="00211F12">
        <w:rPr>
          <w:lang w:val="en-US"/>
        </w:rPr>
        <w:t xml:space="preserve"> Document Management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 Process - Project Assessment Process.docx;</w:t>
      </w:r>
    </w:p>
    <w:p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>Verification and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EC8" w:rsidRDefault="00706EC8" w:rsidP="00042081">
      <w:pPr>
        <w:spacing w:after="0" w:line="240" w:lineRule="auto"/>
      </w:pPr>
      <w:r>
        <w:separator/>
      </w:r>
    </w:p>
  </w:endnote>
  <w:endnote w:type="continuationSeparator" w:id="0">
    <w:p w:rsidR="00706EC8" w:rsidRDefault="00706EC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:rsidR="00F0689C" w:rsidRPr="00930BFA" w:rsidRDefault="00706EC8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89C" w:rsidRPr="00930BFA">
          <w:rPr>
            <w:lang w:val="en-US"/>
          </w:rPr>
          <w:t>Software Development Plan</w:t>
        </w:r>
      </w:sdtContent>
    </w:sdt>
    <w:r w:rsidR="00F0689C" w:rsidRPr="00930BFA">
      <w:rPr>
        <w:lang w:val="en-US"/>
      </w:rPr>
      <w:tab/>
    </w:r>
    <w:r w:rsidR="00F0689C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:rsidR="00F0689C" w:rsidRPr="00930BFA" w:rsidRDefault="00706EC8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89C" w:rsidRPr="00930BFA">
          <w:rPr>
            <w:lang w:val="en-US"/>
          </w:rPr>
          <w:t>Software Development Plan</w:t>
        </w:r>
      </w:sdtContent>
    </w:sdt>
    <w:r w:rsidR="00F0689C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930BFA" w:rsidRDefault="00F0689C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:rsidR="00F0689C" w:rsidRPr="00930BFA" w:rsidRDefault="00706EC8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89C" w:rsidRPr="00930BFA">
          <w:rPr>
            <w:lang w:val="en-US"/>
          </w:rPr>
          <w:t>Software Development Plan</w:t>
        </w:r>
      </w:sdtContent>
    </w:sdt>
    <w:r w:rsidR="00F0689C" w:rsidRPr="00930BFA">
      <w:rPr>
        <w:lang w:val="en-US"/>
      </w:rPr>
      <w:tab/>
    </w:r>
    <w:r w:rsidR="00F0689C" w:rsidRPr="00930BFA">
      <w:rPr>
        <w:lang w:val="en-US"/>
      </w:rPr>
      <w:tab/>
    </w:r>
    <w:r w:rsidR="00F0689C">
      <w:fldChar w:fldCharType="begin"/>
    </w:r>
    <w:r w:rsidR="00F0689C" w:rsidRPr="00930BFA">
      <w:rPr>
        <w:lang w:val="en-US"/>
      </w:rPr>
      <w:instrText xml:space="preserve"> PAGE   \* MERGEFORMAT </w:instrText>
    </w:r>
    <w:r w:rsidR="00F0689C">
      <w:fldChar w:fldCharType="separate"/>
    </w:r>
    <w:r w:rsidR="00FF0CF5">
      <w:rPr>
        <w:noProof/>
        <w:lang w:val="en-US"/>
      </w:rPr>
      <w:t>2</w:t>
    </w:r>
    <w:r w:rsidR="00F0689C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Default="00F0689C" w:rsidP="006F3F7C">
    <w:pPr>
      <w:pStyle w:val="Rodap"/>
    </w:pPr>
    <w:r>
      <w:t>Projeto Software 2013</w:t>
    </w:r>
    <w:r>
      <w:tab/>
    </w:r>
    <w:r>
      <w:tab/>
    </w:r>
  </w:p>
  <w:p w:rsidR="00F0689C" w:rsidRDefault="00706EC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689C">
          <w:t>Software Development Plan</w:t>
        </w:r>
      </w:sdtContent>
    </w:sdt>
    <w:r w:rsidR="00F0689C">
      <w:tab/>
    </w:r>
    <w:r w:rsidR="00F0689C">
      <w:fldChar w:fldCharType="begin"/>
    </w:r>
    <w:r w:rsidR="00F0689C">
      <w:instrText xml:space="preserve"> PAGE   \* MERGEFORMAT </w:instrText>
    </w:r>
    <w:r w:rsidR="00F0689C">
      <w:fldChar w:fldCharType="separate"/>
    </w:r>
    <w:r w:rsidR="00FF0CF5">
      <w:rPr>
        <w:noProof/>
      </w:rPr>
      <w:t>1</w:t>
    </w:r>
    <w:r w:rsidR="00F068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EC8" w:rsidRDefault="00706EC8" w:rsidP="00042081">
      <w:pPr>
        <w:spacing w:after="0" w:line="240" w:lineRule="auto"/>
      </w:pPr>
      <w:r>
        <w:separator/>
      </w:r>
    </w:p>
  </w:footnote>
  <w:footnote w:type="continuationSeparator" w:id="0">
    <w:p w:rsidR="00706EC8" w:rsidRDefault="00706EC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211F12" w:rsidRDefault="00F0689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77AAFBB" wp14:editId="18B48A4E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:rsidR="00F0689C" w:rsidRPr="00211F12" w:rsidRDefault="00F0689C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2D45" w:rsidRPr="00FF2D45">
          <w:rPr>
            <w:lang w:val="en-US"/>
          </w:rPr>
          <w:t>v0.5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211F12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89C" w:rsidRPr="0037752F" w:rsidRDefault="00F0689C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A62CB81" wp14:editId="7B25DF7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:rsidR="00F0689C" w:rsidRPr="0037752F" w:rsidRDefault="00F0689C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F2D45" w:rsidRPr="00FF2D45">
          <w:rPr>
            <w:lang w:val="en-US"/>
          </w:rPr>
          <w:t>v0.5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Pr="00211F12">
          <w:rPr>
            <w:lang w:val="en-US"/>
          </w:rPr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0458EF74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E21A2"/>
    <w:rsid w:val="00406088"/>
    <w:rsid w:val="004071D6"/>
    <w:rsid w:val="0042608F"/>
    <w:rsid w:val="004630B1"/>
    <w:rsid w:val="004668B5"/>
    <w:rsid w:val="004A1EEA"/>
    <w:rsid w:val="00534DCF"/>
    <w:rsid w:val="00545B30"/>
    <w:rsid w:val="00577210"/>
    <w:rsid w:val="005D7A32"/>
    <w:rsid w:val="005E3998"/>
    <w:rsid w:val="00600166"/>
    <w:rsid w:val="00684206"/>
    <w:rsid w:val="0068587E"/>
    <w:rsid w:val="006A572B"/>
    <w:rsid w:val="006B69A2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737A0"/>
    <w:rsid w:val="00782F31"/>
    <w:rsid w:val="00791043"/>
    <w:rsid w:val="007A203E"/>
    <w:rsid w:val="007D1819"/>
    <w:rsid w:val="00811E57"/>
    <w:rsid w:val="00822D3D"/>
    <w:rsid w:val="00847549"/>
    <w:rsid w:val="00847F61"/>
    <w:rsid w:val="00866E29"/>
    <w:rsid w:val="00895D61"/>
    <w:rsid w:val="008A71B5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6219E"/>
    <w:rsid w:val="00A716D5"/>
    <w:rsid w:val="00A724C0"/>
    <w:rsid w:val="00A972C9"/>
    <w:rsid w:val="00AC6A1C"/>
    <w:rsid w:val="00B10B8F"/>
    <w:rsid w:val="00B12E8D"/>
    <w:rsid w:val="00B73DF4"/>
    <w:rsid w:val="00B80D93"/>
    <w:rsid w:val="00BD6BCE"/>
    <w:rsid w:val="00BE290C"/>
    <w:rsid w:val="00BF60C2"/>
    <w:rsid w:val="00C3527A"/>
    <w:rsid w:val="00C52A2A"/>
    <w:rsid w:val="00C831F6"/>
    <w:rsid w:val="00C939C2"/>
    <w:rsid w:val="00CA346F"/>
    <w:rsid w:val="00CF16FB"/>
    <w:rsid w:val="00D24889"/>
    <w:rsid w:val="00DF1004"/>
    <w:rsid w:val="00E02488"/>
    <w:rsid w:val="00E47547"/>
    <w:rsid w:val="00E71BE6"/>
    <w:rsid w:val="00E83F56"/>
    <w:rsid w:val="00E85AB6"/>
    <w:rsid w:val="00EB2DC2"/>
    <w:rsid w:val="00EC1731"/>
    <w:rsid w:val="00EC7827"/>
    <w:rsid w:val="00F0689C"/>
    <w:rsid w:val="00F24CA6"/>
    <w:rsid w:val="00F32DCB"/>
    <w:rsid w:val="00F53D40"/>
    <w:rsid w:val="00F60BD3"/>
    <w:rsid w:val="00F8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7F9324-A796-4931-8325-2B5EC09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C7050"/>
    <w:rsid w:val="001D1FA9"/>
    <w:rsid w:val="003842F2"/>
    <w:rsid w:val="00516618"/>
    <w:rsid w:val="00547508"/>
    <w:rsid w:val="005C5ABA"/>
    <w:rsid w:val="005F7CAE"/>
    <w:rsid w:val="00630757"/>
    <w:rsid w:val="00695E04"/>
    <w:rsid w:val="00761202"/>
    <w:rsid w:val="00850AAB"/>
    <w:rsid w:val="009075E0"/>
    <w:rsid w:val="00A322FE"/>
    <w:rsid w:val="00B64758"/>
    <w:rsid w:val="00B7447A"/>
    <w:rsid w:val="00CC4E05"/>
    <w:rsid w:val="00DF5E14"/>
    <w:rsid w:val="00DF7858"/>
    <w:rsid w:val="00E564DA"/>
    <w:rsid w:val="00E57E59"/>
    <w:rsid w:val="00F63D87"/>
    <w:rsid w:val="00FC733C"/>
    <w:rsid w:val="00F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C00C3-ADE2-441D-B549-85AF8E21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12</Pages>
  <Words>1874</Words>
  <Characters>10121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v0.5</dc:description>
  <cp:lastModifiedBy>Filipe Brandão</cp:lastModifiedBy>
  <cp:revision>13</cp:revision>
  <dcterms:created xsi:type="dcterms:W3CDTF">2013-02-23T09:48:00Z</dcterms:created>
  <dcterms:modified xsi:type="dcterms:W3CDTF">2013-04-13T11:02:00Z</dcterms:modified>
  <cp:contentStatus>Ready for Review</cp:contentStatus>
</cp:coreProperties>
</file>