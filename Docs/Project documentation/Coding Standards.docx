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784D13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D5CC7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7DF4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16A0B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0646879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13D7B2" w14:textId="77777777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5ACC1048" w14:textId="77777777" w:rsidR="006F3F7C" w:rsidRDefault="006F3F7C"/>
        <w:p w14:paraId="619979F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05EAE8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E9C4F6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E35FA58" w14:textId="77777777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37D1C7CE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1FE28499" w14:textId="77777777" w:rsidR="006F3F7C" w:rsidRPr="00784698" w:rsidRDefault="006F3F7C">
          <w:pPr>
            <w:rPr>
              <w:lang w:val="en-GB"/>
            </w:rPr>
          </w:pPr>
        </w:p>
        <w:p w14:paraId="50059881" w14:textId="77777777" w:rsidR="00F40AA4" w:rsidRDefault="00F40AA4">
          <w:pPr>
            <w:rPr>
              <w:lang w:val="en-US"/>
            </w:rPr>
          </w:pPr>
        </w:p>
        <w:p w14:paraId="01B86C2D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B1AAFA0" w14:textId="77777777" w:rsidR="006F3F7C" w:rsidRDefault="00CC76A6">
          <w:pPr>
            <w:rPr>
              <w:lang w:val="en-US"/>
            </w:rPr>
          </w:pPr>
        </w:p>
      </w:sdtContent>
    </w:sdt>
    <w:p w14:paraId="69D0463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622D2EB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310275E3" w14:textId="77777777" w:rsidR="002E6B2A" w:rsidRDefault="00083E1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A53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033D2939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5C6325BB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2AB4F59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110070F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3EEBC2B6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7599880C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1E051C96" w14:textId="77777777" w:rsidR="002E6B2A" w:rsidRDefault="00CC76A6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45267372" w14:textId="77777777"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6F27A4CB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EE9EB6B" w14:textId="77777777"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EF94275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4B77737F" w14:textId="77777777" w:rsidR="002E6B2A" w:rsidRDefault="00083E11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6A5AE" w14:textId="77777777" w:rsidR="002E6B2A" w:rsidRDefault="00CC76A6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083E11">
          <w:rPr>
            <w:noProof/>
            <w:webHidden/>
          </w:rPr>
          <w:fldChar w:fldCharType="end"/>
        </w:r>
      </w:hyperlink>
    </w:p>
    <w:p w14:paraId="6E5ED62E" w14:textId="77777777" w:rsidR="002E6B2A" w:rsidRDefault="00CC76A6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083E11">
          <w:rPr>
            <w:noProof/>
            <w:webHidden/>
          </w:rPr>
          <w:fldChar w:fldCharType="end"/>
        </w:r>
      </w:hyperlink>
    </w:p>
    <w:p w14:paraId="474B97F9" w14:textId="77777777" w:rsidR="002E6B2A" w:rsidRDefault="00CC76A6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083E11">
          <w:rPr>
            <w:noProof/>
            <w:webHidden/>
          </w:rPr>
          <w:fldChar w:fldCharType="end"/>
        </w:r>
      </w:hyperlink>
    </w:p>
    <w:p w14:paraId="3A120FA3" w14:textId="77777777" w:rsidR="00895D61" w:rsidRPr="00F24CA6" w:rsidRDefault="00083E11">
      <w:r w:rsidRPr="00895D61">
        <w:rPr>
          <w:lang w:val="en-US"/>
        </w:rPr>
        <w:fldChar w:fldCharType="end"/>
      </w:r>
    </w:p>
    <w:p w14:paraId="61EEB46F" w14:textId="77777777" w:rsidR="00906D0A" w:rsidRPr="00F24CA6" w:rsidRDefault="00906D0A">
      <w:r w:rsidRPr="00F24CA6">
        <w:br w:type="page"/>
      </w:r>
    </w:p>
    <w:p w14:paraId="1D8CE676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4B604EAA" w14:textId="77777777" w:rsidTr="0071045A">
        <w:tc>
          <w:tcPr>
            <w:tcW w:w="9606" w:type="dxa"/>
            <w:gridSpan w:val="4"/>
          </w:tcPr>
          <w:p w14:paraId="4171F211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FD04478" w14:textId="77777777" w:rsidTr="003B5E03">
        <w:tc>
          <w:tcPr>
            <w:tcW w:w="1668" w:type="dxa"/>
            <w:vAlign w:val="center"/>
          </w:tcPr>
          <w:p w14:paraId="48B6BD7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58EE1F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58048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558195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1841E94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3DF75BA" w14:textId="77777777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B43B03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3489EC8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4003D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071726B7" w14:textId="77777777" w:rsidTr="003B5E03">
        <w:tc>
          <w:tcPr>
            <w:tcW w:w="1668" w:type="dxa"/>
            <w:vAlign w:val="center"/>
          </w:tcPr>
          <w:p w14:paraId="339EF860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AB3B7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68150DB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0ABCC67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62B191AB" w14:textId="77777777" w:rsidTr="003B5E03">
        <w:tc>
          <w:tcPr>
            <w:tcW w:w="1668" w:type="dxa"/>
            <w:vAlign w:val="center"/>
          </w:tcPr>
          <w:p w14:paraId="1E34FFA4" w14:textId="77777777" w:rsidR="0068587E" w:rsidRPr="00895D61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2400327" w14:textId="77777777" w:rsidR="0068587E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1CC5E17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E66395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EF3106" w:rsidRPr="0071045A" w14:paraId="233F1D87" w14:textId="77777777" w:rsidTr="003B5E03">
        <w:tc>
          <w:tcPr>
            <w:tcW w:w="1668" w:type="dxa"/>
            <w:vAlign w:val="center"/>
          </w:tcPr>
          <w:p w14:paraId="512E44A2" w14:textId="1AD777D6" w:rsidR="00EF3106" w:rsidRPr="00895D61" w:rsidRDefault="00EF3106" w:rsidP="00EF3106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70BC9D3" w14:textId="3906A302" w:rsidR="00EF3106" w:rsidRPr="00895D61" w:rsidRDefault="00EF3106" w:rsidP="00EF3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1A4A8EBA" w14:textId="2D4E3B25" w:rsidR="00EF3106" w:rsidRPr="00895D61" w:rsidRDefault="00EF3106" w:rsidP="00592D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9523EC7" w14:textId="4704C9DC" w:rsidR="00EF3106" w:rsidRPr="00895D61" w:rsidRDefault="00EF3106" w:rsidP="00EF310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EF3106" w:rsidRPr="0071045A" w14:paraId="2EB54773" w14:textId="77777777" w:rsidTr="003B5E03">
        <w:tc>
          <w:tcPr>
            <w:tcW w:w="1668" w:type="dxa"/>
            <w:vAlign w:val="center"/>
          </w:tcPr>
          <w:p w14:paraId="15E18DEE" w14:textId="77777777" w:rsidR="00EF3106" w:rsidRDefault="00EF3106" w:rsidP="00EF3106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90EA627" w14:textId="77777777" w:rsidR="00EF3106" w:rsidRDefault="00EF3106" w:rsidP="00EF3106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08CC9C" w14:textId="77777777" w:rsidR="00EF3106" w:rsidRDefault="00EF3106" w:rsidP="00EF3106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69E371D" w14:textId="77777777" w:rsidR="00EF3106" w:rsidRDefault="00EF3106" w:rsidP="00EF3106">
            <w:pPr>
              <w:keepNext/>
              <w:jc w:val="center"/>
              <w:rPr>
                <w:lang w:val="en-US"/>
              </w:rPr>
            </w:pPr>
          </w:p>
        </w:tc>
      </w:tr>
    </w:tbl>
    <w:p w14:paraId="475C9797" w14:textId="77777777" w:rsidR="0071045A" w:rsidRPr="0071045A" w:rsidRDefault="0071045A" w:rsidP="0071045A">
      <w:pPr>
        <w:pStyle w:val="Caption"/>
        <w:rPr>
          <w:lang w:val="en-US"/>
        </w:rPr>
      </w:pPr>
      <w:bookmarkStart w:id="0" w:name="_Toc354244617"/>
      <w:proofErr w:type="spellStart"/>
      <w:r>
        <w:t>Table</w:t>
      </w:r>
      <w:proofErr w:type="spellEnd"/>
      <w:r>
        <w:t xml:space="preserve">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463043A3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3A908FFC" w14:textId="77777777" w:rsidTr="00785169">
        <w:tc>
          <w:tcPr>
            <w:tcW w:w="9607" w:type="dxa"/>
            <w:gridSpan w:val="6"/>
          </w:tcPr>
          <w:p w14:paraId="449F9E81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AD45E03" w14:textId="77777777" w:rsidTr="00784698">
        <w:tc>
          <w:tcPr>
            <w:tcW w:w="1726" w:type="dxa"/>
            <w:vAlign w:val="center"/>
          </w:tcPr>
          <w:p w14:paraId="56F0773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621A23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C1065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B1D21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797588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42C8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CE20CC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279C5D" w14:textId="77777777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AA67E9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0543D46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ABFAA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5F8202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58A79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1A7D9811" w14:textId="77777777" w:rsidTr="00784698">
        <w:tc>
          <w:tcPr>
            <w:tcW w:w="1726" w:type="dxa"/>
            <w:vAlign w:val="center"/>
          </w:tcPr>
          <w:p w14:paraId="06CCE79D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7DDE19AB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C8BB8B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395D0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EB1CF1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663B758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B748CA0" w14:textId="77777777" w:rsidTr="00784698">
        <w:tc>
          <w:tcPr>
            <w:tcW w:w="1726" w:type="dxa"/>
            <w:vAlign w:val="center"/>
          </w:tcPr>
          <w:p w14:paraId="5F3F89A2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238FF44E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49C0FC1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52153A8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373179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5D1828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07D900C" w14:textId="77777777" w:rsidTr="00784698">
        <w:tc>
          <w:tcPr>
            <w:tcW w:w="1726" w:type="dxa"/>
            <w:vAlign w:val="center"/>
          </w:tcPr>
          <w:p w14:paraId="3143A4A7" w14:textId="77777777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0B105BEF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0DA39B52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88A54CE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DE44FA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CFC9CD" w14:textId="7777777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CFEC16D" w14:textId="77777777" w:rsidTr="00784698">
        <w:tc>
          <w:tcPr>
            <w:tcW w:w="1726" w:type="dxa"/>
            <w:vAlign w:val="center"/>
          </w:tcPr>
          <w:p w14:paraId="0C0BD648" w14:textId="77777777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3D284B4B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DDD4C7E" w14:textId="77777777" w:rsidR="000355FA" w:rsidRDefault="00600F2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DCC6C38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607024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CBB0014" w14:textId="77777777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08FDDDEC" w14:textId="77777777" w:rsidTr="00784698">
        <w:tc>
          <w:tcPr>
            <w:tcW w:w="1726" w:type="dxa"/>
            <w:vAlign w:val="center"/>
          </w:tcPr>
          <w:p w14:paraId="644F5B58" w14:textId="77777777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53703C9F" w14:textId="77777777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13D2910E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0139224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9DA3090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85FB13" w14:textId="77777777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4B9A311E" w14:textId="77777777" w:rsidTr="00784698">
        <w:tc>
          <w:tcPr>
            <w:tcW w:w="1726" w:type="dxa"/>
            <w:vAlign w:val="center"/>
          </w:tcPr>
          <w:p w14:paraId="0E376E4B" w14:textId="77777777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7F8EF8A0" w14:textId="77777777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2AE519F9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32222513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2F5058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E295D0" w14:textId="77777777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1FA8B7B0" w14:textId="77777777" w:rsidTr="00784698">
        <w:tc>
          <w:tcPr>
            <w:tcW w:w="1726" w:type="dxa"/>
            <w:vAlign w:val="center"/>
          </w:tcPr>
          <w:p w14:paraId="755B1CBE" w14:textId="77777777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36AA4DA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D431489" w14:textId="77777777" w:rsidR="00AC082C" w:rsidRDefault="00956A9D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4177C7B4" w14:textId="77777777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2B3508A7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C99B45A" w14:textId="77777777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03CA8076" w14:textId="77777777" w:rsidTr="00784698">
        <w:tc>
          <w:tcPr>
            <w:tcW w:w="1726" w:type="dxa"/>
            <w:vAlign w:val="center"/>
          </w:tcPr>
          <w:p w14:paraId="269BB05C" w14:textId="77777777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DC96F98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3CB0091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DE1BF86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87D5377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7E9A1" w14:textId="77777777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219A038D" w14:textId="77777777" w:rsidTr="00784698">
        <w:tc>
          <w:tcPr>
            <w:tcW w:w="1726" w:type="dxa"/>
            <w:vAlign w:val="center"/>
          </w:tcPr>
          <w:p w14:paraId="0AAEE079" w14:textId="77777777" w:rsidR="00FD73CB" w:rsidRDefault="00F1232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71E63EDF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suggestions.</w:t>
            </w:r>
          </w:p>
          <w:p w14:paraId="2906E4B4" w14:textId="77777777" w:rsidR="00F1232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Approved.</w:t>
            </w:r>
          </w:p>
        </w:tc>
        <w:tc>
          <w:tcPr>
            <w:tcW w:w="1728" w:type="dxa"/>
            <w:vAlign w:val="center"/>
          </w:tcPr>
          <w:p w14:paraId="08809241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7777851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4F97D0" w14:textId="77777777" w:rsidR="00FD73CB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017FDEFB" w14:textId="77777777" w:rsidR="00FD73CB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A62B53C" w14:textId="77777777" w:rsidTr="00784698">
        <w:tc>
          <w:tcPr>
            <w:tcW w:w="1726" w:type="dxa"/>
            <w:vAlign w:val="center"/>
          </w:tcPr>
          <w:p w14:paraId="2C86ECD3" w14:textId="37C57DD5" w:rsidR="00F12321" w:rsidRDefault="00C973A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F382D43" w14:textId="574E2B9F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92D33ED" w14:textId="6CEC6A0C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62DDF52" w14:textId="44AD2ECB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78DD068E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2517783" w14:textId="42E8F2E5" w:rsidR="00F12321" w:rsidRDefault="00C973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E5A47A9" w14:textId="77777777" w:rsidTr="00784698">
        <w:tc>
          <w:tcPr>
            <w:tcW w:w="1726" w:type="dxa"/>
            <w:vAlign w:val="center"/>
          </w:tcPr>
          <w:p w14:paraId="57CF6DB3" w14:textId="65669C09" w:rsidR="00F12321" w:rsidRDefault="00F836C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BB060FD" w14:textId="2C7D0313" w:rsidR="00F1232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4885B881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D040A99" w14:textId="52EBC8C4" w:rsidR="00F1232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2F177257" w14:textId="79BFDC1E" w:rsidR="00F12321" w:rsidRPr="00895D61" w:rsidRDefault="00F836C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14:paraId="318A3685" w14:textId="506C59CB" w:rsidR="00F12321" w:rsidRDefault="00F836C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62F4FAFB" w14:textId="77777777" w:rsidTr="00784698">
        <w:tc>
          <w:tcPr>
            <w:tcW w:w="1726" w:type="dxa"/>
            <w:vAlign w:val="center"/>
          </w:tcPr>
          <w:p w14:paraId="087BF2D8" w14:textId="0EDE4894" w:rsidR="00F12321" w:rsidRDefault="00972F4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161FF0C8" w14:textId="249138CB" w:rsidR="00F12321" w:rsidRDefault="00972F45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14:paraId="6264F7DB" w14:textId="14BF427F" w:rsidR="00F12321" w:rsidRDefault="00972F4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685662C" w14:textId="723C7772" w:rsidR="00F12321" w:rsidRDefault="00972F4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6AD891D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A720349" w14:textId="0866B790" w:rsidR="00F12321" w:rsidRDefault="00972F4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14:paraId="6B4D6BDD" w14:textId="77777777" w:rsidR="00895D61" w:rsidRDefault="0071045A" w:rsidP="0071045A">
      <w:pPr>
        <w:pStyle w:val="Caption"/>
        <w:rPr>
          <w:lang w:val="en-US"/>
        </w:rPr>
      </w:pPr>
      <w:bookmarkStart w:id="1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142FE0B8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BCCA7D2" w14:textId="77777777" w:rsidR="00631F0A" w:rsidRPr="001E79FE" w:rsidRDefault="00A57A89" w:rsidP="00631F0A">
      <w:pPr>
        <w:pStyle w:val="Heading1"/>
        <w:rPr>
          <w:lang w:val="en-US"/>
        </w:rPr>
      </w:pPr>
      <w:bookmarkStart w:id="2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454EE6E0" w14:textId="77777777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7EFBF311" w14:textId="77777777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22A8CF42" w14:textId="701A1C3A" w:rsidR="00C20B54" w:rsidRDefault="00803A54" w:rsidP="00631F0A">
      <w:pPr>
        <w:rPr>
          <w:lang w:val="en-US"/>
        </w:rPr>
      </w:pPr>
      <w:r>
        <w:rPr>
          <w:lang w:val="en-US"/>
        </w:rPr>
        <w:t>Classes will have a XML Commen</w:t>
      </w:r>
      <w:r w:rsidR="00C20B54">
        <w:rPr>
          <w:lang w:val="en-US"/>
        </w:rPr>
        <w:t xml:space="preserve">t with the summary of the class and this XML should </w:t>
      </w:r>
      <w:r w:rsidR="000545BF">
        <w:rPr>
          <w:lang w:val="en-US"/>
        </w:rPr>
        <w:t xml:space="preserve">have the identification of the </w:t>
      </w:r>
      <w:r w:rsidR="00C20B54">
        <w:rPr>
          <w:lang w:val="en-US"/>
        </w:rPr>
        <w:t>class</w:t>
      </w:r>
      <w:r w:rsidR="00433BC9">
        <w:rPr>
          <w:lang w:val="en-US"/>
        </w:rPr>
        <w:t xml:space="preserve"> creator</w:t>
      </w:r>
      <w:r w:rsidR="00C20B54">
        <w:rPr>
          <w:lang w:val="en-US"/>
        </w:rPr>
        <w:t>.</w:t>
      </w:r>
    </w:p>
    <w:p w14:paraId="4123E906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9AF610D" w14:textId="77777777" w:rsidR="00803A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782AE957" w14:textId="77777777" w:rsidR="00C20B54" w:rsidRPr="00D30AA8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2146A299" w14:textId="77777777" w:rsidR="00803A54" w:rsidRDefault="00803A54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2DD881F4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5FE3439" w14:textId="77777777" w:rsidR="00803A54" w:rsidRDefault="00803A54" w:rsidP="000545BF">
      <w:pPr>
        <w:pStyle w:val="NoSpacing"/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64264C97" w14:textId="77777777" w:rsidR="00631F0A" w:rsidRPr="00893514" w:rsidRDefault="00A57A89" w:rsidP="00A57A89">
      <w:pPr>
        <w:pStyle w:val="Heading1"/>
        <w:rPr>
          <w:lang w:val="en-US"/>
        </w:rPr>
      </w:pPr>
      <w:bookmarkStart w:id="3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15CD2A7D" w14:textId="59B8DD76" w:rsidR="00037BAF" w:rsidRDefault="00037BAF" w:rsidP="00631F0A">
      <w:pPr>
        <w:rPr>
          <w:lang w:val="en-US"/>
        </w:rPr>
      </w:pPr>
      <w:r w:rsidRPr="00037BAF">
        <w:rPr>
          <w:lang w:val="en-US"/>
        </w:rPr>
        <w:t xml:space="preserve">Variables should have the first character of all words in upper case and the others in lower case. With exception of the </w:t>
      </w:r>
      <w:r>
        <w:rPr>
          <w:lang w:val="en-US"/>
        </w:rPr>
        <w:t>prefix</w:t>
      </w:r>
      <w:r w:rsidRPr="00037BAF">
        <w:rPr>
          <w:lang w:val="en-US"/>
        </w:rPr>
        <w:t xml:space="preserve"> that should be written all in lower case.</w:t>
      </w:r>
    </w:p>
    <w:p w14:paraId="5AC134E4" w14:textId="6C714E9D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1A42D6">
        <w:rPr>
          <w:lang w:val="en-US"/>
        </w:rPr>
        <w:t xml:space="preserve">a </w:t>
      </w:r>
      <w:r w:rsidR="009F2FD1">
        <w:rPr>
          <w:lang w:val="en-US"/>
        </w:rPr>
        <w:t>prefix</w:t>
      </w:r>
      <w:r w:rsidR="001A42D6">
        <w:rPr>
          <w:lang w:val="en-US"/>
        </w:rPr>
        <w:t xml:space="preserve"> identifying its type, see notation in </w:t>
      </w:r>
      <w:r w:rsidR="00083E11">
        <w:rPr>
          <w:lang w:val="en-US"/>
        </w:rPr>
        <w:fldChar w:fldCharType="begin"/>
      </w:r>
      <w:r w:rsidR="001A42D6">
        <w:rPr>
          <w:lang w:val="en-US"/>
        </w:rPr>
        <w:instrText xml:space="preserve"> REF _Ref354346582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A42D6" w:rsidRPr="009F2FD1">
        <w:rPr>
          <w:lang w:val="en-US"/>
        </w:rPr>
        <w:t xml:space="preserve">Table </w:t>
      </w:r>
      <w:r w:rsidR="001A42D6">
        <w:rPr>
          <w:noProof/>
          <w:lang w:val="en-US"/>
        </w:rPr>
        <w:t>3</w:t>
      </w:r>
      <w:r w:rsidR="00083E11">
        <w:rPr>
          <w:lang w:val="en-US"/>
        </w:rPr>
        <w:fldChar w:fldCharType="end"/>
      </w:r>
      <w:r w:rsidR="001A42D6">
        <w:rPr>
          <w:lang w:val="en-US"/>
        </w:rPr>
        <w:t>,</w:t>
      </w:r>
      <w:r w:rsidR="00CA3B12">
        <w:rPr>
          <w:lang w:val="en-US"/>
        </w:rPr>
        <w:t xml:space="preserve"> </w:t>
      </w:r>
      <w:r w:rsidR="001A42D6">
        <w:rPr>
          <w:lang w:val="en-US"/>
        </w:rPr>
        <w:t xml:space="preserve">followed </w:t>
      </w:r>
      <w:proofErr w:type="gramStart"/>
      <w:r w:rsidR="001A42D6">
        <w:rPr>
          <w:lang w:val="en-US"/>
        </w:rPr>
        <w:t>by</w:t>
      </w:r>
      <w:proofErr w:type="gramEnd"/>
      <w:r w:rsidR="00CA3B12">
        <w:rPr>
          <w:lang w:val="en-US"/>
        </w:rPr>
        <w:t xml:space="preserve"> letters and numbers only exceptionally underscore (“_”) </w:t>
      </w:r>
      <w:r w:rsidR="001A42D6">
        <w:rPr>
          <w:lang w:val="en-US"/>
        </w:rPr>
        <w:t xml:space="preserve">can </w:t>
      </w:r>
      <w:r w:rsidR="00CA3B12">
        <w:rPr>
          <w:lang w:val="en-US"/>
        </w:rPr>
        <w:t>be used.</w:t>
      </w:r>
    </w:p>
    <w:p w14:paraId="28334AEC" w14:textId="77777777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0798FD8F" w14:textId="77777777" w:rsidTr="00741DFC">
        <w:tc>
          <w:tcPr>
            <w:tcW w:w="2968" w:type="dxa"/>
          </w:tcPr>
          <w:p w14:paraId="52CE0B9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459E6642" w14:textId="77777777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68C5CEB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3EC952D8" w14:textId="77777777" w:rsidTr="00741DFC">
        <w:tc>
          <w:tcPr>
            <w:tcW w:w="2968" w:type="dxa"/>
          </w:tcPr>
          <w:p w14:paraId="134402B6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3328B6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3BF19AB8" w14:textId="77777777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5EE1844" w14:textId="77777777" w:rsidTr="00741DFC">
        <w:tc>
          <w:tcPr>
            <w:tcW w:w="2968" w:type="dxa"/>
          </w:tcPr>
          <w:p w14:paraId="4C7C05AE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4CF2BC8D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17384CFC" w14:textId="77777777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517044B" w14:textId="77777777" w:rsidTr="00741DFC">
        <w:tc>
          <w:tcPr>
            <w:tcW w:w="2968" w:type="dxa"/>
          </w:tcPr>
          <w:p w14:paraId="7A25D5C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1887DEEF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2F8038FD" w14:textId="77777777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31B4E3F4" w14:textId="77777777" w:rsidTr="00741DFC">
        <w:tc>
          <w:tcPr>
            <w:tcW w:w="2968" w:type="dxa"/>
          </w:tcPr>
          <w:p w14:paraId="3F0CAEE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649E9ED8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3440B6E3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1D284175" w14:textId="77777777" w:rsidTr="00741DFC">
        <w:tc>
          <w:tcPr>
            <w:tcW w:w="2968" w:type="dxa"/>
          </w:tcPr>
          <w:p w14:paraId="0399D80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4001CDA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03B473A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20ED8530" w14:textId="77777777" w:rsidTr="00741DFC">
        <w:tc>
          <w:tcPr>
            <w:tcW w:w="2968" w:type="dxa"/>
          </w:tcPr>
          <w:p w14:paraId="2C63E0A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0EAD19AB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  <w:tc>
          <w:tcPr>
            <w:tcW w:w="2727" w:type="dxa"/>
          </w:tcPr>
          <w:p w14:paraId="21BE69CC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6D55526" w14:textId="77777777" w:rsidTr="00741DFC">
        <w:tc>
          <w:tcPr>
            <w:tcW w:w="2968" w:type="dxa"/>
          </w:tcPr>
          <w:p w14:paraId="531B4041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77CD1D5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6A8AB882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213091A9" w14:textId="77777777" w:rsidR="00631F0A" w:rsidRPr="009F2FD1" w:rsidRDefault="009F2FD1" w:rsidP="009F2FD1">
      <w:pPr>
        <w:pStyle w:val="Caption"/>
        <w:rPr>
          <w:lang w:val="en-US"/>
        </w:rPr>
      </w:pPr>
      <w:bookmarkStart w:id="4" w:name="_Ref354346582"/>
      <w:bookmarkStart w:id="5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4"/>
      <w:r w:rsidRPr="009F2FD1">
        <w:rPr>
          <w:lang w:val="en-US"/>
        </w:rPr>
        <w:t>: Variable prefix and Initialization Values</w:t>
      </w:r>
      <w:bookmarkEnd w:id="5"/>
    </w:p>
    <w:p w14:paraId="5F50C7B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90B016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64206FD" w14:textId="77777777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E12FCB0" w14:textId="77777777" w:rsidR="00631F0A" w:rsidRPr="00FC12B3" w:rsidRDefault="00631F0A" w:rsidP="00631F0A">
      <w:pPr>
        <w:rPr>
          <w:lang w:val="en-US"/>
        </w:rPr>
      </w:pPr>
    </w:p>
    <w:p w14:paraId="1974D19E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319A6088" w14:textId="0AC8C6E5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r w:rsidR="001A42D6">
        <w:rPr>
          <w:lang w:val="en-US"/>
        </w:rPr>
        <w:t xml:space="preserve">have the </w:t>
      </w:r>
      <w:r>
        <w:rPr>
          <w:lang w:val="en-US"/>
        </w:rPr>
        <w:t xml:space="preserve">first character of all words </w:t>
      </w:r>
      <w:r w:rsidR="001A42D6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A42D6">
        <w:rPr>
          <w:lang w:val="en-US"/>
        </w:rPr>
        <w:t>in</w:t>
      </w:r>
      <w:r>
        <w:rPr>
          <w:lang w:val="en-US"/>
        </w:rPr>
        <w:t xml:space="preserve"> lower case. Properties must </w:t>
      </w:r>
      <w:r w:rsidR="001A42D6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0A761BD9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0171085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3FE1C377" w14:textId="77777777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53147D87" w14:textId="58A8612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upper case and the others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lower case. Methods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542080F4" w14:textId="77777777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7DFFF378" w14:textId="6FC86D64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r w:rsidR="0016016C">
        <w:rPr>
          <w:lang w:val="en-US"/>
        </w:rPr>
        <w:t>,</w:t>
      </w:r>
      <w:r w:rsidR="005622DA">
        <w:rPr>
          <w:lang w:val="en-US"/>
        </w:rPr>
        <w:t xml:space="preserve"> a method should have comments to divide </w:t>
      </w:r>
      <w:r w:rsidR="00037BAF">
        <w:rPr>
          <w:lang w:val="en-US"/>
        </w:rPr>
        <w:t>it by sections</w:t>
      </w:r>
      <w:r w:rsidR="005622DA">
        <w:rPr>
          <w:lang w:val="en-US"/>
        </w:rPr>
        <w:t>.</w:t>
      </w:r>
    </w:p>
    <w:p w14:paraId="5F2C32D6" w14:textId="77777777"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r w:rsidR="0016016C">
        <w:rPr>
          <w:lang w:val="en-US"/>
        </w:rPr>
        <w:t xml:space="preserve"> a</w:t>
      </w:r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3DA7197A" w14:textId="0324D054" w:rsidR="00C20B54" w:rsidRDefault="00BB2CBB" w:rsidP="00631F0A">
      <w:pPr>
        <w:rPr>
          <w:lang w:val="en-US"/>
        </w:rPr>
      </w:pPr>
      <w:bookmarkStart w:id="8" w:name="_GoBack"/>
      <w:r>
        <w:rPr>
          <w:lang w:val="en-US"/>
        </w:rPr>
        <w:t xml:space="preserve">If </w:t>
      </w:r>
      <w:bookmarkEnd w:id="8"/>
      <w:r w:rsidR="00C20B54">
        <w:rPr>
          <w:lang w:val="en-US"/>
        </w:rPr>
        <w:t xml:space="preserve">Method </w:t>
      </w:r>
      <w:r w:rsidR="00616556">
        <w:rPr>
          <w:lang w:val="en-US"/>
        </w:rPr>
        <w:t xml:space="preserve">creator </w:t>
      </w:r>
      <w:r>
        <w:rPr>
          <w:lang w:val="en-US"/>
        </w:rPr>
        <w:t xml:space="preserve">is not the same as Class the class, the creator </w:t>
      </w:r>
      <w:r w:rsidR="00C20B54">
        <w:rPr>
          <w:lang w:val="en-US"/>
        </w:rPr>
        <w:t>must be identified in the XML header using “remarks” node.</w:t>
      </w:r>
    </w:p>
    <w:p w14:paraId="4E894013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26C022E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049C5A0F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7D379F87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59F00A13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8BF5830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FA708C0" w14:textId="77777777" w:rsidR="00631F0A" w:rsidRPr="00AA2E89" w:rsidRDefault="00BC456E" w:rsidP="00A57A89">
      <w:pPr>
        <w:pStyle w:val="Heading1"/>
        <w:rPr>
          <w:lang w:val="en-US"/>
        </w:rPr>
      </w:pPr>
      <w:bookmarkStart w:id="9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9"/>
    </w:p>
    <w:p w14:paraId="16076307" w14:textId="1EB3F03B"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r w:rsidR="0016016C">
        <w:rPr>
          <w:lang w:val="en-US"/>
        </w:rPr>
        <w:t>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 xml:space="preserve">lower case. Arguments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46EBCA4" w14:textId="77777777"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1747A2CB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23CF69A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67CD35E7" w14:textId="77777777" w:rsidR="00D30AA8" w:rsidRP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699D574" w14:textId="77777777" w:rsidR="00D30AA8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&lt;/summary&gt;</w:t>
      </w:r>
    </w:p>
    <w:p w14:paraId="169EAA9F" w14:textId="77777777" w:rsidR="00631F0A" w:rsidRDefault="00D30AA8" w:rsidP="000545BF">
      <w:pPr>
        <w:pStyle w:val="NoSpacing"/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60044351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1E97650D" w14:textId="77777777" w:rsidR="00631F0A" w:rsidRDefault="00631F0A" w:rsidP="000545BF">
      <w:pPr>
        <w:pStyle w:val="NoSpacing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10C6968" w14:textId="77777777" w:rsidR="00631F0A" w:rsidRPr="001E79FE" w:rsidRDefault="00BC456E" w:rsidP="00A57A89">
      <w:pPr>
        <w:pStyle w:val="Heading1"/>
        <w:rPr>
          <w:lang w:val="en-US"/>
        </w:rPr>
      </w:pPr>
      <w:bookmarkStart w:id="10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10"/>
    </w:p>
    <w:p w14:paraId="443491C6" w14:textId="44987BB4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r w:rsidR="0016016C">
        <w:rPr>
          <w:lang w:val="en-US"/>
        </w:rPr>
        <w:t>have the</w:t>
      </w:r>
      <w:r>
        <w:rPr>
          <w:lang w:val="en-US"/>
        </w:rPr>
        <w:t xml:space="preserve"> first character of all words </w:t>
      </w:r>
      <w:r w:rsidR="0016016C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>lower case, except for the first word that is</w:t>
      </w:r>
      <w:r w:rsidR="0016016C">
        <w:rPr>
          <w:lang w:val="en-US"/>
        </w:rPr>
        <w:t xml:space="preserve"> all in</w:t>
      </w:r>
      <w:r>
        <w:rPr>
          <w:lang w:val="en-US"/>
        </w:rPr>
        <w:t xml:space="preserve"> lower case.</w:t>
      </w:r>
    </w:p>
    <w:p w14:paraId="2FC92E59" w14:textId="28CE8AB3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r w:rsidR="00083E11">
        <w:rPr>
          <w:lang w:val="en-US"/>
        </w:rPr>
        <w:fldChar w:fldCharType="begin"/>
      </w:r>
      <w:r w:rsidR="0016016C">
        <w:rPr>
          <w:lang w:val="en-US"/>
        </w:rPr>
        <w:instrText xml:space="preserve"> REF _Ref354346998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6016C" w:rsidRPr="00111050">
        <w:rPr>
          <w:lang w:val="en-US"/>
        </w:rPr>
        <w:t xml:space="preserve">Table </w:t>
      </w:r>
      <w:r w:rsidR="0016016C" w:rsidRPr="00111050">
        <w:rPr>
          <w:noProof/>
          <w:lang w:val="en-US"/>
        </w:rPr>
        <w:t>4</w:t>
      </w:r>
      <w:r w:rsidR="00083E11"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68DA57C" w14:textId="77777777" w:rsidTr="00785169">
        <w:tc>
          <w:tcPr>
            <w:tcW w:w="4247" w:type="dxa"/>
          </w:tcPr>
          <w:p w14:paraId="5403E8DE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Component</w:t>
            </w:r>
          </w:p>
        </w:tc>
        <w:tc>
          <w:tcPr>
            <w:tcW w:w="4247" w:type="dxa"/>
          </w:tcPr>
          <w:p w14:paraId="35097300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4E49C45F" w14:textId="77777777" w:rsidTr="00785169">
        <w:tc>
          <w:tcPr>
            <w:tcW w:w="4247" w:type="dxa"/>
          </w:tcPr>
          <w:p w14:paraId="431261C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33D35E8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550FF6D1" w14:textId="77777777" w:rsidTr="00785169">
        <w:tc>
          <w:tcPr>
            <w:tcW w:w="4247" w:type="dxa"/>
          </w:tcPr>
          <w:p w14:paraId="7EFF481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227DF440" w14:textId="77777777" w:rsidR="00631F0A" w:rsidRDefault="00C20B54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  <w:proofErr w:type="spellEnd"/>
          </w:p>
        </w:tc>
      </w:tr>
      <w:tr w:rsidR="00631F0A" w14:paraId="517E0B22" w14:textId="77777777" w:rsidTr="00785169">
        <w:tc>
          <w:tcPr>
            <w:tcW w:w="4247" w:type="dxa"/>
          </w:tcPr>
          <w:p w14:paraId="607C994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710FB1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17BB893E" w14:textId="77777777" w:rsidTr="00785169">
        <w:tc>
          <w:tcPr>
            <w:tcW w:w="4247" w:type="dxa"/>
          </w:tcPr>
          <w:p w14:paraId="6B7DE666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7FCC91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0B753940" w14:textId="77777777" w:rsidTr="00785169">
        <w:tc>
          <w:tcPr>
            <w:tcW w:w="4247" w:type="dxa"/>
          </w:tcPr>
          <w:p w14:paraId="108CDC1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06E49D5A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56B209A9" w14:textId="77777777" w:rsidTr="00785169">
        <w:tc>
          <w:tcPr>
            <w:tcW w:w="4247" w:type="dxa"/>
          </w:tcPr>
          <w:p w14:paraId="2B21FE8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522E565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47AA1DB2" w14:textId="77777777" w:rsidTr="00785169">
        <w:tc>
          <w:tcPr>
            <w:tcW w:w="4247" w:type="dxa"/>
          </w:tcPr>
          <w:p w14:paraId="072986F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5F2C75A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260D2BA3" w14:textId="77777777" w:rsidTr="00785169">
        <w:tc>
          <w:tcPr>
            <w:tcW w:w="4247" w:type="dxa"/>
          </w:tcPr>
          <w:p w14:paraId="64421EF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7A9BEE5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3EDEE228" w14:textId="77777777" w:rsidTr="00785169">
        <w:tc>
          <w:tcPr>
            <w:tcW w:w="4247" w:type="dxa"/>
          </w:tcPr>
          <w:p w14:paraId="624FDAE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2C8D2C0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564546E8" w14:textId="77777777" w:rsidTr="00785169">
        <w:tc>
          <w:tcPr>
            <w:tcW w:w="4247" w:type="dxa"/>
          </w:tcPr>
          <w:p w14:paraId="0796FBA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46416826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2B32835B" w14:textId="77777777" w:rsidTr="00785169">
        <w:tc>
          <w:tcPr>
            <w:tcW w:w="4247" w:type="dxa"/>
          </w:tcPr>
          <w:p w14:paraId="3ABE0899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75CB904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4BE5F6AD" w14:textId="77777777" w:rsidR="00631F0A" w:rsidRPr="00111050" w:rsidRDefault="008A32A2" w:rsidP="008A32A2">
      <w:pPr>
        <w:pStyle w:val="Caption"/>
        <w:rPr>
          <w:lang w:val="en-US"/>
        </w:rPr>
      </w:pPr>
      <w:bookmarkStart w:id="11" w:name="_Ref354346998"/>
      <w:bookmarkStart w:id="12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11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2"/>
    </w:p>
    <w:p w14:paraId="503522A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217FA91A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39872004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3"/>
    </w:p>
    <w:p w14:paraId="0FE3FD91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56FED211" w14:textId="77777777" w:rsidR="00037BAF" w:rsidRDefault="00037BAF" w:rsidP="00631F0A">
      <w:pPr>
        <w:rPr>
          <w:lang w:val="en-US"/>
        </w:rPr>
      </w:pPr>
      <w:r w:rsidRPr="00037BAF">
        <w:rPr>
          <w:lang w:val="en-US"/>
        </w:rPr>
        <w:t>The first value of the enumeration, at least, must be set as a constant. This will reduce errors.</w:t>
      </w:r>
    </w:p>
    <w:p w14:paraId="22571D78" w14:textId="61316E90"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r w:rsidR="00037BAF">
        <w:rPr>
          <w:lang w:val="en-US"/>
        </w:rPr>
        <w:t xml:space="preserve">creator </w:t>
      </w:r>
      <w:r>
        <w:rPr>
          <w:lang w:val="en-US"/>
        </w:rPr>
        <w:t>using remarks tag.</w:t>
      </w:r>
    </w:p>
    <w:p w14:paraId="03125944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1F742EB" w14:textId="77777777" w:rsidR="00A70D74" w:rsidRPr="00D30AA8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 &lt;summary&gt;</w:t>
      </w:r>
    </w:p>
    <w:p w14:paraId="35CF1A93" w14:textId="77777777" w:rsidR="00A70D74" w:rsidRPr="00A70D74" w:rsidRDefault="00A70D74" w:rsidP="000545BF">
      <w:pPr>
        <w:pStyle w:val="NoSpacing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653B44DA" w14:textId="77777777" w:rsidR="00A70D74" w:rsidRDefault="00A70D74" w:rsidP="000545BF">
      <w:pPr>
        <w:pStyle w:val="NoSpacing"/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DCD5C07" w14:textId="77777777" w:rsidR="00C20B54" w:rsidRDefault="00C20B54" w:rsidP="000545BF">
      <w:pPr>
        <w:pStyle w:val="NoSpacing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A50438C" w14:textId="77777777" w:rsidR="00631F0A" w:rsidRPr="009846E3" w:rsidRDefault="00A70D74" w:rsidP="000545B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343C24E2" w14:textId="77777777" w:rsidR="00631F0A" w:rsidRDefault="00BC456E" w:rsidP="00A57A89">
      <w:pPr>
        <w:pStyle w:val="Heading1"/>
        <w:rPr>
          <w:lang w:val="en-US"/>
        </w:rPr>
      </w:pPr>
      <w:bookmarkStart w:id="14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4"/>
    </w:p>
    <w:p w14:paraId="025FAF79" w14:textId="77777777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2BDB5F5E" w14:textId="63AD5971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</w:t>
      </w:r>
      <w:r w:rsidR="003E6E75">
        <w:rPr>
          <w:lang w:val="en-US"/>
        </w:rPr>
        <w:t xml:space="preserve"> to the system provider</w:t>
      </w:r>
      <w:r>
        <w:rPr>
          <w:lang w:val="en-US"/>
        </w:rPr>
        <w:t>.</w:t>
      </w:r>
    </w:p>
    <w:p w14:paraId="19E66BA6" w14:textId="60F9E2EF"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r w:rsidR="005808D2">
        <w:rPr>
          <w:lang w:val="en-US"/>
        </w:rPr>
        <w:t xml:space="preserve">should </w:t>
      </w:r>
      <w:r>
        <w:rPr>
          <w:lang w:val="en-US"/>
        </w:rPr>
        <w:t>be recorded with any exceptions.</w:t>
      </w:r>
    </w:p>
    <w:p w14:paraId="37BC8942" w14:textId="6D83D36C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r w:rsidR="0016016C">
        <w:rPr>
          <w:lang w:val="en-US"/>
        </w:rPr>
        <w:t xml:space="preserve">to </w:t>
      </w:r>
      <w:r>
        <w:rPr>
          <w:lang w:val="en-US"/>
        </w:rPr>
        <w:t>easily manage exceptions and current method status.</w:t>
      </w:r>
    </w:p>
    <w:p w14:paraId="56EA8D87" w14:textId="77777777" w:rsidR="00AA5F24" w:rsidRDefault="00AA5F24" w:rsidP="00AA5F24">
      <w:pPr>
        <w:rPr>
          <w:lang w:val="en-US"/>
        </w:rPr>
      </w:pPr>
    </w:p>
    <w:p w14:paraId="7F446B1A" w14:textId="77777777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7ECDB655" w14:textId="77777777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34D8DEAE" w14:textId="77777777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7EE3802A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Stack Trace</w:t>
      </w:r>
    </w:p>
    <w:p w14:paraId="78B8CBFB" w14:textId="77777777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64765EC8" w14:textId="77777777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2C1F0F93" w14:textId="77777777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3EA549FA" w14:textId="77777777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6613D1E9" w14:textId="77777777" w:rsidR="00631F0A" w:rsidRPr="006C7A46" w:rsidRDefault="00BC456E" w:rsidP="00A57A89">
      <w:pPr>
        <w:pStyle w:val="Heading1"/>
        <w:rPr>
          <w:lang w:val="en-US"/>
        </w:rPr>
      </w:pPr>
      <w:bookmarkStart w:id="15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5"/>
    </w:p>
    <w:p w14:paraId="2168CC89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4C7B6508" w14:textId="7552C5F3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r w:rsidR="00BA5B1D">
        <w:rPr>
          <w:lang w:val="en-GB"/>
        </w:rPr>
        <w:t xml:space="preserve">the following </w:t>
      </w:r>
      <w:r>
        <w:rPr>
          <w:lang w:val="en-GB"/>
        </w:rPr>
        <w:t>cases</w:t>
      </w:r>
      <w:r w:rsidR="00803A54">
        <w:rPr>
          <w:lang w:val="en-GB"/>
        </w:rPr>
        <w:t>:</w:t>
      </w:r>
    </w:p>
    <w:p w14:paraId="34DFC5C3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7B2AC39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6C85CD23" w14:textId="053F7AD1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this section</w:t>
      </w:r>
      <w:r w:rsidR="00BA5B1D">
        <w:rPr>
          <w:lang w:val="en-GB"/>
        </w:rPr>
        <w:t xml:space="preserve"> does</w:t>
      </w:r>
      <w:r w:rsidR="00A70D74">
        <w:rPr>
          <w:lang w:val="en-GB"/>
        </w:rPr>
        <w:t xml:space="preserve">?” or “Why am I </w:t>
      </w:r>
      <w:r w:rsidR="00BA5B1D">
        <w:rPr>
          <w:lang w:val="en-GB"/>
        </w:rPr>
        <w:t xml:space="preserve">writing </w:t>
      </w:r>
      <w:r w:rsidR="00A70D74">
        <w:rPr>
          <w:lang w:val="en-GB"/>
        </w:rPr>
        <w:t>this section?”)</w:t>
      </w:r>
    </w:p>
    <w:p w14:paraId="641BAE06" w14:textId="77777777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r w:rsidR="00BA5B1D">
        <w:rPr>
          <w:lang w:val="en-GB"/>
        </w:rPr>
        <w:t xml:space="preserve"> the</w:t>
      </w:r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14:paraId="14F01531" w14:textId="77777777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5969B9B0" w14:textId="77777777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8057A51" w14:textId="77777777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1532460D" w14:textId="77777777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44B62548" w14:textId="77777777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17C30" w14:textId="77777777" w:rsidR="00CC76A6" w:rsidRDefault="00CC76A6" w:rsidP="00042081">
      <w:pPr>
        <w:spacing w:after="0" w:line="240" w:lineRule="auto"/>
      </w:pPr>
      <w:r>
        <w:separator/>
      </w:r>
    </w:p>
  </w:endnote>
  <w:endnote w:type="continuationSeparator" w:id="0">
    <w:p w14:paraId="5410004C" w14:textId="77777777" w:rsidR="00CC76A6" w:rsidRDefault="00CC76A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915C" w14:textId="77777777" w:rsidR="009553EC" w:rsidRDefault="00906D0A">
    <w:pPr>
      <w:pStyle w:val="Footer"/>
    </w:pPr>
    <w:r>
      <w:t>Projeto Soft</w:t>
    </w:r>
    <w:r w:rsidR="009553EC">
      <w:t>ware 2013</w:t>
    </w:r>
  </w:p>
  <w:p w14:paraId="29002780" w14:textId="77777777" w:rsidR="00042081" w:rsidRDefault="00CC76A6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49E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8C7FAC3" w14:textId="77777777" w:rsidR="00895D61" w:rsidRDefault="00CC76A6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748B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3FFBCAC5" w14:textId="77777777" w:rsidR="00705D20" w:rsidRDefault="00CC76A6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083E11">
      <w:fldChar w:fldCharType="begin"/>
    </w:r>
    <w:r w:rsidR="005D7A32">
      <w:instrText xml:space="preserve"> PAGE   \* MERGEFORMAT </w:instrText>
    </w:r>
    <w:r w:rsidR="00083E11">
      <w:fldChar w:fldCharType="separate"/>
    </w:r>
    <w:r w:rsidR="00431172">
      <w:rPr>
        <w:noProof/>
      </w:rPr>
      <w:t>1</w:t>
    </w:r>
    <w:r w:rsidR="00083E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DB651" w14:textId="77777777" w:rsidR="00CC76A6" w:rsidRDefault="00CC76A6" w:rsidP="00042081">
      <w:pPr>
        <w:spacing w:after="0" w:line="240" w:lineRule="auto"/>
      </w:pPr>
      <w:r>
        <w:separator/>
      </w:r>
    </w:p>
  </w:footnote>
  <w:footnote w:type="continuationSeparator" w:id="0">
    <w:p w14:paraId="29176AB9" w14:textId="77777777" w:rsidR="00CC76A6" w:rsidRDefault="00CC76A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D58A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A31E2CC" wp14:editId="16D6A8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5A4DEC7B" w14:textId="616A2D5E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00CD">
          <w:t>V1.0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B00CD">
          <w:t>Baselined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03F6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4107112" wp14:editId="45CEA3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2AF1B69B" w14:textId="07E3244B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00CD" w:rsidRPr="00956A9D">
          <w:rPr>
            <w:lang w:val="en-GB"/>
          </w:rPr>
          <w:t>V</w:t>
        </w:r>
        <w:r w:rsidR="007B00CD">
          <w:rPr>
            <w:lang w:val="en-GB"/>
          </w:rPr>
          <w:t>1.0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B00CD">
          <w:rPr>
            <w:lang w:val="en-GB"/>
          </w:rPr>
          <w:t>Baselined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37BAF"/>
    <w:rsid w:val="00042081"/>
    <w:rsid w:val="000545BF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65DA8"/>
    <w:rsid w:val="001706B6"/>
    <w:rsid w:val="00172023"/>
    <w:rsid w:val="001A42D6"/>
    <w:rsid w:val="00205C71"/>
    <w:rsid w:val="002344DC"/>
    <w:rsid w:val="002353AB"/>
    <w:rsid w:val="00245E07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3E6E75"/>
    <w:rsid w:val="00407BEE"/>
    <w:rsid w:val="0042608F"/>
    <w:rsid w:val="00431172"/>
    <w:rsid w:val="00433BC9"/>
    <w:rsid w:val="004630B1"/>
    <w:rsid w:val="004A1EEA"/>
    <w:rsid w:val="004D7B68"/>
    <w:rsid w:val="004E1D16"/>
    <w:rsid w:val="00516A8E"/>
    <w:rsid w:val="00533E50"/>
    <w:rsid w:val="00534DCF"/>
    <w:rsid w:val="00545B30"/>
    <w:rsid w:val="005622DA"/>
    <w:rsid w:val="005808D2"/>
    <w:rsid w:val="00583051"/>
    <w:rsid w:val="00592DA4"/>
    <w:rsid w:val="005964C7"/>
    <w:rsid w:val="005D7A32"/>
    <w:rsid w:val="005E1809"/>
    <w:rsid w:val="005E3998"/>
    <w:rsid w:val="00600F2F"/>
    <w:rsid w:val="00616556"/>
    <w:rsid w:val="00631F0A"/>
    <w:rsid w:val="0065154C"/>
    <w:rsid w:val="00665C94"/>
    <w:rsid w:val="00680488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00CD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20063"/>
    <w:rsid w:val="009553EC"/>
    <w:rsid w:val="00956A9D"/>
    <w:rsid w:val="00972F45"/>
    <w:rsid w:val="009846E3"/>
    <w:rsid w:val="009863AE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B2CBB"/>
    <w:rsid w:val="00BC456E"/>
    <w:rsid w:val="00BE290C"/>
    <w:rsid w:val="00BE3BB0"/>
    <w:rsid w:val="00C20B54"/>
    <w:rsid w:val="00C831F6"/>
    <w:rsid w:val="00C939C2"/>
    <w:rsid w:val="00C973AB"/>
    <w:rsid w:val="00CA346F"/>
    <w:rsid w:val="00CA3B12"/>
    <w:rsid w:val="00CA587C"/>
    <w:rsid w:val="00CC76A6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EF3106"/>
    <w:rsid w:val="00F12321"/>
    <w:rsid w:val="00F24CA6"/>
    <w:rsid w:val="00F40AA4"/>
    <w:rsid w:val="00F53D40"/>
    <w:rsid w:val="00F611DA"/>
    <w:rsid w:val="00F8029D"/>
    <w:rsid w:val="00F836C4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147E"/>
  <w15:docId w15:val="{9000DCF8-B49A-45E3-BE22-CB294EB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1853E-6CC8-4528-8CD1-00564245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1285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V1.0</dc:description>
  <cp:lastModifiedBy>Rui Ganhoto</cp:lastModifiedBy>
  <cp:revision>54</cp:revision>
  <dcterms:created xsi:type="dcterms:W3CDTF">2013-02-23T09:48:00Z</dcterms:created>
  <dcterms:modified xsi:type="dcterms:W3CDTF">2013-05-06T21:17:00Z</dcterms:modified>
  <cp:contentStatus>Baselined</cp:contentStatus>
</cp:coreProperties>
</file>