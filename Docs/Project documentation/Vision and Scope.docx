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5D37D97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E1FDD4" w14:textId="69676C97" w:rsidR="006F3F7C" w:rsidRDefault="00485CE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73ED3BC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D85DFF2" w14:textId="77777777" w:rsidR="006F3F7C" w:rsidRDefault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E0B9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Vision and Scope</w:t>
                    </w:r>
                  </w:p>
                </w:sdtContent>
              </w:sdt>
            </w:tc>
          </w:tr>
          <w:tr w:rsidR="006F3F7C" w14:paraId="227C140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F1C0F19" w14:textId="6F9A53DB" w:rsidR="006F3F7C" w:rsidRDefault="00485CE9" w:rsidP="002E0B9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  <w:proofErr w:type="spellEnd"/>
                  </w:p>
                </w:tc>
              </w:sdtContent>
            </w:sdt>
          </w:tr>
        </w:tbl>
        <w:p w14:paraId="0D18A084" w14:textId="77777777" w:rsidR="006F3F7C" w:rsidRDefault="006F3F7C"/>
        <w:p w14:paraId="04D2B13D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4A6345E1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1E61700" w14:textId="77777777" w:rsidR="006F3F7C" w:rsidRDefault="002E0B9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130D2A6D" w14:textId="0B53B0C3" w:rsidR="006F3F7C" w:rsidRDefault="00ED18C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08-03-2013</w:t>
                    </w:r>
                  </w:p>
                </w:sdtContent>
              </w:sdt>
              <w:p w14:paraId="7B215FC0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7CAFC3" w14:textId="77777777" w:rsidR="006F3F7C" w:rsidRDefault="006F3F7C"/>
        <w:p w14:paraId="136FC2AE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18C43D5" w14:textId="77777777" w:rsidR="006F3F7C" w:rsidRDefault="00073F2F">
          <w:pPr>
            <w:rPr>
              <w:lang w:val="en-US"/>
            </w:rPr>
          </w:pPr>
        </w:p>
      </w:sdtContent>
    </w:sdt>
    <w:p w14:paraId="3D132C2E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92A679" w14:textId="77777777" w:rsidR="00906D0A" w:rsidRPr="00F24CA6" w:rsidRDefault="004630B1">
          <w:pPr>
            <w:pStyle w:val="TOCHeading"/>
          </w:pPr>
          <w:proofErr w:type="spellStart"/>
          <w:r w:rsidRPr="00F24CA6">
            <w:t>Content</w:t>
          </w:r>
          <w:proofErr w:type="spellEnd"/>
        </w:p>
        <w:p w14:paraId="252DE9B2" w14:textId="77777777" w:rsidR="00740794" w:rsidRDefault="00FF08F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1862" w:history="1">
            <w:r w:rsidR="00740794" w:rsidRPr="00016A88">
              <w:rPr>
                <w:rStyle w:val="Hyperlink"/>
                <w:noProof/>
                <w:lang w:val="en-US"/>
              </w:rPr>
              <w:t>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Requirements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_Toc350531862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6D6B243C" w14:textId="77777777" w:rsidR="00740794" w:rsidRDefault="00073F2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3" w:history="1">
            <w:r w:rsidR="00740794" w:rsidRPr="00016A88">
              <w:rPr>
                <w:rStyle w:val="Hyperlink"/>
                <w:noProof/>
              </w:rPr>
              <w:t>1.1.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</w:rPr>
              <w:t>Background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_Toc350531863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259F214" w14:textId="77777777" w:rsidR="00740794" w:rsidRDefault="00073F2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4" w:history="1">
            <w:r w:rsidR="00740794" w:rsidRPr="00016A88">
              <w:rPr>
                <w:rStyle w:val="Hyperlink"/>
                <w:noProof/>
                <w:lang w:val="en-US"/>
              </w:rPr>
              <w:t>1.2.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Objectives and Success Criteria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_Toc350531864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0FA8D2D8" w14:textId="77777777" w:rsidR="00740794" w:rsidRDefault="00073F2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5" w:history="1">
            <w:r w:rsidR="00740794" w:rsidRPr="00016A88">
              <w:rPr>
                <w:rStyle w:val="Hyperlink"/>
                <w:noProof/>
                <w:lang w:val="en-US"/>
              </w:rPr>
              <w:t>1.3.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Risks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_Toc350531865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1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5AAD5952" w14:textId="77777777" w:rsidR="00740794" w:rsidRDefault="00073F2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6" w:history="1">
            <w:r w:rsidR="00740794" w:rsidRPr="00016A88">
              <w:rPr>
                <w:rStyle w:val="Hyperlink"/>
                <w:noProof/>
                <w:lang w:val="en-US"/>
              </w:rPr>
              <w:t>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Vision of the Solution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_Toc350531866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748891D" w14:textId="77777777" w:rsidR="00740794" w:rsidRDefault="00073F2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7" w:history="1">
            <w:r w:rsidR="00740794" w:rsidRPr="00016A88">
              <w:rPr>
                <w:rStyle w:val="Hyperlink"/>
                <w:noProof/>
                <w:lang w:val="en-US"/>
              </w:rPr>
              <w:t>2.1.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Vision Statement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_Toc350531867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44C0EDB5" w14:textId="77777777" w:rsidR="00740794" w:rsidRDefault="00073F2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8" w:history="1">
            <w:r w:rsidR="00740794" w:rsidRPr="00016A88">
              <w:rPr>
                <w:rStyle w:val="Hyperlink"/>
                <w:noProof/>
                <w:lang w:val="en-US"/>
              </w:rPr>
              <w:t>2.2.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Major Features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_Toc350531868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386C203B" w14:textId="77777777" w:rsidR="00740794" w:rsidRDefault="00073F2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69" w:history="1">
            <w:r w:rsidR="00740794" w:rsidRPr="00016A88">
              <w:rPr>
                <w:rStyle w:val="Hyperlink"/>
                <w:noProof/>
                <w:lang w:val="en-US"/>
              </w:rPr>
              <w:t>2.3.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Assumptions and Dependencies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_Toc350531869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2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71D4B5B" w14:textId="77777777" w:rsidR="00740794" w:rsidRDefault="00073F2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0" w:history="1">
            <w:r w:rsidR="00740794" w:rsidRPr="00016A88">
              <w:rPr>
                <w:rStyle w:val="Hyperlink"/>
                <w:noProof/>
                <w:lang w:val="en-US"/>
              </w:rPr>
              <w:t>3.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Scope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_Toc350531870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9E0A652" w14:textId="77777777" w:rsidR="00740794" w:rsidRDefault="00073F2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1" w:history="1">
            <w:r w:rsidR="00740794" w:rsidRPr="00016A88">
              <w:rPr>
                <w:rStyle w:val="Hyperlink"/>
                <w:noProof/>
                <w:lang w:val="en-US"/>
              </w:rPr>
              <w:t>4.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Business Context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_Toc350531871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2A595D79" w14:textId="77777777" w:rsidR="00740794" w:rsidRDefault="00073F2F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1872" w:history="1">
            <w:r w:rsidR="00740794" w:rsidRPr="00016A88">
              <w:rPr>
                <w:rStyle w:val="Hyperlink"/>
                <w:noProof/>
                <w:lang w:val="en-US"/>
              </w:rPr>
              <w:t>4.1.</w:t>
            </w:r>
            <w:r w:rsidR="00740794">
              <w:rPr>
                <w:rFonts w:eastAsiaTheme="minorEastAsia"/>
                <w:noProof/>
                <w:lang w:eastAsia="pt-PT"/>
              </w:rPr>
              <w:tab/>
            </w:r>
            <w:r w:rsidR="00740794" w:rsidRPr="00016A88">
              <w:rPr>
                <w:rStyle w:val="Hyperlink"/>
                <w:noProof/>
                <w:lang w:val="en-US"/>
              </w:rPr>
              <w:t>Stakeholders Profiles</w:t>
            </w:r>
            <w:r w:rsidR="00740794">
              <w:rPr>
                <w:noProof/>
                <w:webHidden/>
              </w:rPr>
              <w:tab/>
            </w:r>
            <w:r w:rsidR="00740794">
              <w:rPr>
                <w:noProof/>
                <w:webHidden/>
              </w:rPr>
              <w:fldChar w:fldCharType="begin"/>
            </w:r>
            <w:r w:rsidR="00740794">
              <w:rPr>
                <w:noProof/>
                <w:webHidden/>
              </w:rPr>
              <w:instrText xml:space="preserve"> PAGEREF _Toc350531872 \h </w:instrText>
            </w:r>
            <w:r w:rsidR="00740794">
              <w:rPr>
                <w:noProof/>
                <w:webHidden/>
              </w:rPr>
            </w:r>
            <w:r w:rsidR="00740794">
              <w:rPr>
                <w:noProof/>
                <w:webHidden/>
              </w:rPr>
              <w:fldChar w:fldCharType="separate"/>
            </w:r>
            <w:r w:rsidR="00740794">
              <w:rPr>
                <w:noProof/>
                <w:webHidden/>
              </w:rPr>
              <w:t>3</w:t>
            </w:r>
            <w:r w:rsidR="00740794">
              <w:rPr>
                <w:noProof/>
                <w:webHidden/>
              </w:rPr>
              <w:fldChar w:fldCharType="end"/>
            </w:r>
          </w:hyperlink>
        </w:p>
        <w:p w14:paraId="07F54FC8" w14:textId="77777777" w:rsidR="00906D0A" w:rsidRPr="00F24CA6" w:rsidRDefault="00FF08FD">
          <w:r w:rsidRPr="00895D61">
            <w:rPr>
              <w:lang w:val="en-US"/>
            </w:rPr>
            <w:fldChar w:fldCharType="end"/>
          </w:r>
        </w:p>
      </w:sdtContent>
    </w:sdt>
    <w:p w14:paraId="690257B6" w14:textId="77777777" w:rsidR="00906D0A" w:rsidRPr="00ED18C7" w:rsidRDefault="004630B1">
      <w:proofErr w:type="spellStart"/>
      <w:r w:rsidRPr="00ED18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19EBD9D4" w14:textId="0634C1B7" w:rsidR="00906D0A" w:rsidRPr="00F24CA6" w:rsidRDefault="00FF08FD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740794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8106566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78E070D5" w14:textId="77777777" w:rsidR="00740794" w:rsidRDefault="00FF08FD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31752" w:history="1">
        <w:r w:rsidR="00740794" w:rsidRPr="00885EFD">
          <w:rPr>
            <w:rStyle w:val="Hyperlink"/>
            <w:noProof/>
            <w:lang w:val="en-US"/>
          </w:rPr>
          <w:t>Table 1: List of Contributors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_Toc350531752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740794">
          <w:rPr>
            <w:noProof/>
            <w:webHidden/>
          </w:rPr>
          <w:fldChar w:fldCharType="end"/>
        </w:r>
      </w:hyperlink>
    </w:p>
    <w:p w14:paraId="555591B1" w14:textId="77777777" w:rsidR="00740794" w:rsidRDefault="00073F2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3" w:history="1">
        <w:r w:rsidR="00740794" w:rsidRPr="00885EFD">
          <w:rPr>
            <w:rStyle w:val="Hyperlink"/>
            <w:noProof/>
            <w:lang w:val="en-US"/>
          </w:rPr>
          <w:t>Table 2: Version history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_Toc350531753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ii</w:t>
        </w:r>
        <w:r w:rsidR="00740794">
          <w:rPr>
            <w:noProof/>
            <w:webHidden/>
          </w:rPr>
          <w:fldChar w:fldCharType="end"/>
        </w:r>
      </w:hyperlink>
    </w:p>
    <w:p w14:paraId="4EC305F2" w14:textId="77777777" w:rsidR="00740794" w:rsidRDefault="00073F2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0531754" w:history="1">
        <w:r w:rsidR="00740794" w:rsidRPr="00885EFD">
          <w:rPr>
            <w:rStyle w:val="Hyperlink"/>
            <w:noProof/>
            <w:lang w:val="en-US"/>
          </w:rPr>
          <w:t>Table 3: Releases and Features Development</w:t>
        </w:r>
        <w:r w:rsidR="00740794">
          <w:rPr>
            <w:noProof/>
            <w:webHidden/>
          </w:rPr>
          <w:tab/>
        </w:r>
        <w:r w:rsidR="00740794">
          <w:rPr>
            <w:noProof/>
            <w:webHidden/>
          </w:rPr>
          <w:fldChar w:fldCharType="begin"/>
        </w:r>
        <w:r w:rsidR="00740794">
          <w:rPr>
            <w:noProof/>
            <w:webHidden/>
          </w:rPr>
          <w:instrText xml:space="preserve"> PAGEREF _Toc350531754 \h </w:instrText>
        </w:r>
        <w:r w:rsidR="00740794">
          <w:rPr>
            <w:noProof/>
            <w:webHidden/>
          </w:rPr>
        </w:r>
        <w:r w:rsidR="00740794">
          <w:rPr>
            <w:noProof/>
            <w:webHidden/>
          </w:rPr>
          <w:fldChar w:fldCharType="separate"/>
        </w:r>
        <w:r w:rsidR="00740794">
          <w:rPr>
            <w:noProof/>
            <w:webHidden/>
          </w:rPr>
          <w:t>3</w:t>
        </w:r>
        <w:r w:rsidR="00740794">
          <w:rPr>
            <w:noProof/>
            <w:webHidden/>
          </w:rPr>
          <w:fldChar w:fldCharType="end"/>
        </w:r>
      </w:hyperlink>
    </w:p>
    <w:p w14:paraId="45FDA346" w14:textId="77777777" w:rsidR="00895D61" w:rsidRPr="00F24CA6" w:rsidRDefault="00FF08FD">
      <w:r w:rsidRPr="00895D61">
        <w:rPr>
          <w:lang w:val="en-US"/>
        </w:rPr>
        <w:fldChar w:fldCharType="end"/>
      </w:r>
    </w:p>
    <w:p w14:paraId="2E6D99CF" w14:textId="77777777" w:rsidR="00906D0A" w:rsidRPr="00F24CA6" w:rsidRDefault="00906D0A">
      <w:r w:rsidRPr="00F24CA6">
        <w:br w:type="page"/>
      </w:r>
    </w:p>
    <w:p w14:paraId="3DB26AD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503E2A2C" w14:textId="77777777" w:rsidTr="0071045A">
        <w:tc>
          <w:tcPr>
            <w:tcW w:w="9606" w:type="dxa"/>
            <w:gridSpan w:val="4"/>
          </w:tcPr>
          <w:p w14:paraId="00B8E537" w14:textId="7777777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70BD0B99" w14:textId="77777777" w:rsidTr="003B5E03">
        <w:tc>
          <w:tcPr>
            <w:tcW w:w="1668" w:type="dxa"/>
            <w:vAlign w:val="center"/>
          </w:tcPr>
          <w:p w14:paraId="7BE4C6DA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2ADA1F1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2A2A610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36DA535E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0022EFDC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F72CD3E" w14:textId="443697C6" w:rsidR="0071045A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238834A" w14:textId="77777777" w:rsidR="0071045A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14:paraId="1D117777" w14:textId="77777777" w:rsidR="0071045A" w:rsidRPr="00895D61" w:rsidRDefault="0071045A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382832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220D1F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14:paraId="374B1D26" w14:textId="77777777" w:rsidTr="003B5E03">
        <w:tc>
          <w:tcPr>
            <w:tcW w:w="1668" w:type="dxa"/>
            <w:vAlign w:val="center"/>
          </w:tcPr>
          <w:p w14:paraId="57586E36" w14:textId="77777777" w:rsidR="0071045A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7688FCA9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0051CEF8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5D7D9F0A" w14:textId="77777777" w:rsidR="0071045A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4E460E07" w14:textId="77777777" w:rsidTr="003B5E03">
        <w:tc>
          <w:tcPr>
            <w:tcW w:w="1668" w:type="dxa"/>
            <w:vAlign w:val="center"/>
          </w:tcPr>
          <w:p w14:paraId="57AA0CDA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31BBDD10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0F1C8ECD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559EF5BC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713EB9B0" w14:textId="77777777" w:rsidTr="003B5E03">
        <w:tc>
          <w:tcPr>
            <w:tcW w:w="1668" w:type="dxa"/>
            <w:vAlign w:val="center"/>
          </w:tcPr>
          <w:p w14:paraId="70950F7C" w14:textId="4C32C5D3" w:rsidR="0014417A" w:rsidRPr="00895D61" w:rsidRDefault="000943E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21800C4C" w14:textId="613677FC" w:rsidR="0014417A" w:rsidRPr="00895D61" w:rsidRDefault="000943E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48648A03" w14:textId="7A5EABB5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540F7D17" w14:textId="1CEE4AF2" w:rsidR="0014417A" w:rsidRPr="00895D61" w:rsidRDefault="000943E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14:paraId="1A06BB17" w14:textId="77777777" w:rsidTr="003B5E03">
        <w:tc>
          <w:tcPr>
            <w:tcW w:w="1668" w:type="dxa"/>
            <w:vAlign w:val="center"/>
          </w:tcPr>
          <w:p w14:paraId="0E668914" w14:textId="6A37478D" w:rsidR="0071045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0EA58CBA" w14:textId="3440CE86" w:rsidR="0071045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14:paraId="0014617D" w14:textId="55686322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28ECA871" w14:textId="75431BD7" w:rsidR="0071045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4417A" w:rsidRPr="0071045A" w14:paraId="4025D777" w14:textId="77777777" w:rsidTr="003B5E03">
        <w:tc>
          <w:tcPr>
            <w:tcW w:w="1668" w:type="dxa"/>
            <w:vAlign w:val="center"/>
          </w:tcPr>
          <w:p w14:paraId="0F441FC6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383AE2B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DBD8D26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BDCC95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71045A" w14:paraId="73FC9629" w14:textId="77777777" w:rsidTr="003B5E03">
        <w:tc>
          <w:tcPr>
            <w:tcW w:w="1668" w:type="dxa"/>
            <w:vAlign w:val="center"/>
          </w:tcPr>
          <w:p w14:paraId="06C7D28A" w14:textId="77777777" w:rsidR="0014417A" w:rsidRPr="00895D61" w:rsidRDefault="0014417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E4B799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3643CA6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777A4DD" w14:textId="77777777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3C19A7F8" w14:textId="77777777" w:rsidR="0071045A" w:rsidRPr="00AA3DF8" w:rsidRDefault="0071045A" w:rsidP="0071045A">
      <w:pPr>
        <w:pStyle w:val="Caption"/>
        <w:rPr>
          <w:lang w:val="en-US"/>
        </w:rPr>
      </w:pPr>
      <w:bookmarkStart w:id="0" w:name="_Toc350531752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0"/>
    </w:p>
    <w:p w14:paraId="3F4D9F59" w14:textId="77777777"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7A145044" w14:textId="77777777" w:rsidTr="00FD1F34">
        <w:tc>
          <w:tcPr>
            <w:tcW w:w="9607" w:type="dxa"/>
            <w:gridSpan w:val="6"/>
          </w:tcPr>
          <w:p w14:paraId="1FE6F366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0CC6AC11" w14:textId="77777777" w:rsidTr="0071045A">
        <w:tc>
          <w:tcPr>
            <w:tcW w:w="1728" w:type="dxa"/>
            <w:vAlign w:val="center"/>
          </w:tcPr>
          <w:p w14:paraId="7858341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6AD34C1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471A0FCD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4DDD0D67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45811C5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31AE74E1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97EF54F" w14:textId="77777777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8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CC3B0DD" w14:textId="4D36C84F" w:rsidR="00F24CA6" w:rsidRPr="00895D61" w:rsidRDefault="00ED18C7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08-03-2013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3A64D9F7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9" w:type="dxa"/>
            <w:vAlign w:val="center"/>
          </w:tcPr>
          <w:p w14:paraId="4A0A9DBD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971" w:type="dxa"/>
            <w:vAlign w:val="center"/>
          </w:tcPr>
          <w:p w14:paraId="145240AB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32878DE7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BB016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50068A40" w14:textId="77777777" w:rsidTr="0071045A">
        <w:tc>
          <w:tcPr>
            <w:tcW w:w="1728" w:type="dxa"/>
            <w:vAlign w:val="center"/>
          </w:tcPr>
          <w:p w14:paraId="1695D62E" w14:textId="77777777" w:rsidR="00F24CA6" w:rsidRPr="00895D61" w:rsidRDefault="00AA3DF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0D466D91" w14:textId="77777777" w:rsidR="00F24CA6" w:rsidRPr="00895D61" w:rsidRDefault="00AA3DF8" w:rsidP="00C05B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translation and </w:t>
            </w:r>
            <w:r w:rsidR="00C05BA0">
              <w:rPr>
                <w:lang w:val="en-US"/>
              </w:rPr>
              <w:t>editing</w:t>
            </w:r>
          </w:p>
        </w:tc>
        <w:tc>
          <w:tcPr>
            <w:tcW w:w="1729" w:type="dxa"/>
            <w:vAlign w:val="center"/>
          </w:tcPr>
          <w:p w14:paraId="61E618C2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5350B673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5A7429CD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5747703" w14:textId="77777777" w:rsidR="00F24CA6" w:rsidRPr="00895D61" w:rsidRDefault="00AA3DF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4BD4E4E9" w14:textId="77777777" w:rsidTr="0071045A">
        <w:tc>
          <w:tcPr>
            <w:tcW w:w="1728" w:type="dxa"/>
            <w:vAlign w:val="center"/>
          </w:tcPr>
          <w:p w14:paraId="25F2A320" w14:textId="77777777" w:rsidR="0071045A" w:rsidRPr="00895D61" w:rsidRDefault="008043C6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6868CF59" w14:textId="77777777" w:rsidR="0071045A" w:rsidRPr="00895D61" w:rsidRDefault="008043C6" w:rsidP="008043C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17E78989" w14:textId="77777777" w:rsidR="0014417A" w:rsidRDefault="008043C6" w:rsidP="0014417A">
            <w:pPr>
              <w:jc w:val="center"/>
            </w:pPr>
            <w:r w:rsidRPr="00C05BA0">
              <w:t xml:space="preserve">João Girão </w:t>
            </w:r>
            <w:r w:rsidR="0014417A">
              <w:t>&amp;</w:t>
            </w:r>
          </w:p>
          <w:p w14:paraId="28941E71" w14:textId="77777777" w:rsidR="0071045A" w:rsidRPr="00C05BA0" w:rsidRDefault="008043C6" w:rsidP="0014417A">
            <w:pPr>
              <w:jc w:val="center"/>
            </w:pPr>
            <w:r w:rsidRPr="00C05BA0">
              <w:t xml:space="preserve"> Rui Ganhoto</w:t>
            </w:r>
          </w:p>
        </w:tc>
        <w:tc>
          <w:tcPr>
            <w:tcW w:w="971" w:type="dxa"/>
            <w:vAlign w:val="center"/>
          </w:tcPr>
          <w:p w14:paraId="5560AE70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7910F346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51B68C" w14:textId="77777777" w:rsidR="0071045A" w:rsidRPr="00895D61" w:rsidRDefault="008043C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5A8EC8FA" w14:textId="77777777" w:rsidTr="0071045A">
        <w:tc>
          <w:tcPr>
            <w:tcW w:w="1728" w:type="dxa"/>
            <w:vAlign w:val="center"/>
          </w:tcPr>
          <w:p w14:paraId="415EA67F" w14:textId="77777777" w:rsidR="0071045A" w:rsidRPr="00895D61" w:rsidRDefault="00546E7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201" w:type="dxa"/>
            <w:vAlign w:val="center"/>
          </w:tcPr>
          <w:p w14:paraId="67262688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Edit Document</w:t>
            </w:r>
          </w:p>
        </w:tc>
        <w:tc>
          <w:tcPr>
            <w:tcW w:w="1729" w:type="dxa"/>
            <w:vAlign w:val="center"/>
          </w:tcPr>
          <w:p w14:paraId="3DA12BCA" w14:textId="77777777" w:rsidR="0071045A" w:rsidRPr="00895D61" w:rsidRDefault="0014417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14:paraId="6B19ABF0" w14:textId="77777777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52E601E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CE50F74" w14:textId="321DAD29" w:rsidR="0071045A" w:rsidRPr="00895D61" w:rsidRDefault="00546E7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 xml:space="preserve">r </w:t>
            </w:r>
            <w:r>
              <w:rPr>
                <w:lang w:val="en-US"/>
              </w:rPr>
              <w:t>revision</w:t>
            </w:r>
          </w:p>
        </w:tc>
      </w:tr>
      <w:tr w:rsidR="0014417A" w:rsidRPr="00895D61" w14:paraId="3E636150" w14:textId="77777777" w:rsidTr="0071045A">
        <w:tc>
          <w:tcPr>
            <w:tcW w:w="1728" w:type="dxa"/>
            <w:vAlign w:val="center"/>
          </w:tcPr>
          <w:p w14:paraId="32C117FB" w14:textId="77777777" w:rsidR="0014417A" w:rsidRPr="00895D61" w:rsidRDefault="0033386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34C1C702" w14:textId="098785E5" w:rsidR="0014417A" w:rsidRPr="00895D61" w:rsidRDefault="0074079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Edit </w:t>
            </w:r>
            <w:r w:rsidR="00333863">
              <w:rPr>
                <w:lang w:val="en-US"/>
              </w:rPr>
              <w:t>Document</w:t>
            </w:r>
          </w:p>
        </w:tc>
        <w:tc>
          <w:tcPr>
            <w:tcW w:w="1729" w:type="dxa"/>
            <w:vAlign w:val="center"/>
          </w:tcPr>
          <w:p w14:paraId="08FC74DE" w14:textId="557A343C" w:rsidR="000943EE" w:rsidRPr="00895D61" w:rsidRDefault="00333863" w:rsidP="000943E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  <w:r w:rsidR="000943EE">
              <w:rPr>
                <w:lang w:val="en-US"/>
              </w:rPr>
              <w:t xml:space="preserve"> &amp; </w:t>
            </w:r>
            <w:proofErr w:type="spellStart"/>
            <w:r w:rsidR="000943EE">
              <w:rPr>
                <w:lang w:val="en-US"/>
              </w:rPr>
              <w:t>Mário</w:t>
            </w:r>
            <w:proofErr w:type="spellEnd"/>
            <w:r w:rsidR="000943EE"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581C13A8" w14:textId="77777777" w:rsidR="0014417A" w:rsidRPr="00895D61" w:rsidRDefault="0033386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482AF7E9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375845B" w14:textId="3788D077" w:rsidR="0014417A" w:rsidRPr="00895D61" w:rsidRDefault="00485CE9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5A3E15">
              <w:rPr>
                <w:lang w:val="en-US"/>
              </w:rPr>
              <w:t>f</w:t>
            </w:r>
            <w:r>
              <w:rPr>
                <w:lang w:val="en-US"/>
              </w:rPr>
              <w:t>o</w:t>
            </w:r>
            <w:r w:rsidR="005A3E15">
              <w:rPr>
                <w:lang w:val="en-US"/>
              </w:rPr>
              <w:t>r</w:t>
            </w:r>
            <w:r>
              <w:rPr>
                <w:lang w:val="en-US"/>
              </w:rPr>
              <w:t xml:space="preserve"> Revision</w:t>
            </w:r>
          </w:p>
        </w:tc>
      </w:tr>
      <w:tr w:rsidR="0014417A" w:rsidRPr="00895D61" w14:paraId="7432EA57" w14:textId="77777777" w:rsidTr="0071045A">
        <w:tc>
          <w:tcPr>
            <w:tcW w:w="1728" w:type="dxa"/>
            <w:vAlign w:val="center"/>
          </w:tcPr>
          <w:p w14:paraId="05991421" w14:textId="024F4CB7" w:rsidR="0014417A" w:rsidRPr="00895D61" w:rsidRDefault="008D4332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14:paraId="5CA5F633" w14:textId="668EC016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14:paraId="65E2F5EA" w14:textId="02EC250F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1" w:type="dxa"/>
            <w:vAlign w:val="center"/>
          </w:tcPr>
          <w:p w14:paraId="4F0107B8" w14:textId="38566174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5920564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DE5CE93" w14:textId="7CE178D5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14417A" w:rsidRPr="00895D61" w14:paraId="50E3081C" w14:textId="77777777" w:rsidTr="0071045A">
        <w:tc>
          <w:tcPr>
            <w:tcW w:w="1728" w:type="dxa"/>
            <w:vAlign w:val="center"/>
          </w:tcPr>
          <w:p w14:paraId="6054FF11" w14:textId="1CF9548D" w:rsidR="0014417A" w:rsidRPr="00895D61" w:rsidRDefault="008D433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37CA2BEF" w14:textId="73FB7694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729" w:type="dxa"/>
            <w:vAlign w:val="center"/>
          </w:tcPr>
          <w:p w14:paraId="620433DB" w14:textId="350C7F3C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56465610" w14:textId="3B79EA14" w:rsidR="0014417A" w:rsidRPr="00895D61" w:rsidRDefault="008D43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6360872A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92E50EB" w14:textId="4F15CD78" w:rsidR="0014417A" w:rsidRPr="00895D61" w:rsidRDefault="008D4332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895D61" w14:paraId="1B4E4799" w14:textId="77777777" w:rsidTr="0071045A">
        <w:tc>
          <w:tcPr>
            <w:tcW w:w="1728" w:type="dxa"/>
            <w:vAlign w:val="center"/>
          </w:tcPr>
          <w:p w14:paraId="30BAF19D" w14:textId="01103534" w:rsidR="0071045A" w:rsidRPr="00895D61" w:rsidRDefault="00F5204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1" w:type="dxa"/>
            <w:vAlign w:val="center"/>
          </w:tcPr>
          <w:p w14:paraId="0ED3ECE7" w14:textId="65D5C62F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14:paraId="73341DBA" w14:textId="212DB71A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3165512C" w14:textId="53861E16" w:rsidR="0071045A" w:rsidRPr="00895D61" w:rsidRDefault="00F5204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49" w:type="dxa"/>
            <w:vAlign w:val="center"/>
          </w:tcPr>
          <w:p w14:paraId="16E7CE5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5E3B2C6" w14:textId="20BF3E7B" w:rsidR="0071045A" w:rsidRPr="00895D61" w:rsidRDefault="00F5204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52040" w:rsidRPr="00895D61" w14:paraId="7B7702D8" w14:textId="77777777" w:rsidTr="0071045A">
        <w:tc>
          <w:tcPr>
            <w:tcW w:w="1728" w:type="dxa"/>
            <w:vAlign w:val="center"/>
          </w:tcPr>
          <w:p w14:paraId="387F828A" w14:textId="4D3BCA04" w:rsidR="00F52040" w:rsidRPr="00895D61" w:rsidRDefault="00ED18C7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1" w:author="Filipe" w:date="2013-03-09T20:34:00Z">
              <w:r>
                <w:rPr>
                  <w:rFonts w:eastAsiaTheme="minorHAnsi"/>
                  <w:lang w:val="en-US"/>
                </w:rPr>
                <w:t>09-03-2013</w:t>
              </w:r>
            </w:ins>
          </w:p>
        </w:tc>
        <w:tc>
          <w:tcPr>
            <w:tcW w:w="2201" w:type="dxa"/>
            <w:vAlign w:val="center"/>
          </w:tcPr>
          <w:p w14:paraId="0EBFC007" w14:textId="09C1D18D" w:rsidR="00F52040" w:rsidRPr="00895D61" w:rsidRDefault="00ED18C7" w:rsidP="0071045A">
            <w:pPr>
              <w:jc w:val="center"/>
              <w:rPr>
                <w:lang w:val="en-US"/>
              </w:rPr>
            </w:pPr>
            <w:ins w:id="2" w:author="Filipe" w:date="2013-03-09T20:34:00Z">
              <w:r>
                <w:rPr>
                  <w:lang w:val="en-US"/>
                </w:rPr>
                <w:t>Document Review</w:t>
              </w:r>
            </w:ins>
          </w:p>
        </w:tc>
        <w:tc>
          <w:tcPr>
            <w:tcW w:w="1729" w:type="dxa"/>
            <w:vAlign w:val="center"/>
          </w:tcPr>
          <w:p w14:paraId="6D36827D" w14:textId="29B1B53B" w:rsidR="00F52040" w:rsidRPr="00895D61" w:rsidRDefault="00ED18C7" w:rsidP="0071045A">
            <w:pPr>
              <w:jc w:val="center"/>
              <w:rPr>
                <w:lang w:val="en-US"/>
              </w:rPr>
            </w:pPr>
            <w:ins w:id="3" w:author="Filipe" w:date="2013-03-09T20:34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</w:t>
              </w:r>
            </w:ins>
            <w:ins w:id="4" w:author="Filipe" w:date="2013-03-09T20:35:00Z">
              <w:r>
                <w:rPr>
                  <w:lang w:val="en-US"/>
                </w:rPr>
                <w:t>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5F38ED38" w14:textId="21825401" w:rsidR="00F52040" w:rsidRPr="00895D61" w:rsidRDefault="00ED18C7" w:rsidP="0071045A">
            <w:pPr>
              <w:jc w:val="center"/>
              <w:rPr>
                <w:lang w:val="en-US"/>
              </w:rPr>
            </w:pPr>
            <w:ins w:id="5" w:author="Filipe" w:date="2013-03-09T20:35:00Z">
              <w:r>
                <w:rPr>
                  <w:lang w:val="en-US"/>
                </w:rPr>
                <w:t>0.6</w:t>
              </w:r>
            </w:ins>
          </w:p>
        </w:tc>
        <w:tc>
          <w:tcPr>
            <w:tcW w:w="1249" w:type="dxa"/>
            <w:vAlign w:val="center"/>
          </w:tcPr>
          <w:p w14:paraId="25F16845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939DA43" w14:textId="1FDD6D5A" w:rsidR="00F52040" w:rsidRPr="00895D61" w:rsidRDefault="00ED18C7" w:rsidP="0071045A">
            <w:pPr>
              <w:keepNext/>
              <w:jc w:val="center"/>
              <w:rPr>
                <w:lang w:val="en-US"/>
              </w:rPr>
            </w:pPr>
            <w:ins w:id="6" w:author="Filipe" w:date="2013-03-09T20:35:00Z">
              <w:r>
                <w:rPr>
                  <w:lang w:val="en-US"/>
                </w:rPr>
                <w:t>Ready for Revision</w:t>
              </w:r>
            </w:ins>
          </w:p>
        </w:tc>
      </w:tr>
      <w:tr w:rsidR="00F52040" w:rsidRPr="00895D61" w14:paraId="42463F15" w14:textId="77777777" w:rsidTr="0071045A">
        <w:tc>
          <w:tcPr>
            <w:tcW w:w="1728" w:type="dxa"/>
            <w:vAlign w:val="center"/>
          </w:tcPr>
          <w:p w14:paraId="49696802" w14:textId="77777777" w:rsidR="00F52040" w:rsidRPr="00895D61" w:rsidRDefault="00F5204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6BC7E127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E15797F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48E2DF5E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29FF815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DFD1CCB" w14:textId="77777777" w:rsidR="00F52040" w:rsidRPr="00895D61" w:rsidRDefault="00F5204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F52040" w:rsidRPr="00895D61" w14:paraId="6D8BE646" w14:textId="77777777" w:rsidTr="0071045A">
        <w:tc>
          <w:tcPr>
            <w:tcW w:w="1728" w:type="dxa"/>
            <w:vAlign w:val="center"/>
          </w:tcPr>
          <w:p w14:paraId="65174C93" w14:textId="77777777" w:rsidR="00F52040" w:rsidRPr="00895D61" w:rsidRDefault="00F52040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9E1888E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C4091AA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4211E0C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58A6C6F" w14:textId="77777777" w:rsidR="00F52040" w:rsidRPr="00895D61" w:rsidRDefault="00F5204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A6E8909" w14:textId="77777777" w:rsidR="00F52040" w:rsidRPr="00895D61" w:rsidRDefault="00F52040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1D811D" w14:textId="77777777" w:rsidR="00895D61" w:rsidRPr="00AA3DF8" w:rsidRDefault="0071045A" w:rsidP="0071045A">
      <w:pPr>
        <w:pStyle w:val="Caption"/>
        <w:rPr>
          <w:lang w:val="en-US"/>
        </w:rPr>
      </w:pPr>
      <w:bookmarkStart w:id="7" w:name="_Toc350531753"/>
      <w:r w:rsidRPr="00AA3DF8">
        <w:rPr>
          <w:lang w:val="en-US"/>
        </w:rPr>
        <w:t xml:space="preserve">Table </w:t>
      </w:r>
      <w:r w:rsidR="00FF08FD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FF08FD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FF08FD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7"/>
    </w:p>
    <w:p w14:paraId="77EF08C7" w14:textId="77777777" w:rsidR="00895D61" w:rsidRDefault="00895D61">
      <w:pPr>
        <w:rPr>
          <w:lang w:val="en-US"/>
        </w:rPr>
      </w:pPr>
    </w:p>
    <w:p w14:paraId="2830B2EE" w14:textId="77777777" w:rsidR="0071045A" w:rsidRDefault="0071045A">
      <w:pPr>
        <w:rPr>
          <w:lang w:val="en-US"/>
        </w:rPr>
        <w:sectPr w:rsidR="0071045A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F4D1905" w14:textId="77777777" w:rsidR="00345E81" w:rsidRDefault="00345E81">
      <w:pPr>
        <w:rPr>
          <w:lang w:val="en-US"/>
        </w:rPr>
      </w:pPr>
    </w:p>
    <w:p w14:paraId="7BC5B65F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8" w:name="_Toc350531862"/>
      <w:r>
        <w:rPr>
          <w:lang w:val="en-US"/>
        </w:rPr>
        <w:t>Business Requirements</w:t>
      </w:r>
      <w:bookmarkEnd w:id="8"/>
    </w:p>
    <w:p w14:paraId="6AF24788" w14:textId="77777777" w:rsidR="000D27CB" w:rsidRDefault="000D27CB" w:rsidP="000D27CB">
      <w:pPr>
        <w:pStyle w:val="Heading1"/>
        <w:numPr>
          <w:ilvl w:val="1"/>
          <w:numId w:val="1"/>
        </w:numPr>
        <w:ind w:hanging="11"/>
      </w:pPr>
      <w:bookmarkStart w:id="9" w:name="_Toc350531863"/>
      <w:r w:rsidRPr="000D27CB">
        <w:t>Background</w:t>
      </w:r>
      <w:bookmarkEnd w:id="9"/>
    </w:p>
    <w:p w14:paraId="6BAF1155" w14:textId="60A01254" w:rsidR="00AA3DF8" w:rsidRDefault="00AA3DF8" w:rsidP="00DA2E53">
      <w:pPr>
        <w:jc w:val="both"/>
        <w:rPr>
          <w:lang w:val="en-US"/>
        </w:rPr>
      </w:pPr>
      <w:r w:rsidRPr="00AA3DF8">
        <w:rPr>
          <w:lang w:val="en-US"/>
        </w:rPr>
        <w:t>Nowadays</w:t>
      </w:r>
      <w:r w:rsidR="00C05BA0">
        <w:rPr>
          <w:lang w:val="en-US"/>
        </w:rPr>
        <w:t xml:space="preserve"> the ability to manage</w:t>
      </w:r>
      <w:r>
        <w:rPr>
          <w:lang w:val="en-US"/>
        </w:rPr>
        <w:t xml:space="preserve"> ones time and being able to accurately identify the time spent in individual tasks is an increasing concern </w:t>
      </w:r>
      <w:r w:rsidR="00D16432">
        <w:rPr>
          <w:lang w:val="en-US"/>
        </w:rPr>
        <w:t>for everyone, particularly in the businesses world.</w:t>
      </w:r>
    </w:p>
    <w:p w14:paraId="3638DD7F" w14:textId="77777777" w:rsidR="00D16432" w:rsidRDefault="00D16432" w:rsidP="00993575">
      <w:pPr>
        <w:jc w:val="both"/>
        <w:rPr>
          <w:lang w:val="en-US"/>
        </w:rPr>
      </w:pPr>
      <w:r>
        <w:rPr>
          <w:lang w:val="en-US"/>
        </w:rPr>
        <w:t xml:space="preserve">For businesses in particular where multiple projects coexist and people can be assigned to multiple projects </w:t>
      </w:r>
      <w:r w:rsidR="00C05BA0">
        <w:rPr>
          <w:lang w:val="en-US"/>
        </w:rPr>
        <w:t xml:space="preserve">and are </w:t>
      </w:r>
      <w:r>
        <w:rPr>
          <w:lang w:val="en-US"/>
        </w:rPr>
        <w:t>in a context where cost</w:t>
      </w:r>
      <w:r w:rsidR="00C05BA0">
        <w:rPr>
          <w:lang w:val="en-US"/>
        </w:rPr>
        <w:t>s</w:t>
      </w:r>
      <w:r>
        <w:rPr>
          <w:lang w:val="en-US"/>
        </w:rPr>
        <w:t xml:space="preserve"> and deadline</w:t>
      </w:r>
      <w:r w:rsidR="00C05BA0">
        <w:rPr>
          <w:lang w:val="en-US"/>
        </w:rPr>
        <w:t>s</w:t>
      </w:r>
      <w:r>
        <w:rPr>
          <w:lang w:val="en-US"/>
        </w:rPr>
        <w:t xml:space="preserve"> are a major concern</w:t>
      </w:r>
      <w:r w:rsidR="00C05BA0">
        <w:rPr>
          <w:lang w:val="en-US"/>
        </w:rPr>
        <w:t>. In addition</w:t>
      </w:r>
      <w:r>
        <w:rPr>
          <w:lang w:val="en-US"/>
        </w:rPr>
        <w:t xml:space="preserve"> </w:t>
      </w:r>
      <w:r w:rsidR="00C05BA0">
        <w:rPr>
          <w:lang w:val="en-US"/>
        </w:rPr>
        <w:t>t</w:t>
      </w:r>
      <w:r>
        <w:rPr>
          <w:lang w:val="en-US"/>
        </w:rPr>
        <w:t xml:space="preserve">ime management doesn’t always </w:t>
      </w:r>
      <w:r w:rsidR="00C05BA0">
        <w:rPr>
          <w:lang w:val="en-US"/>
        </w:rPr>
        <w:t>receive</w:t>
      </w:r>
      <w:r>
        <w:rPr>
          <w:lang w:val="en-US"/>
        </w:rPr>
        <w:t xml:space="preserve"> the required attention or</w:t>
      </w:r>
      <w:r w:rsidR="00C05BA0">
        <w:rPr>
          <w:lang w:val="en-US"/>
        </w:rPr>
        <w:t xml:space="preserve"> isn’t</w:t>
      </w:r>
      <w:r>
        <w:rPr>
          <w:lang w:val="en-US"/>
        </w:rPr>
        <w:t xml:space="preserve"> controlled in an appropriate manner. These</w:t>
      </w:r>
      <w:r w:rsidR="00C05BA0">
        <w:rPr>
          <w:lang w:val="en-US"/>
        </w:rPr>
        <w:t xml:space="preserve"> are some of the</w:t>
      </w:r>
      <w:r>
        <w:rPr>
          <w:lang w:val="en-US"/>
        </w:rPr>
        <w:t xml:space="preserve"> factors</w:t>
      </w:r>
      <w:r w:rsidR="00C05BA0">
        <w:rPr>
          <w:lang w:val="en-US"/>
        </w:rPr>
        <w:t xml:space="preserve"> that</w:t>
      </w:r>
      <w:r>
        <w:rPr>
          <w:lang w:val="en-US"/>
        </w:rPr>
        <w:t xml:space="preserve"> often lead to exceeding the original deadlines increasing the project cost which in turn reduces the project profit.      </w:t>
      </w:r>
    </w:p>
    <w:p w14:paraId="3E960F1A" w14:textId="77777777" w:rsidR="007D76E6" w:rsidRPr="00C86B8A" w:rsidRDefault="007D76E6" w:rsidP="00993575">
      <w:pPr>
        <w:jc w:val="both"/>
        <w:rPr>
          <w:lang w:val="en-US"/>
        </w:rPr>
      </w:pPr>
      <w:r>
        <w:rPr>
          <w:lang w:val="en-US"/>
        </w:rPr>
        <w:t xml:space="preserve">To prevent </w:t>
      </w:r>
      <w:r w:rsidR="00C05BA0">
        <w:rPr>
          <w:lang w:val="en-US"/>
        </w:rPr>
        <w:t>this kind of</w:t>
      </w:r>
      <w:r>
        <w:rPr>
          <w:lang w:val="en-US"/>
        </w:rPr>
        <w:t xml:space="preserve"> </w:t>
      </w:r>
      <w:r w:rsidR="00F63B38">
        <w:rPr>
          <w:lang w:val="en-US"/>
        </w:rPr>
        <w:t xml:space="preserve">failures the application </w:t>
      </w:r>
      <w:r>
        <w:rPr>
          <w:lang w:val="en-US"/>
        </w:rPr>
        <w:t>will</w:t>
      </w:r>
      <w:r w:rsidR="00C05BA0">
        <w:rPr>
          <w:lang w:val="en-US"/>
        </w:rPr>
        <w:t xml:space="preserve"> assist in the</w:t>
      </w:r>
      <w:r>
        <w:rPr>
          <w:lang w:val="en-US"/>
        </w:rPr>
        <w:t xml:space="preserve"> </w:t>
      </w:r>
      <w:r w:rsidR="00C86B8A">
        <w:rPr>
          <w:lang w:val="en-US"/>
        </w:rPr>
        <w:t>monitoring</w:t>
      </w:r>
      <w:r>
        <w:rPr>
          <w:lang w:val="en-US"/>
        </w:rPr>
        <w:t xml:space="preserve"> and </w:t>
      </w:r>
      <w:r w:rsidR="00C05BA0">
        <w:rPr>
          <w:lang w:val="en-US"/>
        </w:rPr>
        <w:t>analysis</w:t>
      </w:r>
      <w:r>
        <w:rPr>
          <w:lang w:val="en-US"/>
        </w:rPr>
        <w:t xml:space="preserve"> </w:t>
      </w:r>
      <w:r w:rsidR="00C05BA0">
        <w:rPr>
          <w:lang w:val="en-US"/>
        </w:rPr>
        <w:t xml:space="preserve">of </w:t>
      </w:r>
      <w:r>
        <w:rPr>
          <w:lang w:val="en-US"/>
        </w:rPr>
        <w:t xml:space="preserve">the spend </w:t>
      </w:r>
      <w:r w:rsidR="00C05BA0">
        <w:rPr>
          <w:lang w:val="en-US"/>
        </w:rPr>
        <w:t>time</w:t>
      </w:r>
      <w:r w:rsidRPr="00C86B8A">
        <w:rPr>
          <w:lang w:val="en-US"/>
        </w:rPr>
        <w:t xml:space="preserve"> </w:t>
      </w:r>
      <w:r w:rsidR="00C86B8A" w:rsidRPr="00C86B8A">
        <w:rPr>
          <w:lang w:val="en-US"/>
        </w:rPr>
        <w:t>perform</w:t>
      </w:r>
      <w:r w:rsidR="00C05BA0">
        <w:rPr>
          <w:lang w:val="en-US"/>
        </w:rPr>
        <w:t>ing</w:t>
      </w:r>
      <w:r w:rsidRPr="00C86B8A">
        <w:rPr>
          <w:lang w:val="en-US"/>
        </w:rPr>
        <w:t xml:space="preserve"> a</w:t>
      </w:r>
      <w:r w:rsidR="00C86B8A" w:rsidRPr="00C86B8A">
        <w:rPr>
          <w:lang w:val="en-US"/>
        </w:rPr>
        <w:t xml:space="preserve"> </w:t>
      </w:r>
      <w:r w:rsidR="00C05BA0">
        <w:rPr>
          <w:lang w:val="en-US"/>
        </w:rPr>
        <w:t>certain task. Also the application</w:t>
      </w:r>
      <w:r w:rsidRPr="00C86B8A">
        <w:rPr>
          <w:lang w:val="en-US"/>
        </w:rPr>
        <w:t xml:space="preserve"> </w:t>
      </w:r>
      <w:r w:rsidR="00C05BA0">
        <w:rPr>
          <w:lang w:val="en-US"/>
        </w:rPr>
        <w:t xml:space="preserve">will supply </w:t>
      </w:r>
      <w:r w:rsidRPr="00C86B8A">
        <w:rPr>
          <w:lang w:val="en-US"/>
        </w:rPr>
        <w:t>an individual history</w:t>
      </w:r>
      <w:r w:rsidR="00C86B8A" w:rsidRPr="00C86B8A">
        <w:rPr>
          <w:lang w:val="en-US"/>
        </w:rPr>
        <w:t xml:space="preserve"> for a set</w:t>
      </w:r>
      <w:r w:rsidR="00C05BA0">
        <w:rPr>
          <w:lang w:val="en-US"/>
        </w:rPr>
        <w:t xml:space="preserve"> of tasks.</w:t>
      </w:r>
    </w:p>
    <w:p w14:paraId="1DCE3A9B" w14:textId="77777777" w:rsidR="00E84778" w:rsidRPr="00C86B8A" w:rsidRDefault="00C86B8A" w:rsidP="00993575">
      <w:pPr>
        <w:jc w:val="both"/>
        <w:rPr>
          <w:lang w:val="en-US"/>
        </w:rPr>
      </w:pPr>
      <w:r w:rsidRPr="00C86B8A">
        <w:rPr>
          <w:lang w:val="en-US"/>
        </w:rPr>
        <w:t>This tool</w:t>
      </w:r>
      <w:r w:rsidR="00C05BA0">
        <w:rPr>
          <w:lang w:val="en-US"/>
        </w:rPr>
        <w:t xml:space="preserve"> is intended</w:t>
      </w:r>
      <w:r w:rsidRPr="00C86B8A">
        <w:rPr>
          <w:lang w:val="en-US"/>
        </w:rPr>
        <w:t xml:space="preserve"> for everyone that </w:t>
      </w:r>
      <w:r w:rsidR="00C05BA0" w:rsidRPr="00C86B8A">
        <w:rPr>
          <w:lang w:val="en-US"/>
        </w:rPr>
        <w:t>needs</w:t>
      </w:r>
      <w:r w:rsidRPr="00C86B8A">
        <w:rPr>
          <w:lang w:val="en-US"/>
        </w:rPr>
        <w:t xml:space="preserve"> to manage their time</w:t>
      </w:r>
      <w:r w:rsidR="00C05BA0">
        <w:rPr>
          <w:lang w:val="en-US"/>
        </w:rPr>
        <w:t xml:space="preserve"> and keep track of the time spent in certain tasks</w:t>
      </w:r>
      <w:r w:rsidRPr="00C86B8A">
        <w:rPr>
          <w:lang w:val="en-US"/>
        </w:rPr>
        <w:t>.</w:t>
      </w:r>
    </w:p>
    <w:p w14:paraId="0BAAFDD7" w14:textId="77777777" w:rsidR="00DE7995" w:rsidRPr="00046EE3" w:rsidRDefault="000D27CB" w:rsidP="00DE7995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0" w:name="_Toc350531864"/>
      <w:r w:rsidRPr="00046EE3">
        <w:rPr>
          <w:lang w:val="en-US"/>
        </w:rPr>
        <w:t>Objectives and Success Criteria</w:t>
      </w:r>
      <w:bookmarkEnd w:id="10"/>
    </w:p>
    <w:p w14:paraId="39D8D70E" w14:textId="77777777" w:rsidR="00DE7995" w:rsidRPr="00046EE3" w:rsidRDefault="00DE7995" w:rsidP="00DE7995">
      <w:pPr>
        <w:spacing w:after="0"/>
        <w:rPr>
          <w:lang w:val="en-US"/>
        </w:rPr>
      </w:pPr>
      <w:r w:rsidRPr="00046EE3">
        <w:rPr>
          <w:lang w:val="en-US"/>
        </w:rPr>
        <w:t xml:space="preserve">BO-1: Increase </w:t>
      </w:r>
      <w:r w:rsidR="00C05BA0" w:rsidRPr="00046EE3">
        <w:rPr>
          <w:lang w:val="en-US"/>
        </w:rPr>
        <w:t>people’s efficiency</w:t>
      </w:r>
      <w:r w:rsidRPr="00046EE3">
        <w:rPr>
          <w:lang w:val="en-US"/>
        </w:rPr>
        <w:t xml:space="preserve"> and performance.</w:t>
      </w:r>
    </w:p>
    <w:p w14:paraId="4EBF0588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 xml:space="preserve">BO-2: </w:t>
      </w:r>
      <w:r w:rsidR="00C05BA0" w:rsidRPr="00046EE3">
        <w:rPr>
          <w:lang w:val="en-US"/>
        </w:rPr>
        <w:t>Assist</w:t>
      </w:r>
      <w:r w:rsidRPr="00046EE3">
        <w:rPr>
          <w:lang w:val="en-US"/>
        </w:rPr>
        <w:t xml:space="preserve"> a person to focus on a</w:t>
      </w:r>
      <w:r w:rsidR="00046EE3" w:rsidRPr="00046EE3">
        <w:rPr>
          <w:lang w:val="en-US"/>
        </w:rPr>
        <w:t xml:space="preserve"> certain</w:t>
      </w:r>
      <w:r w:rsidRPr="00046EE3">
        <w:rPr>
          <w:lang w:val="en-US"/>
        </w:rPr>
        <w:t xml:space="preserve"> task.</w:t>
      </w:r>
    </w:p>
    <w:p w14:paraId="11441D42" w14:textId="77777777" w:rsidR="005C2453" w:rsidRPr="00046EE3" w:rsidRDefault="00046EE3" w:rsidP="00DE7995">
      <w:pPr>
        <w:rPr>
          <w:lang w:val="en-US"/>
        </w:rPr>
      </w:pPr>
      <w:r w:rsidRPr="00046EE3">
        <w:rPr>
          <w:lang w:val="en-US"/>
        </w:rPr>
        <w:t>SC-1: After public release obtain</w:t>
      </w:r>
      <w:r w:rsidR="00DE7995" w:rsidRPr="00046EE3">
        <w:rPr>
          <w:lang w:val="en-US"/>
        </w:rPr>
        <w:t xml:space="preserve"> 200 downloads </w:t>
      </w:r>
      <w:r w:rsidRPr="00046EE3">
        <w:rPr>
          <w:lang w:val="en-US"/>
        </w:rPr>
        <w:t>within</w:t>
      </w:r>
      <w:r w:rsidR="00DE7995" w:rsidRPr="00046EE3">
        <w:rPr>
          <w:lang w:val="en-US"/>
        </w:rPr>
        <w:t xml:space="preserve"> the first month.</w:t>
      </w:r>
    </w:p>
    <w:p w14:paraId="7D232133" w14:textId="77777777" w:rsidR="000D27CB" w:rsidRPr="00046EE3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1" w:name="_Toc350531865"/>
      <w:r w:rsidRPr="00046EE3">
        <w:rPr>
          <w:lang w:val="en-US"/>
        </w:rPr>
        <w:t>Business Risks</w:t>
      </w:r>
      <w:bookmarkEnd w:id="11"/>
    </w:p>
    <w:p w14:paraId="47BD9285" w14:textId="77777777" w:rsidR="00DE7995" w:rsidRPr="00046EE3" w:rsidRDefault="00DE7995" w:rsidP="00DE7995">
      <w:pPr>
        <w:rPr>
          <w:lang w:val="en-US"/>
        </w:rPr>
      </w:pPr>
      <w:r w:rsidRPr="00046EE3">
        <w:rPr>
          <w:lang w:val="en-US"/>
        </w:rPr>
        <w:t>RI-1: Poor adherence by people.</w:t>
      </w:r>
    </w:p>
    <w:p w14:paraId="4EAACEDC" w14:textId="77777777" w:rsidR="000D27CB" w:rsidRPr="00046EE3" w:rsidRDefault="000D27CB" w:rsidP="000D27CB">
      <w:pPr>
        <w:rPr>
          <w:lang w:val="en-US"/>
        </w:rPr>
      </w:pPr>
    </w:p>
    <w:p w14:paraId="09CE9FE6" w14:textId="77777777" w:rsidR="008A7BE1" w:rsidRPr="00046EE3" w:rsidRDefault="008A7BE1" w:rsidP="000D27CB">
      <w:pPr>
        <w:rPr>
          <w:lang w:val="en-US"/>
        </w:rPr>
      </w:pPr>
    </w:p>
    <w:p w14:paraId="56D8E317" w14:textId="77777777" w:rsidR="00420F3A" w:rsidRPr="00046EE3" w:rsidRDefault="00420F3A" w:rsidP="000D27CB">
      <w:pPr>
        <w:rPr>
          <w:lang w:val="en-US"/>
        </w:rPr>
      </w:pPr>
    </w:p>
    <w:p w14:paraId="598CCD75" w14:textId="77777777" w:rsidR="00420F3A" w:rsidRPr="00046EE3" w:rsidRDefault="00420F3A" w:rsidP="000D27CB">
      <w:pPr>
        <w:rPr>
          <w:lang w:val="en-US"/>
        </w:rPr>
      </w:pPr>
    </w:p>
    <w:p w14:paraId="09B2F51F" w14:textId="77777777" w:rsidR="00420F3A" w:rsidRDefault="00420F3A" w:rsidP="000D27CB">
      <w:pPr>
        <w:rPr>
          <w:lang w:val="en-US"/>
        </w:rPr>
      </w:pPr>
    </w:p>
    <w:p w14:paraId="31726427" w14:textId="77777777" w:rsidR="00420F3A" w:rsidRDefault="00420F3A" w:rsidP="000D27CB">
      <w:pPr>
        <w:rPr>
          <w:lang w:val="en-US"/>
        </w:rPr>
      </w:pPr>
      <w:bookmarkStart w:id="12" w:name="_GoBack"/>
      <w:bookmarkEnd w:id="12"/>
    </w:p>
    <w:p w14:paraId="0C79075C" w14:textId="77777777" w:rsidR="000D27CB" w:rsidRDefault="000D27CB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13" w:name="_Toc350531866"/>
      <w:r>
        <w:rPr>
          <w:lang w:val="en-US"/>
        </w:rPr>
        <w:lastRenderedPageBreak/>
        <w:t>Vision of the Solution</w:t>
      </w:r>
      <w:bookmarkEnd w:id="13"/>
    </w:p>
    <w:p w14:paraId="1A1C0A13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4" w:name="_Toc350531867"/>
      <w:r>
        <w:rPr>
          <w:lang w:val="en-US"/>
        </w:rPr>
        <w:t>Vision Statement</w:t>
      </w:r>
      <w:bookmarkEnd w:id="14"/>
    </w:p>
    <w:p w14:paraId="40BB307A" w14:textId="77777777" w:rsidR="004D78EA" w:rsidRDefault="004D78EA" w:rsidP="004D78EA">
      <w:pPr>
        <w:rPr>
          <w:lang w:val="en-US"/>
        </w:rPr>
      </w:pPr>
      <w:r>
        <w:rPr>
          <w:lang w:val="en-US"/>
        </w:rPr>
        <w:t>The application to be developed will be composed of two components:</w:t>
      </w:r>
    </w:p>
    <w:p w14:paraId="683F8D49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691C28F8" w14:textId="77777777" w:rsidR="004D78EA" w:rsidRDefault="004D78EA" w:rsidP="004D78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Mobile: </w:t>
      </w:r>
      <w:r w:rsidR="009602E3">
        <w:rPr>
          <w:lang w:val="en-US"/>
        </w:rPr>
        <w:t>for functionality</w:t>
      </w:r>
      <w:r>
        <w:rPr>
          <w:lang w:val="en-US"/>
        </w:rPr>
        <w:t xml:space="preserve"> reasons</w:t>
      </w:r>
      <w:r w:rsidR="00046EE3">
        <w:rPr>
          <w:lang w:val="en-US"/>
        </w:rPr>
        <w:t xml:space="preserve"> (control start and stop time tracking</w:t>
      </w:r>
      <w:r w:rsidR="00DE7995">
        <w:rPr>
          <w:lang w:val="en-US"/>
        </w:rPr>
        <w:t>)</w:t>
      </w:r>
      <w:r>
        <w:rPr>
          <w:lang w:val="en-US"/>
        </w:rPr>
        <w:t>;</w:t>
      </w:r>
    </w:p>
    <w:p w14:paraId="785CB12B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85651B9" w14:textId="2DD202C0" w:rsidR="00355AFC" w:rsidRDefault="009D6CBA" w:rsidP="00333863">
      <w:pPr>
        <w:jc w:val="both"/>
        <w:rPr>
          <w:lang w:val="en-US"/>
        </w:rPr>
      </w:pPr>
      <w:r>
        <w:rPr>
          <w:lang w:val="en-US"/>
        </w:rPr>
        <w:t>In addition, this tool provide</w:t>
      </w:r>
      <w:r w:rsidR="00F41415">
        <w:rPr>
          <w:lang w:val="en-US"/>
        </w:rPr>
        <w:t>s</w:t>
      </w:r>
      <w:r>
        <w:rPr>
          <w:lang w:val="en-US"/>
        </w:rPr>
        <w:t xml:space="preserve"> for users a mobile component </w:t>
      </w:r>
      <w:r w:rsidR="00EF4AEB">
        <w:rPr>
          <w:lang w:val="en-US"/>
        </w:rPr>
        <w:t xml:space="preserve">that </w:t>
      </w:r>
      <w:r w:rsidR="00524F2A">
        <w:rPr>
          <w:lang w:val="en-US"/>
        </w:rPr>
        <w:t xml:space="preserve">permits </w:t>
      </w:r>
      <w:r w:rsidR="00355AFC">
        <w:rPr>
          <w:lang w:val="en-US"/>
        </w:rPr>
        <w:t xml:space="preserve">adding new tasks, selecting and </w:t>
      </w:r>
      <w:r w:rsidR="00524F2A">
        <w:rPr>
          <w:lang w:val="en-US"/>
        </w:rPr>
        <w:t>viewing</w:t>
      </w:r>
      <w:r w:rsidR="00F41415">
        <w:rPr>
          <w:lang w:val="en-US"/>
        </w:rPr>
        <w:t xml:space="preserve"> list of</w:t>
      </w:r>
      <w:r w:rsidR="00524F2A">
        <w:rPr>
          <w:lang w:val="en-US"/>
        </w:rPr>
        <w:t xml:space="preserve"> all incomplete tasks and their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. This </w:t>
      </w:r>
      <w:r w:rsidR="00F41415">
        <w:rPr>
          <w:lang w:val="en-US"/>
        </w:rPr>
        <w:t>description</w:t>
      </w:r>
      <w:r w:rsidR="00524F2A">
        <w:rPr>
          <w:lang w:val="en-US"/>
        </w:rPr>
        <w:t xml:space="preserve"> </w:t>
      </w:r>
      <w:r w:rsidR="00F41415">
        <w:rPr>
          <w:lang w:val="en-US"/>
        </w:rPr>
        <w:t>contains task status</w:t>
      </w:r>
      <w:r w:rsidR="00355AFC">
        <w:rPr>
          <w:lang w:val="en-US"/>
        </w:rPr>
        <w:t xml:space="preserve">, </w:t>
      </w:r>
      <w:r w:rsidR="00F41415">
        <w:rPr>
          <w:lang w:val="en-US"/>
        </w:rPr>
        <w:t>a little text with describe the task. The users can</w:t>
      </w:r>
      <w:r w:rsidR="00524F2A">
        <w:rPr>
          <w:lang w:val="en-US"/>
        </w:rPr>
        <w:t xml:space="preserve"> </w:t>
      </w:r>
      <w:r w:rsidR="00EF4AEB">
        <w:rPr>
          <w:lang w:val="en-US"/>
        </w:rPr>
        <w:t>start and stop</w:t>
      </w:r>
      <w:r w:rsidR="00524F2A">
        <w:rPr>
          <w:lang w:val="en-US"/>
        </w:rPr>
        <w:t xml:space="preserve"> tasks time</w:t>
      </w:r>
      <w:r w:rsidR="00F41415">
        <w:rPr>
          <w:lang w:val="en-US"/>
        </w:rPr>
        <w:t xml:space="preserve"> anytime by pressing the button provided by smartphone. </w:t>
      </w:r>
    </w:p>
    <w:p w14:paraId="3E6D94B1" w14:textId="795076EC" w:rsidR="00524F2A" w:rsidRDefault="00F41415" w:rsidP="00333863">
      <w:pPr>
        <w:jc w:val="both"/>
        <w:rPr>
          <w:lang w:val="en-US"/>
        </w:rPr>
      </w:pPr>
      <w:r>
        <w:rPr>
          <w:lang w:val="en-US"/>
        </w:rPr>
        <w:t>S</w:t>
      </w:r>
      <w:r w:rsidR="00524F2A">
        <w:rPr>
          <w:lang w:val="en-US"/>
        </w:rPr>
        <w:t>o</w:t>
      </w:r>
      <w:r w:rsidR="00355AFC">
        <w:rPr>
          <w:lang w:val="en-US"/>
        </w:rPr>
        <w:t>,</w:t>
      </w:r>
      <w:r w:rsidR="00524F2A">
        <w:rPr>
          <w:lang w:val="en-US"/>
        </w:rPr>
        <w:t xml:space="preserve"> users can better manager your time</w:t>
      </w:r>
      <w:r>
        <w:rPr>
          <w:lang w:val="en-US"/>
        </w:rPr>
        <w:t>, using a smartphone synchronized with their computer</w:t>
      </w:r>
      <w:r w:rsidR="00572F8A">
        <w:rPr>
          <w:lang w:val="en-US"/>
        </w:rPr>
        <w:t>, getting more portability.</w:t>
      </w:r>
    </w:p>
    <w:p w14:paraId="65EB68DE" w14:textId="1322F2B4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 application will be developed on the .NET platform, C#</w:t>
      </w:r>
      <w:r w:rsidR="00DB2780">
        <w:rPr>
          <w:lang w:val="en-US"/>
        </w:rPr>
        <w:t>. T</w:t>
      </w:r>
      <w:r>
        <w:rPr>
          <w:lang w:val="en-US"/>
        </w:rPr>
        <w:t xml:space="preserve">he mobile component will be developed on the Android platform, JAVA.  The desktop component </w:t>
      </w:r>
      <w:r w:rsidR="00F36106">
        <w:rPr>
          <w:lang w:val="en-US"/>
        </w:rPr>
        <w:t>will have the functional interface where the user can add and group task easily and view historical tasks.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52D27243" w14:textId="77777777" w:rsidR="000D27CB" w:rsidRDefault="000D27CB" w:rsidP="000D27CB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5" w:name="_Toc350531868"/>
      <w:r>
        <w:rPr>
          <w:lang w:val="en-US"/>
        </w:rPr>
        <w:t>Major Features</w:t>
      </w:r>
      <w:bookmarkEnd w:id="15"/>
    </w:p>
    <w:p w14:paraId="6E7643E9" w14:textId="77777777" w:rsidR="0051791E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 tasks</w:t>
      </w:r>
      <w:r w:rsidR="007D527E">
        <w:rPr>
          <w:lang w:val="en-US"/>
        </w:rPr>
        <w:t xml:space="preserve">; </w:t>
      </w:r>
    </w:p>
    <w:p w14:paraId="4A183E1A" w14:textId="77777777" w:rsidR="008A7BE1" w:rsidRDefault="008A7BE1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FE-2: Group tasks;</w:t>
      </w:r>
    </w:p>
    <w:p w14:paraId="1F133A0C" w14:textId="77777777" w:rsidR="007D527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FE-3: Alerts on inactivity;</w:t>
      </w:r>
    </w:p>
    <w:p w14:paraId="3FA6A697" w14:textId="77777777" w:rsidR="0051791E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7751CC96" w14:textId="4EB01FBE" w:rsidR="00993575" w:rsidRDefault="007D527E" w:rsidP="007D527E">
      <w:pPr>
        <w:pStyle w:val="ListParagraph"/>
        <w:ind w:left="0"/>
        <w:rPr>
          <w:lang w:val="en-US"/>
        </w:rPr>
      </w:pPr>
      <w:r>
        <w:rPr>
          <w:lang w:val="en-US"/>
        </w:rPr>
        <w:t>FE-5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 xml:space="preserve">Interactively </w:t>
      </w:r>
      <w:r w:rsidR="00046EE3">
        <w:rPr>
          <w:lang w:val="en-US"/>
        </w:rPr>
        <w:t xml:space="preserve">control the start and stop of time tracking </w:t>
      </w:r>
      <w:r w:rsidR="009602E3">
        <w:rPr>
          <w:lang w:val="en-US"/>
        </w:rPr>
        <w:t xml:space="preserve">using </w:t>
      </w:r>
      <w:r w:rsidR="00E515EF">
        <w:rPr>
          <w:lang w:val="en-US"/>
        </w:rPr>
        <w:t>the Android</w:t>
      </w:r>
      <w:r w:rsidR="009602E3">
        <w:rPr>
          <w:lang w:val="en-US"/>
        </w:rPr>
        <w:t>;</w:t>
      </w:r>
    </w:p>
    <w:p w14:paraId="18229F9D" w14:textId="77777777" w:rsidR="00F36106" w:rsidRDefault="00F36106" w:rsidP="007D527E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FE-6: Adding, Selecting and Viewing task </w:t>
      </w:r>
      <w:r w:rsidR="00E515EF">
        <w:rPr>
          <w:lang w:val="en-US"/>
        </w:rPr>
        <w:t>with the Android</w:t>
      </w:r>
      <w:r>
        <w:rPr>
          <w:lang w:val="en-US"/>
        </w:rPr>
        <w:t>;</w:t>
      </w:r>
    </w:p>
    <w:p w14:paraId="03520D1A" w14:textId="55BE8F0B" w:rsidR="00420F3A" w:rsidRDefault="007D527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DCD415C" w14:textId="77777777" w:rsidR="00A86B41" w:rsidRDefault="00A86B41" w:rsidP="00E84778">
      <w:pPr>
        <w:pStyle w:val="ListParagraph"/>
        <w:ind w:left="0"/>
        <w:rPr>
          <w:lang w:val="en-US"/>
        </w:rPr>
      </w:pPr>
    </w:p>
    <w:p w14:paraId="465158FD" w14:textId="58F133D0" w:rsidR="00A86B41" w:rsidRPr="005A3E15" w:rsidRDefault="00A86B41" w:rsidP="00740794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16" w:name="_Toc25579283"/>
      <w:bookmarkStart w:id="17" w:name="_Toc350531869"/>
      <w:r w:rsidRPr="005A3E15">
        <w:rPr>
          <w:lang w:val="en-US"/>
        </w:rPr>
        <w:t>Assumptions and Dependencies</w:t>
      </w:r>
      <w:bookmarkEnd w:id="16"/>
      <w:bookmarkEnd w:id="17"/>
    </w:p>
    <w:p w14:paraId="01302D19" w14:textId="02103F1B" w:rsidR="004E5B21" w:rsidRDefault="00A86B41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 the </w:t>
      </w:r>
      <w:r w:rsidR="009D1A8E">
        <w:rPr>
          <w:lang w:val="en-US"/>
        </w:rPr>
        <w:t>OS latest that Windows XP;</w:t>
      </w:r>
    </w:p>
    <w:p w14:paraId="39CFC856" w14:textId="38D69E27" w:rsidR="00A86B4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4.5;</w:t>
      </w:r>
    </w:p>
    <w:p w14:paraId="2F724B61" w14:textId="5E40CD55" w:rsidR="004E5B21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AS-3</w:t>
      </w:r>
      <w:r w:rsidR="004E5B21">
        <w:rPr>
          <w:lang w:val="en-US"/>
        </w:rPr>
        <w:t>:</w:t>
      </w:r>
      <w:r>
        <w:rPr>
          <w:lang w:val="en-US"/>
        </w:rPr>
        <w:t xml:space="preserve"> The computer will have a wireless card;</w:t>
      </w:r>
      <w:r w:rsidR="004E5B21">
        <w:rPr>
          <w:lang w:val="en-US"/>
        </w:rPr>
        <w:t xml:space="preserve"> </w:t>
      </w:r>
    </w:p>
    <w:p w14:paraId="0915615C" w14:textId="345D3BE9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AS-4: The smartphone will have the Android platform latest that version 2.2;</w:t>
      </w:r>
    </w:p>
    <w:p w14:paraId="77122BBD" w14:textId="3F63C831" w:rsidR="009D1A8E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AS-5: The smartphone will have wireless technology;</w:t>
      </w:r>
    </w:p>
    <w:p w14:paraId="7203CC26" w14:textId="77777777" w:rsidR="009D1A8E" w:rsidRDefault="009D1A8E" w:rsidP="00E84778">
      <w:pPr>
        <w:pStyle w:val="ListParagraph"/>
        <w:ind w:left="0"/>
        <w:rPr>
          <w:lang w:val="en-US"/>
        </w:rPr>
      </w:pPr>
    </w:p>
    <w:p w14:paraId="4DB92A07" w14:textId="74A94487" w:rsidR="009D1A8E" w:rsidRPr="00420F3A" w:rsidRDefault="009D1A8E" w:rsidP="00E84778">
      <w:pPr>
        <w:pStyle w:val="ListParagraph"/>
        <w:ind w:left="0"/>
        <w:rPr>
          <w:lang w:val="en-US"/>
        </w:rPr>
      </w:pPr>
      <w:r>
        <w:rPr>
          <w:lang w:val="en-US"/>
        </w:rPr>
        <w:t>This application hasn’t any dependencies with external software;</w:t>
      </w:r>
    </w:p>
    <w:p w14:paraId="2B3E887E" w14:textId="77777777" w:rsidR="00993575" w:rsidRDefault="000D27CB" w:rsidP="00993575">
      <w:pPr>
        <w:pStyle w:val="Heading1"/>
        <w:numPr>
          <w:ilvl w:val="0"/>
          <w:numId w:val="1"/>
        </w:numPr>
        <w:rPr>
          <w:lang w:val="en-US"/>
        </w:rPr>
      </w:pPr>
      <w:bookmarkStart w:id="18" w:name="_Toc350531870"/>
      <w:r>
        <w:rPr>
          <w:lang w:val="en-US"/>
        </w:rPr>
        <w:lastRenderedPageBreak/>
        <w:t>Scope</w:t>
      </w:r>
      <w:bookmarkEnd w:id="18"/>
    </w:p>
    <w:p w14:paraId="19070C50" w14:textId="77777777" w:rsidR="00046EE3" w:rsidRPr="00046EE3" w:rsidRDefault="00046EE3" w:rsidP="00046EE3">
      <w:pPr>
        <w:rPr>
          <w:lang w:val="en-US"/>
        </w:rPr>
      </w:pPr>
      <w:r>
        <w:rPr>
          <w:lang w:val="en-US"/>
        </w:rPr>
        <w:t>In the next table are the planed releases and the features to be fully implemented in each one.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6"/>
        <w:gridCol w:w="3118"/>
      </w:tblGrid>
      <w:tr w:rsidR="00CB284D" w:rsidRPr="007D527E" w14:paraId="5B36E931" w14:textId="77777777" w:rsidTr="00ED18C7">
        <w:trPr>
          <w:jc w:val="center"/>
        </w:trPr>
        <w:tc>
          <w:tcPr>
            <w:tcW w:w="1526" w:type="dxa"/>
            <w:vAlign w:val="center"/>
          </w:tcPr>
          <w:p w14:paraId="3E7017EE" w14:textId="77777777"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Feature</w:t>
            </w:r>
          </w:p>
        </w:tc>
        <w:tc>
          <w:tcPr>
            <w:tcW w:w="3118" w:type="dxa"/>
            <w:vAlign w:val="center"/>
          </w:tcPr>
          <w:p w14:paraId="6D52C825" w14:textId="77777777"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 w:rsidRPr="007D527E">
              <w:rPr>
                <w:b/>
                <w:lang w:val="en-US"/>
              </w:rPr>
              <w:t>Release 1</w:t>
            </w:r>
          </w:p>
        </w:tc>
      </w:tr>
      <w:tr w:rsidR="00CB284D" w:rsidRPr="007D527E" w14:paraId="03EF4E90" w14:textId="77777777" w:rsidTr="00ED18C7">
        <w:trPr>
          <w:jc w:val="center"/>
        </w:trPr>
        <w:tc>
          <w:tcPr>
            <w:tcW w:w="1526" w:type="dxa"/>
            <w:vAlign w:val="center"/>
          </w:tcPr>
          <w:p w14:paraId="649CD151" w14:textId="77777777" w:rsidR="00CB284D" w:rsidRPr="007D527E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FE-1</w:t>
            </w:r>
          </w:p>
        </w:tc>
        <w:tc>
          <w:tcPr>
            <w:tcW w:w="3118" w:type="dxa"/>
            <w:vAlign w:val="center"/>
          </w:tcPr>
          <w:p w14:paraId="6F170C6E" w14:textId="77777777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14:paraId="52F31E0E" w14:textId="77777777" w:rsidTr="00ED18C7">
        <w:trPr>
          <w:jc w:val="center"/>
        </w:trPr>
        <w:tc>
          <w:tcPr>
            <w:tcW w:w="1526" w:type="dxa"/>
            <w:vAlign w:val="center"/>
          </w:tcPr>
          <w:p w14:paraId="0EA58B22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FE-2</w:t>
            </w:r>
          </w:p>
        </w:tc>
        <w:tc>
          <w:tcPr>
            <w:tcW w:w="3118" w:type="dxa"/>
            <w:vAlign w:val="center"/>
          </w:tcPr>
          <w:p w14:paraId="7FD76041" w14:textId="77777777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14:paraId="65F8431F" w14:textId="77777777" w:rsidTr="00ED18C7">
        <w:trPr>
          <w:jc w:val="center"/>
        </w:trPr>
        <w:tc>
          <w:tcPr>
            <w:tcW w:w="1526" w:type="dxa"/>
            <w:vAlign w:val="center"/>
          </w:tcPr>
          <w:p w14:paraId="53D4EBBB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FE-3</w:t>
            </w:r>
          </w:p>
        </w:tc>
        <w:tc>
          <w:tcPr>
            <w:tcW w:w="3118" w:type="dxa"/>
            <w:vAlign w:val="center"/>
          </w:tcPr>
          <w:p w14:paraId="2A644D4F" w14:textId="1CB6DB51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CB284D" w:rsidRPr="007D527E" w14:paraId="6D35B5EE" w14:textId="77777777" w:rsidTr="00ED18C7">
        <w:trPr>
          <w:jc w:val="center"/>
        </w:trPr>
        <w:tc>
          <w:tcPr>
            <w:tcW w:w="1526" w:type="dxa"/>
            <w:vAlign w:val="center"/>
          </w:tcPr>
          <w:p w14:paraId="0033ECCF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FE-4</w:t>
            </w:r>
          </w:p>
        </w:tc>
        <w:tc>
          <w:tcPr>
            <w:tcW w:w="3118" w:type="dxa"/>
            <w:vAlign w:val="center"/>
          </w:tcPr>
          <w:p w14:paraId="63106DEE" w14:textId="77777777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 w:rsidRPr="007D527E">
              <w:rPr>
                <w:lang w:val="en-US"/>
              </w:rPr>
              <w:t>Fully implemented</w:t>
            </w:r>
          </w:p>
        </w:tc>
      </w:tr>
      <w:tr w:rsidR="00CB284D" w:rsidRPr="007D527E" w14:paraId="40FEC9DE" w14:textId="77777777" w:rsidTr="00ED18C7">
        <w:trPr>
          <w:jc w:val="center"/>
        </w:trPr>
        <w:tc>
          <w:tcPr>
            <w:tcW w:w="1526" w:type="dxa"/>
            <w:vAlign w:val="center"/>
          </w:tcPr>
          <w:p w14:paraId="40915FE6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FE-5</w:t>
            </w:r>
          </w:p>
        </w:tc>
        <w:tc>
          <w:tcPr>
            <w:tcW w:w="3118" w:type="dxa"/>
            <w:vAlign w:val="center"/>
          </w:tcPr>
          <w:p w14:paraId="2418DEE3" w14:textId="2E087809" w:rsidR="00CB284D" w:rsidRPr="007D527E" w:rsidRDefault="00CB284D" w:rsidP="005A3E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CB284D" w:rsidRPr="007D527E" w14:paraId="02A3EBE3" w14:textId="77777777" w:rsidTr="00ED18C7">
        <w:trPr>
          <w:jc w:val="center"/>
        </w:trPr>
        <w:tc>
          <w:tcPr>
            <w:tcW w:w="1526" w:type="dxa"/>
            <w:vAlign w:val="center"/>
          </w:tcPr>
          <w:p w14:paraId="099325F7" w14:textId="77777777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FE-6</w:t>
            </w:r>
          </w:p>
        </w:tc>
        <w:tc>
          <w:tcPr>
            <w:tcW w:w="3118" w:type="dxa"/>
            <w:vAlign w:val="center"/>
          </w:tcPr>
          <w:p w14:paraId="6D241FD0" w14:textId="15F1C14C" w:rsidR="00CB284D" w:rsidRPr="007D527E" w:rsidRDefault="00CB284D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  <w:tr w:rsidR="00CB284D" w:rsidRPr="007D527E" w14:paraId="0C2F1B29" w14:textId="77777777" w:rsidTr="00ED18C7">
        <w:trPr>
          <w:jc w:val="center"/>
        </w:trPr>
        <w:tc>
          <w:tcPr>
            <w:tcW w:w="1526" w:type="dxa"/>
            <w:vAlign w:val="center"/>
          </w:tcPr>
          <w:p w14:paraId="659D15AA" w14:textId="1B85620D" w:rsidR="00CB284D" w:rsidRDefault="00CB284D" w:rsidP="0014417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FE-7</w:t>
            </w:r>
          </w:p>
        </w:tc>
        <w:tc>
          <w:tcPr>
            <w:tcW w:w="3118" w:type="dxa"/>
            <w:vAlign w:val="center"/>
          </w:tcPr>
          <w:p w14:paraId="56550F6C" w14:textId="769133C8" w:rsidR="00CB284D" w:rsidRPr="007D527E" w:rsidRDefault="00F52040" w:rsidP="0014417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Fully implemented</w:t>
            </w:r>
          </w:p>
        </w:tc>
      </w:tr>
    </w:tbl>
    <w:p w14:paraId="0631AF9E" w14:textId="77777777" w:rsidR="007D527E" w:rsidRDefault="00046EE3" w:rsidP="00ED18C7">
      <w:pPr>
        <w:pStyle w:val="Caption"/>
        <w:jc w:val="center"/>
        <w:rPr>
          <w:lang w:val="en-US"/>
        </w:rPr>
      </w:pPr>
      <w:bookmarkStart w:id="19" w:name="_Toc350531754"/>
      <w:r w:rsidRPr="00046EE3">
        <w:rPr>
          <w:lang w:val="en-US"/>
        </w:rPr>
        <w:t xml:space="preserve">Table </w:t>
      </w:r>
      <w:r w:rsidRPr="00046EE3">
        <w:rPr>
          <w:lang w:val="en-US"/>
        </w:rPr>
        <w:fldChar w:fldCharType="begin"/>
      </w:r>
      <w:r w:rsidRPr="00046EE3">
        <w:rPr>
          <w:lang w:val="en-US"/>
        </w:rPr>
        <w:instrText xml:space="preserve"> SEQ Table \* ARABIC </w:instrText>
      </w:r>
      <w:r w:rsidRPr="00046EE3">
        <w:rPr>
          <w:lang w:val="en-US"/>
        </w:rPr>
        <w:fldChar w:fldCharType="separate"/>
      </w:r>
      <w:r w:rsidRPr="00046EE3">
        <w:rPr>
          <w:noProof/>
          <w:lang w:val="en-US"/>
        </w:rPr>
        <w:t>3</w:t>
      </w:r>
      <w:r w:rsidRPr="00046EE3">
        <w:rPr>
          <w:lang w:val="en-US"/>
        </w:rPr>
        <w:fldChar w:fldCharType="end"/>
      </w:r>
      <w:r w:rsidRPr="00046EE3">
        <w:rPr>
          <w:lang w:val="en-US"/>
        </w:rPr>
        <w:t>: Releases and Features Development</w:t>
      </w:r>
      <w:bookmarkEnd w:id="19"/>
    </w:p>
    <w:p w14:paraId="1051C187" w14:textId="77777777" w:rsidR="008A7A5C" w:rsidRPr="00EA7E64" w:rsidRDefault="008A7A5C" w:rsidP="005A3E15">
      <w:pPr>
        <w:rPr>
          <w:lang w:val="en-US"/>
        </w:rPr>
      </w:pPr>
    </w:p>
    <w:p w14:paraId="3B2AEAF5" w14:textId="77777777" w:rsidR="00382832" w:rsidRDefault="00382832" w:rsidP="000D27CB">
      <w:pPr>
        <w:pStyle w:val="Heading1"/>
        <w:numPr>
          <w:ilvl w:val="0"/>
          <w:numId w:val="1"/>
        </w:numPr>
        <w:rPr>
          <w:lang w:val="en-US"/>
        </w:rPr>
      </w:pPr>
      <w:bookmarkStart w:id="20" w:name="_Toc350531871"/>
      <w:r>
        <w:rPr>
          <w:lang w:val="en-US"/>
        </w:rPr>
        <w:t>Bu</w:t>
      </w:r>
      <w:r w:rsidR="000D27CB">
        <w:rPr>
          <w:lang w:val="en-US"/>
        </w:rPr>
        <w:t>siness</w:t>
      </w:r>
      <w:r>
        <w:rPr>
          <w:lang w:val="en-US"/>
        </w:rPr>
        <w:t xml:space="preserve"> Context</w:t>
      </w:r>
      <w:bookmarkEnd w:id="20"/>
    </w:p>
    <w:p w14:paraId="7884996F" w14:textId="77777777" w:rsidR="00382832" w:rsidRDefault="00382832" w:rsidP="00382832">
      <w:pPr>
        <w:pStyle w:val="Heading1"/>
        <w:numPr>
          <w:ilvl w:val="1"/>
          <w:numId w:val="1"/>
        </w:numPr>
        <w:ind w:hanging="11"/>
        <w:rPr>
          <w:lang w:val="en-US"/>
        </w:rPr>
      </w:pPr>
      <w:bookmarkStart w:id="21" w:name="_Toc350531872"/>
      <w:r>
        <w:rPr>
          <w:lang w:val="en-US"/>
        </w:rPr>
        <w:t>Stakeholders Profiles</w:t>
      </w:r>
      <w:bookmarkEnd w:id="21"/>
    </w:p>
    <w:p w14:paraId="11FF2EC3" w14:textId="77777777" w:rsidR="00AA3DF8" w:rsidRDefault="00046EE3" w:rsidP="00993575">
      <w:pPr>
        <w:rPr>
          <w:lang w:val="en-US"/>
        </w:rPr>
      </w:pPr>
      <w:r>
        <w:rPr>
          <w:lang w:val="en-US"/>
        </w:rPr>
        <w:t xml:space="preserve">The main stakeholders for this </w:t>
      </w:r>
      <w:r w:rsidR="00AA3DF8">
        <w:rPr>
          <w:lang w:val="en-US"/>
        </w:rPr>
        <w:t>project are:</w:t>
      </w:r>
    </w:p>
    <w:p w14:paraId="05B1B700" w14:textId="77777777" w:rsidR="00993575" w:rsidRDefault="00AA3DF8" w:rsidP="00AA3DF8">
      <w:pPr>
        <w:pStyle w:val="ListParagraph"/>
        <w:numPr>
          <w:ilvl w:val="0"/>
          <w:numId w:val="5"/>
        </w:numPr>
        <w:rPr>
          <w:lang w:val="en-US"/>
        </w:rPr>
      </w:pPr>
      <w:r w:rsidRPr="00AA3DF8">
        <w:rPr>
          <w:lang w:val="en-US"/>
        </w:rPr>
        <w:t>Project team</w:t>
      </w:r>
      <w:r w:rsidR="008C65EA">
        <w:rPr>
          <w:lang w:val="en-US"/>
        </w:rPr>
        <w:t xml:space="preserve">: </w:t>
      </w:r>
    </w:p>
    <w:p w14:paraId="0DC62B68" w14:textId="448CA34B" w:rsidR="008C65EA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</w:t>
      </w:r>
      <w:r w:rsidR="00EA7E64">
        <w:rPr>
          <w:lang w:val="en-US"/>
        </w:rPr>
        <w:t>Successful  implementation</w:t>
      </w:r>
      <w:r w:rsidR="008C65EA">
        <w:rPr>
          <w:lang w:val="en-US"/>
        </w:rPr>
        <w:t>;</w:t>
      </w:r>
    </w:p>
    <w:p w14:paraId="067BF54C" w14:textId="7777777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Supporting of </w:t>
      </w:r>
      <w:r w:rsidR="008C65EA">
        <w:rPr>
          <w:lang w:val="en-US"/>
        </w:rPr>
        <w:t xml:space="preserve">the decision </w:t>
      </w:r>
      <w:r>
        <w:rPr>
          <w:lang w:val="en-US"/>
        </w:rPr>
        <w:t>made by the</w:t>
      </w:r>
      <w:r w:rsidR="008C65EA">
        <w:rPr>
          <w:lang w:val="en-US"/>
        </w:rPr>
        <w:t xml:space="preserve"> stakeholders;</w:t>
      </w:r>
    </w:p>
    <w:p w14:paraId="5C7E2725" w14:textId="62614937" w:rsidR="008C65EA" w:rsidRDefault="00046EE3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Interests: Clarifying </w:t>
      </w:r>
      <w:r w:rsidR="008C65EA">
        <w:rPr>
          <w:lang w:val="en-US"/>
        </w:rPr>
        <w:t>requirements for</w:t>
      </w:r>
      <w:r>
        <w:rPr>
          <w:lang w:val="en-US"/>
        </w:rPr>
        <w:t xml:space="preserve"> a</w:t>
      </w:r>
      <w:r w:rsidR="008C65EA">
        <w:rPr>
          <w:lang w:val="en-US"/>
        </w:rPr>
        <w:t xml:space="preserve"> bett</w:t>
      </w:r>
      <w:r w:rsidR="00A81848">
        <w:rPr>
          <w:lang w:val="en-US"/>
        </w:rPr>
        <w:t xml:space="preserve">er </w:t>
      </w:r>
      <w:r w:rsidR="00EA7E64">
        <w:rPr>
          <w:lang w:val="en-US"/>
        </w:rPr>
        <w:t xml:space="preserve">system </w:t>
      </w:r>
      <w:r w:rsidR="00A81848">
        <w:rPr>
          <w:lang w:val="en-US"/>
        </w:rPr>
        <w:t>implementation;</w:t>
      </w:r>
    </w:p>
    <w:p w14:paraId="6EB09BAB" w14:textId="49429C12" w:rsidR="00A81848" w:rsidRDefault="00A81848" w:rsidP="008C65E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Constraints: </w:t>
      </w:r>
      <w:r w:rsidR="000943EE">
        <w:rPr>
          <w:lang w:val="en-US"/>
        </w:rPr>
        <w:t>U</w:t>
      </w:r>
      <w:r w:rsidR="00EA7E64">
        <w:rPr>
          <w:lang w:val="en-US"/>
        </w:rPr>
        <w:t>nknown technology</w:t>
      </w:r>
      <w:r>
        <w:rPr>
          <w:lang w:val="en-US"/>
        </w:rPr>
        <w:t>;</w:t>
      </w:r>
    </w:p>
    <w:p w14:paraId="3105AB92" w14:textId="1B6A3742" w:rsidR="008C65EA" w:rsidRDefault="00EA7E64" w:rsidP="008C65E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Users</w:t>
      </w:r>
      <w:r w:rsidR="00A81848">
        <w:rPr>
          <w:lang w:val="en-US"/>
        </w:rPr>
        <w:t>:</w:t>
      </w:r>
    </w:p>
    <w:p w14:paraId="4193C559" w14:textId="2DC66A74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Value:</w:t>
      </w:r>
      <w:r w:rsidR="00EA7E64">
        <w:rPr>
          <w:lang w:val="en-US"/>
        </w:rPr>
        <w:t xml:space="preserve"> Great satisfaction in managing time;</w:t>
      </w:r>
      <w:r>
        <w:rPr>
          <w:lang w:val="en-US"/>
        </w:rPr>
        <w:t xml:space="preserve"> </w:t>
      </w:r>
    </w:p>
    <w:p w14:paraId="5D06C1D8" w14:textId="2FEEBE5B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Attitudes: </w:t>
      </w:r>
      <w:r w:rsidR="00EA7E64">
        <w:rPr>
          <w:lang w:val="en-US"/>
        </w:rPr>
        <w:t>Better time control;</w:t>
      </w:r>
    </w:p>
    <w:p w14:paraId="6747657D" w14:textId="4863384A" w:rsid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 w:rsidRPr="00A81848">
        <w:rPr>
          <w:lang w:val="en-US"/>
        </w:rPr>
        <w:t>Major Interests: Increase the eff</w:t>
      </w:r>
      <w:r>
        <w:rPr>
          <w:lang w:val="en-US"/>
        </w:rPr>
        <w:t>icient and performance</w:t>
      </w:r>
      <w:r w:rsidR="00EA7E64">
        <w:rPr>
          <w:lang w:val="en-US"/>
        </w:rPr>
        <w:t xml:space="preserve"> in their task</w:t>
      </w:r>
      <w:r w:rsidR="0062584D">
        <w:rPr>
          <w:lang w:val="en-US"/>
        </w:rPr>
        <w:t>s</w:t>
      </w:r>
      <w:r>
        <w:rPr>
          <w:lang w:val="en-US"/>
        </w:rPr>
        <w:t>;</w:t>
      </w:r>
    </w:p>
    <w:p w14:paraId="390D6D70" w14:textId="072F1768" w:rsidR="00A81848" w:rsidRPr="00A81848" w:rsidRDefault="00A81848" w:rsidP="00A8184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0943EE">
        <w:rPr>
          <w:lang w:val="en-US"/>
        </w:rPr>
        <w:t xml:space="preserve"> Lack of k</w:t>
      </w:r>
      <w:r>
        <w:rPr>
          <w:lang w:val="en-US"/>
        </w:rPr>
        <w:t>nowledge in IT;</w:t>
      </w:r>
    </w:p>
    <w:p w14:paraId="532C3349" w14:textId="77777777" w:rsidR="00420F3A" w:rsidRDefault="00AA3DF8" w:rsidP="005355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Client (</w:t>
      </w:r>
      <w:r w:rsidR="00497AED">
        <w:rPr>
          <w:lang w:val="en-US"/>
        </w:rPr>
        <w:t>Teacher</w:t>
      </w:r>
      <w:r>
        <w:rPr>
          <w:lang w:val="en-US"/>
        </w:rPr>
        <w:t>)</w:t>
      </w:r>
      <w:r w:rsidR="00437F0D">
        <w:rPr>
          <w:lang w:val="en-US"/>
        </w:rPr>
        <w:t>:</w:t>
      </w:r>
    </w:p>
    <w:p w14:paraId="61B849F0" w14:textId="34A19AAB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Major Value: View project status at any </w:t>
      </w:r>
      <w:r w:rsidR="0062584D">
        <w:rPr>
          <w:lang w:val="en-US"/>
        </w:rPr>
        <w:t>moment</w:t>
      </w:r>
      <w:r>
        <w:rPr>
          <w:lang w:val="en-US"/>
        </w:rPr>
        <w:t>;</w:t>
      </w:r>
    </w:p>
    <w:p w14:paraId="75F974E5" w14:textId="330C4CB1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Attitudes:</w:t>
      </w:r>
      <w:r w:rsidR="0062584D">
        <w:rPr>
          <w:lang w:val="en-US"/>
        </w:rPr>
        <w:t xml:space="preserve"> Help in requirements elicitation; </w:t>
      </w:r>
    </w:p>
    <w:p w14:paraId="7E0666EE" w14:textId="7F5C0A27" w:rsidR="00437F0D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Major Interests:</w:t>
      </w:r>
      <w:r w:rsidR="00497AED">
        <w:rPr>
          <w:lang w:val="en-US"/>
        </w:rPr>
        <w:t xml:space="preserve"> </w:t>
      </w:r>
      <w:r w:rsidR="0062584D">
        <w:rPr>
          <w:lang w:val="en-US"/>
        </w:rPr>
        <w:t>Get a good and functional application;</w:t>
      </w:r>
    </w:p>
    <w:p w14:paraId="56A7AE79" w14:textId="2652F8B5" w:rsidR="00437F0D" w:rsidRPr="0053558F" w:rsidRDefault="00437F0D" w:rsidP="00437F0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Constraints:</w:t>
      </w:r>
      <w:r w:rsidR="0062584D">
        <w:rPr>
          <w:lang w:val="en-US"/>
        </w:rPr>
        <w:t xml:space="preserve"> Not identified;</w:t>
      </w:r>
      <w:r>
        <w:rPr>
          <w:lang w:val="en-US"/>
        </w:rPr>
        <w:t xml:space="preserve"> </w:t>
      </w:r>
    </w:p>
    <w:p w14:paraId="79DD3517" w14:textId="77777777" w:rsidR="00420F3A" w:rsidRPr="00AA3DF8" w:rsidRDefault="00420F3A" w:rsidP="00420F3A">
      <w:pPr>
        <w:pStyle w:val="ListParagraph"/>
        <w:rPr>
          <w:lang w:val="en-US"/>
        </w:rPr>
      </w:pPr>
    </w:p>
    <w:p w14:paraId="364AAB18" w14:textId="77777777" w:rsidR="000D27CB" w:rsidRPr="000D27CB" w:rsidRDefault="000D27CB" w:rsidP="000D27CB">
      <w:pPr>
        <w:rPr>
          <w:lang w:val="en-US"/>
        </w:rPr>
      </w:pPr>
    </w:p>
    <w:sectPr w:rsidR="000D27CB" w:rsidRPr="000D27CB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2E969" w14:textId="77777777" w:rsidR="00073F2F" w:rsidRDefault="00073F2F" w:rsidP="00042081">
      <w:pPr>
        <w:spacing w:after="0" w:line="240" w:lineRule="auto"/>
      </w:pPr>
      <w:r>
        <w:separator/>
      </w:r>
    </w:p>
  </w:endnote>
  <w:endnote w:type="continuationSeparator" w:id="0">
    <w:p w14:paraId="0D74F1D4" w14:textId="77777777" w:rsidR="00073F2F" w:rsidRDefault="00073F2F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CE550F" w14:textId="77777777" w:rsidR="009553EC" w:rsidRPr="00C05BA0" w:rsidRDefault="00906D0A">
    <w:pPr>
      <w:pStyle w:val="Footer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</w:t>
    </w:r>
    <w:r w:rsidR="009553EC" w:rsidRPr="00C05BA0">
      <w:rPr>
        <w:lang w:val="en-US"/>
      </w:rPr>
      <w:t>ware 2013</w:t>
    </w:r>
  </w:p>
  <w:p w14:paraId="4DA208D3" w14:textId="77777777" w:rsidR="00042081" w:rsidRPr="00C05BA0" w:rsidRDefault="00073F2F">
    <w:pPr>
      <w:pStyle w:val="Footer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8A8EBA" w14:textId="77777777" w:rsidR="006F3F7C" w:rsidRPr="00C05BA0" w:rsidRDefault="006F3F7C" w:rsidP="006F3F7C">
    <w:pPr>
      <w:pStyle w:val="Footer"/>
      <w:rPr>
        <w:lang w:val="en-US"/>
      </w:rPr>
    </w:pPr>
    <w:proofErr w:type="spellStart"/>
    <w:r w:rsidRPr="00C05BA0">
      <w:rPr>
        <w:lang w:val="en-US"/>
      </w:rPr>
      <w:t>Projeto</w:t>
    </w:r>
    <w:proofErr w:type="spellEnd"/>
    <w:r w:rsidRPr="00C05BA0">
      <w:rPr>
        <w:lang w:val="en-US"/>
      </w:rPr>
      <w:t xml:space="preserve">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6A927A57" w14:textId="77777777" w:rsidR="00895D61" w:rsidRPr="00C05BA0" w:rsidRDefault="00073F2F" w:rsidP="00705D20">
    <w:pPr>
      <w:pStyle w:val="Footer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C05BA0">
          <w:rPr>
            <w:lang w:val="en-US"/>
          </w:rPr>
          <w:t>Vision and Scope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76EAB" w14:textId="77777777" w:rsidR="00705D20" w:rsidRPr="00ED18C7" w:rsidRDefault="00705D20">
    <w:pPr>
      <w:pStyle w:val="Footer"/>
      <w:rPr>
        <w:lang w:val="en-US"/>
      </w:rPr>
    </w:pPr>
    <w:proofErr w:type="spellStart"/>
    <w:r w:rsidRPr="00ED18C7">
      <w:rPr>
        <w:lang w:val="en-US"/>
      </w:rPr>
      <w:t>Projeto</w:t>
    </w:r>
    <w:proofErr w:type="spellEnd"/>
    <w:r w:rsidRPr="00ED18C7">
      <w:rPr>
        <w:lang w:val="en-US"/>
      </w:rPr>
      <w:t xml:space="preserve"> Software 2013</w:t>
    </w:r>
  </w:p>
  <w:p w14:paraId="7A6D54D5" w14:textId="77777777" w:rsidR="00705D20" w:rsidRPr="00ED18C7" w:rsidRDefault="00073F2F">
    <w:pPr>
      <w:pStyle w:val="Footer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E0B9E" w:rsidRPr="00ED18C7">
          <w:rPr>
            <w:lang w:val="en-US"/>
          </w:rPr>
          <w:t>Vision and Scope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FF08FD">
      <w:fldChar w:fldCharType="begin"/>
    </w:r>
    <w:r w:rsidR="00166A8C" w:rsidRPr="00ED18C7">
      <w:rPr>
        <w:lang w:val="en-US"/>
      </w:rPr>
      <w:instrText xml:space="preserve"> PAGE   \* MERGEFORMAT </w:instrText>
    </w:r>
    <w:r w:rsidR="00FF08FD">
      <w:fldChar w:fldCharType="separate"/>
    </w:r>
    <w:r w:rsidR="00ED18C7">
      <w:rPr>
        <w:noProof/>
        <w:lang w:val="en-US"/>
      </w:rPr>
      <w:t>2</w:t>
    </w:r>
    <w:r w:rsidR="00FF08F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62569B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5FA13200" w14:textId="77777777" w:rsidR="00705D20" w:rsidRDefault="00073F2F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82832">
          <w:t>Vision</w:t>
        </w:r>
        <w:proofErr w:type="spellEnd"/>
        <w:r w:rsidR="00382832">
          <w:t xml:space="preserve"> </w:t>
        </w:r>
        <w:proofErr w:type="spellStart"/>
        <w:r w:rsidR="00382832">
          <w:t>and</w:t>
        </w:r>
        <w:proofErr w:type="spellEnd"/>
        <w:r w:rsidR="00382832">
          <w:t xml:space="preserve"> </w:t>
        </w:r>
        <w:proofErr w:type="spellStart"/>
        <w:r w:rsidR="00382832">
          <w:t>Scope</w:t>
        </w:r>
        <w:proofErr w:type="spellEnd"/>
      </w:sdtContent>
    </w:sdt>
    <w:r w:rsidR="00705D20">
      <w:tab/>
    </w:r>
    <w:r w:rsidR="00FF08FD">
      <w:fldChar w:fldCharType="begin"/>
    </w:r>
    <w:r w:rsidR="00166A8C">
      <w:instrText xml:space="preserve"> PAGE   \* MERGEFORMAT </w:instrText>
    </w:r>
    <w:r w:rsidR="00FF08FD">
      <w:fldChar w:fldCharType="separate"/>
    </w:r>
    <w:r w:rsidR="00ED18C7">
      <w:rPr>
        <w:noProof/>
      </w:rPr>
      <w:t>1</w:t>
    </w:r>
    <w:r w:rsidR="00FF08F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C7DFE8" w14:textId="77777777" w:rsidR="00073F2F" w:rsidRDefault="00073F2F" w:rsidP="00042081">
      <w:pPr>
        <w:spacing w:after="0" w:line="240" w:lineRule="auto"/>
      </w:pPr>
      <w:r>
        <w:separator/>
      </w:r>
    </w:p>
  </w:footnote>
  <w:footnote w:type="continuationSeparator" w:id="0">
    <w:p w14:paraId="0165D3CF" w14:textId="77777777" w:rsidR="00073F2F" w:rsidRDefault="00073F2F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890885" w14:textId="77777777" w:rsidR="00042081" w:rsidRPr="00C05BA0" w:rsidRDefault="009553EC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32F11F5B" wp14:editId="674CC06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895D6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0D18CC68" w14:textId="720612C6" w:rsidR="009553EC" w:rsidRPr="00C05BA0" w:rsidRDefault="009553EC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D18C7">
          <w:rPr>
            <w:lang w:val="en-US"/>
          </w:rPr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FD1A3" w14:textId="77777777" w:rsidR="00906D0A" w:rsidRPr="00C05BA0" w:rsidRDefault="00906D0A" w:rsidP="00906D0A">
    <w:pPr>
      <w:pStyle w:val="Header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067ECB53" wp14:editId="494AEBB2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05BA0">
      <w:rPr>
        <w:lang w:val="en-US"/>
      </w:rPr>
      <w:tab/>
    </w:r>
    <w:r w:rsidRPr="00C05BA0">
      <w:rPr>
        <w:lang w:val="en-US"/>
      </w:rPr>
      <w:tab/>
    </w:r>
    <w:r w:rsidR="004630B1" w:rsidRPr="00C05BA0">
      <w:rPr>
        <w:lang w:val="en-US"/>
      </w:rPr>
      <w:t>Owner</w:t>
    </w:r>
    <w:r w:rsidRPr="00C05BA0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E0B9E" w:rsidRPr="00C05BA0">
          <w:rPr>
            <w:lang w:val="en-US"/>
          </w:rPr>
          <w:t>João</w:t>
        </w:r>
        <w:proofErr w:type="spellEnd"/>
        <w:r w:rsidR="002E0B9E" w:rsidRPr="00C05BA0">
          <w:rPr>
            <w:lang w:val="en-US"/>
          </w:rPr>
          <w:t xml:space="preserve"> </w:t>
        </w:r>
        <w:proofErr w:type="spellStart"/>
        <w:r w:rsidR="002E0B9E" w:rsidRPr="00C05BA0">
          <w:rPr>
            <w:lang w:val="en-US"/>
          </w:rPr>
          <w:t>Girão</w:t>
        </w:r>
        <w:proofErr w:type="spellEnd"/>
      </w:sdtContent>
    </w:sdt>
  </w:p>
  <w:p w14:paraId="16FA2047" w14:textId="1CCA8D92" w:rsidR="00906D0A" w:rsidRPr="00C05BA0" w:rsidRDefault="00906D0A" w:rsidP="00906D0A">
    <w:pPr>
      <w:pStyle w:val="Header"/>
      <w:rPr>
        <w:lang w:val="en-US"/>
      </w:rPr>
    </w:pPr>
    <w:r w:rsidRPr="00C05BA0">
      <w:rPr>
        <w:lang w:val="en-US"/>
      </w:rPr>
      <w:tab/>
    </w:r>
    <w:r w:rsidRPr="00C05BA0">
      <w:rPr>
        <w:lang w:val="en-US"/>
      </w:rPr>
      <w:tab/>
    </w:r>
    <w:sdt>
      <w:sdtPr>
        <w:rPr>
          <w:lang w:val="en-US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D18C7">
          <w:rPr>
            <w:lang w:val="en-US"/>
          </w:rPr>
          <w:t>V0.6</w:t>
        </w:r>
      </w:sdtContent>
    </w:sdt>
    <w:r w:rsidRPr="00C05BA0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D18C7">
          <w:rPr>
            <w:lang w:val="en-US"/>
          </w:rPr>
          <w:t>Ready for Revision</w:t>
        </w:r>
      </w:sdtContent>
    </w:sdt>
    <w:r w:rsidRPr="00C05BA0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Girão">
    <w15:presenceInfo w15:providerId="Windows Live" w15:userId="652dad105bd2a006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46EE3"/>
    <w:rsid w:val="00073F2F"/>
    <w:rsid w:val="000943EE"/>
    <w:rsid w:val="000D27CB"/>
    <w:rsid w:val="000E0CEA"/>
    <w:rsid w:val="000E4A2D"/>
    <w:rsid w:val="0014417A"/>
    <w:rsid w:val="00151581"/>
    <w:rsid w:val="00166A8C"/>
    <w:rsid w:val="0028361F"/>
    <w:rsid w:val="002A35D1"/>
    <w:rsid w:val="002C5DB9"/>
    <w:rsid w:val="002D07AA"/>
    <w:rsid w:val="002E0B9E"/>
    <w:rsid w:val="00303684"/>
    <w:rsid w:val="00333863"/>
    <w:rsid w:val="00334A17"/>
    <w:rsid w:val="00345E81"/>
    <w:rsid w:val="00355AFC"/>
    <w:rsid w:val="00382832"/>
    <w:rsid w:val="00397FA1"/>
    <w:rsid w:val="003B5E03"/>
    <w:rsid w:val="003E2B32"/>
    <w:rsid w:val="00420F3A"/>
    <w:rsid w:val="0042608F"/>
    <w:rsid w:val="00437F0D"/>
    <w:rsid w:val="00455F51"/>
    <w:rsid w:val="004630B1"/>
    <w:rsid w:val="00485CE9"/>
    <w:rsid w:val="00497AED"/>
    <w:rsid w:val="004A1EEA"/>
    <w:rsid w:val="004D78EA"/>
    <w:rsid w:val="004E5B21"/>
    <w:rsid w:val="0051791E"/>
    <w:rsid w:val="00524F2A"/>
    <w:rsid w:val="0053558F"/>
    <w:rsid w:val="00546E77"/>
    <w:rsid w:val="00565CDF"/>
    <w:rsid w:val="00572F8A"/>
    <w:rsid w:val="005A3E15"/>
    <w:rsid w:val="005C2453"/>
    <w:rsid w:val="005D5908"/>
    <w:rsid w:val="005D7006"/>
    <w:rsid w:val="0062584D"/>
    <w:rsid w:val="006F3F7C"/>
    <w:rsid w:val="00705116"/>
    <w:rsid w:val="00705D20"/>
    <w:rsid w:val="0071045A"/>
    <w:rsid w:val="0073300B"/>
    <w:rsid w:val="00740794"/>
    <w:rsid w:val="007666DF"/>
    <w:rsid w:val="00791C3C"/>
    <w:rsid w:val="007D27DD"/>
    <w:rsid w:val="007D527E"/>
    <w:rsid w:val="007D76E6"/>
    <w:rsid w:val="008043C6"/>
    <w:rsid w:val="00817241"/>
    <w:rsid w:val="00827318"/>
    <w:rsid w:val="0086348F"/>
    <w:rsid w:val="00884C19"/>
    <w:rsid w:val="00895D61"/>
    <w:rsid w:val="008A7A5C"/>
    <w:rsid w:val="008A7BE1"/>
    <w:rsid w:val="008C571E"/>
    <w:rsid w:val="008C65EA"/>
    <w:rsid w:val="008D4332"/>
    <w:rsid w:val="008E514B"/>
    <w:rsid w:val="00906D0A"/>
    <w:rsid w:val="00927738"/>
    <w:rsid w:val="009553EC"/>
    <w:rsid w:val="009602E3"/>
    <w:rsid w:val="00991F73"/>
    <w:rsid w:val="00993575"/>
    <w:rsid w:val="009D1A8E"/>
    <w:rsid w:val="009D6CBA"/>
    <w:rsid w:val="00A34B36"/>
    <w:rsid w:val="00A55CE1"/>
    <w:rsid w:val="00A81848"/>
    <w:rsid w:val="00A86B41"/>
    <w:rsid w:val="00AA3DF8"/>
    <w:rsid w:val="00AC7FA3"/>
    <w:rsid w:val="00B12E8D"/>
    <w:rsid w:val="00BE290C"/>
    <w:rsid w:val="00C05BA0"/>
    <w:rsid w:val="00C66E5A"/>
    <w:rsid w:val="00C86B8A"/>
    <w:rsid w:val="00C939C2"/>
    <w:rsid w:val="00CB284D"/>
    <w:rsid w:val="00CF08E4"/>
    <w:rsid w:val="00D16432"/>
    <w:rsid w:val="00DA2E53"/>
    <w:rsid w:val="00DB2780"/>
    <w:rsid w:val="00DE640D"/>
    <w:rsid w:val="00DE7995"/>
    <w:rsid w:val="00DF1004"/>
    <w:rsid w:val="00E02488"/>
    <w:rsid w:val="00E515EF"/>
    <w:rsid w:val="00E71BE6"/>
    <w:rsid w:val="00E84778"/>
    <w:rsid w:val="00EA7E64"/>
    <w:rsid w:val="00EC1731"/>
    <w:rsid w:val="00ED18C7"/>
    <w:rsid w:val="00EF281E"/>
    <w:rsid w:val="00EF4AEB"/>
    <w:rsid w:val="00F151E5"/>
    <w:rsid w:val="00F24CA6"/>
    <w:rsid w:val="00F36106"/>
    <w:rsid w:val="00F41415"/>
    <w:rsid w:val="00F52040"/>
    <w:rsid w:val="00F53D40"/>
    <w:rsid w:val="00F53E7A"/>
    <w:rsid w:val="00F63B38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659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E515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5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5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5EF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1C7050"/>
    <w:rsid w:val="00237B65"/>
    <w:rsid w:val="005F7CAE"/>
    <w:rsid w:val="00623658"/>
    <w:rsid w:val="0064279C"/>
    <w:rsid w:val="006A51F9"/>
    <w:rsid w:val="006D48AA"/>
    <w:rsid w:val="00757B98"/>
    <w:rsid w:val="00761202"/>
    <w:rsid w:val="008D6165"/>
    <w:rsid w:val="00A3312D"/>
    <w:rsid w:val="00CC4E05"/>
    <w:rsid w:val="00DF5E14"/>
    <w:rsid w:val="00DF7858"/>
    <w:rsid w:val="00E33AB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9EBB32-A64B-4B48-8268-C329E4632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Vision and Scope</vt:lpstr>
    </vt:vector>
  </TitlesOfParts>
  <Company>PS2Win</Company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</dc:title>
  <dc:subject>KeepYourTime</dc:subject>
  <dc:creator>João Girão</dc:creator>
  <dc:description>V0.6</dc:description>
  <cp:lastModifiedBy>Filipe</cp:lastModifiedBy>
  <cp:revision>34</cp:revision>
  <dcterms:created xsi:type="dcterms:W3CDTF">2013-02-23T09:48:00Z</dcterms:created>
  <dcterms:modified xsi:type="dcterms:W3CDTF">2013-03-09T20:35:00Z</dcterms:modified>
  <cp:contentStatus>Ready for Revision</cp:contentStatus>
</cp:coreProperties>
</file>