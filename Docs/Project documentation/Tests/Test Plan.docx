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1CAA902B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A7D532" w14:textId="77777777" w:rsidR="006F3F7C" w:rsidRPr="00F6228A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0B31EC" w14:paraId="2B4D1D4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699384" w14:textId="77777777" w:rsidR="006F3F7C" w:rsidRPr="00F6228A" w:rsidRDefault="006E7EFD" w:rsidP="006E7E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Test Plan</w:t>
                    </w:r>
                  </w:p>
                </w:sdtContent>
              </w:sdt>
            </w:tc>
          </w:tr>
          <w:tr w:rsidR="006F3F7C" w:rsidRPr="000B31EC" w14:paraId="545A3F69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67E21D" w14:textId="77777777" w:rsidR="006F3F7C" w:rsidRPr="00F6228A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253F86EC" w14:textId="77777777" w:rsidR="006F3F7C" w:rsidRPr="00F6228A" w:rsidRDefault="006F3F7C">
          <w:pPr>
            <w:rPr>
              <w:lang w:val="en-US"/>
            </w:rPr>
          </w:pPr>
        </w:p>
        <w:p w14:paraId="1127D52B" w14:textId="77777777" w:rsidR="006F3F7C" w:rsidRPr="00F6228A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478CA2E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0298666" w14:textId="42B40C82" w:rsidR="006F3F7C" w:rsidRPr="00F6228A" w:rsidRDefault="001621CE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David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1415BE3D" w14:textId="77777777" w:rsidR="006F3F7C" w:rsidRPr="00F6228A" w:rsidRDefault="006E7EFD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18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-0</w:t>
                    </w:r>
                    <w:r w:rsidRPr="00F6228A">
                      <w:rPr>
                        <w:color w:val="4F81BD" w:themeColor="accent1"/>
                        <w:lang w:val="en-US"/>
                      </w:rPr>
                      <w:t>5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-2013</w:t>
                    </w:r>
                  </w:p>
                </w:sdtContent>
              </w:sdt>
              <w:p w14:paraId="212FF311" w14:textId="77777777" w:rsidR="006F3F7C" w:rsidRPr="00F6228A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79523595" w14:textId="77777777" w:rsidR="006F3F7C" w:rsidRPr="00F6228A" w:rsidRDefault="006F3F7C">
          <w:pPr>
            <w:rPr>
              <w:lang w:val="en-US"/>
            </w:rPr>
          </w:pPr>
        </w:p>
        <w:p w14:paraId="61DE81C6" w14:textId="77777777" w:rsidR="00F24CA6" w:rsidRPr="000B31EC" w:rsidRDefault="00F24CA6">
          <w:pPr>
            <w:rPr>
              <w:lang w:val="en-US"/>
            </w:rPr>
            <w:sectPr w:rsidR="00F24CA6" w:rsidRPr="000B31E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0257175" w14:textId="77777777" w:rsidR="006F3F7C" w:rsidRPr="000B31EC" w:rsidRDefault="007A62CF">
          <w:pPr>
            <w:rPr>
              <w:lang w:val="en-US"/>
            </w:rPr>
          </w:pPr>
        </w:p>
      </w:sdtContent>
    </w:sdt>
    <w:p w14:paraId="277E57E4" w14:textId="77777777" w:rsidR="006F3F7C" w:rsidRPr="000B31E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34FE9D1F" w14:textId="77777777" w:rsidR="00906D0A" w:rsidRPr="000B31EC" w:rsidRDefault="004630B1">
          <w:pPr>
            <w:pStyle w:val="TOCHeading"/>
            <w:rPr>
              <w:lang w:val="en-US"/>
            </w:rPr>
          </w:pPr>
          <w:r w:rsidRPr="000B31EC">
            <w:rPr>
              <w:lang w:val="en-US"/>
            </w:rPr>
            <w:t>Content</w:t>
          </w:r>
        </w:p>
        <w:p w14:paraId="5AB8EFF9" w14:textId="77777777" w:rsidR="001621CE" w:rsidRPr="00F6228A" w:rsidRDefault="00EC7827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r w:rsidRPr="00F6228A">
            <w:rPr>
              <w:lang w:val="en-US"/>
            </w:rPr>
            <w:fldChar w:fldCharType="begin"/>
          </w:r>
          <w:r w:rsidR="00906D0A" w:rsidRPr="00F6228A">
            <w:rPr>
              <w:lang w:val="en-US"/>
            </w:rPr>
            <w:instrText xml:space="preserve"> TOC \o "1-3" \h \z \u </w:instrText>
          </w:r>
          <w:r w:rsidRPr="00F6228A">
            <w:rPr>
              <w:lang w:val="en-US"/>
            </w:rPr>
            <w:fldChar w:fldCharType="separate"/>
          </w:r>
          <w:hyperlink w:anchor="_Toc356703170" w:history="1">
            <w:r w:rsidR="001621CE" w:rsidRPr="000B31EC">
              <w:rPr>
                <w:rStyle w:val="Hyperlink"/>
                <w:rFonts w:eastAsia="Times New Roman"/>
                <w:noProof/>
                <w:lang w:val="en-US"/>
              </w:rPr>
              <w:t>Package: Acceptance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_Toc356703170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3DB0F82" w14:textId="77777777" w:rsidR="001621CE" w:rsidRPr="00F6228A" w:rsidRDefault="00007499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1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_Toc356703171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5EE9EDC" w14:textId="77777777" w:rsidR="001621CE" w:rsidRPr="00F6228A" w:rsidRDefault="00007499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2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_Toc356703172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E510CFA" w14:textId="77777777" w:rsidR="001621CE" w:rsidRPr="00F6228A" w:rsidRDefault="00007499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3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Interface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_Toc356703173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34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66BAF5B" w14:textId="77777777" w:rsidR="001621CE" w:rsidRPr="00F6228A" w:rsidRDefault="00007499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4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Interface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_Toc356703174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35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C331C6A" w14:textId="77777777" w:rsidR="001621CE" w:rsidRPr="00F6228A" w:rsidRDefault="00007499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5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_Toc356703175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47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FD5C6C7" w14:textId="77777777" w:rsidR="001621CE" w:rsidRPr="00F6228A" w:rsidRDefault="00007499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6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_Toc356703176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47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737A9F0" w14:textId="77777777" w:rsidR="001621CE" w:rsidRPr="00F6228A" w:rsidRDefault="00007499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7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Usability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_Toc356703177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49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D7F60E3" w14:textId="77777777" w:rsidR="001621CE" w:rsidRPr="00F6228A" w:rsidRDefault="00007499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8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Test Sequence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_Toc356703178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52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8C44969" w14:textId="77777777" w:rsidR="00906D0A" w:rsidRPr="00F6228A" w:rsidRDefault="00EC7827">
          <w:pPr>
            <w:rPr>
              <w:lang w:val="en-US"/>
            </w:rPr>
          </w:pPr>
          <w:r w:rsidRPr="00F6228A">
            <w:rPr>
              <w:lang w:val="en-US"/>
            </w:rPr>
            <w:fldChar w:fldCharType="end"/>
          </w:r>
        </w:p>
      </w:sdtContent>
    </w:sdt>
    <w:p w14:paraId="4D412F37" w14:textId="77777777" w:rsidR="00906D0A" w:rsidRPr="000B31EC" w:rsidRDefault="004630B1">
      <w:pPr>
        <w:rPr>
          <w:lang w:val="en-US"/>
        </w:rPr>
      </w:pPr>
      <w:r w:rsidRPr="000B31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8BD244D" w14:textId="77777777" w:rsidR="00906D0A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"Figure" </w:instrText>
      </w:r>
      <w:r w:rsidRPr="00F6228A">
        <w:rPr>
          <w:lang w:val="en-US"/>
        </w:rPr>
        <w:fldChar w:fldCharType="separate"/>
      </w:r>
      <w:r w:rsidR="001621CE" w:rsidRPr="000B31EC">
        <w:rPr>
          <w:b/>
          <w:bCs/>
          <w:noProof/>
          <w:lang w:val="en-US"/>
        </w:rPr>
        <w:t>No table of figures entries found.</w:t>
      </w:r>
      <w:r w:rsidRPr="00F6228A">
        <w:rPr>
          <w:lang w:val="en-US"/>
        </w:rPr>
        <w:fldChar w:fldCharType="end"/>
      </w:r>
    </w:p>
    <w:p w14:paraId="6B267736" w14:textId="77777777" w:rsidR="00906D0A" w:rsidRPr="00F6228A" w:rsidRDefault="004630B1">
      <w:pPr>
        <w:rPr>
          <w:lang w:val="en-US"/>
        </w:rPr>
      </w:pPr>
      <w:r w:rsidRPr="00F622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170739FA" w14:textId="77777777" w:rsidR="001621CE" w:rsidRPr="00F6228A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"Table" </w:instrText>
      </w:r>
      <w:r w:rsidRPr="00F6228A">
        <w:rPr>
          <w:lang w:val="en-US"/>
        </w:rPr>
        <w:fldChar w:fldCharType="separate"/>
      </w:r>
      <w:hyperlink w:anchor="_Toc356703180" w:history="1">
        <w:r w:rsidR="001621CE" w:rsidRPr="00F6228A">
          <w:rPr>
            <w:rStyle w:val="Hyperlink"/>
            <w:noProof/>
            <w:lang w:val="en-US"/>
          </w:rPr>
          <w:t>Table 1: List of Contribuitors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_Toc356703180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0B47E24C" w14:textId="77777777" w:rsidR="001621CE" w:rsidRPr="00F6228A" w:rsidRDefault="00007499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6703181" w:history="1">
        <w:r w:rsidR="001621CE" w:rsidRPr="000B31EC">
          <w:rPr>
            <w:rStyle w:val="Hyperlink"/>
            <w:noProof/>
            <w:lang w:val="en-US"/>
          </w:rPr>
          <w:t>Table 2: Version history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_Toc356703181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619B50C8" w14:textId="77777777" w:rsidR="00895D61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end"/>
      </w:r>
    </w:p>
    <w:p w14:paraId="1E76E858" w14:textId="77777777" w:rsidR="00906D0A" w:rsidRPr="00F6228A" w:rsidRDefault="00906D0A">
      <w:pPr>
        <w:rPr>
          <w:lang w:val="en-US"/>
        </w:rPr>
      </w:pPr>
      <w:r w:rsidRPr="00F6228A">
        <w:rPr>
          <w:lang w:val="en-US"/>
        </w:rPr>
        <w:br w:type="page"/>
      </w:r>
    </w:p>
    <w:p w14:paraId="52BC29B8" w14:textId="77777777" w:rsidR="00906D0A" w:rsidRPr="00F6228A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0B31EC" w14:paraId="73604FE5" w14:textId="77777777" w:rsidTr="0071045A">
        <w:tc>
          <w:tcPr>
            <w:tcW w:w="9606" w:type="dxa"/>
            <w:gridSpan w:val="4"/>
          </w:tcPr>
          <w:p w14:paraId="17996910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0B31EC" w14:paraId="74ABB2BA" w14:textId="77777777" w:rsidTr="003B5E03">
        <w:tc>
          <w:tcPr>
            <w:tcW w:w="1668" w:type="dxa"/>
            <w:vAlign w:val="center"/>
          </w:tcPr>
          <w:p w14:paraId="50E5F02A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03B4B5C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DC6C292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D230CB7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0B31EC" w14:paraId="7F81184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9F47949" w14:textId="77777777" w:rsidR="0071045A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DDDF21" w14:textId="76528089" w:rsidR="0071045A" w:rsidRPr="000B31EC" w:rsidRDefault="001621CE" w:rsidP="001621CE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 xml:space="preserve">David Silva </w:t>
            </w:r>
          </w:p>
        </w:tc>
        <w:tc>
          <w:tcPr>
            <w:tcW w:w="3260" w:type="dxa"/>
            <w:vAlign w:val="center"/>
          </w:tcPr>
          <w:p w14:paraId="04C5C757" w14:textId="177AAB1B" w:rsidR="0071045A" w:rsidRPr="000B31EC" w:rsidRDefault="0071045A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</w:t>
            </w:r>
            <w:r w:rsidR="001621CE" w:rsidRPr="000B31EC">
              <w:rPr>
                <w:lang w:val="en-US"/>
              </w:rPr>
              <w:t>222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27CF99F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54DE047C" w14:textId="77777777" w:rsidTr="003B5E03">
        <w:tc>
          <w:tcPr>
            <w:tcW w:w="1668" w:type="dxa"/>
            <w:vAlign w:val="center"/>
          </w:tcPr>
          <w:p w14:paraId="168C9178" w14:textId="77777777" w:rsidR="00AC6A1C" w:rsidRPr="000B31EC" w:rsidRDefault="006E7EFD" w:rsidP="006E7EFD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18</w:t>
            </w:r>
            <w:r w:rsidR="0068587E" w:rsidRPr="000B31EC">
              <w:rPr>
                <w:rFonts w:eastAsiaTheme="minorHAnsi"/>
                <w:lang w:val="en-US"/>
              </w:rPr>
              <w:t>-</w:t>
            </w:r>
            <w:r w:rsidR="00735A42" w:rsidRPr="000B31EC">
              <w:rPr>
                <w:rFonts w:eastAsiaTheme="minorHAnsi"/>
                <w:lang w:val="en-US"/>
              </w:rPr>
              <w:t>0</w:t>
            </w:r>
            <w:r w:rsidRPr="000B31EC">
              <w:rPr>
                <w:rFonts w:eastAsiaTheme="minorHAnsi"/>
                <w:lang w:val="en-US"/>
              </w:rPr>
              <w:t>5</w:t>
            </w:r>
            <w:r w:rsidR="0068587E" w:rsidRPr="000B31EC"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14:paraId="29B554E1" w14:textId="561A074C" w:rsidR="0071045A" w:rsidRPr="000B31EC" w:rsidRDefault="001621CE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2C85FCA1" w14:textId="035B0E12" w:rsidR="0071045A" w:rsidRPr="000B31EC" w:rsidRDefault="0068587E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a211702</w:t>
            </w:r>
            <w:r w:rsidR="006E7EFD" w:rsidRPr="000B31EC">
              <w:rPr>
                <w:lang w:val="en-US"/>
              </w:rPr>
              <w:t>2</w:t>
            </w:r>
            <w:r w:rsidR="001621CE" w:rsidRPr="000B31EC">
              <w:rPr>
                <w:lang w:val="en-US"/>
              </w:rPr>
              <w:t>7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B396B81" w14:textId="77777777" w:rsidR="0071045A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3C34AF27" w14:textId="77777777" w:rsidTr="003B5E03">
        <w:tc>
          <w:tcPr>
            <w:tcW w:w="1668" w:type="dxa"/>
            <w:vAlign w:val="center"/>
          </w:tcPr>
          <w:p w14:paraId="645EF3F8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9C252A7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EE9972E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2597045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0B31EC" w14:paraId="60741007" w14:textId="77777777" w:rsidTr="003B5E03">
        <w:tc>
          <w:tcPr>
            <w:tcW w:w="1668" w:type="dxa"/>
            <w:vAlign w:val="center"/>
          </w:tcPr>
          <w:p w14:paraId="4C304BD4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D9DAA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7A551CC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C3FA399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341EE8BE" w14:textId="77777777" w:rsidTr="003B5E03">
        <w:tc>
          <w:tcPr>
            <w:tcW w:w="1668" w:type="dxa"/>
            <w:vAlign w:val="center"/>
          </w:tcPr>
          <w:p w14:paraId="5F97C8AA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CF9FFB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DD4072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22CCF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EB1769B" w14:textId="77777777" w:rsidTr="003B5E03">
        <w:tc>
          <w:tcPr>
            <w:tcW w:w="1668" w:type="dxa"/>
            <w:vAlign w:val="center"/>
          </w:tcPr>
          <w:p w14:paraId="20D38AE8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E849D8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9B32AE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CF42EBB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4E284C3B" w14:textId="77777777" w:rsidTr="003B5E03">
        <w:tc>
          <w:tcPr>
            <w:tcW w:w="1668" w:type="dxa"/>
            <w:vAlign w:val="center"/>
          </w:tcPr>
          <w:p w14:paraId="491FD467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52440D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AD7841E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F445D7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B014879" w14:textId="77777777" w:rsidR="0071045A" w:rsidRPr="000B31EC" w:rsidRDefault="0071045A" w:rsidP="0071045A">
      <w:pPr>
        <w:pStyle w:val="Caption"/>
        <w:rPr>
          <w:lang w:val="en-US"/>
        </w:rPr>
      </w:pPr>
      <w:bookmarkStart w:id="0" w:name="_Toc356703180"/>
      <w:r w:rsidRPr="00F6228A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2F5A4E" w:rsidRPr="00F6228A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F6228A">
        <w:rPr>
          <w:noProof/>
          <w:lang w:val="en-US"/>
        </w:rPr>
        <w:t>1</w:t>
      </w:r>
      <w:r w:rsidR="00EC7827" w:rsidRPr="00F6228A">
        <w:rPr>
          <w:noProof/>
          <w:lang w:val="en-US"/>
        </w:rPr>
        <w:fldChar w:fldCharType="end"/>
      </w:r>
      <w:r w:rsidRPr="00F6228A">
        <w:rPr>
          <w:lang w:val="en-US"/>
        </w:rPr>
        <w:t>: List of Contribuitors</w:t>
      </w:r>
      <w:bookmarkEnd w:id="0"/>
    </w:p>
    <w:p w14:paraId="7B465060" w14:textId="77777777" w:rsidR="0071045A" w:rsidRPr="000B31EC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0B31EC" w14:paraId="673620CE" w14:textId="77777777" w:rsidTr="004A6A1B">
        <w:tc>
          <w:tcPr>
            <w:tcW w:w="9607" w:type="dxa"/>
            <w:gridSpan w:val="6"/>
          </w:tcPr>
          <w:p w14:paraId="53866DFB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0B31EC" w14:paraId="154F1091" w14:textId="77777777" w:rsidTr="0071045A">
        <w:tc>
          <w:tcPr>
            <w:tcW w:w="1728" w:type="dxa"/>
            <w:vAlign w:val="center"/>
          </w:tcPr>
          <w:p w14:paraId="22956AE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9323718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7678692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04664041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1BBBDAD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7A687B4C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0B31EC" w14:paraId="677964ED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53B4B31" w14:textId="77777777" w:rsidR="00F24CA6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1EC05957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54301D78" w14:textId="77777777" w:rsidR="00F24CA6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54E76DA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D661FBE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1DC9CD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F24CA6" w:rsidRPr="000B31EC" w14:paraId="4ECBF79C" w14:textId="77777777" w:rsidTr="0071045A">
        <w:tc>
          <w:tcPr>
            <w:tcW w:w="1728" w:type="dxa"/>
            <w:vAlign w:val="center"/>
          </w:tcPr>
          <w:p w14:paraId="3721D83A" w14:textId="4B798ED7" w:rsidR="00F24CA6" w:rsidRPr="000B31EC" w:rsidRDefault="005641C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2870F3C7" w14:textId="1169ADDE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Task format change</w:t>
            </w:r>
          </w:p>
        </w:tc>
        <w:tc>
          <w:tcPr>
            <w:tcW w:w="1729" w:type="dxa"/>
            <w:vAlign w:val="center"/>
          </w:tcPr>
          <w:p w14:paraId="1044D072" w14:textId="1E3FD65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3AFD4CE7" w14:textId="120FC13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27C0932" w14:textId="77777777" w:rsidR="00DF1004" w:rsidRPr="000B31EC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797D63" w14:textId="01755359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41BF795C" w14:textId="77777777" w:rsidTr="0071045A">
        <w:tc>
          <w:tcPr>
            <w:tcW w:w="1728" w:type="dxa"/>
            <w:vAlign w:val="center"/>
          </w:tcPr>
          <w:p w14:paraId="01E701CE" w14:textId="72AC0917" w:rsidR="0071045A" w:rsidRPr="000B31EC" w:rsidRDefault="003E2EF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163CDF0E" w14:textId="22A026A4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Tests more detailed</w:t>
            </w:r>
          </w:p>
        </w:tc>
        <w:tc>
          <w:tcPr>
            <w:tcW w:w="1729" w:type="dxa"/>
            <w:vAlign w:val="center"/>
          </w:tcPr>
          <w:p w14:paraId="3845DDCD" w14:textId="4798F89E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6B5AD76A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706E476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E774C85" w14:textId="5286A2D5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3B097D3D" w14:textId="77777777" w:rsidTr="0071045A">
        <w:tc>
          <w:tcPr>
            <w:tcW w:w="1728" w:type="dxa"/>
            <w:vAlign w:val="center"/>
          </w:tcPr>
          <w:p w14:paraId="699F9FC0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BC08715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0AED8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247E13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A96B34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26941AE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0B31EC" w14:paraId="289BB05C" w14:textId="77777777" w:rsidTr="0071045A">
        <w:tc>
          <w:tcPr>
            <w:tcW w:w="1728" w:type="dxa"/>
            <w:vAlign w:val="center"/>
          </w:tcPr>
          <w:p w14:paraId="76165C8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2E7CEC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F4835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C5F21F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8A671D2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69598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2178D495" w14:textId="77777777" w:rsidTr="0071045A">
        <w:tc>
          <w:tcPr>
            <w:tcW w:w="1728" w:type="dxa"/>
            <w:vAlign w:val="center"/>
          </w:tcPr>
          <w:p w14:paraId="77C994FB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B6560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B2227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840887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EBF40C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24D128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9AECE97" w14:textId="77777777" w:rsidTr="0071045A">
        <w:tc>
          <w:tcPr>
            <w:tcW w:w="1728" w:type="dxa"/>
            <w:vAlign w:val="center"/>
          </w:tcPr>
          <w:p w14:paraId="338024EE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6159F4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8BE79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041722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9C57FF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CADDE0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6EF57397" w14:textId="77777777" w:rsidTr="0071045A">
        <w:tc>
          <w:tcPr>
            <w:tcW w:w="1728" w:type="dxa"/>
            <w:vAlign w:val="center"/>
          </w:tcPr>
          <w:p w14:paraId="52384621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3E74092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A5000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9FFB27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6F2EF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6A8824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581231DB" w14:textId="77777777" w:rsidTr="0071045A">
        <w:tc>
          <w:tcPr>
            <w:tcW w:w="1728" w:type="dxa"/>
            <w:vAlign w:val="center"/>
          </w:tcPr>
          <w:p w14:paraId="59604FA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EDBCEE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9D074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02BF6D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A9991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2628196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74CFB0F" w14:textId="77777777" w:rsidTr="0071045A">
        <w:tc>
          <w:tcPr>
            <w:tcW w:w="1728" w:type="dxa"/>
            <w:vAlign w:val="center"/>
          </w:tcPr>
          <w:p w14:paraId="4D0F7AA5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5E0EED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37CBA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48DABA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FFE10B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869361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6981D69" w14:textId="77777777" w:rsidTr="0071045A">
        <w:tc>
          <w:tcPr>
            <w:tcW w:w="1728" w:type="dxa"/>
            <w:vAlign w:val="center"/>
          </w:tcPr>
          <w:p w14:paraId="2F4814BD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B50698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D5C33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AF6E99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6D2B1E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01BD3C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4AD0DC0" w14:textId="77777777" w:rsidR="00895D61" w:rsidRPr="000B31EC" w:rsidRDefault="0071045A" w:rsidP="0071045A">
      <w:pPr>
        <w:pStyle w:val="Caption"/>
        <w:rPr>
          <w:lang w:val="en-US"/>
        </w:rPr>
      </w:pPr>
      <w:bookmarkStart w:id="1" w:name="_Toc356703181"/>
      <w:r w:rsidRPr="000B31EC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5D7A32" w:rsidRPr="000B31EC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0B31EC">
        <w:rPr>
          <w:noProof/>
          <w:lang w:val="en-US"/>
        </w:rPr>
        <w:t>2</w:t>
      </w:r>
      <w:r w:rsidR="00EC7827" w:rsidRPr="00F6228A">
        <w:rPr>
          <w:noProof/>
          <w:lang w:val="en-US"/>
        </w:rPr>
        <w:fldChar w:fldCharType="end"/>
      </w:r>
      <w:r w:rsidRPr="000B31EC">
        <w:rPr>
          <w:lang w:val="en-US"/>
        </w:rPr>
        <w:t>: Version history</w:t>
      </w:r>
      <w:bookmarkEnd w:id="1"/>
    </w:p>
    <w:p w14:paraId="0DF5675A" w14:textId="77777777" w:rsidR="00895D61" w:rsidRPr="000B31EC" w:rsidRDefault="00895D61">
      <w:pPr>
        <w:rPr>
          <w:lang w:val="en-US"/>
        </w:rPr>
      </w:pPr>
    </w:p>
    <w:p w14:paraId="1A8AB10D" w14:textId="77777777" w:rsidR="0071045A" w:rsidRPr="000B31EC" w:rsidRDefault="0071045A">
      <w:pPr>
        <w:rPr>
          <w:lang w:val="en-US"/>
        </w:rPr>
        <w:sectPr w:rsidR="0071045A" w:rsidRPr="000B31E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5B712E4" w14:textId="77777777" w:rsidR="006E7EFD" w:rsidRPr="000B31EC" w:rsidRDefault="006E7EFD" w:rsidP="006E7EFD">
      <w:pPr>
        <w:pStyle w:val="Heading1"/>
        <w:rPr>
          <w:rFonts w:eastAsia="Times New Roman"/>
          <w:bCs w:val="0"/>
          <w:szCs w:val="24"/>
          <w:lang w:val="en-US"/>
        </w:rPr>
      </w:pPr>
      <w:bookmarkStart w:id="2" w:name="_Toc356703170"/>
      <w:bookmarkStart w:id="3" w:name="Acceptance_Tests"/>
      <w:bookmarkStart w:id="4" w:name="BKM_D9FDC75B_4463_43da_BED1_E8FC2AB12567"/>
      <w:r w:rsidRPr="000B31EC">
        <w:rPr>
          <w:rFonts w:eastAsia="Times New Roman"/>
          <w:bCs w:val="0"/>
          <w:szCs w:val="24"/>
          <w:lang w:val="en-US"/>
        </w:rPr>
        <w:lastRenderedPageBreak/>
        <w:t xml:space="preserve">Package: </w:t>
      </w:r>
      <w:r w:rsidRPr="00F6228A">
        <w:rPr>
          <w:rFonts w:eastAsia="Times New Roman"/>
          <w:bCs w:val="0"/>
          <w:szCs w:val="24"/>
          <w:lang w:val="en-US"/>
        </w:rPr>
        <w:fldChar w:fldCharType="begin" w:fldLock="1"/>
      </w:r>
      <w:r w:rsidRPr="000B31EC">
        <w:rPr>
          <w:rFonts w:eastAsia="Times New Roman"/>
          <w:bCs w:val="0"/>
          <w:szCs w:val="24"/>
          <w:lang w:val="en-US"/>
        </w:rPr>
        <w:instrText>MERGEFIELD Pkg.Name</w:instrText>
      </w:r>
      <w:r w:rsidRPr="00F6228A">
        <w:rPr>
          <w:rFonts w:eastAsia="Times New Roman"/>
          <w:bCs w:val="0"/>
          <w:szCs w:val="24"/>
          <w:lang w:val="en-US"/>
        </w:rPr>
        <w:fldChar w:fldCharType="separate"/>
      </w:r>
      <w:r w:rsidRPr="000B31EC">
        <w:rPr>
          <w:rFonts w:eastAsia="Times New Roman"/>
          <w:bCs w:val="0"/>
          <w:szCs w:val="24"/>
          <w:lang w:val="en-US"/>
        </w:rPr>
        <w:t>Acceptance Tests</w:t>
      </w:r>
      <w:bookmarkEnd w:id="2"/>
      <w:r w:rsidRPr="00F6228A">
        <w:rPr>
          <w:rFonts w:eastAsia="Times New Roman"/>
          <w:bCs w:val="0"/>
          <w:szCs w:val="24"/>
          <w:lang w:val="en-US"/>
        </w:rPr>
        <w:fldChar w:fldCharType="end"/>
      </w:r>
    </w:p>
    <w:p w14:paraId="6B5CA67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5" w:name="_Toc356703171"/>
      <w:bookmarkStart w:id="6" w:name="BKM_2BCE938B_D3FC_412b_9C81_CB7A21E0188C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 Tests</w:t>
      </w:r>
      <w:bookmarkEnd w:id="5"/>
      <w:r w:rsidRPr="00F6228A">
        <w:rPr>
          <w:rFonts w:eastAsia="Times New Roman"/>
          <w:bCs/>
          <w:lang w:val="en-US"/>
        </w:rPr>
        <w:fldChar w:fldCharType="end"/>
      </w:r>
    </w:p>
    <w:p w14:paraId="5C6C1EAA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014E5C7" wp14:editId="6CBFE7C5">
            <wp:extent cx="6159500" cy="6391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6"/>
    </w:p>
    <w:p w14:paraId="3AE1595E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722E3D6B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" w:name="_Toc356703172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</w:t>
      </w:r>
      <w:bookmarkEnd w:id="7"/>
      <w:r w:rsidRPr="00F6228A">
        <w:rPr>
          <w:rFonts w:eastAsia="Times New Roman"/>
          <w:bCs/>
          <w:lang w:val="en-US"/>
        </w:rPr>
        <w:fldChar w:fldCharType="end"/>
      </w:r>
    </w:p>
    <w:p w14:paraId="72F71CA4" w14:textId="77777777" w:rsidR="006E7EFD" w:rsidRPr="00F6228A" w:rsidRDefault="006E7EFD" w:rsidP="006E7EFD">
      <w:pPr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92B60BD" wp14:editId="302AE2FD">
            <wp:extent cx="6210935" cy="5572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B9A4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  <w:r w:rsidRPr="00F6228A"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893AC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8780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" w:name="BKM_EC8496D1_7735_4ad8_AD7C_5C612EA9A8B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0BDB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BF3C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9B220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DCA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22F9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7FD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C32B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EA0ED1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81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BAB04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08445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1B2B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B5E294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B38A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E599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B40FF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A8AA62" w14:textId="7902EFB5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in settings button</w:t>
            </w:r>
          </w:p>
          <w:p w14:paraId="522BC07C" w14:textId="724AC04F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uts a check in the checkbox on Inactivity Alerts</w:t>
            </w:r>
          </w:p>
          <w:p w14:paraId="0B0DE9B5" w14:textId="316CD2B0" w:rsidR="006E7EFD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nserts a time between 1 and 60 minutes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 on time detection textbox</w:t>
            </w:r>
          </w:p>
          <w:p w14:paraId="1F7CA9D0" w14:textId="2182886B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apply button</w:t>
            </w:r>
          </w:p>
          <w:p w14:paraId="06F792DD" w14:textId="63818083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ctivate a task</w:t>
            </w:r>
          </w:p>
          <w:p w14:paraId="7A2C1174" w14:textId="21DD2BFD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time specified in step 3 without interacting with mouse nor keyboard</w:t>
            </w:r>
          </w:p>
          <w:p w14:paraId="3CED5856" w14:textId="7B2356D2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CB72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AE48B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D0972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43FC2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puts the new configuration in effect</w:t>
            </w:r>
          </w:p>
          <w:p w14:paraId="08F7A801" w14:textId="773F7FA5" w:rsidR="004F2F77" w:rsidRPr="000B31EC" w:rsidRDefault="004F2F7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After the specified time in inactivity (no keyboard nor mouse interact), the system must present a window to choose what to do with that time</w:t>
            </w:r>
          </w:p>
          <w:p w14:paraId="102C37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632958" w14:textId="7862A365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535DB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4CB2E3B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348E1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3C928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D198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5958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7263F3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A2C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20C2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28EA90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B91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21F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EB5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AFD129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5374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B683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D3F14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DB07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E5A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12CIT-004:ConfigureInactiveTime.Validate.True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6CE14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D92690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CC1F" w14:textId="77777777" w:rsidR="006E7EFD" w:rsidRPr="000B31EC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A9B3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6A5B2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8D9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96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0AB36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4D3811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10B2F1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51A249A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8"/>
    <w:p w14:paraId="66FAF80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8EB44D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0A9E8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" w:name="BKM_BAA85146_603A_44bb_BE12_10F0B50B440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6F92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63922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82B604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BC3E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ACF0C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9E89E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1CCA1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233AD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8D9E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05A53A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A0AC6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0237C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625B5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9436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EED271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B008EE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4FF1530" w14:textId="038ED96A" w:rsidR="007D37DC" w:rsidRPr="00F6228A" w:rsidRDefault="007D37DC" w:rsidP="00F6228A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“Show inactive tasks” checkbox from the main window are checked</w:t>
            </w:r>
          </w:p>
          <w:p w14:paraId="5F779BBF" w14:textId="6E0671A3" w:rsidR="006E7EFD" w:rsidRPr="000B31EC" w:rsidRDefault="00F4646B" w:rsidP="00F6228A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 xml:space="preserve">elect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</w:t>
            </w:r>
            <w:r w:rsidR="007D37DC" w:rsidRPr="000B31EC">
              <w:rPr>
                <w:rFonts w:ascii="Times New Roman" w:hAnsi="Times New Roman"/>
                <w:szCs w:val="24"/>
                <w:lang w:val="en-US"/>
              </w:rPr>
              <w:t>n inactive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 xml:space="preserve"> task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from the list</w:t>
            </w:r>
            <w:r w:rsidR="007D37DC" w:rsidRPr="00F6228A">
              <w:rPr>
                <w:rFonts w:ascii="Times New Roman" w:hAnsi="Times New Roman"/>
                <w:szCs w:val="24"/>
                <w:lang w:val="en-US"/>
              </w:rPr>
              <w:t xml:space="preserve"> of the main window</w:t>
            </w:r>
          </w:p>
          <w:p w14:paraId="08425CE6" w14:textId="77777777" w:rsidR="007D37DC" w:rsidRPr="000B31EC" w:rsidRDefault="007D37DC" w:rsidP="00F6228A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checkbox in the right side of the task item</w:t>
            </w:r>
          </w:p>
          <w:p w14:paraId="6DFD9BBB" w14:textId="1A376105" w:rsidR="007D37DC" w:rsidRPr="00F6228A" w:rsidRDefault="007D37DC" w:rsidP="00F6228A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from the “Show inactive tasks” checkbox</w:t>
            </w:r>
          </w:p>
          <w:p w14:paraId="6B989469" w14:textId="77777777" w:rsidR="006E7EFD" w:rsidRPr="000B31EC" w:rsidRDefault="006E7EFD" w:rsidP="00F6228A">
            <w:pPr>
              <w:pStyle w:val="ListParagraph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8274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7D6263A" w14:textId="77777777" w:rsidR="007D37DC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activated and must be visible in the</w:t>
            </w:r>
            <w:r w:rsidR="007D37DC" w:rsidRPr="000B31EC">
              <w:rPr>
                <w:rFonts w:ascii="Times New Roman" w:hAnsi="Times New Roman"/>
                <w:szCs w:val="24"/>
                <w:lang w:val="en-US"/>
              </w:rPr>
              <w:t xml:space="preserve"> task list after unchecking the checkbox</w:t>
            </w:r>
          </w:p>
          <w:p w14:paraId="42C51C0D" w14:textId="6B624DE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Database</w:t>
            </w:r>
            <w:r w:rsidR="007D37DC" w:rsidRPr="000B31EC">
              <w:rPr>
                <w:rFonts w:ascii="Times New Roman" w:hAnsi="Times New Roman"/>
                <w:szCs w:val="24"/>
                <w:lang w:val="en-US"/>
              </w:rPr>
              <w:t xml:space="preserve"> task information is updated</w:t>
            </w:r>
          </w:p>
          <w:p w14:paraId="1ED1EAB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701A0E7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38BF8664" w14:textId="77777777" w:rsidTr="004A6A1B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8688F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278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1A71B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8A0A7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0DF3AD8" w14:textId="77777777" w:rsidTr="004A6A1B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936F0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179BC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1BF6C7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B10F4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A3503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4A565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5643CD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03325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" w:name="BKM_49D55594_4BDB_4fdf_B519_2A36D03151BD"/>
            <w:bookmarkEnd w:id="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AE279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30AC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4DE1E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7E60B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5216B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D4A9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6329F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718D1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DFB6A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6F01C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A50D3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F88E2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A14D78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3D69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6F48B3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E8E89B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D46E4B0" w14:textId="4120A9F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7D37DC" w:rsidRPr="000B31EC">
              <w:rPr>
                <w:rFonts w:ascii="Times New Roman" w:hAnsi="Times New Roman"/>
                <w:szCs w:val="24"/>
                <w:lang w:val="en-US"/>
              </w:rPr>
              <w:t>I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nsert at least 3 letters on the text box</w:t>
            </w:r>
            <w:r w:rsidR="007D37DC" w:rsidRPr="000B31EC">
              <w:rPr>
                <w:rFonts w:ascii="Times New Roman" w:hAnsi="Times New Roman"/>
                <w:szCs w:val="24"/>
                <w:lang w:val="en-US"/>
              </w:rPr>
              <w:t xml:space="preserve"> of the main window referring to adding task</w:t>
            </w:r>
          </w:p>
          <w:p w14:paraId="63C0034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84AEF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DC2606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set of suggested active tasks in drop down list, whose characters entered in the text box are equal to the suggestions.</w:t>
            </w:r>
          </w:p>
          <w:p w14:paraId="34FA1C1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1CFFB3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53D7ABCE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4E63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617EA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4504B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D1EF5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43D67AE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E6D77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E439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8E5F0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E0A95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CE77D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1CT-004:Task.create.AutoComplete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BD7E37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F520123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466E9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" w:name="BKM_0B791E5A_8079_43a1_A250_52DE73811530"/>
            <w:bookmarkEnd w:id="1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0CCA8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t>Cancel Configurations</w:t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C18D2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9EE4A22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029D6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5DD58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D59D1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8D23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C699161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9EF30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DF783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12BF7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477BE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039DE73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FB1A1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425CF9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99A5DE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A8139CE" w14:textId="7F44ED9F" w:rsidR="009446B4" w:rsidRPr="000B31EC" w:rsidRDefault="009446B4" w:rsidP="00F6228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65CC2077" w14:textId="683AACBB" w:rsidR="009446B4" w:rsidRPr="000B31EC" w:rsidRDefault="009446B4" w:rsidP="00F6228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</w:t>
            </w:r>
            <w:r w:rsidR="00D92D1E" w:rsidRPr="000B31EC">
              <w:rPr>
                <w:rFonts w:ascii="Times New Roman" w:hAnsi="Times New Roman"/>
                <w:szCs w:val="24"/>
                <w:lang w:val="en-US"/>
              </w:rPr>
              <w:t xml:space="preserve"> from the settings window</w:t>
            </w:r>
          </w:p>
          <w:p w14:paraId="336276A1" w14:textId="77777777" w:rsidR="009446B4" w:rsidRPr="000B31EC" w:rsidRDefault="009446B4" w:rsidP="00F6228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Cancel button</w:t>
            </w:r>
          </w:p>
          <w:p w14:paraId="4283B12F" w14:textId="0EB15773" w:rsidR="009446B4" w:rsidRPr="000B31EC" w:rsidRDefault="009446B4" w:rsidP="00F6228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1CD65888" w14:textId="77777777" w:rsidR="009446B4" w:rsidRPr="000B31EC" w:rsidRDefault="009446B4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3BECC61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5774A21" w14:textId="5F367595" w:rsidR="006E7EFD" w:rsidRPr="000B31EC" w:rsidRDefault="009446B4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Settings values must be the same as on step 1</w:t>
            </w:r>
          </w:p>
          <w:p w14:paraId="4C6380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717A4E9" w14:textId="636DC91D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11E7542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91B4BE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852D0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1E684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9223E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777DA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4ABD25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3AA7A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3F160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3DBCC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FDFC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B8CC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790B1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5A857C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B2258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56B3E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3FF15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1B7E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C4C5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CDA16C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63C9A2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1"/>
    <w:p w14:paraId="2DF2A5B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D1C5BD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CCCF6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" w:name="BKM_15E0B965_CAE5_453a_A033_229880D09FF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3E4F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8D344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4EF89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FB45B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DEFF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DCC8C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103F0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10F2D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A374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C4A76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56E67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D4717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6290B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3FEBA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405A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3DEE13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872B67A" w14:textId="5CE36BAD" w:rsidR="006E7EFD" w:rsidRPr="000B31EC" w:rsidRDefault="009446B4" w:rsidP="00F6228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 xml:space="preserve">in the edit button </w:t>
            </w:r>
            <w:r w:rsidR="00D92D1E" w:rsidRPr="000B31EC">
              <w:rPr>
                <w:rFonts w:ascii="Times New Roman" w:hAnsi="Times New Roman"/>
                <w:szCs w:val="24"/>
                <w:lang w:val="en-US"/>
              </w:rPr>
              <w:t>from the main window</w:t>
            </w:r>
          </w:p>
          <w:p w14:paraId="641A6C30" w14:textId="77777777" w:rsidR="00D92D1E" w:rsidRPr="000B31EC" w:rsidRDefault="00D92D1E" w:rsidP="00F6228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Edit task window</w:t>
            </w:r>
          </w:p>
          <w:p w14:paraId="423AAB7D" w14:textId="14FFBFCA" w:rsidR="00D92D1E" w:rsidRPr="000B31EC" w:rsidRDefault="00D92D1E" w:rsidP="00F6228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Cancel button</w:t>
            </w:r>
          </w:p>
          <w:p w14:paraId="2C652A0A" w14:textId="5B00E64E" w:rsidR="006E7EFD" w:rsidRPr="000B31EC" w:rsidRDefault="00D92D1E" w:rsidP="00F6228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the main window</w:t>
            </w:r>
          </w:p>
          <w:p w14:paraId="463EBEB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0278A3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7EE0CA3" w14:textId="2F2F8465" w:rsidR="006E7EFD" w:rsidRPr="000B31EC" w:rsidRDefault="00D92D1E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values must be the same as on step 1</w:t>
            </w:r>
          </w:p>
          <w:p w14:paraId="4267ACF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55826F" w14:textId="27C0403A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979B5A3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4909D8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A1BD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4AB09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6690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D7096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7A3DF6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F8B14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B55A6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597C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009FD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0188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2ET-004:EditTask.save.false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9CC249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D3FDCD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BFA2D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D6826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E544AC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C6A7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2579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B7EE5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609194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61A759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2"/>
    <w:p w14:paraId="601E8E7A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1237CE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4CCFF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" w:name="BKM_C32F1CFA_1056_4ab4_885D_C8470B465B2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D3E57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Change definitions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15F3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53A1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7AAE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85AB3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06055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08BD51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CF3A96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7797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0A4E9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766F2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939CD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C19321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B5FB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8E9F7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487A4E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2CE906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 xml:space="preserve">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color w:val="FF0000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 xml:space="preserve"> opens a configuration window</w:t>
            </w:r>
          </w:p>
          <w:p w14:paraId="0985BE3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>2. The system presents the configuration window</w:t>
            </w:r>
          </w:p>
          <w:p w14:paraId="6AE024A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color w:val="FF0000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 xml:space="preserve"> changes the definitions and saves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33EB8D4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E98095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9ABA7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94F338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saves the changes and applies the changes to the system</w:t>
            </w:r>
          </w:p>
          <w:p w14:paraId="5E77FC5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DA42A1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DEFD75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E6A65F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24679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A7D16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19D87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929BA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09D3442B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721E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3B8A7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Change definitions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13B7C8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26031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51695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42FC3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ACEF31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EAEC3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464C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Change definitions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74AF0A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FDE4C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3F223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0FF24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3"/>
    </w:tbl>
    <w:p w14:paraId="604FF2D9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76244B97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978106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74DB1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" w:name="BKM_8F26F27C_FD3D_48b7_91D4_A83F4D79EE8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6B9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1E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A196F4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A0DD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92DE4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673C7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876AD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CFCB9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CEB5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1EB6F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5D775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B765F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2DF06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C11F7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5DFFA8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C9A199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ED42034" w14:textId="19175325" w:rsidR="006E7EFD" w:rsidRPr="00F6228A" w:rsidRDefault="004610CE" w:rsidP="00F6228A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 xml:space="preserve">he system is running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 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task</w:t>
            </w:r>
          </w:p>
          <w:p w14:paraId="3F564C53" w14:textId="28D749BE" w:rsidR="006E7EFD" w:rsidRPr="000B31EC" w:rsidRDefault="004610CE" w:rsidP="00F6228A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a shortcut key combination associated with another task </w:t>
            </w:r>
          </w:p>
          <w:p w14:paraId="6CBAEC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0A67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C42D01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 of the current running task and updates the task information.</w:t>
            </w:r>
          </w:p>
          <w:p w14:paraId="0A35AAAC" w14:textId="6634B91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selects the task assigned to the shortcut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pressed and starts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it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47E1315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E6C828C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3D91A9C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989419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DEC64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69C2C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62011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1B7E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51F5F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A5C61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AD86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F011EB3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03A0B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9E86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6CT-001:ChangeRunningTask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795490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5CB79D4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98951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9C9E6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27673D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7F5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9A42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014BF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A0D77A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1B53AD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4"/>
    <w:p w14:paraId="309FCBEF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D980E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5F6AA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" w:name="BKM_297E2082_D4C6_4d00_8D00_B686ED2263AE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ACE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A66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F5BC29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6E525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59151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8BE70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29F9A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AE1E2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45719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23EAC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F19E5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555517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54394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BC6E2D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F8CF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F2E34D1" w14:textId="03B9E6E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Press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hortcut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key combination associated with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that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has already removed</w:t>
            </w:r>
          </w:p>
          <w:p w14:paraId="527DFC4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642F2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6A5EC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plays a beep </w:t>
            </w:r>
          </w:p>
          <w:p w14:paraId="38C193EA" w14:textId="0DDAEF1A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3B25EDEC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925594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153D23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DE5A1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32529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97FDF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F7D28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0E5E53B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568A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7D414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13E6D3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F03C0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3AE39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6CT-002:ChangeRunningTask.CombinationFail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39903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5"/>
    </w:tbl>
    <w:p w14:paraId="4399C640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EB0889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57688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6" w:name="BKM_7F741209_B06A_49a8_963D_DA998D59CF9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1F6BC" w14:textId="2313761D" w:rsidR="006E7EFD" w:rsidRPr="000B31EC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Creating a task with a name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long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er than allowed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734F2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9BF96F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75321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108F4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68E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88FC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42AB75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0E35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151E1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303C4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86886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A44C6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5C991F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0FA5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7C06DA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3BE3FC" w14:textId="6E03288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I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nsert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 xml:space="preserve">a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task name </w:t>
            </w: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>longer than the allowed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 xml:space="preserve"> value on text box from the main window</w:t>
            </w:r>
          </w:p>
          <w:p w14:paraId="40A5EA2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813B49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7035B45" w14:textId="0A379EF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text box must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n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o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 allow more characters when reach maximum length</w:t>
            </w:r>
          </w:p>
          <w:p w14:paraId="06D1472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B14216D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E531ECD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506AC7B8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D16DE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1D8B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9394E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C388F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80EF9E8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7CC31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54729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EBCD7A7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AA28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F06D9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1CT-001:Task.create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A9898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4610CE" w:rsidRPr="000B31EC" w14:paraId="62ABA622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0B2CBA" w14:textId="77777777" w:rsidR="004610CE" w:rsidRPr="00F6228A" w:rsidRDefault="004610CE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BFB244" w14:textId="77777777" w:rsidR="004610CE" w:rsidRPr="00F6228A" w:rsidRDefault="004610CE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26943F" w14:textId="77777777" w:rsidR="004610CE" w:rsidRPr="00F6228A" w:rsidRDefault="004610CE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1221E8" w14:textId="77777777" w:rsidR="004610CE" w:rsidRPr="00F6228A" w:rsidRDefault="004610CE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B81CE7" w:rsidRPr="000B31EC" w14:paraId="24C3DF7D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AEB5C8" w14:textId="77777777" w:rsidR="00B81CE7" w:rsidRPr="00F6228A" w:rsidRDefault="00B81CE7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80B72A" w14:textId="77777777" w:rsidR="00B81CE7" w:rsidRPr="00F6228A" w:rsidRDefault="00B81CE7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FF8354" w14:textId="77777777" w:rsidR="00B81CE7" w:rsidRPr="00F6228A" w:rsidRDefault="00B81CE7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5DE26A" w14:textId="77777777" w:rsidR="00B81CE7" w:rsidRPr="00F6228A" w:rsidRDefault="00B81CE7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E7EFD" w:rsidRPr="000B31EC" w14:paraId="4434410D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D5587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" w:name="BKM_9229F879_24A9_4cf9_9B7D_E5BA8291B3E9"/>
            <w:bookmarkEnd w:id="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F04A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5147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T10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D26FEA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B0575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40A6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E03B8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57AA23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CFB2F1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4CD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393B9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B0BBD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24189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3DB405F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610A4D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90850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E4D1F5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FB8EBE1" w14:textId="6702403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B81CE7" w:rsidRPr="000B31EC">
              <w:rPr>
                <w:rFonts w:ascii="Times New Roman" w:hAnsi="Times New Roman"/>
                <w:szCs w:val="24"/>
                <w:lang w:val="en-US"/>
              </w:rPr>
              <w:t>Insert a new task name on text box from the main window</w:t>
            </w:r>
          </w:p>
          <w:p w14:paraId="543E0050" w14:textId="3F99512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B81CE7" w:rsidRPr="000B31EC">
              <w:rPr>
                <w:rFonts w:ascii="Times New Roman" w:hAnsi="Times New Roman"/>
                <w:szCs w:val="24"/>
                <w:lang w:val="en-US"/>
              </w:rPr>
              <w:t>Press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enter key or click the add button</w:t>
            </w:r>
            <w:r w:rsidR="00B81CE7" w:rsidRPr="000B31EC">
              <w:rPr>
                <w:rFonts w:ascii="Times New Roman" w:hAnsi="Times New Roman"/>
                <w:szCs w:val="24"/>
                <w:lang w:val="en-US"/>
              </w:rPr>
              <w:t xml:space="preserve"> (button with plus sign)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create the task.</w:t>
            </w:r>
          </w:p>
          <w:p w14:paraId="699ED44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D4292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DEC5912" w14:textId="2F09AE1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inserts the task in the database and adds the task to the tasks list</w:t>
            </w:r>
          </w:p>
          <w:p w14:paraId="7F21EF03" w14:textId="2167BF4F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1D41672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11E6F6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79409D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A4730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E68D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6956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2FF34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C922B0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4A3A6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AF24D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25E28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70A1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20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55297B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151391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89A18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07A1A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D127B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ED32D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C3D45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1CT-003:Task.create.validate.notEqual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B51772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7"/>
    </w:tbl>
    <w:p w14:paraId="44082EE7" w14:textId="521DBDC9" w:rsidR="00ED3923" w:rsidRPr="000B31EC" w:rsidRDefault="00ED3923" w:rsidP="006E7EFD">
      <w:pPr>
        <w:rPr>
          <w:rFonts w:eastAsia="Times New Roman"/>
          <w:szCs w:val="24"/>
          <w:lang w:val="en-US"/>
        </w:rPr>
      </w:pPr>
    </w:p>
    <w:p w14:paraId="5A06A9CD" w14:textId="77777777" w:rsidR="00ED3923" w:rsidRPr="000B31EC" w:rsidRDefault="00ED3923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DD9959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FC1DF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8" w:name="BKM_69BB6DF2_4E35_4ade_8100_8243C95B7CD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15B87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516D4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T11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1FD4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4D353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FFA45A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50BF9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3458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60849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8541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5ED91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BBF07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4273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060A5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ACAEC5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D8D55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A7E27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1467166" w14:textId="47C9F72E" w:rsidR="00B81CE7" w:rsidRPr="00F6228A" w:rsidRDefault="00B81CE7" w:rsidP="00F6228A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on the text box from the main window</w:t>
            </w:r>
          </w:p>
          <w:p w14:paraId="04AC1402" w14:textId="3D3C7747" w:rsidR="006E7EFD" w:rsidRPr="00F6228A" w:rsidRDefault="00B81CE7" w:rsidP="00F6228A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 xml:space="preserve">ress enter key or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add button</w:t>
            </w:r>
          </w:p>
          <w:p w14:paraId="588849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8206F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A53199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No action must be taken and the add button must remain inactive</w:t>
            </w:r>
          </w:p>
          <w:p w14:paraId="210A5FB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0C70A1D" w14:textId="16793E22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E52716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BCCF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52A5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9E392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033D4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79766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6825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534D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D89CD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0716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06EB2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78BA7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8"/>
    </w:tbl>
    <w:p w14:paraId="26520620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DC22ED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1CB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" w:name="BKM_2CA4B286_C97E_4a79_9244_18D78BD551F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A0FC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F05A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T12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32E526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8B20A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6FA15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8E8E0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B9E8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771A0E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1B0DD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E7FD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AC393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1CF86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8058E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371E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9ED6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4171424" w14:textId="53B8ACB8" w:rsidR="004A0E10" w:rsidRPr="000B31EC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74F878" w14:textId="77777777" w:rsidR="004A0E10" w:rsidRPr="000B31EC" w:rsidRDefault="004A0E10" w:rsidP="004A0E10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</w:p>
          <w:p w14:paraId="3EBA6082" w14:textId="5113CAE8" w:rsidR="004A0E10" w:rsidRPr="000B31EC" w:rsidRDefault="004A0E10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in the checkbox on Inactivity Alerts</w:t>
            </w:r>
          </w:p>
          <w:p w14:paraId="14368C9A" w14:textId="77777777" w:rsidR="004A0E10" w:rsidRPr="000B31EC" w:rsidRDefault="004A0E10" w:rsidP="00F6228A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 button</w:t>
            </w:r>
          </w:p>
          <w:p w14:paraId="6E5FB977" w14:textId="6E0910F4" w:rsidR="006E7EFD" w:rsidRPr="000B31EC" w:rsidRDefault="004A0E10" w:rsidP="00F6228A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3869CB6E" w14:textId="77777777" w:rsidR="00475644" w:rsidRPr="000B31EC" w:rsidRDefault="00475644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695B014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34D65D9" w14:textId="6CDC5AB2" w:rsidR="006E7EFD" w:rsidRPr="000B31EC" w:rsidRDefault="00475644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When a task is running, the system will show no more windows after any inactivity time</w:t>
            </w:r>
          </w:p>
          <w:p w14:paraId="2B491A3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EA516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C73BAFA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5EED2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BCA10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7B25E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69A88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01C4F79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D90AE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83D99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4067D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DCEDC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9B1EE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8FD201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9"/>
    </w:tbl>
    <w:p w14:paraId="7C5AF82D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EC6FED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129E67" w14:textId="52F7246B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lastRenderedPageBreak/>
              <w:br w:type="page"/>
            </w:r>
            <w:bookmarkStart w:id="20" w:name="BKM_ABA49AC5_6664_4199_B635_FC061A659F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5399E8" w14:textId="107EAB6D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6228A">
              <w:rPr>
                <w:rFonts w:ascii="Times New Roman" w:hAnsi="Times New Roman"/>
                <w:szCs w:val="24"/>
                <w:lang w:val="en-US"/>
              </w:rPr>
              <w:t>Deactivate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440D8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4BBB8F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2BEE1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A2D7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9010A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DB439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17509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B2AFE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13B75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6C7C5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E9DED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C2341D3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7AE92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4F37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D04105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A9D0365" w14:textId="01E10571" w:rsidR="006E7EFD" w:rsidRPr="000B31EC" w:rsidRDefault="00475644" w:rsidP="00F6228A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check from the checkbox in the right side of any active task from the main list window</w:t>
            </w:r>
          </w:p>
          <w:p w14:paraId="749836D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7BFD5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5B1DCF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deactivated, must be invisible in the main screen if the checkbox to show inactive task are unchecked and must be updated in Database</w:t>
            </w:r>
          </w:p>
          <w:p w14:paraId="5377206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FA101CA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ECE567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42918E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D7A98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90B1B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FF4A8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DAA64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D2ADA1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E2BF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983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6A3922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2B44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FF1E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0335AA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0"/>
    </w:tbl>
    <w:p w14:paraId="702BD8DE" w14:textId="5793B07B" w:rsidR="00ED3923" w:rsidRPr="00F6228A" w:rsidRDefault="00ED3923" w:rsidP="006E7EFD">
      <w:pPr>
        <w:rPr>
          <w:rFonts w:ascii="Times New Roman" w:hAnsi="Times New Roman"/>
          <w:szCs w:val="24"/>
          <w:lang w:val="en-US"/>
        </w:rPr>
      </w:pPr>
    </w:p>
    <w:p w14:paraId="57E64A0E" w14:textId="77777777" w:rsidR="00ED3923" w:rsidRPr="00F6228A" w:rsidRDefault="00ED3923">
      <w:pPr>
        <w:rPr>
          <w:rFonts w:ascii="Times New Roman" w:hAnsi="Times New Roman"/>
          <w:szCs w:val="24"/>
          <w:lang w:val="en-US"/>
        </w:rPr>
      </w:pPr>
      <w:r w:rsidRPr="00F6228A">
        <w:rPr>
          <w:rFonts w:ascii="Times New Roman" w:hAnsi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0716EC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2BA87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1" w:name="BKM_15EB05DB_EF6A_4676_A946_3C9C6E8B2A3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EAEC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7123A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T14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D683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26E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3C776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BE52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CA51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6A020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761F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342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1D4B0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D4666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67C725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DC49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0C768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682FBE" w14:textId="434009DE" w:rsidR="00421BF9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Initialize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 the program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click down arrow on main window to show task list</w:t>
            </w:r>
          </w:p>
          <w:p w14:paraId="5A8D6385" w14:textId="1BB6E150" w:rsidR="006E7EFD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Start a task</w:t>
            </w:r>
          </w:p>
          <w:p w14:paraId="39D9BE21" w14:textId="77777777" w:rsidR="00421BF9" w:rsidRPr="000B31EC" w:rsidRDefault="00421BF9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D2FD50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F0C8D71" w14:textId="36B1CADF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show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 xml:space="preserve">with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current task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in first position followed by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others tasks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,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order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0F9AF38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F3AF1E2" w14:textId="5104F1E4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35E3E2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6B6FB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820EF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5F70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6359D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7AFF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7A7CB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45B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FBC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42C86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0E671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5B1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17TL-003: TaskList.DefaultSort.CurrentTask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B8F55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B498AA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1"/>
    <w:p w14:paraId="6F5913C7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67D323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58991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2" w:name="BKM_EA1681DB_4F10_4136_842E_F83DCC4D78B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5D6D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405EA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T15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2548844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FC75A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3B0D7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80813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EB20C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293B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C98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32F6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1D563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8205E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E86917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CB03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5E354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F2EC228" w14:textId="28D3EFB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Initialize the program or click down arrow on main window to show task list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5FDB387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81144E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98E3E4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sorts the tasks order by descending stop date.</w:t>
            </w:r>
          </w:p>
          <w:p w14:paraId="70F8A9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B86F75D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EA6276A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CC9E0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D733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F1076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B7077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3D2158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42D66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28703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666B7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57A9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ACBB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17TL-002: TaskList.DefaultSort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B1B74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2"/>
    </w:tbl>
    <w:p w14:paraId="1D9004D4" w14:textId="6D8DD92A" w:rsidR="00ED3923" w:rsidRPr="00F6228A" w:rsidRDefault="00ED3923" w:rsidP="006E7EFD">
      <w:pPr>
        <w:rPr>
          <w:rFonts w:eastAsia="Times New Roman"/>
          <w:szCs w:val="24"/>
          <w:lang w:val="en-US"/>
        </w:rPr>
      </w:pPr>
    </w:p>
    <w:p w14:paraId="75D11179" w14:textId="77777777" w:rsidR="00ED3923" w:rsidRPr="00F6228A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42C54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602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3" w:name="BKM_59DF03E2_AFB3_4583_96ED_391E93EDBB7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65C9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709E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T16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822ECA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96BB5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9CBE5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EADA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8B34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146791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DCD9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7E6A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13C3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2F791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F98F96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A1727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B09DF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A8CD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92E4BE8" w14:textId="65A09D44" w:rsidR="00C0365A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Click in settings button </w:t>
            </w:r>
          </w:p>
          <w:p w14:paraId="5A6C88A8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388C0421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random combination of checkbox next to it</w:t>
            </w:r>
          </w:p>
          <w:p w14:paraId="7C0743C6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Leave the text box empty</w:t>
            </w:r>
          </w:p>
          <w:p w14:paraId="1FE7EBA6" w14:textId="63C661B6" w:rsidR="006E7EFD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1F480B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9C9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EA5FB62" w14:textId="4C9F7F4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r w:rsidR="00C0365A" w:rsidRPr="000B31EC">
              <w:rPr>
                <w:rFonts w:ascii="Times New Roman" w:hAnsi="Times New Roman"/>
                <w:szCs w:val="24"/>
                <w:lang w:val="en-US"/>
              </w:rPr>
              <w:t xml:space="preserve">shows a window </w:t>
            </w:r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>saying that the shortcut are incomplete and does not dismiss the settings window</w:t>
            </w:r>
          </w:p>
          <w:p w14:paraId="70A9DD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AA3A2BA" w14:textId="3DC002C2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EE79A2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6A50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5766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D039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30C44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21504F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10F43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7621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FE48D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3C6D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EAAD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FDF7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D5E00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6D52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464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CFAC2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0B99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814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CBFA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4C059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89C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A70F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A74E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0477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6FD79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AE174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3"/>
    </w:tbl>
    <w:p w14:paraId="2236B216" w14:textId="7250F66B" w:rsidR="00ED3923" w:rsidRPr="00F6228A" w:rsidRDefault="00ED3923" w:rsidP="006E7EFD">
      <w:pPr>
        <w:rPr>
          <w:rFonts w:eastAsia="Times New Roman"/>
          <w:szCs w:val="24"/>
          <w:lang w:val="en-US"/>
        </w:rPr>
      </w:pPr>
    </w:p>
    <w:p w14:paraId="270A5F5C" w14:textId="77777777" w:rsidR="00ED3923" w:rsidRPr="00F6228A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53C020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AB20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4" w:name="BKM_89EA83C3_1ACB_49b2_AA0E_C1224462942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6BE3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45BA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T17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922EDD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27D9B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D8C46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F4A69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A71D7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76484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0B62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D037B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F5B9A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DF02A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8F520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8BF32F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A140F7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EA2364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8286673" w14:textId="77777777" w:rsidR="00E32DE2" w:rsidRPr="000B31EC" w:rsidRDefault="006E7EFD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 xml:space="preserve">Click in settings button </w:t>
            </w:r>
          </w:p>
          <w:p w14:paraId="30EF0BF1" w14:textId="77777777" w:rsidR="00E32DE2" w:rsidRPr="000B31EC" w:rsidRDefault="00E32DE2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5DA9DEF0" w14:textId="46DFBD45" w:rsidR="00E32DE2" w:rsidRPr="000B31EC" w:rsidRDefault="00E32DE2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combination of checkbox next to it</w:t>
            </w:r>
          </w:p>
          <w:p w14:paraId="58DA747A" w14:textId="3120331B" w:rsidR="00E32DE2" w:rsidRPr="000B31EC" w:rsidRDefault="00E040A2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Put a letter in the text box next to them</w:t>
            </w:r>
          </w:p>
          <w:p w14:paraId="42CC9546" w14:textId="3D877A71" w:rsidR="00E32DE2" w:rsidRPr="000B31EC" w:rsidRDefault="00E32DE2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3B556947" w14:textId="56B493CC" w:rsidR="00E040A2" w:rsidRPr="000B31EC" w:rsidRDefault="00E040A2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the shortcut key combination</w:t>
            </w:r>
          </w:p>
          <w:p w14:paraId="59FA45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488C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74A8307" w14:textId="77777777" w:rsidR="006E7EFD" w:rsidRPr="000B31EC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091487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6896CC21" w14:textId="7C21F1B7" w:rsidR="00E040A2" w:rsidRPr="000B31EC" w:rsidRDefault="00E040A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starts</w:t>
            </w:r>
          </w:p>
          <w:p w14:paraId="7096859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A4A0F6F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63F071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D3B960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EE6A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E449F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6A81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9BD4B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07E5F2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7F49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03C5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C6F75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0BD7D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42A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ACF6A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E21D04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14F46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F18E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70317B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B0C5D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A3334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13CS-003: ConfigureShortcuts.Validate.True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3F2368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1D2077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40E0D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FF04F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B6DE4D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F13B5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F33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DA4D3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4"/>
    </w:tbl>
    <w:p w14:paraId="1175F039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748D7BD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ADC29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3FB3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5" w:name="BKM_F6BCC3D9_9BF4_420e_AA26_74F88B69BA9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590AE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031F7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T18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D77D7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21758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6A6E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D536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55FA8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CD5DBD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8192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F0032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B56E1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4E606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82542F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35E867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C595D2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B572D1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A6953E6" w14:textId="523DC749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E040A2"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lick in the delete button </w:t>
            </w:r>
            <w:r w:rsidR="00E040A2" w:rsidRPr="000B31EC">
              <w:rPr>
                <w:rFonts w:ascii="Times New Roman" w:hAnsi="Times New Roman"/>
                <w:szCs w:val="24"/>
                <w:lang w:val="en-US"/>
              </w:rPr>
              <w:t>from any task from the task list in the main window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45C46D28" w14:textId="271311E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1B9C5FC4" w14:textId="555A1D1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</w:t>
            </w:r>
            <w:r w:rsidR="00E040A2" w:rsidRPr="000B31EC">
              <w:rPr>
                <w:rFonts w:ascii="Times New Roman" w:hAnsi="Times New Roman"/>
                <w:szCs w:val="24"/>
                <w:lang w:val="en-US"/>
              </w:rPr>
              <w:t>Click No to negate task removal</w:t>
            </w:r>
          </w:p>
          <w:p w14:paraId="5912999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99A7F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70D0AC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aren't removed and must have the same status that has before.</w:t>
            </w:r>
          </w:p>
          <w:p w14:paraId="4A64628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885E63A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4114ED86" w14:textId="77777777" w:rsidTr="004A6A1B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DE0E4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D646A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62645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B0435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90F58A2" w14:textId="77777777" w:rsidTr="004A6A1B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E9041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4E10F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EC9E5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82DF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D3424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7A3917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075DAF1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B4EA9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6" w:name="BKM_11770A59_5D22_4614_AAE4_6E4DC29EEEB8"/>
            <w:bookmarkEnd w:id="2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9851E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B342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T19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F6A2E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11D74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7D5A5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FEE2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393D6E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7B05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D4D1E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84B41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FD291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1E890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834B89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088BE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0EE77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BD3CA5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D13925" w14:textId="77777777" w:rsidR="00E040A2" w:rsidRPr="000B31EC" w:rsidRDefault="006E7EFD" w:rsidP="00E040A2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E040A2" w:rsidRPr="000B31EC">
              <w:rPr>
                <w:rFonts w:ascii="Times New Roman" w:hAnsi="Times New Roman"/>
                <w:szCs w:val="24"/>
                <w:lang w:val="en-US"/>
              </w:rPr>
              <w:t xml:space="preserve">Click in the delete button from any task from the task list in the main window </w:t>
            </w:r>
          </w:p>
          <w:p w14:paraId="218A035B" w14:textId="77777777" w:rsidR="00E040A2" w:rsidRPr="000B31EC" w:rsidRDefault="00E040A2" w:rsidP="00E040A2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7037305D" w14:textId="66508A63" w:rsidR="00E040A2" w:rsidRPr="000B31EC" w:rsidRDefault="00E040A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Yes to confirm task removal</w:t>
            </w:r>
          </w:p>
          <w:p w14:paraId="43FF8AA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D75FE8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2B187A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deletes the task from the database and updates the tasks list.</w:t>
            </w:r>
          </w:p>
          <w:p w14:paraId="1FAE2E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99B464A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21664706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E4440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135EE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2D403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04D4D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03118E3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BF81E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E6604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07EE2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47A1F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D2DC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71720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6ADB95E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44E73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7" w:name="BKM_9098CEC6_6877_4f42_9ECB_D32BE030902D"/>
            <w:bookmarkEnd w:id="2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67BC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A8A42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T20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9AFAD78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D1F2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9099A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641D0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B2CB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A464F21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9E9C8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E7A8E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47992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B7B4E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72DEFD1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6567F2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F57DC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8A64CE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EE0968E" w14:textId="4AFA315E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3C672C"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lick i</w:t>
            </w:r>
            <w:r w:rsidR="003C672C" w:rsidRPr="000B31EC">
              <w:rPr>
                <w:rFonts w:ascii="Times New Roman" w:hAnsi="Times New Roman"/>
                <w:szCs w:val="24"/>
                <w:lang w:val="en-US"/>
              </w:rPr>
              <w:t xml:space="preserve">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edit button </w:t>
            </w:r>
            <w:r w:rsidR="003C672C" w:rsidRPr="000B31EC">
              <w:rPr>
                <w:rFonts w:ascii="Times New Roman" w:hAnsi="Times New Roman"/>
                <w:szCs w:val="24"/>
                <w:lang w:val="en-US"/>
              </w:rPr>
              <w:t>from a task in the task list from the main window to open task edit window</w:t>
            </w:r>
          </w:p>
          <w:p w14:paraId="6A441AE5" w14:textId="74A5572A" w:rsidR="006E7EFD" w:rsidRPr="000B31EC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3C672C" w:rsidRPr="000B31EC">
              <w:rPr>
                <w:rFonts w:ascii="Times New Roman" w:hAnsi="Times New Roman"/>
                <w:szCs w:val="24"/>
                <w:lang w:val="en-US"/>
              </w:rPr>
              <w:t>Click the delete button in the left side of the time list</w:t>
            </w:r>
          </w:p>
          <w:p w14:paraId="51C8AB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A6AB4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A9AFEF3" w14:textId="5BF9298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removes the individual time </w:t>
            </w:r>
            <w:r w:rsidR="003C672C" w:rsidRPr="000B31EC">
              <w:rPr>
                <w:rFonts w:ascii="Times New Roman" w:hAnsi="Times New Roman"/>
                <w:szCs w:val="24"/>
                <w:lang w:val="en-US"/>
              </w:rPr>
              <w:t xml:space="preserve">from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3C672C" w:rsidRPr="000B31EC">
              <w:rPr>
                <w:rFonts w:ascii="Times New Roman" w:hAnsi="Times New Roman"/>
                <w:szCs w:val="24"/>
                <w:lang w:val="en-US"/>
              </w:rPr>
              <w:t>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atabase</w:t>
            </w:r>
            <w:r w:rsidR="003C672C" w:rsidRPr="000B31EC">
              <w:rPr>
                <w:rFonts w:ascii="Times New Roman" w:hAnsi="Times New Roman"/>
                <w:szCs w:val="24"/>
                <w:lang w:val="en-US"/>
              </w:rPr>
              <w:t xml:space="preserve"> and the time list</w:t>
            </w:r>
          </w:p>
          <w:p w14:paraId="7733541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855E957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879"/>
        <w:gridCol w:w="60"/>
        <w:gridCol w:w="1830"/>
        <w:gridCol w:w="235"/>
        <w:gridCol w:w="60"/>
        <w:gridCol w:w="3190"/>
        <w:gridCol w:w="13"/>
        <w:gridCol w:w="47"/>
      </w:tblGrid>
      <w:tr w:rsidR="006E7EFD" w:rsidRPr="000B31EC" w14:paraId="470A0137" w14:textId="77777777" w:rsidTr="004A6A1B">
        <w:trPr>
          <w:gridBefore w:val="1"/>
          <w:wBefore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E55BD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01FC0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2EBB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98D2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2D87254" w14:textId="77777777" w:rsidTr="004A6A1B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D7D3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195F7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70A383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3DAA7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C2455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0EB02D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10F98D4" w14:textId="77777777" w:rsidTr="004A6A1B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354A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8" w:name="BKM_5978B797_D962_44fe_AA5F_CB295C3A1802"/>
            <w:bookmarkEnd w:id="2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C2B39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70F2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T21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933AEE" w14:textId="77777777" w:rsidTr="004A6A1B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66E73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C0050A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8E19F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87D21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1BC6541" w14:textId="77777777" w:rsidTr="004A6A1B">
        <w:trPr>
          <w:gridAfter w:val="1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48AB5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2954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6A39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3F5C1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292A65D" w14:textId="77777777" w:rsidTr="004A6A1B">
        <w:trPr>
          <w:gridAfter w:val="1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85170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D0312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4FB14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F3F800B" w14:textId="3808A35A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</w:t>
            </w:r>
            <w:r w:rsidR="00F6228A">
              <w:rPr>
                <w:rFonts w:ascii="Times New Roman" w:hAnsi="Times New Roman"/>
                <w:szCs w:val="24"/>
                <w:lang w:val="en-US"/>
              </w:rPr>
              <w:t xml:space="preserve"> from the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21FE1D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0C28BA26" w14:textId="4DFB2D60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</w:t>
            </w:r>
            <w:r w:rsidR="00F6228A" w:rsidRPr="00F6228A">
              <w:rPr>
                <w:rFonts w:ascii="Times New Roman" w:hAnsi="Times New Roman"/>
                <w:szCs w:val="24"/>
                <w:lang w:val="en-US"/>
              </w:rPr>
              <w:t xml:space="preserve"> the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end date and </w:t>
            </w:r>
            <w:r w:rsidR="00F6228A" w:rsidRPr="00F6228A">
              <w:rPr>
                <w:rFonts w:ascii="Times New Roman" w:hAnsi="Times New Roman"/>
                <w:szCs w:val="24"/>
                <w:lang w:val="en-US"/>
              </w:rPr>
              <w:t>click on the save button</w:t>
            </w:r>
          </w:p>
          <w:p w14:paraId="1179F5A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D119A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6D2C2D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1B9475F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  <w:p w14:paraId="5E886B8B" w14:textId="77777777" w:rsidR="004A6A1B" w:rsidRPr="00F6228A" w:rsidRDefault="004A6A1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6E7EFD" w:rsidRPr="000B31EC" w14:paraId="39B9693C" w14:textId="77777777" w:rsidTr="004A6A1B">
        <w:trPr>
          <w:gridAfter w:val="2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462AE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E7D20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70492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B3406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2384169" w14:textId="77777777" w:rsidTr="004A6A1B">
        <w:trPr>
          <w:gridAfter w:val="2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06EBC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9007F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8F2E7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F6052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30DA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2ET-003: EditTask.save.true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244BDF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332381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819FB9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F67F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9" w:name="BKM_33FA6CAA_B0D6_42f3_9065_CB5FE1D7E21A"/>
            <w:bookmarkEnd w:id="2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7EFFD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28FA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T22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9CF53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D6552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8CBB7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FF997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F6C0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CCD605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BAC0B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09C0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E871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C07EC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FA17C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F558E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86035F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E03FA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9BB9C7E" w14:textId="3E6F879E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</w:t>
            </w:r>
            <w:r w:rsidR="00F6228A" w:rsidRPr="00F6228A">
              <w:rPr>
                <w:rFonts w:ascii="Times New Roman" w:hAnsi="Times New Roman"/>
                <w:szCs w:val="24"/>
                <w:lang w:val="en-US"/>
              </w:rPr>
              <w:t xml:space="preserve"> from the task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6D6F6E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66DDF895" w14:textId="0EC34851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end date (start date must be after end date) and </w:t>
            </w:r>
            <w:r w:rsidR="00F6228A" w:rsidRPr="00F6228A">
              <w:rPr>
                <w:rFonts w:ascii="Times New Roman" w:hAnsi="Times New Roman"/>
                <w:szCs w:val="24"/>
                <w:lang w:val="en-US"/>
              </w:rPr>
              <w:t>tries to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save them</w:t>
            </w:r>
            <w:r w:rsidR="00F6228A" w:rsidRPr="00F6228A">
              <w:rPr>
                <w:rFonts w:ascii="Times New Roman" w:hAnsi="Times New Roman"/>
                <w:szCs w:val="24"/>
                <w:lang w:val="en-US"/>
              </w:rPr>
              <w:t xml:space="preserve"> by clicking save button</w:t>
            </w:r>
          </w:p>
          <w:p w14:paraId="6C9662B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bookmarkStart w:id="30" w:name="_GoBack"/>
            <w:bookmarkEnd w:id="30"/>
          </w:p>
          <w:p w14:paraId="6056DB1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F206AC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show message "Invalid field" and the reason</w:t>
            </w:r>
          </w:p>
          <w:p w14:paraId="19AC670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66F97D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1D933F8" w14:textId="77777777" w:rsidTr="00F6228A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201B4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C3FB7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91E6C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5054F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4036659" w14:textId="77777777" w:rsidTr="00F6228A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AB849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096F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C06ECD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B809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3F628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B3C11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1E0A17" w14:textId="77777777" w:rsidR="002F564D" w:rsidRPr="00F6228A" w:rsidRDefault="002F564D">
      <w:pPr>
        <w:rPr>
          <w:lang w:val="en-US"/>
        </w:rPr>
      </w:pPr>
      <w:r w:rsidRPr="00F6228A">
        <w:rPr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2F564D" w:rsidRPr="000B31EC" w14:paraId="3E86C9D6" w14:textId="77777777" w:rsidTr="00F6228A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F9FED1" w14:textId="38B17D3B" w:rsidR="002F564D" w:rsidRPr="00F6228A" w:rsidRDefault="002F564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147F77BE" w14:textId="77777777" w:rsidR="002F564D" w:rsidRPr="00F6228A" w:rsidRDefault="002F564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218278" w14:textId="77777777" w:rsidR="002F564D" w:rsidRPr="00F6228A" w:rsidRDefault="002F564D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973C9E" w14:textId="77777777" w:rsidR="002F564D" w:rsidRPr="00F6228A" w:rsidRDefault="002F564D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FD3929" w14:textId="77777777" w:rsidR="002F564D" w:rsidRPr="00F6228A" w:rsidRDefault="002F564D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E7EFD" w:rsidRPr="000B31EC" w14:paraId="489321D9" w14:textId="77777777" w:rsidTr="00F6228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06574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1" w:name="BKM_33DAE6BE_802C_420a_8305_0365A71481F5"/>
            <w:bookmarkEnd w:id="2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4F71D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D0567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T23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0F78FFB" w14:textId="77777777" w:rsidTr="00F6228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86684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5A916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8A008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44081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9DE27AF" w14:textId="77777777" w:rsidTr="00F6228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5B756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B42632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2A18F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0C9C8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0155B66" w14:textId="77777777" w:rsidTr="00F6228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AA549C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20D268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D8BAF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2D7E27D" w14:textId="7B377E93" w:rsidR="006E7EFD" w:rsidRPr="000B31EC" w:rsidRDefault="003C672C" w:rsidP="00F6228A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</w:p>
          <w:p w14:paraId="4B17A884" w14:textId="04E3A4B2" w:rsidR="003C672C" w:rsidRPr="000B31EC" w:rsidRDefault="003C672C" w:rsidP="00F6228A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Alter </w:t>
            </w:r>
            <w:r w:rsidR="002F564D" w:rsidRPr="000B31EC">
              <w:rPr>
                <w:rFonts w:ascii="Times New Roman" w:hAnsi="Times New Roman"/>
                <w:szCs w:val="24"/>
                <w:lang w:val="en-US"/>
              </w:rPr>
              <w:t>values from the two top text boxes</w:t>
            </w:r>
          </w:p>
          <w:p w14:paraId="7AACCF0B" w14:textId="1AFFC8BD" w:rsidR="002F564D" w:rsidRPr="00F6228A" w:rsidRDefault="002F564D" w:rsidP="00F6228A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52105813" w14:textId="09105861" w:rsidR="006E7EFD" w:rsidRPr="000B31EC" w:rsidRDefault="002F564D" w:rsidP="00F6228A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same button from the same task from the step 1</w:t>
            </w:r>
          </w:p>
          <w:p w14:paraId="4E85B63B" w14:textId="77777777" w:rsidR="002F564D" w:rsidRPr="000B31EC" w:rsidRDefault="002F564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80FAE6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CA2E65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74F0BB3C" w14:textId="6AC01BA2" w:rsidR="002F564D" w:rsidRPr="000B31EC" w:rsidRDefault="002F564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values from the two text boxes must have the changed values</w:t>
            </w:r>
          </w:p>
          <w:p w14:paraId="406C26B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E601EA4" w14:textId="5DB2E3F6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10B270F" w14:textId="77777777" w:rsidTr="00F6228A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84311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5C7CC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2B98F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97F7D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D60228B" w14:textId="77777777" w:rsidTr="00F6228A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E60FE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FD56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FDB6E7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E9F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16D47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BE1B81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4026703" w14:textId="77777777" w:rsidR="002F564D" w:rsidRPr="00F6228A" w:rsidRDefault="002F564D">
      <w:pPr>
        <w:rPr>
          <w:lang w:val="en-US"/>
        </w:rPr>
      </w:pPr>
      <w:r w:rsidRPr="00F6228A">
        <w:rPr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2F564D" w:rsidRPr="000B31EC" w14:paraId="4B4967A9" w14:textId="77777777" w:rsidTr="00F6228A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1A8B32" w14:textId="475ADDF9" w:rsidR="002F564D" w:rsidRPr="00F6228A" w:rsidRDefault="002F564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30372F55" w14:textId="77777777" w:rsidR="002F564D" w:rsidRPr="00F6228A" w:rsidRDefault="002F564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1F9064" w14:textId="77777777" w:rsidR="002F564D" w:rsidRPr="00F6228A" w:rsidRDefault="002F564D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F3353A" w14:textId="77777777" w:rsidR="002F564D" w:rsidRPr="00F6228A" w:rsidRDefault="002F564D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4DD74D" w14:textId="77777777" w:rsidR="002F564D" w:rsidRPr="00F6228A" w:rsidRDefault="002F564D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E7EFD" w:rsidRPr="000B31EC" w14:paraId="79D0ADBA" w14:textId="77777777" w:rsidTr="00F6228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FC1C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2" w:name="BKM_1093EF78_3CB1_4fb5_A4BF_46A6AFD78382"/>
            <w:bookmarkEnd w:id="3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CF776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246F5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734F2B" w14:textId="77777777" w:rsidTr="00F6228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A5B74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4D84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99686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46AD4E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F209A5" w14:textId="77777777" w:rsidTr="00F6228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B1098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C8336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68AD5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EC1E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726341" w14:textId="77777777" w:rsidTr="00F6228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F68DE6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528D8A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B0B6FB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CE5FE3D" w14:textId="77777777" w:rsidR="002F564D" w:rsidRPr="000B31EC" w:rsidRDefault="006E7EFD" w:rsidP="002F564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2F564D"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</w:p>
          <w:p w14:paraId="0E57414E" w14:textId="349705DD" w:rsidR="002F564D" w:rsidRPr="000B31EC" w:rsidRDefault="002F564D" w:rsidP="002F564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Clean any text from the name text box (the upper one)</w:t>
            </w:r>
          </w:p>
          <w:p w14:paraId="0350896B" w14:textId="538C42C1" w:rsidR="002F564D" w:rsidRPr="000B31EC" w:rsidRDefault="002F564D" w:rsidP="002F564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46852025" w14:textId="4EED841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A32D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506B5DC" w14:textId="58E0F8C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shows the message "Empty name field"</w:t>
            </w:r>
            <w:r w:rsidR="002F564D" w:rsidRPr="000B31EC">
              <w:rPr>
                <w:rFonts w:ascii="Times New Roman" w:hAnsi="Times New Roman"/>
                <w:szCs w:val="24"/>
                <w:lang w:val="en-US"/>
              </w:rPr>
              <w:t>, edit task window does not dismiss and Database is not changed</w:t>
            </w:r>
          </w:p>
          <w:p w14:paraId="5D7B8A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A56977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6FCBA4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4603441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83ACD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8A3C3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343BA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E263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E0FE77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58B7B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BF3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7FA9C5D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4D8D2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2CE43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3AE92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32FC00F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2"/>
    <w:p w14:paraId="49E7D4A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255513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D5859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3" w:name="BKM_D06C5591_F9A8_4aa7_B362_1E0EC13A76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224C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8DD7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T25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10423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A424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ED6E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36F55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E145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6B4A4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C96A0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F4BEB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466E1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9638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3D709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00CFCF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50E5D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38E7B1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C141C61" w14:textId="08F0BD8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B72356" w:rsidRPr="000B31EC">
              <w:rPr>
                <w:rFonts w:ascii="Times New Roman" w:hAnsi="Times New Roman"/>
                <w:szCs w:val="24"/>
                <w:lang w:val="en-US"/>
              </w:rPr>
              <w:t>Ensure that the main window are in minimal view mode (without visible task list and a down arrow in the bottom right corner)</w:t>
            </w:r>
            <w:r w:rsidR="00B72356" w:rsidRPr="000B31EC" w:rsidDel="00B72356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6A91778C" w14:textId="25A2A1FE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B72356" w:rsidRPr="000B31EC">
              <w:rPr>
                <w:rFonts w:ascii="Times New Roman" w:hAnsi="Times New Roman"/>
                <w:szCs w:val="24"/>
                <w:lang w:val="en-US"/>
              </w:rPr>
              <w:t>Click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B72356" w:rsidRPr="000B31EC">
              <w:rPr>
                <w:rFonts w:ascii="Times New Roman" w:hAnsi="Times New Roman"/>
                <w:szCs w:val="24"/>
                <w:lang w:val="en-US"/>
              </w:rPr>
              <w:t>the down arrow button in the bottom right corner of the main window</w:t>
            </w:r>
          </w:p>
          <w:p w14:paraId="69A42C8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4DC5E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4AE475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CF300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expands the window and presents the complete task list</w:t>
            </w:r>
          </w:p>
          <w:p w14:paraId="5C128289" w14:textId="0B798B35" w:rsidR="00CC7C5D" w:rsidRPr="000B31EC" w:rsidRDefault="00CC7C5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7846B0" w:rsidRPr="000B31EC">
              <w:rPr>
                <w:rFonts w:ascii="Times New Roman" w:hAnsi="Times New Roman"/>
                <w:szCs w:val="24"/>
                <w:lang w:val="en-US"/>
              </w:rPr>
              <w:t>down arrow turns in a up arrow</w:t>
            </w:r>
          </w:p>
          <w:p w14:paraId="715A09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E14661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F9D13B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405D3E5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091B8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720D0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6A3FC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1D694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3F728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2D25C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60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03FE1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873B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BC94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17TL-005: TaskList.TotalTime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19C4B0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CA03BD4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E90C3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85B1A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1FE400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EBCC0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FFD15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17TL-006: TaskList.Today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A0E961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42EC7B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24278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0E4F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1AFD5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750E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B74B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17TL-007: TaskList.StopDate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1C741A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41A51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AF75D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4991B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86767E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08F3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645BB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12002D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0A2EEE7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5B3F5B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3"/>
    <w:p w14:paraId="53E5AF8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45E151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8B2C7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4" w:name="BKM_698D5D29_BDA5_4317_BE29_1BD859024D7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360FC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07F56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T26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4B4066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AB37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3E65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C7CF0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5D0C7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FA33879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674B3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BDE2CA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2166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16D8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4D4889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BA336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53C2A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D5F434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9A9EC79" w14:textId="6B2D4E75" w:rsidR="00EF602C" w:rsidRPr="00F6228A" w:rsidRDefault="00EF602C" w:rsidP="00F6228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</w:p>
          <w:p w14:paraId="0E24687E" w14:textId="77777777" w:rsidR="00EF602C" w:rsidRPr="000B31EC" w:rsidRDefault="00EF602C" w:rsidP="00F6228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Export Data button in the upper right corner of the window</w:t>
            </w:r>
          </w:p>
          <w:p w14:paraId="265D9022" w14:textId="77777777" w:rsidR="003E45D4" w:rsidRPr="000B31EC" w:rsidRDefault="00EF602C" w:rsidP="00F6228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Choose a name and where to save the file in the save window dialog that appear</w:t>
            </w:r>
          </w:p>
          <w:p w14:paraId="0AA4E6FE" w14:textId="0275B455" w:rsidR="006E7EFD" w:rsidRPr="000B31EC" w:rsidRDefault="003E45D4" w:rsidP="00F6228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</w:t>
            </w:r>
          </w:p>
          <w:p w14:paraId="5312B497" w14:textId="18FC9D89" w:rsidR="006E7EFD" w:rsidRPr="000B31EC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4DF25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D55C998" w14:textId="080EE89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exports all data</w:t>
            </w:r>
            <w:r w:rsidR="003E45D4" w:rsidRPr="000B31EC">
              <w:rPr>
                <w:rFonts w:ascii="Times New Roman" w:hAnsi="Times New Roman"/>
                <w:szCs w:val="24"/>
                <w:lang w:val="en-US"/>
              </w:rPr>
              <w:t xml:space="preserve"> to the specified file and location</w:t>
            </w:r>
          </w:p>
          <w:p w14:paraId="1F23A0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887CFA2" w14:textId="25C9528A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D355317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7E4F50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C1800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58A0D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20642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AFF2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FF4D2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98B20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F2C85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5FD10A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540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2AA4F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16ED-001: ExportData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080D5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430591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4F34E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AEBA6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D3295F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082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86353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16ED-002: ExportData.Export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5B4CD3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DD7B3F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71F929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147D43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4"/>
    <w:p w14:paraId="4BA4491F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4D6B16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9604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5" w:name="BKM_871C0C60_105B_4950_90A7_B281EC38C4D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3C4A3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7DC9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T27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082518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06B6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04FDA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82A73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5686E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CFE6CD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7E09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43FC5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347EE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F45F7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A38975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A3029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3A776C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D3EA5EA" w14:textId="0FD5575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5827E6" w14:textId="3F51DCC8" w:rsidR="003E45D4" w:rsidRPr="000B31EC" w:rsidRDefault="003E45D4" w:rsidP="003E45D4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the main window are not in minimal view mode</w:t>
            </w:r>
          </w:p>
          <w:p w14:paraId="7BCB3E7A" w14:textId="525D010C" w:rsidR="006E7EFD" w:rsidRPr="000B31EC" w:rsidRDefault="003E45D4" w:rsidP="00F6228A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up arrow in the bottom right corner of the main window (on bottom of task list)</w:t>
            </w:r>
          </w:p>
          <w:p w14:paraId="3F28D0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BE698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8654879" w14:textId="54FDF87C" w:rsidR="006E7EFD" w:rsidRPr="000B31EC" w:rsidRDefault="003E45D4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list disappear</w:t>
            </w:r>
          </w:p>
          <w:p w14:paraId="21F8E761" w14:textId="51E3D5DF" w:rsidR="003E45D4" w:rsidRPr="000B31EC" w:rsidRDefault="003E45D4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Up arrow turns in a down arrow</w:t>
            </w:r>
          </w:p>
          <w:p w14:paraId="609A4AE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8130ED9" w14:textId="64D12623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E2D425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B97A71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56131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262D6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A85AB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AC6B2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EA4C56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2C56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8BA6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F8FE03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A4DA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A253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782E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235A64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F38017A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5"/>
    <w:p w14:paraId="429D7472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EDA507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890C1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6" w:name="BKM_0FEF3855_9703_4249_9D15_21A5C2F23E7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A082B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2F26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T28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FA7CE9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4E4A3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81D70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23FAF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5FCF7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B7FDF8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AE65E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892FE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FFA5F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8E773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402BD6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3AE3A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E1A08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7B2C1A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E680AF" w14:textId="2E327FB2" w:rsidR="007846B0" w:rsidRPr="00F6228A" w:rsidRDefault="007846B0" w:rsidP="00F6228A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</w:t>
            </w:r>
            <w:r w:rsidR="00B04AFD" w:rsidRPr="000B31EC">
              <w:rPr>
                <w:rFonts w:ascii="Times New Roman" w:hAnsi="Times New Roman"/>
                <w:szCs w:val="24"/>
                <w:lang w:val="en-US"/>
              </w:rPr>
              <w:t xml:space="preserve"> minimal view is not active and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“show inactive tasks” checkbox are checked</w:t>
            </w:r>
            <w:r w:rsidRPr="00F6228A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5000910B" w14:textId="62547268" w:rsidR="006E7EFD" w:rsidRPr="000B31EC" w:rsidRDefault="007846B0" w:rsidP="00F6228A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</w:t>
            </w:r>
            <w:r w:rsidRPr="000B31EC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to uncheck it</w:t>
            </w:r>
          </w:p>
          <w:p w14:paraId="40C935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288FA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1B358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filters the task list and only shows the active tasks</w:t>
            </w:r>
          </w:p>
          <w:p w14:paraId="53E284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829FA0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6"/>
    <w:p w14:paraId="2D68D86C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620AAD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437BD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7" w:name="BKM_276930D5_2DBD_4a21_854B_0614DD45ED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F250A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0BF77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T29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47D05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47503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DE860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8D89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290F9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3E747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0FCA0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C6727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23209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A6325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13048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AADA2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2FD12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F77909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F758213" w14:textId="17ABACF9" w:rsidR="00251BCB" w:rsidRPr="000B31EC" w:rsidRDefault="00251BCB" w:rsidP="00251BC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</w:p>
          <w:p w14:paraId="4A2262A0" w14:textId="77777777" w:rsidR="00251BCB" w:rsidRPr="000B31EC" w:rsidRDefault="00251BCB" w:rsidP="00251BC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242E64FA" w14:textId="10AAC477" w:rsidR="00251BCB" w:rsidRPr="000B31EC" w:rsidRDefault="00251BCB" w:rsidP="00251BC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023FC1A8" w14:textId="77777777" w:rsidR="00251BCB" w:rsidRPr="000B31EC" w:rsidRDefault="00251BCB" w:rsidP="00251BC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62F4F4E3" w14:textId="0BB51786" w:rsidR="00251BCB" w:rsidRPr="000B31EC" w:rsidRDefault="00251BCB" w:rsidP="00251BC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Select ignore time</w:t>
            </w:r>
          </w:p>
          <w:p w14:paraId="7859F25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DB30F4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95F0E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BE5B0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>Time is ignored and task continues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47B684D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4A1490B" w14:textId="6A63A4C5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A7C05F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232B8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FD757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08B4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36D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B2F9F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59091E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FA6FA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9B08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91C5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F73C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489C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8AI-003-Inactivity.Notify.Ignores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A463A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59691C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3B262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32DB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2B799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E5ABE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002F9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62E343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BC696F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62562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90FDF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6C1C7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BCC9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3426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A59E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C9A5C5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7"/>
    <w:p w14:paraId="48D4806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6BC903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4F5F6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8" w:name="BKM_4DE6108B_A42A_4b69_A568_5A7F73742B0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0C37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 running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9389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T30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1CBDB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F61B0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787F9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C4855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3D777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7C7270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A6D2C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F0BFB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F865E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A9AF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94B19E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3228B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550CC2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46F111A" w14:textId="06852E4E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9A2318B" w14:textId="481178CA" w:rsidR="006E7EFD" w:rsidRPr="000B31EC" w:rsidRDefault="004F2862" w:rsidP="00F6228A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corresponding to a task or activate it using the play button from the task list from the main window</w:t>
            </w:r>
            <w:r w:rsidR="0042382D" w:rsidRPr="000B31EC" w:rsidDel="0042382D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3B4B940D" w14:textId="77777777" w:rsidR="002149DD" w:rsidRPr="000B31EC" w:rsidRDefault="002149D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6E53719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239B4BB" w14:textId="631BFDB7" w:rsidR="006E7EFD" w:rsidRPr="000B31EC" w:rsidRDefault="002149D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is activated and should appear in first place in task list</w:t>
            </w:r>
          </w:p>
          <w:p w14:paraId="4AD71B9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12E3BF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BB0C7F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BE51C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45F9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E3057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5533C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1C75E7B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F3302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8C47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B9CFDF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C7864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74F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38595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880574C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8"/>
    <w:p w14:paraId="5EA1C47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6B169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FA07F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9" w:name="BKM_A58FEE43_42AE_45b5_B1AB_C237DE8948D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10F55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>Tasklist</w:t>
            </w:r>
            <w:r w:rsidRPr="00F6228A">
              <w:rPr>
                <w:color w:val="FF0000"/>
                <w:sz w:val="20"/>
                <w:szCs w:val="24"/>
                <w:lang w:val="en-US"/>
              </w:rPr>
              <w:t xml:space="preserve"> </w:t>
            </w:r>
            <w:r w:rsidRPr="00F6228A">
              <w:rPr>
                <w:color w:val="FF0000"/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color w:val="FF0000"/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instrText>Element.Name</w:instrText>
            </w:r>
            <w:r w:rsidRPr="00F6228A">
              <w:rPr>
                <w:color w:val="FF0000"/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>Normal sorts</w:t>
            </w:r>
            <w:r w:rsidRPr="00F6228A">
              <w:rPr>
                <w:color w:val="FF0000"/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A1A7D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T31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3940CB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34D76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379262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F7940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F726B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DBC8C0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8E66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6CDFE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D687D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273F8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03F66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55604D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05CEA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F6228A">
              <w:rPr>
                <w:color w:val="FF0000"/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color w:val="FF0000"/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instrText>Element.Notes</w:instrText>
            </w:r>
            <w:r w:rsidRPr="00F6228A">
              <w:rPr>
                <w:color w:val="FF0000"/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color w:val="FF0000"/>
                <w:szCs w:val="24"/>
                <w:u w:val="single"/>
                <w:lang w:val="en-US"/>
              </w:rPr>
              <w:t>Start:</w:t>
            </w:r>
          </w:p>
          <w:p w14:paraId="59D5CF3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 xml:space="preserve">1. When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color w:val="FF0000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 xml:space="preserve"> is entering the program the task list can be sorted</w:t>
            </w:r>
          </w:p>
          <w:p w14:paraId="7A7C00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</w:p>
          <w:p w14:paraId="022152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u w:val="single"/>
                <w:lang w:val="en-US"/>
              </w:rPr>
              <w:t>Result:</w:t>
            </w:r>
          </w:p>
          <w:p w14:paraId="5374BF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>The system sorts the tasks order by name, total time, spent time of day or stop date.</w:t>
            </w:r>
          </w:p>
          <w:p w14:paraId="40D51C7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>Even if a task is running, it will take the sorted position.</w:t>
            </w:r>
          </w:p>
          <w:p w14:paraId="4AB2236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>Use case ends.</w:t>
            </w:r>
          </w:p>
        </w:tc>
      </w:tr>
    </w:tbl>
    <w:p w14:paraId="4611007F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A388A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4CE6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383D7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B316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2620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D9D0B9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2D0CA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4B3B8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637BA9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FDA85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30E78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17TL-004: TaskList.Sort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72E130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D1CEEF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9"/>
    <w:p w14:paraId="37FC7A12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03696E4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E3D6C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0" w:name="BKM_8B107EC6_6FE2_4b26_AA16_D49843C8AFC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B4ADF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82FD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T32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F1F90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4754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1FB7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98A5E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204B3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B62DE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EAA9F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86C28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E129B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0AB45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9CB6C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0CA44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50727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E72608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B516F96" w14:textId="77777777" w:rsidR="002149DD" w:rsidRPr="000B31EC" w:rsidRDefault="006E7EFD" w:rsidP="002149D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2149DD" w:rsidRPr="000B31EC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</w:p>
          <w:p w14:paraId="1E3290EE" w14:textId="77777777" w:rsidR="002149DD" w:rsidRPr="000B31EC" w:rsidRDefault="002149DD" w:rsidP="002149D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14EEC039" w14:textId="77777777" w:rsidR="002149DD" w:rsidRPr="000B31EC" w:rsidRDefault="002149DD" w:rsidP="002149D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2651024E" w14:textId="77777777" w:rsidR="002149DD" w:rsidRPr="000B31EC" w:rsidRDefault="002149DD" w:rsidP="002149D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0CD23BA3" w14:textId="11EF0A3F" w:rsidR="002149DD" w:rsidRPr="000B31EC" w:rsidRDefault="002149DD" w:rsidP="002149D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Select save time</w:t>
            </w:r>
          </w:p>
          <w:p w14:paraId="7A300D3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078DC1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7A02CC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>Time is saved into task data in the database and task continues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6E3BB7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C1BC5C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E7766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E6D6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38F99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CBED8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64009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9CBD56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B6D25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B083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BAD4BC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3FD60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03674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8AI-003-Inactivity.Notify.Adds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B9DA4E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EE9491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7E0E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C1F7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1FE36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6307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25D46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539E3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19C499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A50E0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172DE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47F1B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1015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084A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12633C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0"/>
    </w:tbl>
    <w:p w14:paraId="53BFA422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7A088ADF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F12D41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C47F5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1" w:name="BKM_856B4692_DB00_48f4_B43E_D11734757F4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680B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 activated task only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95420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T33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FD34F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5F767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13DC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BACC5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3DD411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CB900F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E5C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50E36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319E1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8BD6B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0394717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66354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C16DE2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F6228A">
              <w:rPr>
                <w:color w:val="FF0000"/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color w:val="FF0000"/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instrText>Element.Notes</w:instrText>
            </w:r>
            <w:r w:rsidRPr="00F6228A">
              <w:rPr>
                <w:color w:val="FF0000"/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color w:val="FF0000"/>
                <w:szCs w:val="24"/>
                <w:u w:val="single"/>
                <w:lang w:val="en-US"/>
              </w:rPr>
              <w:t>Start:</w:t>
            </w:r>
          </w:p>
          <w:p w14:paraId="64564813" w14:textId="6B81B6D5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color w:val="FF0000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 xml:space="preserve"> </w:t>
            </w:r>
            <w:r w:rsidR="00040059" w:rsidRPr="00F6228A">
              <w:rPr>
                <w:color w:val="FF0000"/>
                <w:lang w:val="en-US"/>
              </w:rPr>
              <w:t>uncheck the show inactive tasks checkbox</w:t>
            </w:r>
          </w:p>
          <w:p w14:paraId="5D17F80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</w:p>
          <w:p w14:paraId="7B936A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u w:val="single"/>
                <w:lang w:val="en-US"/>
              </w:rPr>
              <w:t>Result:</w:t>
            </w:r>
          </w:p>
          <w:p w14:paraId="615B4D4D" w14:textId="1FCCBE07" w:rsidR="006E7EFD" w:rsidRPr="00F6228A" w:rsidRDefault="00040059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>The system present a list with all activated tasks.</w:t>
            </w:r>
          </w:p>
          <w:p w14:paraId="06B1709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>Use case ends.</w:t>
            </w:r>
          </w:p>
        </w:tc>
      </w:tr>
    </w:tbl>
    <w:p w14:paraId="10692F5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424B4E2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49413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56DDE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8CA0D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04415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3AEA55B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029DD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6F03C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Show activated task only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EEF95C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5189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08385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15FIT-001: FilterTask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5658BB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E0A69D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08BA93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1"/>
    <w:p w14:paraId="28E74E5E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E401B5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B626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2" w:name="BKM_56CF0170_A038_4628_ACAD_E0FA4A04104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2238D" w14:textId="46E882EA" w:rsidR="006E7EFD" w:rsidRPr="00F6228A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Show </w:t>
            </w:r>
            <w:r w:rsidR="008B4A97" w:rsidRPr="00F6228A">
              <w:rPr>
                <w:rFonts w:ascii="Times New Roman" w:hAnsi="Times New Roman"/>
                <w:szCs w:val="24"/>
                <w:lang w:val="en-US"/>
              </w:rPr>
              <w:t xml:space="preserve">inactive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A7DF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05806B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66C86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23F14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C68B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7B181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9C3DC0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077F6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B0D26A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85078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7F53E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5C915A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9DBE6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42CA22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F54C9CB" w14:textId="6D7AAF64" w:rsidR="006E7EFD" w:rsidRPr="00F6228A" w:rsidRDefault="008B4A97" w:rsidP="00F6228A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minimal view is not active and “show inactive tasks” checkbox is not checked</w:t>
            </w:r>
          </w:p>
          <w:p w14:paraId="56897DAF" w14:textId="5A4FCFA7" w:rsidR="008B4A97" w:rsidRPr="00F6228A" w:rsidRDefault="008B4A97" w:rsidP="00F6228A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 to check it</w:t>
            </w:r>
          </w:p>
          <w:p w14:paraId="02CE499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EEACFD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1347A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 a list with all tasks including inactive tasks.</w:t>
            </w:r>
          </w:p>
          <w:p w14:paraId="653BE4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E50C085" w14:textId="73A7850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AF69D2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29E8FD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713F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C6CDA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CDD2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4D1EA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6179B1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00FF6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52D33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 deactivated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7E5CD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BC9F3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34C52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15FIT-002: FilterTask.ShowAll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D7CC17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2A5DAE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2"/>
    <w:p w14:paraId="0788E833" w14:textId="16A77A8E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F7D36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409F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3" w:name="BKM_4008F96B_D5A8_4a42_816B_8BC634ED4FB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44382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2B80C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T34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AC574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767F2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F88F0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93B83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0DEF91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006038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9C40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6A853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6652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E45E6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D16046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C1829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BCD2E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1F4746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A21CCD5" w14:textId="4240F5B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ress a 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 xml:space="preserve">shortcut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key combination 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 xml:space="preserve">previously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associated to a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>n existing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>task</w:t>
            </w:r>
          </w:p>
          <w:p w14:paraId="2DBC03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0E077C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602BC4" w14:textId="511E3F59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starts the 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 xml:space="preserve">task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and creates a new entry in the database with the start date in the shortcut's associated task</w:t>
            </w:r>
          </w:p>
          <w:p w14:paraId="471D83A5" w14:textId="65031A27" w:rsidR="008034BB" w:rsidRPr="000B31EC" w:rsidRDefault="008034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should appear in first position in the task list from the main window</w:t>
            </w:r>
          </w:p>
          <w:p w14:paraId="2A7BDE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0B4490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7D4DD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614D7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E54DC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E5D38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F19B0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C99126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47B9B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AC72E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C1D8F2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C968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169D7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5A4C15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3"/>
    </w:tbl>
    <w:p w14:paraId="2763A21B" w14:textId="70316B01" w:rsidR="00040059" w:rsidRPr="00F6228A" w:rsidRDefault="00040059" w:rsidP="006E7EFD">
      <w:pPr>
        <w:rPr>
          <w:rFonts w:eastAsia="Times New Roman"/>
          <w:szCs w:val="24"/>
          <w:lang w:val="en-US"/>
        </w:rPr>
      </w:pPr>
    </w:p>
    <w:p w14:paraId="32E2F95A" w14:textId="77777777" w:rsidR="00040059" w:rsidRPr="00F6228A" w:rsidRDefault="00040059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FEB738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4EB17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4" w:name="BKM_CEE1D550_B89D_4fa0_BFFD_43854BDDD8D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FBCD6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0466D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T35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1AC1D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BB8E7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55E45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26C25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A556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1F4095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4D32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5791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A2BC2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17D28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B3C0EB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16297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41872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FEBDE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1F76404" w14:textId="10710E14" w:rsidR="008034BB" w:rsidRPr="00F6228A" w:rsidRDefault="008034BB" w:rsidP="00F6228A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a task is running</w:t>
            </w:r>
          </w:p>
          <w:p w14:paraId="66C1F3F6" w14:textId="7C5BADAB" w:rsidR="006E7EFD" w:rsidRPr="00F6228A" w:rsidRDefault="008034BB" w:rsidP="00F6228A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 shortcut key combination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associated with another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</w:p>
          <w:p w14:paraId="39B90CD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2D8F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EEEE2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and save into database the data corresponding to the task that was executing</w:t>
            </w:r>
          </w:p>
          <w:p w14:paraId="0233B22E" w14:textId="6422748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starts the 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 xml:space="preserve">task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and creates a new entry in the database with the start date in the shortcut's associated task</w:t>
            </w:r>
          </w:p>
          <w:p w14:paraId="55A8E54F" w14:textId="6B509804" w:rsidR="008034BB" w:rsidRPr="000B31EC" w:rsidRDefault="008034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new running task should appear in first place on task list and the previous one on second place</w:t>
            </w:r>
          </w:p>
          <w:p w14:paraId="144738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A0CCA7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7BEE34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ECB49D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213A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01E9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61700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137DB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FEDB4A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DBE3C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A8C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5EBA4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1E29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2B64F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ACE85B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D3809F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4"/>
    <w:p w14:paraId="39E4060D" w14:textId="4884D26D" w:rsidR="00040059" w:rsidRPr="00F6228A" w:rsidRDefault="00040059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C694A0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904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5" w:name="BKM_A0D9827E_A853_4e3e_93F5_0A44F89F9CD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E47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FC20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T36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814997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4A100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552DA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4AB4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EC375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3D936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504A4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ECDA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635DA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0D749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ECE8B1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B4D91A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9D920A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9C5E1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7749ED0" w14:textId="3640391F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 xml:space="preserve">Click the play button </w:t>
            </w:r>
            <w:r w:rsidR="004E5083" w:rsidRPr="000B31EC">
              <w:rPr>
                <w:rFonts w:ascii="Times New Roman" w:hAnsi="Times New Roman"/>
                <w:szCs w:val="24"/>
                <w:lang w:val="en-US"/>
              </w:rPr>
              <w:t>in the entry from the task list from the main window</w:t>
            </w:r>
          </w:p>
          <w:p w14:paraId="6539C0A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A1AF7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CD49942" w14:textId="58DC381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starts the </w:t>
            </w:r>
            <w:r w:rsidR="004E5083" w:rsidRPr="000B31EC">
              <w:rPr>
                <w:rFonts w:ascii="Times New Roman" w:hAnsi="Times New Roman"/>
                <w:szCs w:val="24"/>
                <w:lang w:val="en-US"/>
              </w:rPr>
              <w:t xml:space="preserve">task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and creates a new entry in the database with the start date in the selected task</w:t>
            </w:r>
          </w:p>
          <w:p w14:paraId="230841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4BA90E7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455B37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31387F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D2323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DC85D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6CB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B7751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BF202C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53C05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0660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EA3D24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C7796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8A90A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6DB73B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5"/>
    </w:tbl>
    <w:p w14:paraId="3A503F2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DAA0FD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942CF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6" w:name="BKM_6A3A3BC3_C4A1_44cc_829C_661C5FC0216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8DB9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3DFB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T37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C06C7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2EE3A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E0661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A6ED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3AA45E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0BE19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0DBB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D315DA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FA17D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72B16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AD459A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DACB7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BBC114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8F07E5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D2BBD3A" w14:textId="73692AD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4E5083" w:rsidRPr="000B31EC">
              <w:rPr>
                <w:rFonts w:ascii="Times New Roman" w:hAnsi="Times New Roman"/>
                <w:szCs w:val="24"/>
                <w:lang w:val="en-US"/>
              </w:rPr>
              <w:t>Click the stop button in the entry from the task list from the main window</w:t>
            </w:r>
          </w:p>
          <w:p w14:paraId="67E0F48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C1150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F44B32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timer and updates the task's end date into database</w:t>
            </w:r>
          </w:p>
          <w:p w14:paraId="099B032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F80A39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5102FE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56E84D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B2B5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8A110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B24E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82E3E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07489E4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EAF71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16C0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3D7FB8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9612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1F43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5ST-001: StopTime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BB26E9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7ED999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6"/>
    <w:p w14:paraId="4128D585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ED43AD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942F9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7" w:name="BKM_8DC21514_227A_4031_A2CF_C89DF64B6E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F2EA1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Tasklist options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0AF7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T38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A0F993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E15A1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49E8F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C1A7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0EFD13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FBDC92A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74DE1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790AC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9F0F6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F4C4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93F25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DAF86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79088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B47D21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 xml:space="preserve">. When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color w:val="FF0000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 xml:space="preserve"> is entering the program the task list should have several options in each task</w:t>
            </w:r>
          </w:p>
          <w:p w14:paraId="5D52BF8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</w:p>
          <w:p w14:paraId="4A8A605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u w:val="single"/>
                <w:lang w:val="en-US"/>
              </w:rPr>
              <w:t>Result:</w:t>
            </w:r>
          </w:p>
          <w:p w14:paraId="399F53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>The system allows for each task a set of actions to the user can view details,</w:t>
            </w:r>
          </w:p>
          <w:p w14:paraId="304EA5A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color w:val="FF0000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>start/stop, delete tasks and active or inactive them.</w:t>
            </w:r>
          </w:p>
          <w:p w14:paraId="5435C3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color w:val="FF0000"/>
                <w:szCs w:val="24"/>
                <w:lang w:val="en-US"/>
              </w:rPr>
              <w:t>Use case ends.</w:t>
            </w:r>
          </w:p>
        </w:tc>
      </w:tr>
    </w:tbl>
    <w:p w14:paraId="1FC4D89C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DB6ACD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4458F6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10A71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E6FD0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8640C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6ED09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025B22B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9ADB4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DBE8F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Tasklist options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586582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F1928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8E6F1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17TL-008: TaskList.Actions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49053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7"/>
    </w:tbl>
    <w:p w14:paraId="7D4ED436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54301BBF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B3C2A3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A5502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8" w:name="BKM_4ADEF9CD_536D_4bf0_88AD_28CE3B8CDF2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015D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AECD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T39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0CB6E8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2CC92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2E2D2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7AD7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16050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D97810A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CFA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1B4F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B8455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48093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2CABF2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3E3D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6CDA5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A52B2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8C6B02" w14:textId="5953467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4E5083"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lick on </w:t>
            </w:r>
            <w:r w:rsidR="004E5828" w:rsidRPr="000B31EC">
              <w:rPr>
                <w:rFonts w:ascii="Times New Roman" w:hAnsi="Times New Roman"/>
                <w:szCs w:val="24"/>
                <w:lang w:val="en-US"/>
              </w:rPr>
              <w:t>button to view task details from an entry of the task list from main window (The first one from the group of 3 buttons)</w:t>
            </w:r>
          </w:p>
          <w:p w14:paraId="22F202F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967C1E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C857E8C" w14:textId="57B28A9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loads selected task information </w:t>
            </w:r>
            <w:r w:rsidR="004E5828" w:rsidRPr="000B31EC">
              <w:rPr>
                <w:rFonts w:ascii="Times New Roman" w:hAnsi="Times New Roman"/>
                <w:szCs w:val="24"/>
                <w:lang w:val="en-US"/>
              </w:rPr>
              <w:t xml:space="preserve">from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database and presents</w:t>
            </w:r>
            <w:r w:rsidR="004E5828" w:rsidRPr="000B31EC">
              <w:rPr>
                <w:rFonts w:ascii="Times New Roman" w:hAnsi="Times New Roman"/>
                <w:szCs w:val="24"/>
                <w:lang w:val="en-US"/>
              </w:rPr>
              <w:t xml:space="preserve"> a window with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task name,  description and the individual times list</w:t>
            </w:r>
            <w:r w:rsidR="004E5828" w:rsidRPr="000B31EC">
              <w:rPr>
                <w:rFonts w:ascii="Times New Roman" w:hAnsi="Times New Roman"/>
                <w:szCs w:val="24"/>
                <w:lang w:val="en-US"/>
              </w:rPr>
              <w:t xml:space="preserve">,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with</w:t>
            </w:r>
            <w:r w:rsidR="004E5828" w:rsidRPr="000B31EC">
              <w:rPr>
                <w:rFonts w:ascii="Times New Roman" w:hAnsi="Times New Roman"/>
                <w:szCs w:val="24"/>
                <w:lang w:val="en-US"/>
              </w:rPr>
              <w:t xml:space="preserve"> respective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start date, end date and time spent.</w:t>
            </w:r>
          </w:p>
          <w:p w14:paraId="0854A85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714728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67A1E0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50D763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DBCF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A831B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872FD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430B1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F004F44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C849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7EE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98097F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52C1C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11AC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14VTD-001: TaskDetails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CE222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BA7F78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EDB72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98FA2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AC1D54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20E61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2777E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14VTD-002: TaskDetails.Calculate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2F2B9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688B7E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CFCE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2A85A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55AF5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351A8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7E9D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UI-007: Clicking in view details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E392E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60349D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735B1A6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49" w:name="_Toc356703173"/>
      <w:bookmarkStart w:id="50" w:name="BKM_9A21D20A_55D2_4264_AE39_BF8F88FD2BEA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Interface</w:t>
      </w:r>
      <w:bookmarkEnd w:id="49"/>
      <w:r w:rsidRPr="00F6228A">
        <w:rPr>
          <w:rFonts w:eastAsia="Times New Roman"/>
          <w:bCs/>
          <w:lang w:val="en-US"/>
        </w:rPr>
        <w:fldChar w:fldCharType="end"/>
      </w:r>
    </w:p>
    <w:p w14:paraId="71ED0BA3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852E3D1" wp14:editId="1EFAB5F3">
            <wp:extent cx="5089525" cy="722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50"/>
    </w:p>
    <w:p w14:paraId="2DE4605B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51" w:name="_Toc356703174"/>
      <w:bookmarkStart w:id="52" w:name="BKM_750F00E7_B8C4_46ab_B855_F71BE53AD9EF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Interface Tests</w:t>
      </w:r>
      <w:bookmarkEnd w:id="51"/>
      <w:r w:rsidRPr="00F6228A">
        <w:rPr>
          <w:rFonts w:eastAsia="Times New Roman"/>
          <w:bCs/>
          <w:lang w:val="en-US"/>
        </w:rPr>
        <w:fldChar w:fldCharType="end"/>
      </w:r>
    </w:p>
    <w:p w14:paraId="2D514B84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322E9D8" wp14:editId="3D71D0A5">
            <wp:extent cx="508127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52"/>
    </w:p>
    <w:p w14:paraId="22CAD33B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A1654D3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25C10D0D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018CFE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E82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3" w:name="BKM_569156B9_0899_446e_90FC_1037A7DC0BA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8F3BA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FD7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8BAF0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DB3A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FD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CBCC6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6E8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8B46526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779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DBB7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2D7E7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58E0C9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2EBD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993AD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735AB8" w14:textId="422C7A2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46C0E0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63CDF5" w14:textId="6048B74E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create and start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adding a name of a task in the main textbox and clicking enter</w:t>
            </w:r>
          </w:p>
          <w:p w14:paraId="1FE1038D" w14:textId="60AD1F79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stop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in the stop button</w:t>
            </w:r>
          </w:p>
          <w:p w14:paraId="1652000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2D700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40DBC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C3C950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to show configurations, to hide/show task list and the button to close the application are always active.</w:t>
            </w:r>
          </w:p>
        </w:tc>
      </w:tr>
    </w:tbl>
    <w:p w14:paraId="7B38514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4306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4746396D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2684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7BC8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48FC4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343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0886F991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15DE7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378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3A81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8EE1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6646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UI-002: Buttons that are always 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26689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6EE05A9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694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4" w:name="BKM_7CFF2B61_CB32_4a69_A7DB_704C47463926"/>
            <w:bookmarkEnd w:id="5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DA4F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17CB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3F2BD4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5C25B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FF1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F321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B2018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300129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A0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AE13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2D89A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05D7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53EF29B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938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E16A24" w14:textId="1449747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9B1B93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21AB65D" w14:textId="6C9D53A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doesn't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textbox, upper side of the main Window</w:t>
            </w:r>
          </w:p>
          <w:p w14:paraId="65D2E9A5" w14:textId="6A9E05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add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 press enter</w:t>
            </w:r>
          </w:p>
          <w:p w14:paraId="675A534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3AB48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A2D37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AB7F4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will create and start the new task.</w:t>
            </w:r>
          </w:p>
        </w:tc>
      </w:tr>
    </w:tbl>
    <w:p w14:paraId="245ECA7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3A252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9AC9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AEFEA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6B8E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B810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6844A8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681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4C3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96B50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8F1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340F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UI-004: TextBox filled with a new task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F23F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4"/>
    </w:tbl>
    <w:p w14:paraId="3E964C0A" w14:textId="4C16761E" w:rsidR="002A3078" w:rsidRPr="000B31EC" w:rsidRDefault="002A3078" w:rsidP="006E7EFD">
      <w:pPr>
        <w:rPr>
          <w:rFonts w:eastAsia="Times New Roman"/>
          <w:szCs w:val="24"/>
          <w:lang w:val="en-US"/>
        </w:rPr>
      </w:pPr>
    </w:p>
    <w:p w14:paraId="14BE27C1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57F1B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FDE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5" w:name="BKM_62684C2F_8324_4eb0_B9AE_6ACA9AB0926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44DB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ACB2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CDD55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1543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67E4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A3763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A48F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2A056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D57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7F54E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E9A4D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6CF4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9AE10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1ED0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1FADE8" w14:textId="7E52ABA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75F5F7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0DD5ACE" w14:textId="4B5274A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anywhere outside the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currently focused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</w:p>
          <w:p w14:paraId="16F141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74C72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B082F6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40F6A4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blink or beep according with system default</w:t>
            </w:r>
          </w:p>
          <w:p w14:paraId="3E6CA97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remain focused</w:t>
            </w:r>
          </w:p>
        </w:tc>
      </w:tr>
    </w:tbl>
    <w:p w14:paraId="2FBA809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449EDC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E3B59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B079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1E6D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9562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706B0B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4CC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85153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8BE0E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FFC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D6BF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6D37E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6B6833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2D3F4C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5"/>
    <w:p w14:paraId="78622113" w14:textId="5E07DC32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611E88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BCB3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6" w:name="BKM_93BE2DF4_00DE_402c_AEA9_566B4BF6171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D0CE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8A5C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197649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19BA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CC9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1390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93A11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14DA11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F9F9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6644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A175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2FE41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E3A0EA7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ACB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C13792" w14:textId="101DC0E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7D94B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BDE3B4" w14:textId="232287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configuration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 button</w:t>
            </w:r>
          </w:p>
          <w:p w14:paraId="00D539F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1DC7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46EA1E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346D64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form with:</w:t>
            </w:r>
          </w:p>
          <w:p w14:paraId="6F9652F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 export button.</w:t>
            </w:r>
          </w:p>
          <w:p w14:paraId="74F8C92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 check box to activate/deactivate inactivity alerts and a text box to define the inactivity time. This text box is active only if the inactivity alert is enabled.</w:t>
            </w:r>
          </w:p>
          <w:p w14:paraId="07496D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five lines for shortcuts definition with the following objects:</w:t>
            </w:r>
          </w:p>
          <w:p w14:paraId="270357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one combobox for selecting an existing task,</w:t>
            </w:r>
          </w:p>
          <w:p w14:paraId="46520E3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three checkboxes for check/uncheck the control keys ctrl, alt, shift</w:t>
            </w:r>
          </w:p>
          <w:p w14:paraId="54F962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one textbox for and additional key.</w:t>
            </w:r>
          </w:p>
        </w:tc>
      </w:tr>
    </w:tbl>
    <w:p w14:paraId="145116B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E1B35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ECFC04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ACFC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F2BD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1ED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18DC7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0579BF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FB9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F26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A83C6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1194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D369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UI-009: Clicking in configuration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85E96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07F9A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9012CB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D1E7441" w14:textId="633928B0" w:rsidR="002A3078" w:rsidRPr="000B31EC" w:rsidRDefault="002A3078">
      <w:pPr>
        <w:rPr>
          <w:rFonts w:ascii="Times New Roman" w:hAnsi="Times New Roman"/>
          <w:szCs w:val="24"/>
          <w:lang w:val="en-US"/>
        </w:rPr>
      </w:pPr>
      <w:r w:rsidRPr="000B31EC">
        <w:rPr>
          <w:rFonts w:ascii="Times New Roman" w:hAnsi="Times New Roman"/>
          <w:szCs w:val="24"/>
          <w:lang w:val="en-US"/>
        </w:rPr>
        <w:br w:type="page"/>
      </w:r>
    </w:p>
    <w:p w14:paraId="22DAD1D0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56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8215CA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02C893" w14:textId="4BCC46D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B31EC">
              <w:rPr>
                <w:rFonts w:eastAsia="Times New Roman"/>
                <w:szCs w:val="24"/>
                <w:lang w:val="en-US"/>
              </w:rPr>
              <w:br w:type="page"/>
            </w:r>
            <w:bookmarkStart w:id="57" w:name="BKM_F18399EA_E52B_40af_8642_9B43CC43A71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D596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0A09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3817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C5E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FA69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D1C6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266B6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FA8D78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BC3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4C86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FB66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94B32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3B802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61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8E682E" w14:textId="502C8A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3F8A4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95A6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a button from the modal window</w:t>
            </w:r>
          </w:p>
          <w:p w14:paraId="25FEF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1A7AE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DDF34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CA22D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dismiss</w:t>
            </w:r>
          </w:p>
          <w:p w14:paraId="46A843B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Another planned task will be taken</w:t>
            </w:r>
          </w:p>
        </w:tc>
      </w:tr>
    </w:tbl>
    <w:p w14:paraId="45AF3CF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EC3AF4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DF161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8B3F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D4EA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FCF9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B82A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D54185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8EA6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84DB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ECD53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C84E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2AD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F90C2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E36E2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E1B5B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57"/>
    <w:p w14:paraId="5E8C4D9F" w14:textId="38A687E1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B9B28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8AA54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8" w:name="BKM_0CC86F5D_3D19_4c42_A5DC_8CBA86492ED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275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A39BC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11301A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7F23E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2550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3BE4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7D5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B47EC8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3343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A30C3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7D7B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BC7E5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7A04D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148F8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6BF58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B7004E" w14:textId="62B8951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click in the edit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task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edit a task.</w:t>
            </w:r>
          </w:p>
          <w:p w14:paraId="0E93817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>, in times table, each line has a button to delete that line.</w:t>
            </w:r>
          </w:p>
          <w:p w14:paraId="4BDB4105" w14:textId="7EC18FD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makes the changes in the time table clicking on delete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row of the time table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55A47E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384BE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9EA1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3EAB9B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C19CAC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90A578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455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27DE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5085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CFF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C65684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89A7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A0D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B47F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0EC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722C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UI-008: Clicking in edit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CEA38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8"/>
    </w:tbl>
    <w:p w14:paraId="195F83DB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FE4547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2244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9" w:name="BKM_30B67094_5CF6_462a_A7E6_2E3F341F539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4688B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B4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7603A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8942C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4B0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75ACE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777F6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C6275F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12E6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D885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485E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F1414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0D31D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548C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AD5FCB" w14:textId="72040B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C40B0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B5BE32" w14:textId="5E3D10D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down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main window.</w:t>
            </w:r>
          </w:p>
          <w:p w14:paraId="7F4E5A2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E684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57B004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AC7BF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expand</w:t>
            </w:r>
          </w:p>
          <w:p w14:paraId="0BFFD67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up arrow</w:t>
            </w:r>
          </w:p>
        </w:tc>
      </w:tr>
    </w:tbl>
    <w:p w14:paraId="5B54AD9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BB4BC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556A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9E66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833C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66AAD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0D3CA8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765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EBEA6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8D6F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1DCA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AB4D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CD2A1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9"/>
    </w:tbl>
    <w:p w14:paraId="780E978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E1217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B114D" w14:textId="3949094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60" w:name="BKM_F4286335_90D2_4a7c_8B89_252A2E0A81E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3AA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1CC0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00734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2F19C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DC60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A304B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F891D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65486D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404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35C1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551E6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B897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AFBB1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C601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3A672A" w14:textId="13C0338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94AD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FE3CD4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enter the data in the respective field( insert special or numerical caracters)</w:t>
            </w:r>
          </w:p>
          <w:p w14:paraId="4147EF9E" w14:textId="67BBCE6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7FC068C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04E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C59AE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8A6E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 with reason</w:t>
            </w:r>
          </w:p>
        </w:tc>
      </w:tr>
    </w:tbl>
    <w:p w14:paraId="14A8FF5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5487E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5806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1727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C2219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E90C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5BEAE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EF1E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7611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57CCDC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EEFF2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commentRangeStart w:id="61"/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EF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commentRangeEnd w:id="61"/>
            <w:r w:rsidRPr="00F6228A">
              <w:rPr>
                <w:rStyle w:val="CommentReference"/>
                <w:lang w:val="en-US"/>
              </w:rPr>
              <w:commentReference w:id="61"/>
            </w:r>
          </w:p>
          <w:p w14:paraId="7FED18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EABAB2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3D853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B7F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C9C48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63E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A107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27747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78803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1102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5184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616EE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776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C247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43F32A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809408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60"/>
    <w:p w14:paraId="55FC5B38" w14:textId="6B296973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1A5FB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462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2" w:name="BKM_DFC33CBC_C327_48f6_8E3A_B813C89A754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8AD0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Inserting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72906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D9B96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D6ADF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CEFA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32E2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6EE03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7718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B29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358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8521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156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E36DD1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F283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AD3E11" w14:textId="119A053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32F2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8C5C0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enter the correct data in the respective field</w:t>
            </w:r>
          </w:p>
          <w:p w14:paraId="08B2629D" w14:textId="2AE9945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3E7DE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64F3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E5DE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39BE1E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system accepts changes</w:t>
            </w:r>
          </w:p>
        </w:tc>
      </w:tr>
    </w:tbl>
    <w:p w14:paraId="19CDC5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62"/>
    <w:p w14:paraId="2D30AAE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0A7707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8371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3" w:name="BKM_6729A103_6830_4fd2_B110_DB3D484C87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06D79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941A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A3978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91664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EB49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32428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2E41E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7EB4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F8267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8DE6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8E5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E59F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7CCD5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D97C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927622" w14:textId="00EE88F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06CAE7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2570FF" w14:textId="777AC4D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enter the data in the respective field( insert special or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characters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</w:p>
          <w:p w14:paraId="046CA821" w14:textId="5DECA86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577AA4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F350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0F587C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9D1D6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</w:t>
            </w:r>
          </w:p>
        </w:tc>
      </w:tr>
    </w:tbl>
    <w:p w14:paraId="425B156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C8F9BF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5104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37099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875C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4AE71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A688C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5E56D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379FA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F3853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A120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EE65F" w14:textId="53BC4457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01301D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F22A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44DD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7EB1E4" w14:textId="46BDC53F" w:rsidR="002A3078" w:rsidRPr="000B31EC" w:rsidRDefault="002A3078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7B5FA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744B0" w14:textId="7896A826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39976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B1A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6D03D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3384ED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4F6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D0452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FA311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572C4D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63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18E129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62A62" w14:textId="61E1FDEA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64" w:name="BKM_C22CF883_4401_4b32_B73F_02DE458DD85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4E36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C5565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FA2D5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CBDB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B6130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4F6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3B3E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E05BA9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A3C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C127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C3D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D0A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D52C0A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D4F1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315027" w14:textId="5B9DE69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EDCB1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D751D" w14:textId="60D1DFC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up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window</w:t>
            </w:r>
          </w:p>
          <w:p w14:paraId="34D286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8708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62BC6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4E303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disappear</w:t>
            </w:r>
          </w:p>
          <w:p w14:paraId="340EF8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down arrow</w:t>
            </w:r>
          </w:p>
        </w:tc>
      </w:tr>
    </w:tbl>
    <w:p w14:paraId="2AB5309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14EE1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69E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F944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8DF3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C7C58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F28F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9D3FF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34AF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F503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7595F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6F6D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8E6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DD9CC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64"/>
    </w:tbl>
    <w:p w14:paraId="35003AE3" w14:textId="7A7EC247" w:rsidR="002A3078" w:rsidRPr="00F6228A" w:rsidRDefault="002A3078" w:rsidP="006E7EFD">
      <w:pPr>
        <w:rPr>
          <w:rFonts w:eastAsia="Times New Roman"/>
          <w:szCs w:val="24"/>
          <w:lang w:val="en-US"/>
        </w:rPr>
      </w:pPr>
    </w:p>
    <w:p w14:paraId="6BF00CE9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89D99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DFEEC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5" w:name="BKM_11157C74_186D_4c39_AC04_5AECC751569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34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38A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E504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08ECD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73E4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242CF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DE4A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13046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E7C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F39DA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3043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F5FDB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CB55F1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9C18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673AE8" w14:textId="1322BF3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4BB40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45E036" w14:textId="6E81EE7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4DB73A8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094D2E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0767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40ED5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136F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changes the start/add button to the stop button, view details button and it starts timer. The edit button is disabled.</w:t>
            </w:r>
          </w:p>
        </w:tc>
      </w:tr>
    </w:tbl>
    <w:p w14:paraId="050D0D9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0CED11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BAE1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382F8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84358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06035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B9DF5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E9D261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0A37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91C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5443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624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055D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UI-006: TextBox with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39EF4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CA71F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A83842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65"/>
    <w:p w14:paraId="02726BAC" w14:textId="34CBE530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B056C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9573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6" w:name="BKM_0CF76751_4A65_411f_BA89_7B6EFE48901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B48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F978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C9B113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0E8C7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0242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79AF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216A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E84FB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D5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D4DE8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9B89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DA25C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C6AA3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46BB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A27A82" w14:textId="0592315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42A9E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7D43EE" w14:textId="6ABD01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03A3FE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4556AE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79627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Results:</w:t>
            </w:r>
          </w:p>
          <w:p w14:paraId="30C3741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48FE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enables the start, edit and view details buttons. If the key enter is pressed the system changes the start button to stop button.</w:t>
            </w:r>
          </w:p>
        </w:tc>
      </w:tr>
    </w:tbl>
    <w:p w14:paraId="52058D5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2154B74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0C1A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5B96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B1777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40143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AF826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091B0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FBB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9F9E4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7F8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C4B2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UI-005: TextBox filled with existance task name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BD1C6C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EE248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569C94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9DA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7" w:name="BKM_2B28A3A0_8298_4ee7_8FEC_08076FCAE846"/>
            <w:bookmarkEnd w:id="6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EFE9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F09AA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B7E3F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5C06C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7DEE7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323F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AD483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F1620E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B10B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1394C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0723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95CB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946B8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F860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9A3B7B" w14:textId="047DB21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3CE8ADA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559F26C" w14:textId="3BDDBEE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start button on the row of a selected task in the main window.</w:t>
            </w:r>
          </w:p>
          <w:p w14:paraId="26B5F985" w14:textId="44F24F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Stop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stop button.</w:t>
            </w:r>
          </w:p>
          <w:p w14:paraId="2E32267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FA006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15EDC46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D94BFF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1.1The system changes the start/add button to the stop button, view details button and it starts timer. The edit button is disabled.</w:t>
            </w:r>
          </w:p>
        </w:tc>
      </w:tr>
    </w:tbl>
    <w:p w14:paraId="0EEEC26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F8B69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412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60DDF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0FDE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9CD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AAFEE1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2733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1A64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F8FC30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397C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5E5AC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UI-001:MainWindow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CDBBF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67"/>
    </w:tbl>
    <w:p w14:paraId="3A4E6ED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89207A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47F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70E9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7298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ABE226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3B53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F3AF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A886F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4EDE9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8EF4A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3B3B5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6126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0023B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7F78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78C74C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64C1D2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08533C" w14:textId="7EE7586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E29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435AAE" w14:textId="45E4D4D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show inactive tasks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window</w:t>
            </w:r>
          </w:p>
          <w:p w14:paraId="1AFA68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9085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A51245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5EC5BD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should differentiate visually the active from inactive tasks</w:t>
            </w:r>
          </w:p>
        </w:tc>
      </w:tr>
    </w:tbl>
    <w:p w14:paraId="426944D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B83F08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7AB3F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AF83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49F82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A18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A8C7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47F8D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C2C4C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491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5117D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0CFE9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9056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UI-010: Visual distinction between active and inactive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746DC5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C648BE4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8579799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8" w:name="BKM_368EE266_8151_49dd_8DDF_29E5AE376C43"/>
      <w:r w:rsidRPr="000B31EC">
        <w:rPr>
          <w:rFonts w:eastAsia="Times New Roman"/>
          <w:bCs/>
          <w:lang w:val="en-US"/>
        </w:rPr>
        <w:br w:type="page"/>
      </w:r>
      <w:bookmarkStart w:id="69" w:name="_Toc356703175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</w:t>
      </w:r>
      <w:bookmarkEnd w:id="69"/>
      <w:r w:rsidRPr="00F6228A">
        <w:rPr>
          <w:rFonts w:eastAsia="Times New Roman"/>
          <w:bCs/>
          <w:lang w:val="en-US"/>
        </w:rPr>
        <w:fldChar w:fldCharType="end"/>
      </w:r>
    </w:p>
    <w:p w14:paraId="035FA679" w14:textId="77777777" w:rsidR="006E7EFD" w:rsidRPr="00F6228A" w:rsidRDefault="006E7EFD" w:rsidP="006E7EFD">
      <w:pPr>
        <w:spacing w:before="60" w:after="60"/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25E273A" wp14:editId="0113BB62">
            <wp:extent cx="2673985" cy="175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8"/>
    </w:p>
    <w:p w14:paraId="078213ED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0" w:name="_Toc356703176"/>
      <w:bookmarkStart w:id="71" w:name="BKM_BA25C7CE_C4FD_4395_A86C_1E24564AC7B9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 Tests</w:t>
      </w:r>
      <w:bookmarkEnd w:id="70"/>
      <w:r w:rsidRPr="00F6228A">
        <w:rPr>
          <w:rFonts w:eastAsia="Times New Roman"/>
          <w:bCs/>
          <w:lang w:val="en-US"/>
        </w:rPr>
        <w:fldChar w:fldCharType="end"/>
      </w:r>
    </w:p>
    <w:p w14:paraId="244325C5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6D0853E0" wp14:editId="738697D5">
            <wp:extent cx="205295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71"/>
    </w:p>
    <w:p w14:paraId="3F0CB2A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B364E1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2ECAC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2" w:name="BKM_BF3B3C36_50EF_4c15_B746_6154065CF9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26BF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9E2D2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34C78D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F836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1E52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01136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281D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9EC6E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C39D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82E9B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4C6B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C1B73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FE8F7E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1411A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9257D7" w14:textId="3B48DF6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E40C6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0BC5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start the application</w:t>
            </w:r>
          </w:p>
          <w:p w14:paraId="3CA40D9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AA819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43B7ED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7DBC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7A4E0B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application must start in less than 15 seconds</w:t>
            </w:r>
          </w:p>
          <w:p w14:paraId="2B4CE48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677B040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5555ED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79A8D1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24856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1F4A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8AB6B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8FBE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FD2B7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36C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07EB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DDF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10D2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662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PR-001: Startup of the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59F0013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1CF584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A7A319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CCD8E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4F1EE5A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2225EE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8484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3" w:name="BKM_5E6EC7EB_C685_4b04_806D_9581794FD565"/>
            <w:bookmarkEnd w:id="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EC98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AF7B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8CF613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9EB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969E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34DC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DAFAA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9B4292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D249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47F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CE0F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0395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5453EA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9C7F2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C628C0" w14:textId="4DA3514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A1608B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5952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click on a button to open a new form (edit task for example)</w:t>
            </w:r>
          </w:p>
          <w:p w14:paraId="2FCAB27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2DE60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DDC5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3FFD25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form should open in less than 10 seconds</w:t>
            </w:r>
          </w:p>
          <w:p w14:paraId="083556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3EB9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5E3DA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Criteria:</w:t>
            </w:r>
          </w:p>
          <w:p w14:paraId="60713D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52A9B3" w14:textId="76C5090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number of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can't exceed 100.</w:t>
            </w:r>
          </w:p>
        </w:tc>
      </w:tr>
    </w:tbl>
    <w:p w14:paraId="0C82361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A60B4A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96670C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FFC81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AB9D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488E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490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E1F7C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005AA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A392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33BD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F01F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78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PR-002: Transition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D9445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8E5B16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ED43B6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EF7969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4" w:name="_Toc356703177"/>
      <w:bookmarkStart w:id="75" w:name="BKM_9BFE818C_2C6E_46f7_B2E0_7F4A65CFA698"/>
      <w:bookmarkEnd w:id="48"/>
      <w:bookmarkEnd w:id="73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Usability</w:t>
      </w:r>
      <w:bookmarkEnd w:id="74"/>
      <w:r w:rsidRPr="00F6228A">
        <w:rPr>
          <w:rFonts w:eastAsia="Times New Roman"/>
          <w:bCs/>
          <w:lang w:val="en-US"/>
        </w:rPr>
        <w:fldChar w:fldCharType="end"/>
      </w:r>
    </w:p>
    <w:p w14:paraId="6B59E7DD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0D7BBB7F" wp14:editId="5ED4A704">
            <wp:extent cx="6159500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75"/>
    </w:p>
    <w:p w14:paraId="7320F986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3118DC7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57DD9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8EE1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6" w:name="BKM_4DBE4BAC_ED46_4044_825D_40E744FFC5E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540B8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A317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68E416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D01B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9878A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5902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EB0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C3251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70265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7AF51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18B9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86284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189D7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720D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66DE8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add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502E2AF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6332DA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446B5D6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65EAE3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76"/>
    <w:p w14:paraId="7F37CF9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A939D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2FC4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7" w:name="BKM_1B5FA9DB_085A_4fc5_975C_91D665EB084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489A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Change shortcuts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1BA6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F316B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1BE17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A486B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0EC1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D8DA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55D8F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ED9A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C393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0B5CF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9C70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70A981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728C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96FA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change task shortcuts in less than 3 minutes and not more than 10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D16CB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1EF3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8" w:name="BKM_A0FAD1A3_4F3E_4ee7_9238_BCFFA170A4DE"/>
            <w:bookmarkEnd w:id="7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40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alert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13C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09E9FC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59AC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4F916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89A60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B27E2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FAB4E5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11B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E46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77F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DBCF4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CF6F47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8B23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F0925A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deactivate inactivity alerts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90DC09D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22DCC28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8"/>
    <w:p w14:paraId="71FDF36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976835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6F53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9" w:name="BKM_F2C2B82A_A825_4638_9788_3C2C175CA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2DF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Delete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D06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B8C3B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99DF5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B2AE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9052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890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D56000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3863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5684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3748D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ABB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52938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4CA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1D8CC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delete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979459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C70AB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9"/>
    <w:p w14:paraId="59788C3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B7B09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A7A9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0" w:name="BKM_9918E540_9D81_482b_9F81_B0CED4240C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1851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BDF7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D0052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F6A9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A866B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84D3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38458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39195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1F94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A5632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A804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77EF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A50A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8D2F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581A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edit a task with no more than 6 mouse clicks.</w:t>
            </w:r>
          </w:p>
          <w:p w14:paraId="49FBC2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the edit procedure in less than 2 minutes.</w:t>
            </w:r>
          </w:p>
        </w:tc>
      </w:tr>
    </w:tbl>
    <w:p w14:paraId="62DE50A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C8AFD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80"/>
    <w:p w14:paraId="7F0ECC8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323CC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C8654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1" w:name="BKM_B4D511AD_9E64_4df6_A461_CDC094CB5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31F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4AF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A743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5169F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A145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CC67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B8692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D15F60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E0FD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E70A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E5E50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91311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387E2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8B87D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7FAA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how to export all data in less than 3 minutes and no more than 6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F18E35B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8D6E450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EFCB6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ED1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2" w:name="BKM_37C6394D_665B_423e_9420_460A775DF4AA"/>
            <w:bookmarkEnd w:id="8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C84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Handle inactivity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06DA9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19EB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9E9C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A80C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EB84D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544CF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70AF4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7F02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85698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F111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AEF16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19B2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FFFD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9E64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configure the inactivity system in less than 3 minutes.</w:t>
            </w:r>
          </w:p>
          <w:p w14:paraId="117146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understand how the inactivity system works and be able to make it appear in the configured time.</w:t>
            </w:r>
          </w:p>
        </w:tc>
      </w:tr>
      <w:bookmarkEnd w:id="82"/>
    </w:tbl>
    <w:p w14:paraId="77EEC02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7A28A1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ECC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3" w:name="BKM_7DAAF9DE_BC71_4dbc_9549_70A80DB0C1A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04C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5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72F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99AFC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99AC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34ED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518D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F6657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C6B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1E021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41CF8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C3D60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AC9D7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C9E81E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EA83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start time logging in less than 30 seconds and less than 4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7C5142B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83"/>
    <w:p w14:paraId="547A9252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644396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4C3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4" w:name="BKM_EAAB8ED4_C5EB_45c6_BCE3_4174048BFAD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C3FC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7A3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BEB10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5B124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D879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B598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56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643E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D598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39E602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39A12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871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B7AEA7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CE5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D2B8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stop a running task in less than 30 seconds and no more than 3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3582126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AC9318C" w14:textId="065ECF4F" w:rsidR="003E2EFB" w:rsidRPr="00F6228A" w:rsidRDefault="000B31EC" w:rsidP="003E2EFB">
      <w:pPr>
        <w:pStyle w:val="Heading3"/>
        <w:rPr>
          <w:rFonts w:eastAsia="Times New Roman"/>
          <w:bCs/>
          <w:lang w:val="en-US"/>
        </w:rPr>
      </w:pPr>
      <w:r w:rsidRPr="00F6228A">
        <w:rPr>
          <w:rFonts w:eastAsia="Times New Roman"/>
          <w:bCs/>
          <w:lang w:val="en-US"/>
        </w:rPr>
        <w:t>Usability test protocol</w:t>
      </w:r>
    </w:p>
    <w:p w14:paraId="67F03CF1" w14:textId="4ACFD87D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An additional final test is added. The final Test is to combine all the usability tests into one single test.</w:t>
      </w:r>
    </w:p>
    <w:p w14:paraId="0839FC0B" w14:textId="5A2F385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The test consists in to do all usability tests:</w:t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0B31EC" w:rsidRPr="000B31EC" w14:paraId="013E4360" w14:textId="77777777" w:rsidTr="00A76CEF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BC6921" w14:textId="77777777" w:rsidR="000B31EC" w:rsidRPr="00F6228A" w:rsidRDefault="000B31EC" w:rsidP="00A76CEF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19CD29" w14:textId="6E63D1EB" w:rsidR="000B31EC" w:rsidRPr="00F6228A" w:rsidRDefault="000B31EC" w:rsidP="00A76CEF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t>Usability final test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0843F" w14:textId="655233A3" w:rsidR="000B31EC" w:rsidRPr="00F6228A" w:rsidRDefault="000B31EC" w:rsidP="00A76CEF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7521CAD" w14:textId="77777777" w:rsidTr="00A76CEF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B6F39" w14:textId="77777777" w:rsidR="000B31EC" w:rsidRPr="00F6228A" w:rsidRDefault="000B31EC" w:rsidP="00A76CEF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D6C422" w14:textId="77777777" w:rsidR="000B31EC" w:rsidRPr="00F6228A" w:rsidRDefault="000B31EC" w:rsidP="00A76CEF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F3D45" w14:textId="77777777" w:rsidR="000B31EC" w:rsidRPr="00F6228A" w:rsidRDefault="000B31EC" w:rsidP="00A76CEF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4E4FA3" w14:textId="77777777" w:rsidR="000B31EC" w:rsidRPr="00F6228A" w:rsidRDefault="000B31EC" w:rsidP="00A76CEF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A9731FC" w14:textId="77777777" w:rsidTr="00A76CEF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22C115" w14:textId="77777777" w:rsidR="000B31EC" w:rsidRPr="00F6228A" w:rsidRDefault="000B31EC" w:rsidP="00A76CEF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563138" w14:textId="77777777" w:rsidR="000B31EC" w:rsidRPr="00F6228A" w:rsidRDefault="000B31EC" w:rsidP="00A76CEF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B3572" w14:textId="04095DA1" w:rsidR="000B31EC" w:rsidRPr="00F6228A" w:rsidRDefault="000B31EC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2E12E2" w14:textId="31FE4B6B" w:rsidR="000B31EC" w:rsidRPr="00F6228A" w:rsidRDefault="000B31EC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1DCA121F" w14:textId="77777777" w:rsidTr="00A76CEF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547C4" w14:textId="77777777" w:rsidR="000B31EC" w:rsidRPr="00F6228A" w:rsidRDefault="000B31EC" w:rsidP="00A76CEF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97F2562" w14:textId="18DF1383" w:rsidR="000B31EC" w:rsidRPr="000B31EC" w:rsidRDefault="000B31EC" w:rsidP="00A76CEF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All usability tests must be completed in less than 15 minutes without any break or questions from the tester.</w:t>
            </w:r>
          </w:p>
        </w:tc>
      </w:tr>
    </w:tbl>
    <w:p w14:paraId="6DF2E85D" w14:textId="77777777" w:rsidR="003E2EFB" w:rsidRPr="000B31EC" w:rsidRDefault="003E2EFB" w:rsidP="006E7EFD">
      <w:pPr>
        <w:rPr>
          <w:rFonts w:ascii="Times New Roman" w:hAnsi="Times New Roman"/>
          <w:szCs w:val="24"/>
          <w:lang w:val="en-US"/>
        </w:rPr>
      </w:pPr>
    </w:p>
    <w:p w14:paraId="5A08C95D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84"/>
    <w:p w14:paraId="1E21ED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  <w:r w:rsidRPr="000B31EC">
        <w:rPr>
          <w:rFonts w:eastAsia="Times New Roman"/>
          <w:szCs w:val="24"/>
          <w:lang w:val="en-US"/>
        </w:rPr>
        <w:lastRenderedPageBreak/>
        <w:t xml:space="preserve">  </w:t>
      </w:r>
      <w:bookmarkEnd w:id="3"/>
      <w:bookmarkEnd w:id="4"/>
    </w:p>
    <w:p w14:paraId="16A98C21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85" w:name="_Toc356703178"/>
      <w:r w:rsidRPr="00F6228A">
        <w:rPr>
          <w:rFonts w:eastAsia="Times New Roman"/>
          <w:bCs/>
          <w:lang w:val="en-US"/>
        </w:rPr>
        <w:t>Test Sequence</w:t>
      </w:r>
      <w:bookmarkEnd w:id="85"/>
    </w:p>
    <w:p w14:paraId="0171912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44"/>
      </w:tblGrid>
      <w:tr w:rsidR="006E7EFD" w:rsidRPr="000B31EC" w14:paraId="7680620D" w14:textId="77777777" w:rsidTr="004A6A1B">
        <w:tc>
          <w:tcPr>
            <w:tcW w:w="1526" w:type="dxa"/>
          </w:tcPr>
          <w:p w14:paraId="7CD948D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Order</w:t>
            </w:r>
          </w:p>
        </w:tc>
        <w:tc>
          <w:tcPr>
            <w:tcW w:w="3118" w:type="dxa"/>
          </w:tcPr>
          <w:p w14:paraId="36CD8175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ID</w:t>
            </w:r>
          </w:p>
        </w:tc>
        <w:tc>
          <w:tcPr>
            <w:tcW w:w="5244" w:type="dxa"/>
          </w:tcPr>
          <w:p w14:paraId="04EC40D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Group</w:t>
            </w:r>
          </w:p>
        </w:tc>
      </w:tr>
      <w:tr w:rsidR="006E7EFD" w:rsidRPr="000B31EC" w14:paraId="50B7E174" w14:textId="77777777" w:rsidTr="004A6A1B">
        <w:tc>
          <w:tcPr>
            <w:tcW w:w="1526" w:type="dxa"/>
          </w:tcPr>
          <w:p w14:paraId="363E86C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17C57C7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T6</w:t>
            </w:r>
          </w:p>
        </w:tc>
        <w:tc>
          <w:tcPr>
            <w:tcW w:w="5244" w:type="dxa"/>
            <w:vMerge w:val="restart"/>
          </w:tcPr>
          <w:p w14:paraId="0E4420C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66AADD7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44000B22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Configurations</w:t>
            </w:r>
          </w:p>
        </w:tc>
      </w:tr>
      <w:tr w:rsidR="006E7EFD" w:rsidRPr="000B31EC" w14:paraId="6F3A435C" w14:textId="77777777" w:rsidTr="004A6A1B">
        <w:tc>
          <w:tcPr>
            <w:tcW w:w="1526" w:type="dxa"/>
          </w:tcPr>
          <w:p w14:paraId="395111A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3118" w:type="dxa"/>
          </w:tcPr>
          <w:p w14:paraId="761E3C4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T12</w:t>
            </w:r>
          </w:p>
        </w:tc>
        <w:tc>
          <w:tcPr>
            <w:tcW w:w="5244" w:type="dxa"/>
            <w:vMerge/>
          </w:tcPr>
          <w:p w14:paraId="00FC6EF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5ACAC9A" w14:textId="77777777" w:rsidTr="004A6A1B">
        <w:tc>
          <w:tcPr>
            <w:tcW w:w="1526" w:type="dxa"/>
          </w:tcPr>
          <w:p w14:paraId="293718C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</w:t>
            </w:r>
          </w:p>
        </w:tc>
        <w:tc>
          <w:tcPr>
            <w:tcW w:w="3118" w:type="dxa"/>
          </w:tcPr>
          <w:p w14:paraId="41BDA4E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</w:t>
            </w:r>
          </w:p>
        </w:tc>
        <w:tc>
          <w:tcPr>
            <w:tcW w:w="5244" w:type="dxa"/>
            <w:vMerge/>
          </w:tcPr>
          <w:p w14:paraId="236C881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F94E564" w14:textId="77777777" w:rsidTr="004A6A1B">
        <w:tc>
          <w:tcPr>
            <w:tcW w:w="1526" w:type="dxa"/>
          </w:tcPr>
          <w:p w14:paraId="1C663AC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3118" w:type="dxa"/>
          </w:tcPr>
          <w:p w14:paraId="18EAC6C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T49</w:t>
            </w:r>
          </w:p>
        </w:tc>
        <w:tc>
          <w:tcPr>
            <w:tcW w:w="5244" w:type="dxa"/>
            <w:vMerge/>
          </w:tcPr>
          <w:p w14:paraId="01D8A74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3CEC195" w14:textId="77777777" w:rsidTr="004A6A1B">
        <w:tc>
          <w:tcPr>
            <w:tcW w:w="1526" w:type="dxa"/>
          </w:tcPr>
          <w:p w14:paraId="3E310E7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3118" w:type="dxa"/>
          </w:tcPr>
          <w:p w14:paraId="7B03B8D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T4</w:t>
            </w:r>
          </w:p>
        </w:tc>
        <w:tc>
          <w:tcPr>
            <w:tcW w:w="5244" w:type="dxa"/>
            <w:vMerge/>
          </w:tcPr>
          <w:p w14:paraId="58D6643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8579D0A" w14:textId="77777777" w:rsidTr="004A6A1B">
        <w:tc>
          <w:tcPr>
            <w:tcW w:w="1526" w:type="dxa"/>
          </w:tcPr>
          <w:p w14:paraId="1DE54EC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010C772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T9</w:t>
            </w:r>
          </w:p>
        </w:tc>
        <w:tc>
          <w:tcPr>
            <w:tcW w:w="5244" w:type="dxa"/>
            <w:vMerge w:val="restart"/>
          </w:tcPr>
          <w:p w14:paraId="56449A0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20D56CC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36BB3E7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Add Task</w:t>
            </w:r>
          </w:p>
        </w:tc>
      </w:tr>
      <w:tr w:rsidR="006E7EFD" w:rsidRPr="000B31EC" w14:paraId="0026E8B5" w14:textId="77777777" w:rsidTr="004A6A1B">
        <w:tc>
          <w:tcPr>
            <w:tcW w:w="1526" w:type="dxa"/>
          </w:tcPr>
          <w:p w14:paraId="64306B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7</w:t>
            </w:r>
          </w:p>
        </w:tc>
        <w:tc>
          <w:tcPr>
            <w:tcW w:w="3118" w:type="dxa"/>
          </w:tcPr>
          <w:p w14:paraId="309D3DD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T11</w:t>
            </w:r>
          </w:p>
        </w:tc>
        <w:tc>
          <w:tcPr>
            <w:tcW w:w="5244" w:type="dxa"/>
            <w:vMerge/>
          </w:tcPr>
          <w:p w14:paraId="1B5AA9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56BE81E" w14:textId="77777777" w:rsidTr="004A6A1B">
        <w:tc>
          <w:tcPr>
            <w:tcW w:w="1526" w:type="dxa"/>
          </w:tcPr>
          <w:p w14:paraId="6FBA057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8</w:t>
            </w:r>
          </w:p>
        </w:tc>
        <w:tc>
          <w:tcPr>
            <w:tcW w:w="3118" w:type="dxa"/>
          </w:tcPr>
          <w:p w14:paraId="4E71DD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T10</w:t>
            </w:r>
          </w:p>
        </w:tc>
        <w:tc>
          <w:tcPr>
            <w:tcW w:w="5244" w:type="dxa"/>
            <w:vMerge/>
          </w:tcPr>
          <w:p w14:paraId="014F974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02411CD" w14:textId="77777777" w:rsidTr="004A6A1B">
        <w:tc>
          <w:tcPr>
            <w:tcW w:w="1526" w:type="dxa"/>
          </w:tcPr>
          <w:p w14:paraId="77B4B8D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9</w:t>
            </w:r>
          </w:p>
        </w:tc>
        <w:tc>
          <w:tcPr>
            <w:tcW w:w="3118" w:type="dxa"/>
          </w:tcPr>
          <w:p w14:paraId="6B24E62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</w:t>
            </w:r>
          </w:p>
        </w:tc>
        <w:tc>
          <w:tcPr>
            <w:tcW w:w="5244" w:type="dxa"/>
            <w:vMerge/>
          </w:tcPr>
          <w:p w14:paraId="019E475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43DF114" w14:textId="77777777" w:rsidTr="004A6A1B">
        <w:tc>
          <w:tcPr>
            <w:tcW w:w="1526" w:type="dxa"/>
          </w:tcPr>
          <w:p w14:paraId="72CBB19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10</w:t>
            </w:r>
          </w:p>
        </w:tc>
        <w:tc>
          <w:tcPr>
            <w:tcW w:w="3118" w:type="dxa"/>
          </w:tcPr>
          <w:p w14:paraId="0B6934E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T17 x2</w:t>
            </w:r>
          </w:p>
        </w:tc>
        <w:tc>
          <w:tcPr>
            <w:tcW w:w="5244" w:type="dxa"/>
          </w:tcPr>
          <w:p w14:paraId="5E1F5CF4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Define Shortcut</w:t>
            </w:r>
          </w:p>
        </w:tc>
      </w:tr>
      <w:tr w:rsidR="006E7EFD" w:rsidRPr="000B31EC" w14:paraId="6A6F3875" w14:textId="77777777" w:rsidTr="004A6A1B">
        <w:tc>
          <w:tcPr>
            <w:tcW w:w="1526" w:type="dxa"/>
          </w:tcPr>
          <w:p w14:paraId="0756707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11</w:t>
            </w:r>
          </w:p>
        </w:tc>
        <w:tc>
          <w:tcPr>
            <w:tcW w:w="3118" w:type="dxa"/>
          </w:tcPr>
          <w:p w14:paraId="1A2499B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T34</w:t>
            </w:r>
          </w:p>
        </w:tc>
        <w:tc>
          <w:tcPr>
            <w:tcW w:w="5244" w:type="dxa"/>
            <w:vMerge w:val="restart"/>
          </w:tcPr>
          <w:p w14:paraId="09299BDC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C4CF80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4FD2F0D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Start timer</w:t>
            </w:r>
          </w:p>
        </w:tc>
      </w:tr>
      <w:tr w:rsidR="006E7EFD" w:rsidRPr="000B31EC" w14:paraId="77305769" w14:textId="77777777" w:rsidTr="004A6A1B">
        <w:tc>
          <w:tcPr>
            <w:tcW w:w="1526" w:type="dxa"/>
          </w:tcPr>
          <w:p w14:paraId="47D5C91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12</w:t>
            </w:r>
          </w:p>
        </w:tc>
        <w:tc>
          <w:tcPr>
            <w:tcW w:w="3118" w:type="dxa"/>
          </w:tcPr>
          <w:p w14:paraId="6F90DA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T35</w:t>
            </w:r>
          </w:p>
        </w:tc>
        <w:tc>
          <w:tcPr>
            <w:tcW w:w="5244" w:type="dxa"/>
            <w:vMerge/>
          </w:tcPr>
          <w:p w14:paraId="230E506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3D832FF" w14:textId="77777777" w:rsidTr="004A6A1B">
        <w:tc>
          <w:tcPr>
            <w:tcW w:w="1526" w:type="dxa"/>
          </w:tcPr>
          <w:p w14:paraId="149653F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13</w:t>
            </w:r>
          </w:p>
        </w:tc>
        <w:tc>
          <w:tcPr>
            <w:tcW w:w="3118" w:type="dxa"/>
          </w:tcPr>
          <w:p w14:paraId="662068F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T36</w:t>
            </w:r>
          </w:p>
        </w:tc>
        <w:tc>
          <w:tcPr>
            <w:tcW w:w="5244" w:type="dxa"/>
            <w:vMerge/>
          </w:tcPr>
          <w:p w14:paraId="0467F96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121E97A" w14:textId="77777777" w:rsidTr="004A6A1B">
        <w:tc>
          <w:tcPr>
            <w:tcW w:w="1526" w:type="dxa"/>
          </w:tcPr>
          <w:p w14:paraId="382932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14</w:t>
            </w:r>
          </w:p>
        </w:tc>
        <w:tc>
          <w:tcPr>
            <w:tcW w:w="3118" w:type="dxa"/>
          </w:tcPr>
          <w:p w14:paraId="1F761A5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T7</w:t>
            </w:r>
          </w:p>
        </w:tc>
        <w:tc>
          <w:tcPr>
            <w:tcW w:w="5244" w:type="dxa"/>
            <w:vMerge/>
          </w:tcPr>
          <w:p w14:paraId="10DD9EC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991A519" w14:textId="77777777" w:rsidTr="004A6A1B">
        <w:tc>
          <w:tcPr>
            <w:tcW w:w="1526" w:type="dxa"/>
          </w:tcPr>
          <w:p w14:paraId="2D06C05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15</w:t>
            </w:r>
          </w:p>
        </w:tc>
        <w:tc>
          <w:tcPr>
            <w:tcW w:w="3118" w:type="dxa"/>
          </w:tcPr>
          <w:p w14:paraId="770DAD5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T37</w:t>
            </w:r>
          </w:p>
        </w:tc>
        <w:tc>
          <w:tcPr>
            <w:tcW w:w="5244" w:type="dxa"/>
          </w:tcPr>
          <w:p w14:paraId="62BF8D0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6E7EFD" w:rsidRPr="000B31EC" w14:paraId="27236182" w14:textId="77777777" w:rsidTr="004A6A1B">
        <w:tc>
          <w:tcPr>
            <w:tcW w:w="1526" w:type="dxa"/>
          </w:tcPr>
          <w:p w14:paraId="1377975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16</w:t>
            </w:r>
          </w:p>
        </w:tc>
        <w:tc>
          <w:tcPr>
            <w:tcW w:w="3118" w:type="dxa"/>
          </w:tcPr>
          <w:p w14:paraId="6DF57D4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T39</w:t>
            </w:r>
          </w:p>
        </w:tc>
        <w:tc>
          <w:tcPr>
            <w:tcW w:w="5244" w:type="dxa"/>
          </w:tcPr>
          <w:p w14:paraId="7DD31D99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View details</w:t>
            </w:r>
          </w:p>
        </w:tc>
      </w:tr>
      <w:tr w:rsidR="006E7EFD" w:rsidRPr="000B31EC" w14:paraId="4FFE2D17" w14:textId="77777777" w:rsidTr="004A6A1B">
        <w:tc>
          <w:tcPr>
            <w:tcW w:w="1526" w:type="dxa"/>
          </w:tcPr>
          <w:p w14:paraId="1360737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17</w:t>
            </w:r>
          </w:p>
        </w:tc>
        <w:tc>
          <w:tcPr>
            <w:tcW w:w="3118" w:type="dxa"/>
          </w:tcPr>
          <w:p w14:paraId="763B9C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T5</w:t>
            </w:r>
          </w:p>
        </w:tc>
        <w:tc>
          <w:tcPr>
            <w:tcW w:w="5244" w:type="dxa"/>
            <w:vMerge w:val="restart"/>
          </w:tcPr>
          <w:p w14:paraId="67F405D4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7908B4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F3C06E6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5CE172CE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Edit task details</w:t>
            </w:r>
          </w:p>
        </w:tc>
      </w:tr>
      <w:tr w:rsidR="006E7EFD" w:rsidRPr="000B31EC" w14:paraId="2C37293A" w14:textId="77777777" w:rsidTr="004A6A1B">
        <w:tc>
          <w:tcPr>
            <w:tcW w:w="1526" w:type="dxa"/>
          </w:tcPr>
          <w:p w14:paraId="6514A6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18</w:t>
            </w:r>
          </w:p>
        </w:tc>
        <w:tc>
          <w:tcPr>
            <w:tcW w:w="3118" w:type="dxa"/>
          </w:tcPr>
          <w:p w14:paraId="6445FE8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T20</w:t>
            </w:r>
          </w:p>
        </w:tc>
        <w:tc>
          <w:tcPr>
            <w:tcW w:w="5244" w:type="dxa"/>
            <w:vMerge/>
          </w:tcPr>
          <w:p w14:paraId="6C419D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C4EF187" w14:textId="77777777" w:rsidTr="004A6A1B">
        <w:tc>
          <w:tcPr>
            <w:tcW w:w="1526" w:type="dxa"/>
          </w:tcPr>
          <w:p w14:paraId="5B356F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19</w:t>
            </w:r>
          </w:p>
        </w:tc>
        <w:tc>
          <w:tcPr>
            <w:tcW w:w="3118" w:type="dxa"/>
          </w:tcPr>
          <w:p w14:paraId="2BFC105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T21</w:t>
            </w:r>
          </w:p>
        </w:tc>
        <w:tc>
          <w:tcPr>
            <w:tcW w:w="5244" w:type="dxa"/>
            <w:vMerge/>
          </w:tcPr>
          <w:p w14:paraId="000C20B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4338D22" w14:textId="77777777" w:rsidTr="004A6A1B">
        <w:tc>
          <w:tcPr>
            <w:tcW w:w="1526" w:type="dxa"/>
          </w:tcPr>
          <w:p w14:paraId="2B94AFF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20</w:t>
            </w:r>
          </w:p>
        </w:tc>
        <w:tc>
          <w:tcPr>
            <w:tcW w:w="3118" w:type="dxa"/>
          </w:tcPr>
          <w:p w14:paraId="022FA22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T22</w:t>
            </w:r>
          </w:p>
        </w:tc>
        <w:tc>
          <w:tcPr>
            <w:tcW w:w="5244" w:type="dxa"/>
            <w:vMerge/>
          </w:tcPr>
          <w:p w14:paraId="786D4D1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DF2BB00" w14:textId="77777777" w:rsidTr="004A6A1B">
        <w:tc>
          <w:tcPr>
            <w:tcW w:w="1526" w:type="dxa"/>
          </w:tcPr>
          <w:p w14:paraId="18B9FBB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21</w:t>
            </w:r>
          </w:p>
        </w:tc>
        <w:tc>
          <w:tcPr>
            <w:tcW w:w="3118" w:type="dxa"/>
          </w:tcPr>
          <w:p w14:paraId="31F95A7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T23</w:t>
            </w:r>
          </w:p>
        </w:tc>
        <w:tc>
          <w:tcPr>
            <w:tcW w:w="5244" w:type="dxa"/>
            <w:vMerge/>
          </w:tcPr>
          <w:p w14:paraId="461064A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F7E0011" w14:textId="77777777" w:rsidTr="004A6A1B">
        <w:tc>
          <w:tcPr>
            <w:tcW w:w="1526" w:type="dxa"/>
          </w:tcPr>
          <w:p w14:paraId="63FCE8C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22</w:t>
            </w:r>
          </w:p>
        </w:tc>
        <w:tc>
          <w:tcPr>
            <w:tcW w:w="3118" w:type="dxa"/>
          </w:tcPr>
          <w:p w14:paraId="787A3AC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T24</w:t>
            </w:r>
          </w:p>
        </w:tc>
        <w:tc>
          <w:tcPr>
            <w:tcW w:w="5244" w:type="dxa"/>
            <w:vMerge/>
          </w:tcPr>
          <w:p w14:paraId="042D0DF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D518170" w14:textId="77777777" w:rsidTr="004A6A1B">
        <w:tc>
          <w:tcPr>
            <w:tcW w:w="1526" w:type="dxa"/>
          </w:tcPr>
          <w:p w14:paraId="2FD57A9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23</w:t>
            </w:r>
          </w:p>
        </w:tc>
        <w:tc>
          <w:tcPr>
            <w:tcW w:w="3118" w:type="dxa"/>
          </w:tcPr>
          <w:p w14:paraId="2BCDF59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T33</w:t>
            </w:r>
          </w:p>
        </w:tc>
        <w:tc>
          <w:tcPr>
            <w:tcW w:w="5244" w:type="dxa"/>
            <w:vMerge w:val="restart"/>
            <w:vAlign w:val="center"/>
          </w:tcPr>
          <w:p w14:paraId="175259F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6E7EFD" w:rsidRPr="000B31EC" w14:paraId="68C38996" w14:textId="77777777" w:rsidTr="004A6A1B">
        <w:tc>
          <w:tcPr>
            <w:tcW w:w="1526" w:type="dxa"/>
          </w:tcPr>
          <w:p w14:paraId="4ADF8E7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24</w:t>
            </w:r>
          </w:p>
        </w:tc>
        <w:tc>
          <w:tcPr>
            <w:tcW w:w="3118" w:type="dxa"/>
          </w:tcPr>
          <w:p w14:paraId="7D6835F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T66</w:t>
            </w:r>
          </w:p>
        </w:tc>
        <w:tc>
          <w:tcPr>
            <w:tcW w:w="5244" w:type="dxa"/>
            <w:vMerge/>
            <w:vAlign w:val="center"/>
          </w:tcPr>
          <w:p w14:paraId="21EBA91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24FB82E" w14:textId="77777777" w:rsidTr="004A6A1B">
        <w:tc>
          <w:tcPr>
            <w:tcW w:w="1526" w:type="dxa"/>
          </w:tcPr>
          <w:p w14:paraId="3082275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25</w:t>
            </w:r>
          </w:p>
        </w:tc>
        <w:tc>
          <w:tcPr>
            <w:tcW w:w="3118" w:type="dxa"/>
          </w:tcPr>
          <w:p w14:paraId="0C2C2B5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T15</w:t>
            </w:r>
          </w:p>
        </w:tc>
        <w:tc>
          <w:tcPr>
            <w:tcW w:w="5244" w:type="dxa"/>
            <w:vMerge w:val="restart"/>
          </w:tcPr>
          <w:p w14:paraId="15888B2B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6E7EFD" w:rsidRPr="000B31EC" w14:paraId="1660CD00" w14:textId="77777777" w:rsidTr="004A6A1B">
        <w:tc>
          <w:tcPr>
            <w:tcW w:w="1526" w:type="dxa"/>
          </w:tcPr>
          <w:p w14:paraId="3759821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26</w:t>
            </w:r>
          </w:p>
        </w:tc>
        <w:tc>
          <w:tcPr>
            <w:tcW w:w="3118" w:type="dxa"/>
          </w:tcPr>
          <w:p w14:paraId="7FE0B43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T31</w:t>
            </w:r>
          </w:p>
        </w:tc>
        <w:tc>
          <w:tcPr>
            <w:tcW w:w="5244" w:type="dxa"/>
            <w:vMerge/>
            <w:vAlign w:val="center"/>
          </w:tcPr>
          <w:p w14:paraId="6A6DEE6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987A1F7" w14:textId="77777777" w:rsidTr="004A6A1B">
        <w:tc>
          <w:tcPr>
            <w:tcW w:w="1526" w:type="dxa"/>
          </w:tcPr>
          <w:p w14:paraId="1AA5471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27</w:t>
            </w:r>
          </w:p>
        </w:tc>
        <w:tc>
          <w:tcPr>
            <w:tcW w:w="3118" w:type="dxa"/>
          </w:tcPr>
          <w:p w14:paraId="51A4881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T27</w:t>
            </w:r>
          </w:p>
        </w:tc>
        <w:tc>
          <w:tcPr>
            <w:tcW w:w="5244" w:type="dxa"/>
            <w:vMerge/>
            <w:vAlign w:val="center"/>
          </w:tcPr>
          <w:p w14:paraId="300561D9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FF3451D" w14:textId="77777777" w:rsidTr="004A6A1B">
        <w:tc>
          <w:tcPr>
            <w:tcW w:w="1526" w:type="dxa"/>
          </w:tcPr>
          <w:p w14:paraId="435D5C4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30</w:t>
            </w:r>
          </w:p>
        </w:tc>
        <w:tc>
          <w:tcPr>
            <w:tcW w:w="3118" w:type="dxa"/>
          </w:tcPr>
          <w:p w14:paraId="6FAA81B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T25</w:t>
            </w:r>
          </w:p>
        </w:tc>
        <w:tc>
          <w:tcPr>
            <w:tcW w:w="5244" w:type="dxa"/>
            <w:vMerge/>
            <w:vAlign w:val="center"/>
          </w:tcPr>
          <w:p w14:paraId="7B3FF6F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C4082E5" w14:textId="77777777" w:rsidTr="004A6A1B">
        <w:tc>
          <w:tcPr>
            <w:tcW w:w="1526" w:type="dxa"/>
          </w:tcPr>
          <w:p w14:paraId="12AF57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31</w:t>
            </w:r>
          </w:p>
        </w:tc>
        <w:tc>
          <w:tcPr>
            <w:tcW w:w="3118" w:type="dxa"/>
          </w:tcPr>
          <w:p w14:paraId="6BBAE8E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T30</w:t>
            </w:r>
          </w:p>
        </w:tc>
        <w:tc>
          <w:tcPr>
            <w:tcW w:w="5244" w:type="dxa"/>
            <w:vAlign w:val="center"/>
          </w:tcPr>
          <w:p w14:paraId="7C852DF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Run task with shortcut</w:t>
            </w:r>
          </w:p>
        </w:tc>
      </w:tr>
      <w:tr w:rsidR="006E7EFD" w:rsidRPr="000B31EC" w14:paraId="2671833F" w14:textId="77777777" w:rsidTr="004A6A1B">
        <w:tc>
          <w:tcPr>
            <w:tcW w:w="1526" w:type="dxa"/>
          </w:tcPr>
          <w:p w14:paraId="71EA46E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32</w:t>
            </w:r>
          </w:p>
        </w:tc>
        <w:tc>
          <w:tcPr>
            <w:tcW w:w="3118" w:type="dxa"/>
          </w:tcPr>
          <w:p w14:paraId="43AF299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T38</w:t>
            </w:r>
          </w:p>
        </w:tc>
        <w:tc>
          <w:tcPr>
            <w:tcW w:w="5244" w:type="dxa"/>
            <w:vAlign w:val="center"/>
          </w:tcPr>
          <w:p w14:paraId="31DA801C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Tasklist options</w:t>
            </w:r>
          </w:p>
        </w:tc>
      </w:tr>
      <w:tr w:rsidR="006E7EFD" w:rsidRPr="000B31EC" w14:paraId="74BA640C" w14:textId="77777777" w:rsidTr="004A6A1B">
        <w:tc>
          <w:tcPr>
            <w:tcW w:w="1526" w:type="dxa"/>
          </w:tcPr>
          <w:p w14:paraId="6BC4CFE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33</w:t>
            </w:r>
          </w:p>
        </w:tc>
        <w:tc>
          <w:tcPr>
            <w:tcW w:w="3118" w:type="dxa"/>
          </w:tcPr>
          <w:p w14:paraId="78684D0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T14</w:t>
            </w:r>
          </w:p>
        </w:tc>
        <w:tc>
          <w:tcPr>
            <w:tcW w:w="5244" w:type="dxa"/>
            <w:vAlign w:val="center"/>
          </w:tcPr>
          <w:p w14:paraId="545FA7E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</w:t>
            </w:r>
          </w:p>
        </w:tc>
      </w:tr>
      <w:tr w:rsidR="006E7EFD" w:rsidRPr="000B31EC" w14:paraId="3459FF44" w14:textId="77777777" w:rsidTr="004A6A1B">
        <w:tc>
          <w:tcPr>
            <w:tcW w:w="1526" w:type="dxa"/>
          </w:tcPr>
          <w:p w14:paraId="2D9D139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34</w:t>
            </w:r>
          </w:p>
        </w:tc>
        <w:tc>
          <w:tcPr>
            <w:tcW w:w="3118" w:type="dxa"/>
          </w:tcPr>
          <w:p w14:paraId="7E05BC8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T32</w:t>
            </w:r>
          </w:p>
        </w:tc>
        <w:tc>
          <w:tcPr>
            <w:tcW w:w="5244" w:type="dxa"/>
            <w:vMerge w:val="restart"/>
            <w:vAlign w:val="center"/>
          </w:tcPr>
          <w:p w14:paraId="3D1D9E9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Inactive time</w:t>
            </w:r>
          </w:p>
        </w:tc>
      </w:tr>
      <w:tr w:rsidR="006E7EFD" w:rsidRPr="000B31EC" w14:paraId="36B67C71" w14:textId="77777777" w:rsidTr="004A6A1B">
        <w:tc>
          <w:tcPr>
            <w:tcW w:w="1526" w:type="dxa"/>
          </w:tcPr>
          <w:p w14:paraId="7BA2A99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35</w:t>
            </w:r>
          </w:p>
        </w:tc>
        <w:tc>
          <w:tcPr>
            <w:tcW w:w="3118" w:type="dxa"/>
          </w:tcPr>
          <w:p w14:paraId="2A50260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T29</w:t>
            </w:r>
          </w:p>
        </w:tc>
        <w:tc>
          <w:tcPr>
            <w:tcW w:w="5244" w:type="dxa"/>
            <w:vMerge/>
            <w:vAlign w:val="center"/>
          </w:tcPr>
          <w:p w14:paraId="5FCF81E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87DC4C9" w14:textId="77777777" w:rsidTr="004A6A1B">
        <w:tc>
          <w:tcPr>
            <w:tcW w:w="1526" w:type="dxa"/>
          </w:tcPr>
          <w:p w14:paraId="11D0BD8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36</w:t>
            </w:r>
          </w:p>
        </w:tc>
        <w:tc>
          <w:tcPr>
            <w:tcW w:w="3118" w:type="dxa"/>
          </w:tcPr>
          <w:p w14:paraId="100328D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T37</w:t>
            </w:r>
          </w:p>
        </w:tc>
        <w:tc>
          <w:tcPr>
            <w:tcW w:w="5244" w:type="dxa"/>
            <w:vAlign w:val="center"/>
          </w:tcPr>
          <w:p w14:paraId="6442FA00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6E7EFD" w:rsidRPr="000B31EC" w14:paraId="2AEFA9FE" w14:textId="77777777" w:rsidTr="004A6A1B">
        <w:tc>
          <w:tcPr>
            <w:tcW w:w="1526" w:type="dxa"/>
          </w:tcPr>
          <w:p w14:paraId="0BF35DB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37</w:t>
            </w:r>
          </w:p>
        </w:tc>
        <w:tc>
          <w:tcPr>
            <w:tcW w:w="3118" w:type="dxa"/>
          </w:tcPr>
          <w:p w14:paraId="125EF15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T18</w:t>
            </w:r>
          </w:p>
        </w:tc>
        <w:tc>
          <w:tcPr>
            <w:tcW w:w="5244" w:type="dxa"/>
            <w:vMerge w:val="restart"/>
            <w:vAlign w:val="center"/>
          </w:tcPr>
          <w:p w14:paraId="5F5DC23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Delete task</w:t>
            </w:r>
          </w:p>
        </w:tc>
      </w:tr>
      <w:tr w:rsidR="006E7EFD" w:rsidRPr="000B31EC" w14:paraId="30BBE979" w14:textId="77777777" w:rsidTr="004A6A1B">
        <w:tc>
          <w:tcPr>
            <w:tcW w:w="1526" w:type="dxa"/>
          </w:tcPr>
          <w:p w14:paraId="4759471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38</w:t>
            </w:r>
          </w:p>
        </w:tc>
        <w:tc>
          <w:tcPr>
            <w:tcW w:w="3118" w:type="dxa"/>
          </w:tcPr>
          <w:p w14:paraId="47094B0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T19</w:t>
            </w:r>
          </w:p>
        </w:tc>
        <w:tc>
          <w:tcPr>
            <w:tcW w:w="5244" w:type="dxa"/>
            <w:vMerge/>
          </w:tcPr>
          <w:p w14:paraId="4A90D15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7A05704" w14:textId="77777777" w:rsidTr="004A6A1B">
        <w:tc>
          <w:tcPr>
            <w:tcW w:w="1526" w:type="dxa"/>
          </w:tcPr>
          <w:p w14:paraId="33F88BE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39</w:t>
            </w:r>
          </w:p>
        </w:tc>
        <w:tc>
          <w:tcPr>
            <w:tcW w:w="3118" w:type="dxa"/>
          </w:tcPr>
          <w:p w14:paraId="611B87D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T13</w:t>
            </w:r>
          </w:p>
        </w:tc>
        <w:tc>
          <w:tcPr>
            <w:tcW w:w="5244" w:type="dxa"/>
          </w:tcPr>
          <w:p w14:paraId="7838018C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Deactivate task</w:t>
            </w:r>
          </w:p>
        </w:tc>
      </w:tr>
      <w:tr w:rsidR="006E7EFD" w:rsidRPr="000B31EC" w14:paraId="1E2B2CCD" w14:textId="77777777" w:rsidTr="004A6A1B">
        <w:tc>
          <w:tcPr>
            <w:tcW w:w="1526" w:type="dxa"/>
          </w:tcPr>
          <w:p w14:paraId="7D36F15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40</w:t>
            </w:r>
          </w:p>
        </w:tc>
        <w:tc>
          <w:tcPr>
            <w:tcW w:w="3118" w:type="dxa"/>
          </w:tcPr>
          <w:p w14:paraId="3FD696D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</w:t>
            </w:r>
          </w:p>
        </w:tc>
        <w:tc>
          <w:tcPr>
            <w:tcW w:w="5244" w:type="dxa"/>
          </w:tcPr>
          <w:p w14:paraId="26657AF7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Activate task</w:t>
            </w:r>
          </w:p>
        </w:tc>
      </w:tr>
      <w:tr w:rsidR="006E7EFD" w:rsidRPr="000B31EC" w14:paraId="17BAC23E" w14:textId="77777777" w:rsidTr="004A6A1B">
        <w:tc>
          <w:tcPr>
            <w:tcW w:w="1526" w:type="dxa"/>
          </w:tcPr>
          <w:p w14:paraId="79626A7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41</w:t>
            </w:r>
          </w:p>
        </w:tc>
        <w:tc>
          <w:tcPr>
            <w:tcW w:w="3118" w:type="dxa"/>
          </w:tcPr>
          <w:p w14:paraId="4F9C628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T8</w:t>
            </w:r>
          </w:p>
        </w:tc>
        <w:tc>
          <w:tcPr>
            <w:tcW w:w="5244" w:type="dxa"/>
          </w:tcPr>
          <w:p w14:paraId="3D7DA1F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</w:t>
            </w:r>
          </w:p>
        </w:tc>
      </w:tr>
      <w:tr w:rsidR="006E7EFD" w:rsidRPr="000B31EC" w14:paraId="09ABA8CE" w14:textId="77777777" w:rsidTr="004A6A1B">
        <w:tc>
          <w:tcPr>
            <w:tcW w:w="1526" w:type="dxa"/>
          </w:tcPr>
          <w:p w14:paraId="72BA8BA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42</w:t>
            </w:r>
          </w:p>
        </w:tc>
        <w:tc>
          <w:tcPr>
            <w:tcW w:w="3118" w:type="dxa"/>
          </w:tcPr>
          <w:p w14:paraId="798B87C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T26</w:t>
            </w:r>
          </w:p>
        </w:tc>
        <w:tc>
          <w:tcPr>
            <w:tcW w:w="5244" w:type="dxa"/>
          </w:tcPr>
          <w:p w14:paraId="78E52439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Export Data</w:t>
            </w:r>
          </w:p>
        </w:tc>
      </w:tr>
      <w:tr w:rsidR="006E7EFD" w:rsidRPr="000B31EC" w14:paraId="2A3C26D5" w14:textId="77777777" w:rsidTr="004A6A1B">
        <w:tc>
          <w:tcPr>
            <w:tcW w:w="1526" w:type="dxa"/>
          </w:tcPr>
          <w:p w14:paraId="1977915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43</w:t>
            </w:r>
          </w:p>
        </w:tc>
        <w:tc>
          <w:tcPr>
            <w:tcW w:w="3118" w:type="dxa"/>
          </w:tcPr>
          <w:p w14:paraId="1B0ED04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T16</w:t>
            </w:r>
          </w:p>
        </w:tc>
        <w:tc>
          <w:tcPr>
            <w:tcW w:w="5244" w:type="dxa"/>
          </w:tcPr>
          <w:p w14:paraId="225822C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 Fail</w:t>
            </w:r>
          </w:p>
        </w:tc>
      </w:tr>
    </w:tbl>
    <w:p w14:paraId="60AA85B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08D9344C" w14:textId="77777777" w:rsidR="00345E81" w:rsidRPr="000B31EC" w:rsidRDefault="00345E81">
      <w:pPr>
        <w:rPr>
          <w:lang w:val="en-US"/>
        </w:rPr>
      </w:pPr>
    </w:p>
    <w:sectPr w:rsidR="00345E81" w:rsidRPr="000B31EC" w:rsidSect="006E7EFD">
      <w:pgSz w:w="11908" w:h="16833"/>
      <w:pgMar w:top="1440" w:right="10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1" w:author="Mário Oliveira" w:date="2013-05-18T22:45:00Z" w:initials="MO">
    <w:p w14:paraId="478B8484" w14:textId="77777777" w:rsidR="00F4646B" w:rsidRDefault="00F4646B" w:rsidP="006E7EFD">
      <w:pPr>
        <w:pStyle w:val="CommentText"/>
      </w:pPr>
      <w:r>
        <w:rPr>
          <w:rStyle w:val="CommentReference"/>
        </w:rPr>
        <w:annotationRef/>
      </w:r>
      <w:r w:rsidRPr="001621CE">
        <w:rPr>
          <w:lang w:val="pt-PT"/>
        </w:rPr>
        <w:t xml:space="preserve">Não se adequa, o requisito verifica “The system verifies if a shortcut was entered and a task chosen. </w:t>
      </w:r>
      <w:r w:rsidRPr="006D1279">
        <w:rPr>
          <w:lang w:val="en-GB"/>
        </w:rPr>
        <w:t xml:space="preserve">It also verifies the existence of </w:t>
      </w:r>
      <w:r>
        <w:rPr>
          <w:lang w:val="en-GB"/>
        </w:rPr>
        <w:t>duplicated shortcuts or tasks.</w:t>
      </w:r>
      <w:r w:rsidRPr="006D1279">
        <w:rPr>
          <w:lang w:val="en-GB"/>
        </w:rPr>
        <w:t>”</w:t>
      </w:r>
      <w:r>
        <w:rPr>
          <w:lang w:val="en-GB"/>
        </w:rPr>
        <w:t xml:space="preserve"> Não se refere ao tipo de dados.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8B84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74DCB" w14:textId="77777777" w:rsidR="007A62CF" w:rsidRDefault="007A62CF" w:rsidP="00042081">
      <w:pPr>
        <w:spacing w:after="0" w:line="240" w:lineRule="auto"/>
      </w:pPr>
      <w:r>
        <w:separator/>
      </w:r>
    </w:p>
  </w:endnote>
  <w:endnote w:type="continuationSeparator" w:id="0">
    <w:p w14:paraId="0279C3A1" w14:textId="77777777" w:rsidR="007A62CF" w:rsidRDefault="007A62C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3CF1F" w14:textId="77777777" w:rsidR="00F4646B" w:rsidRDefault="00F4646B">
    <w:pPr>
      <w:pStyle w:val="Footer"/>
    </w:pPr>
    <w:r>
      <w:t>Projeto Software 2013</w:t>
    </w:r>
  </w:p>
  <w:p w14:paraId="26DDC595" w14:textId="77777777" w:rsidR="00F4646B" w:rsidRDefault="007A62CF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4646B">
          <w:t>Test Plan</w:t>
        </w:r>
      </w:sdtContent>
    </w:sdt>
    <w:r w:rsidR="00F4646B">
      <w:tab/>
    </w:r>
    <w:r w:rsidR="00F4646B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CE2C0" w14:textId="77777777" w:rsidR="00F4646B" w:rsidRDefault="00F4646B" w:rsidP="006F3F7C">
    <w:pPr>
      <w:pStyle w:val="Footer"/>
    </w:pPr>
    <w:r>
      <w:t>Projeto Software 2013</w:t>
    </w:r>
    <w:r>
      <w:tab/>
    </w:r>
    <w:r>
      <w:tab/>
    </w:r>
  </w:p>
  <w:p w14:paraId="58C3B4F1" w14:textId="77777777" w:rsidR="00F4646B" w:rsidRDefault="007A62CF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4646B">
          <w:t>Test Plan</w:t>
        </w:r>
      </w:sdtContent>
    </w:sdt>
    <w:r w:rsidR="00F4646B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11A36" w14:textId="77777777" w:rsidR="00F4646B" w:rsidRDefault="00F4646B">
    <w:pPr>
      <w:pStyle w:val="Footer"/>
    </w:pPr>
    <w:r>
      <w:t>Projeto Software 2013</w:t>
    </w:r>
  </w:p>
  <w:p w14:paraId="39F766FB" w14:textId="77777777" w:rsidR="00F4646B" w:rsidRDefault="007A62CF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4646B">
          <w:t>Test Plan</w:t>
        </w:r>
      </w:sdtContent>
    </w:sdt>
    <w:r w:rsidR="00F4646B">
      <w:tab/>
    </w:r>
    <w:r w:rsidR="00F4646B">
      <w:tab/>
    </w:r>
    <w:r w:rsidR="00F4646B">
      <w:fldChar w:fldCharType="begin"/>
    </w:r>
    <w:r w:rsidR="00F4646B">
      <w:instrText xml:space="preserve"> PAGE   \* MERGEFORMAT </w:instrText>
    </w:r>
    <w:r w:rsidR="00F4646B">
      <w:fldChar w:fldCharType="separate"/>
    </w:r>
    <w:r w:rsidR="00F6228A">
      <w:rPr>
        <w:noProof/>
      </w:rPr>
      <w:t>26</w:t>
    </w:r>
    <w:r w:rsidR="00F464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ABE85" w14:textId="77777777" w:rsidR="007A62CF" w:rsidRDefault="007A62CF" w:rsidP="00042081">
      <w:pPr>
        <w:spacing w:after="0" w:line="240" w:lineRule="auto"/>
      </w:pPr>
      <w:r>
        <w:separator/>
      </w:r>
    </w:p>
  </w:footnote>
  <w:footnote w:type="continuationSeparator" w:id="0">
    <w:p w14:paraId="38CAE050" w14:textId="77777777" w:rsidR="007A62CF" w:rsidRDefault="007A62C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3FEF" w14:textId="7FDCCAEB" w:rsidR="00F4646B" w:rsidRPr="0068587E" w:rsidRDefault="00F4646B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A00B167" wp14:editId="37A29C7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David Silva</w:t>
        </w:r>
      </w:sdtContent>
    </w:sdt>
  </w:p>
  <w:p w14:paraId="3F599B86" w14:textId="2AB0B926" w:rsidR="00F4646B" w:rsidRPr="0068587E" w:rsidRDefault="00F4646B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641C1"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C20DC" w14:textId="2808F55B" w:rsidR="00F4646B" w:rsidRPr="001621CE" w:rsidRDefault="00F4646B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459C8E9" wp14:editId="337D959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F2F77">
      <w:rPr>
        <w:lang w:val="en-US"/>
      </w:rPr>
      <w:tab/>
    </w:r>
    <w:r w:rsidRPr="004F2F77">
      <w:rPr>
        <w:lang w:val="en-US"/>
      </w:rPr>
      <w:tab/>
    </w:r>
    <w:r w:rsidRPr="001621CE">
      <w:rPr>
        <w:lang w:val="en-US"/>
      </w:rPr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1621CE">
          <w:rPr>
            <w:lang w:val="en-US"/>
          </w:rPr>
          <w:t>David Silva</w:t>
        </w:r>
      </w:sdtContent>
    </w:sdt>
  </w:p>
  <w:p w14:paraId="28957AD4" w14:textId="1E712F10" w:rsidR="00F4646B" w:rsidRPr="001621CE" w:rsidRDefault="00F4646B" w:rsidP="00906D0A">
    <w:pPr>
      <w:pStyle w:val="Header"/>
      <w:rPr>
        <w:lang w:val="en-US"/>
      </w:rPr>
    </w:pPr>
    <w:r w:rsidRPr="001621CE">
      <w:rPr>
        <w:lang w:val="en-US"/>
      </w:rPr>
      <w:tab/>
    </w:r>
    <w:r w:rsidRPr="001621C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641C1" w:rsidRPr="001621CE">
          <w:rPr>
            <w:lang w:val="en-US"/>
          </w:rPr>
          <w:t>V0.</w:t>
        </w:r>
        <w:r w:rsidR="005641C1">
          <w:rPr>
            <w:lang w:val="en-US"/>
          </w:rPr>
          <w:t>2</w:t>
        </w:r>
      </w:sdtContent>
    </w:sdt>
    <w:r w:rsidRPr="001621C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1621CE">
          <w:rPr>
            <w:lang w:val="en-US"/>
          </w:rPr>
          <w:t>Draft</w:t>
        </w:r>
      </w:sdtContent>
    </w:sdt>
    <w:r w:rsidRPr="001621C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C58"/>
    <w:multiLevelType w:val="hybridMultilevel"/>
    <w:tmpl w:val="1B5618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C68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C5A5D"/>
    <w:multiLevelType w:val="hybridMultilevel"/>
    <w:tmpl w:val="77C2B6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666F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4047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37C1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A3E10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2375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17F1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F7BCC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D60B4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6704D"/>
    <w:multiLevelType w:val="hybridMultilevel"/>
    <w:tmpl w:val="F72878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56045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1335A"/>
    <w:multiLevelType w:val="hybridMultilevel"/>
    <w:tmpl w:val="7FCC13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51EBE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4B6D"/>
    <w:multiLevelType w:val="hybridMultilevel"/>
    <w:tmpl w:val="26584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776B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43B25"/>
    <w:multiLevelType w:val="hybridMultilevel"/>
    <w:tmpl w:val="872E89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67A94"/>
    <w:multiLevelType w:val="hybridMultilevel"/>
    <w:tmpl w:val="F4A059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31AD2"/>
    <w:multiLevelType w:val="hybridMultilevel"/>
    <w:tmpl w:val="73E6BA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454678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19"/>
  </w:num>
  <w:num w:numId="17">
    <w:abstractNumId w:val="9"/>
  </w:num>
  <w:num w:numId="18">
    <w:abstractNumId w:val="7"/>
  </w:num>
  <w:num w:numId="19">
    <w:abstractNumId w:val="20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7499"/>
    <w:rsid w:val="00040059"/>
    <w:rsid w:val="00042081"/>
    <w:rsid w:val="0006703D"/>
    <w:rsid w:val="0008795B"/>
    <w:rsid w:val="000B31EC"/>
    <w:rsid w:val="000E4A2D"/>
    <w:rsid w:val="000F63F8"/>
    <w:rsid w:val="001621CE"/>
    <w:rsid w:val="00172023"/>
    <w:rsid w:val="001B239A"/>
    <w:rsid w:val="002149DD"/>
    <w:rsid w:val="00251BCB"/>
    <w:rsid w:val="0028361F"/>
    <w:rsid w:val="002A3078"/>
    <w:rsid w:val="002C5DB9"/>
    <w:rsid w:val="002F564D"/>
    <w:rsid w:val="002F5A4E"/>
    <w:rsid w:val="002F6DFF"/>
    <w:rsid w:val="00303684"/>
    <w:rsid w:val="00332408"/>
    <w:rsid w:val="00345E81"/>
    <w:rsid w:val="003633C2"/>
    <w:rsid w:val="0036446A"/>
    <w:rsid w:val="003B5E03"/>
    <w:rsid w:val="003C672C"/>
    <w:rsid w:val="003E2EFB"/>
    <w:rsid w:val="003E45D4"/>
    <w:rsid w:val="00421BF9"/>
    <w:rsid w:val="0042382D"/>
    <w:rsid w:val="0042608F"/>
    <w:rsid w:val="004610CE"/>
    <w:rsid w:val="004630B1"/>
    <w:rsid w:val="00475644"/>
    <w:rsid w:val="004A0E10"/>
    <w:rsid w:val="004A1EEA"/>
    <w:rsid w:val="004A6A1B"/>
    <w:rsid w:val="004E5083"/>
    <w:rsid w:val="004E5828"/>
    <w:rsid w:val="004F2862"/>
    <w:rsid w:val="004F2F77"/>
    <w:rsid w:val="00534DCF"/>
    <w:rsid w:val="00545B30"/>
    <w:rsid w:val="005641C1"/>
    <w:rsid w:val="005D7A32"/>
    <w:rsid w:val="005E3998"/>
    <w:rsid w:val="0068587E"/>
    <w:rsid w:val="006B69A2"/>
    <w:rsid w:val="006E7EFD"/>
    <w:rsid w:val="006F3F7C"/>
    <w:rsid w:val="00705116"/>
    <w:rsid w:val="00705D20"/>
    <w:rsid w:val="0071045A"/>
    <w:rsid w:val="0072651C"/>
    <w:rsid w:val="0073300B"/>
    <w:rsid w:val="00735A42"/>
    <w:rsid w:val="007846B0"/>
    <w:rsid w:val="007A203E"/>
    <w:rsid w:val="007A62CF"/>
    <w:rsid w:val="007D1819"/>
    <w:rsid w:val="007D37DC"/>
    <w:rsid w:val="007E2BA8"/>
    <w:rsid w:val="008034BB"/>
    <w:rsid w:val="00895D61"/>
    <w:rsid w:val="008B4A97"/>
    <w:rsid w:val="00906D0A"/>
    <w:rsid w:val="009446B4"/>
    <w:rsid w:val="009553EC"/>
    <w:rsid w:val="00A34B36"/>
    <w:rsid w:val="00A716D5"/>
    <w:rsid w:val="00A724C0"/>
    <w:rsid w:val="00AC6A1C"/>
    <w:rsid w:val="00AF32CD"/>
    <w:rsid w:val="00B04AFD"/>
    <w:rsid w:val="00B12E8D"/>
    <w:rsid w:val="00B14E68"/>
    <w:rsid w:val="00B72356"/>
    <w:rsid w:val="00B81CE7"/>
    <w:rsid w:val="00BB5BA2"/>
    <w:rsid w:val="00BE290C"/>
    <w:rsid w:val="00C0365A"/>
    <w:rsid w:val="00C831F6"/>
    <w:rsid w:val="00C939C2"/>
    <w:rsid w:val="00CA346F"/>
    <w:rsid w:val="00CC7C5D"/>
    <w:rsid w:val="00D24889"/>
    <w:rsid w:val="00D92D1E"/>
    <w:rsid w:val="00DF1004"/>
    <w:rsid w:val="00E02488"/>
    <w:rsid w:val="00E040A2"/>
    <w:rsid w:val="00E32DE2"/>
    <w:rsid w:val="00E71BE6"/>
    <w:rsid w:val="00E85AB6"/>
    <w:rsid w:val="00E906B0"/>
    <w:rsid w:val="00EC1731"/>
    <w:rsid w:val="00EC7827"/>
    <w:rsid w:val="00ED3923"/>
    <w:rsid w:val="00EF602C"/>
    <w:rsid w:val="00F24CA6"/>
    <w:rsid w:val="00F4646B"/>
    <w:rsid w:val="00F53D40"/>
    <w:rsid w:val="00F6228A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1BBB7"/>
  <w15:docId w15:val="{6B394619-9647-40F8-8E97-00B29596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E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pt-PT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pt-PT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99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E7EFD"/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character" w:customStyle="1" w:styleId="Heading4Char">
    <w:name w:val="Heading 4 Char"/>
    <w:basedOn w:val="DefaultParagraphFont"/>
    <w:link w:val="Heading4"/>
    <w:uiPriority w:val="99"/>
    <w:rsid w:val="006E7EFD"/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character" w:customStyle="1" w:styleId="Heading5Char">
    <w:name w:val="Heading 5 Char"/>
    <w:basedOn w:val="DefaultParagraphFont"/>
    <w:link w:val="Heading5"/>
    <w:uiPriority w:val="99"/>
    <w:rsid w:val="006E7EFD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character" w:customStyle="1" w:styleId="Heading6Char">
    <w:name w:val="Heading 6 Char"/>
    <w:basedOn w:val="DefaultParagraphFont"/>
    <w:link w:val="Heading6"/>
    <w:uiPriority w:val="99"/>
    <w:rsid w:val="006E7EFD"/>
    <w:rPr>
      <w:rFonts w:ascii="Arial" w:eastAsiaTheme="minorEastAsia" w:hAnsi="Arial" w:cs="Arial"/>
      <w:b/>
      <w:bCs/>
      <w:color w:val="004080"/>
      <w:lang w:val="en-AU" w:eastAsia="pt-PT"/>
    </w:rPr>
  </w:style>
  <w:style w:type="character" w:customStyle="1" w:styleId="Heading7Char">
    <w:name w:val="Heading 7 Char"/>
    <w:basedOn w:val="DefaultParagraphFont"/>
    <w:link w:val="Heading7"/>
    <w:uiPriority w:val="99"/>
    <w:rsid w:val="006E7EFD"/>
    <w:rPr>
      <w:rFonts w:ascii="Arial" w:eastAsiaTheme="minorEastAsia" w:hAnsi="Arial" w:cs="Arial"/>
      <w:color w:val="004080"/>
      <w:u w:val="single"/>
      <w:lang w:val="en-AU" w:eastAsia="pt-PT"/>
    </w:rPr>
  </w:style>
  <w:style w:type="character" w:customStyle="1" w:styleId="Heading8Char">
    <w:name w:val="Heading 8 Char"/>
    <w:basedOn w:val="DefaultParagraphFont"/>
    <w:link w:val="Heading8"/>
    <w:uiPriority w:val="99"/>
    <w:rsid w:val="006E7EFD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character" w:customStyle="1" w:styleId="Heading9Char">
    <w:name w:val="Heading 9 Char"/>
    <w:basedOn w:val="DefaultParagraphFont"/>
    <w:link w:val="Heading9"/>
    <w:uiPriority w:val="99"/>
    <w:rsid w:val="006E7EFD"/>
    <w:rPr>
      <w:rFonts w:ascii="Arial" w:eastAsiaTheme="minorEastAsia" w:hAnsi="Arial" w:cs="Arial"/>
      <w:color w:val="004080"/>
      <w:lang w:val="en-AU" w:eastAsia="pt-PT"/>
    </w:rPr>
  </w:style>
  <w:style w:type="paragraph" w:customStyle="1" w:styleId="Heading">
    <w:name w:val="Heading"/>
    <w:next w:val="BodyText"/>
    <w:uiPriority w:val="99"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Theme="minorEastAsia" w:hAnsi="Arial" w:cs="Arial"/>
      <w:color w:val="000000"/>
      <w:sz w:val="28"/>
      <w:szCs w:val="28"/>
      <w:lang w:val="en-AU" w:eastAsia="pt-PT"/>
    </w:rPr>
  </w:style>
  <w:style w:type="paragraph" w:styleId="BodyText">
    <w:name w:val="Body Text"/>
    <w:basedOn w:val="Normal"/>
    <w:next w:val="Normal"/>
    <w:link w:val="BodyText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BodyTextChar">
    <w:name w:val="Body Text Char"/>
    <w:basedOn w:val="DefaultParagraphFont"/>
    <w:link w:val="BodyText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List">
    <w:name w:val="List"/>
    <w:basedOn w:val="Normal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Index">
    <w:name w:val="Index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styleId="TOC1">
    <w:name w:val="toc 1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8"/>
      <w:szCs w:val="28"/>
      <w:lang w:val="en-AU" w:eastAsia="pt-PT"/>
    </w:rPr>
  </w:style>
  <w:style w:type="paragraph" w:styleId="TOC2">
    <w:name w:val="toc 2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val="en-AU" w:eastAsia="pt-PT"/>
    </w:rPr>
  </w:style>
  <w:style w:type="paragraph" w:styleId="TOC3">
    <w:name w:val="toc 3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4">
    <w:name w:val="toc 4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5">
    <w:name w:val="toc 5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6">
    <w:name w:val="toc 6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7">
    <w:name w:val="toc 7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8">
    <w:name w:val="toc 8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9">
    <w:name w:val="toc 9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itle">
    <w:name w:val="Title"/>
    <w:basedOn w:val="Normal"/>
    <w:next w:val="Normal"/>
    <w:link w:val="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character" w:customStyle="1" w:styleId="TitleChar">
    <w:name w:val="Title Char"/>
    <w:basedOn w:val="DefaultParagraphFont"/>
    <w:link w:val="Title"/>
    <w:uiPriority w:val="99"/>
    <w:rsid w:val="006E7EFD"/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character" w:customStyle="1" w:styleId="SubtitleChar">
    <w:name w:val="Subtitle Char"/>
    <w:basedOn w:val="DefaultParagraphFont"/>
    <w:link w:val="Subtitle"/>
    <w:uiPriority w:val="99"/>
    <w:rsid w:val="006E7EFD"/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paragraph" w:customStyle="1" w:styleId="NumberedList">
    <w:name w:val="Number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BulletedList">
    <w:name w:val="Bullet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BodyText2">
    <w:name w:val="Body Text 2"/>
    <w:basedOn w:val="Normal"/>
    <w:next w:val="Normal"/>
    <w:link w:val="BodyText2Char"/>
    <w:uiPriority w:val="99"/>
    <w:rsid w:val="006E7EF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character" w:customStyle="1" w:styleId="BodyText2Char">
    <w:name w:val="Body Text 2 Char"/>
    <w:basedOn w:val="DefaultParagraphFont"/>
    <w:link w:val="BodyText2"/>
    <w:uiPriority w:val="99"/>
    <w:rsid w:val="006E7EFD"/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paragraph" w:styleId="BodyText3">
    <w:name w:val="Body Text 3"/>
    <w:basedOn w:val="Normal"/>
    <w:next w:val="Normal"/>
    <w:link w:val="BodyText3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character" w:customStyle="1" w:styleId="BodyText3Char">
    <w:name w:val="Body Text 3 Char"/>
    <w:basedOn w:val="DefaultParagraphFont"/>
    <w:link w:val="BodyText3"/>
    <w:uiPriority w:val="99"/>
    <w:rsid w:val="006E7EFD"/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paragraph" w:styleId="NoteHeading">
    <w:name w:val="Note Heading"/>
    <w:basedOn w:val="Normal"/>
    <w:next w:val="Normal"/>
    <w:link w:val="NoteHeading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NoteHeadingChar">
    <w:name w:val="Note Heading Char"/>
    <w:basedOn w:val="DefaultParagraphFont"/>
    <w:link w:val="NoteHeading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PlainText">
    <w:name w:val="Plain Text"/>
    <w:basedOn w:val="Normal"/>
    <w:next w:val="Normal"/>
    <w:link w:val="PlainText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6E7EFD"/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styleId="Strong">
    <w:name w:val="Strong"/>
    <w:basedOn w:val="DefaultParagraphFont"/>
    <w:uiPriority w:val="99"/>
    <w:qFormat/>
    <w:rsid w:val="006E7EFD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6E7EFD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Code">
    <w:name w:val="Code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18"/>
      <w:szCs w:val="18"/>
      <w:lang w:val="en-AU" w:eastAsia="pt-PT"/>
    </w:rPr>
  </w:style>
  <w:style w:type="paragraph" w:customStyle="1" w:styleId="ListHeader">
    <w:name w:val="List Header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val="en-AU" w:eastAsia="pt-PT"/>
    </w:rPr>
  </w:style>
  <w:style w:type="paragraph" w:customStyle="1" w:styleId="TableContents">
    <w:name w:val="Table Contents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customStyle="1" w:styleId="TableHeading">
    <w:name w:val="Table Heading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color w:val="000000"/>
      <w:lang w:val="en-AU" w:eastAsia="pt-PT"/>
    </w:rPr>
  </w:style>
  <w:style w:type="character" w:customStyle="1" w:styleId="RTFNum21">
    <w:name w:val="RTF_Num 2 1"/>
    <w:uiPriority w:val="99"/>
    <w:rsid w:val="006E7EFD"/>
    <w:rPr>
      <w:rFonts w:ascii="Times New Roman" w:hAnsi="Times New Roman"/>
      <w:sz w:val="22"/>
    </w:rPr>
  </w:style>
  <w:style w:type="character" w:customStyle="1" w:styleId="FieldLabel">
    <w:name w:val="Field Label"/>
    <w:uiPriority w:val="99"/>
    <w:rsid w:val="006E7EFD"/>
    <w:rPr>
      <w:rFonts w:ascii="Times New Roman" w:hAnsi="Times New Roman"/>
      <w:i/>
      <w:color w:val="004080"/>
      <w:sz w:val="20"/>
    </w:rPr>
  </w:style>
  <w:style w:type="character" w:customStyle="1" w:styleId="TableHeading1">
    <w:name w:val="Table Heading1"/>
    <w:uiPriority w:val="99"/>
    <w:rsid w:val="006E7EFD"/>
    <w:rPr>
      <w:rFonts w:ascii="Times New Roman" w:hAnsi="Times New Roman"/>
      <w:b/>
      <w:color w:val="000000"/>
      <w:sz w:val="22"/>
    </w:rPr>
  </w:style>
  <w:style w:type="character" w:customStyle="1" w:styleId="SSBookmark">
    <w:name w:val="SSBookmark"/>
    <w:uiPriority w:val="99"/>
    <w:rsid w:val="006E7EFD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E7EFD"/>
    <w:rPr>
      <w:rFonts w:ascii="Times New Roman" w:hAnsi="Times New Roman"/>
      <w:b/>
      <w:color w:val="000000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7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EFD"/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EFD"/>
    <w:rPr>
      <w:rFonts w:ascii="Arial" w:eastAsiaTheme="minorEastAsia" w:hAnsi="Arial" w:cs="Arial"/>
      <w:b/>
      <w:bCs/>
      <w:color w:val="000000"/>
      <w:sz w:val="20"/>
      <w:szCs w:val="20"/>
      <w:lang w:val="en-AU" w:eastAsia="pt-PT"/>
    </w:rPr>
  </w:style>
  <w:style w:type="paragraph" w:styleId="ListParagraph">
    <w:name w:val="List Paragraph"/>
    <w:basedOn w:val="Normal"/>
    <w:uiPriority w:val="34"/>
    <w:qFormat/>
    <w:rsid w:val="004F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08C61A-3B9C-4DE3-9358-14045D3E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10876</Words>
  <Characters>58734</Characters>
  <Application>Microsoft Office Word</Application>
  <DocSecurity>0</DocSecurity>
  <Lines>489</Lines>
  <Paragraphs>138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 Plan</vt:lpstr>
      <vt:lpstr>Template</vt:lpstr>
    </vt:vector>
  </TitlesOfParts>
  <Company>PS2Win</Company>
  <LinksUpToDate>false</LinksUpToDate>
  <CharactersWithSpaces>69472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David Silva</dc:creator>
  <dc:description>V0.2</dc:description>
  <cp:lastModifiedBy>João Martins</cp:lastModifiedBy>
  <cp:revision>23</cp:revision>
  <cp:lastPrinted>2013-05-19T04:05:00Z</cp:lastPrinted>
  <dcterms:created xsi:type="dcterms:W3CDTF">2013-05-19T02:45:00Z</dcterms:created>
  <dcterms:modified xsi:type="dcterms:W3CDTF">2013-05-24T15:14:00Z</dcterms:modified>
  <cp:contentStatus>Draft</cp:contentStatus>
</cp:coreProperties>
</file>