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415ADB" w:rsidP="00415AD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D0386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1A2092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50DD5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proofErr w:type="spellStart"/>
          <w:r w:rsidRPr="00F24CA6">
            <w:t>Content</w:t>
          </w:r>
          <w:proofErr w:type="spellEnd"/>
        </w:p>
        <w:p w:rsidR="00CF4807" w:rsidRDefault="00FE56A8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543456" w:history="1">
            <w:r w:rsidR="00CF4807" w:rsidRPr="00F90626">
              <w:rPr>
                <w:rStyle w:val="Hiperligao"/>
                <w:noProof/>
                <w:lang w:val="en-US"/>
              </w:rPr>
              <w:t>1.</w:t>
            </w:r>
            <w:r w:rsidR="00CF4807">
              <w:rPr>
                <w:noProof/>
              </w:rPr>
              <w:tab/>
            </w:r>
            <w:r w:rsidR="00CF4807" w:rsidRPr="00F90626">
              <w:rPr>
                <w:rStyle w:val="Hiperligao"/>
                <w:noProof/>
                <w:lang w:val="en-US"/>
              </w:rPr>
              <w:t>Introduction</w:t>
            </w:r>
            <w:r w:rsidR="00CF4807">
              <w:rPr>
                <w:noProof/>
                <w:webHidden/>
              </w:rPr>
              <w:tab/>
            </w:r>
            <w:r w:rsidR="00CF4807">
              <w:rPr>
                <w:noProof/>
                <w:webHidden/>
              </w:rPr>
              <w:fldChar w:fldCharType="begin"/>
            </w:r>
            <w:r w:rsidR="00CF4807">
              <w:rPr>
                <w:noProof/>
                <w:webHidden/>
              </w:rPr>
              <w:instrText xml:space="preserve"> PAGEREF _Toc349543456 \h </w:instrText>
            </w:r>
            <w:r w:rsidR="00CF4807">
              <w:rPr>
                <w:noProof/>
                <w:webHidden/>
              </w:rPr>
            </w:r>
            <w:r w:rsidR="00CF4807">
              <w:rPr>
                <w:noProof/>
                <w:webHidden/>
              </w:rPr>
              <w:fldChar w:fldCharType="separate"/>
            </w:r>
            <w:r w:rsidR="00CF4807">
              <w:rPr>
                <w:noProof/>
                <w:webHidden/>
              </w:rPr>
              <w:t>1</w:t>
            </w:r>
            <w:r w:rsidR="00CF4807">
              <w:rPr>
                <w:noProof/>
                <w:webHidden/>
              </w:rPr>
              <w:fldChar w:fldCharType="end"/>
            </w:r>
          </w:hyperlink>
        </w:p>
        <w:p w:rsidR="00CF4807" w:rsidRDefault="00CF4807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543457" w:history="1">
            <w:r w:rsidRPr="00F90626">
              <w:rPr>
                <w:rStyle w:val="Hiperligao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F90626">
              <w:rPr>
                <w:rStyle w:val="Hiperligao"/>
                <w:noProof/>
                <w:lang w:val="en-US"/>
              </w:rPr>
              <w:t>Processes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FE56A8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FE56A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71045A" w:rsidRDefault="00FE56A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iperligao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A50DD5">
      <w:pPr>
        <w:pStyle w:val="ndicedeilustra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iperligao"/>
            <w:noProof/>
          </w:rPr>
          <w:t>Table 2: Version history</w:t>
        </w:r>
        <w:r w:rsidR="0071045A">
          <w:rPr>
            <w:noProof/>
            <w:webHidden/>
          </w:rPr>
          <w:tab/>
        </w:r>
        <w:r w:rsidR="00FE56A8"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 w:rsidR="00FE56A8">
          <w:rPr>
            <w:noProof/>
            <w:webHidden/>
          </w:rPr>
        </w:r>
        <w:r w:rsidR="00FE56A8"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 w:rsidR="00FE56A8">
          <w:rPr>
            <w:noProof/>
            <w:webHidden/>
          </w:rPr>
          <w:fldChar w:fldCharType="end"/>
        </w:r>
      </w:hyperlink>
    </w:p>
    <w:p w:rsidR="00895D61" w:rsidRPr="00F24CA6" w:rsidRDefault="00FE56A8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1A209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</w:t>
            </w:r>
            <w:r w:rsidR="00415ADB">
              <w:rPr>
                <w:rFonts w:eastAsiaTheme="minorHAnsi"/>
                <w:lang w:val="en-US"/>
              </w:rPr>
              <w:t>-02-2013</w:t>
            </w:r>
          </w:p>
        </w:tc>
        <w:tc>
          <w:tcPr>
            <w:tcW w:w="2268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:rsidR="0071045A" w:rsidRPr="00895D61" w:rsidRDefault="00415AD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09168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1A2092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:rsidR="00F24CA6" w:rsidRPr="00895D61" w:rsidRDefault="001A209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1A209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409169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2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72CC7" w:rsidRDefault="00415ADB" w:rsidP="00572CC7">
      <w:pPr>
        <w:pStyle w:val="Cabealho1"/>
        <w:numPr>
          <w:ilvl w:val="0"/>
          <w:numId w:val="3"/>
        </w:numPr>
        <w:rPr>
          <w:rFonts w:eastAsiaTheme="minorHAnsi"/>
          <w:lang w:val="en-US"/>
        </w:rPr>
      </w:pPr>
      <w:bookmarkStart w:id="3" w:name="_Toc349543456"/>
      <w:r w:rsidRPr="00415ADB">
        <w:rPr>
          <w:rFonts w:eastAsiaTheme="minorHAnsi"/>
          <w:lang w:val="en-US"/>
        </w:rPr>
        <w:lastRenderedPageBreak/>
        <w:t>Introduction</w:t>
      </w:r>
      <w:bookmarkEnd w:id="3"/>
    </w:p>
    <w:p w:rsidR="00572CC7" w:rsidRPr="00572CC7" w:rsidRDefault="00572CC7" w:rsidP="00572CC7">
      <w:pPr>
        <w:rPr>
          <w:lang w:val="en-US"/>
        </w:rPr>
      </w:pPr>
      <w:r w:rsidRPr="00572CC7">
        <w:rPr>
          <w:lang w:val="en-US"/>
        </w:rPr>
        <w:t>This document describes a list processes to be followed throughout the software project</w:t>
      </w:r>
      <w:r>
        <w:rPr>
          <w:lang w:val="en-US"/>
        </w:rPr>
        <w:t xml:space="preserve">. Processes are, essentially, draw from the standards of </w:t>
      </w:r>
      <w:r w:rsidRPr="00572CC7">
        <w:rPr>
          <w:i/>
          <w:lang w:val="en-US"/>
        </w:rPr>
        <w:t>ISO 12207-2008</w:t>
      </w:r>
      <w:r>
        <w:rPr>
          <w:lang w:val="en-US"/>
        </w:rPr>
        <w:t>.</w:t>
      </w:r>
    </w:p>
    <w:p w:rsidR="00CF4807" w:rsidRPr="00CF4807" w:rsidRDefault="00572CC7" w:rsidP="00CF4807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49543457"/>
      <w:r w:rsidRPr="00572CC7">
        <w:rPr>
          <w:lang w:val="en-US"/>
        </w:rPr>
        <w:t>Processes List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"/>
        <w:gridCol w:w="2438"/>
        <w:gridCol w:w="3440"/>
        <w:gridCol w:w="2498"/>
      </w:tblGrid>
      <w:tr w:rsidR="00CF4807" w:rsidRPr="00CF480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pt-PT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US" w:eastAsia="pt-PT"/>
              </w:rPr>
              <w:t>When we will need them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Risk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risk analysis.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Right after Kickoff Meeting.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Since the beginning.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getting the requirements.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Requirements Analysis phase.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build a development plan (tasks,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estimation,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Project Assessment and Control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define progress tracking and change control.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After Software Requirements Specification.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Architectural Design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defining the architecture design.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Architectural Design phase.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Construction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implementing the software.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Construction phase.</w:t>
            </w:r>
          </w:p>
        </w:tc>
      </w:tr>
      <w:tr w:rsidR="00CF4807" w:rsidRPr="00CF480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US" w:eastAsia="pt-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F4807" w:rsidRPr="00CF4807" w:rsidRDefault="00CF4807" w:rsidP="00CF4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PT"/>
              </w:rPr>
            </w:pP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During Verification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&amp;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 xml:space="preserve"> </w:t>
            </w:r>
            <w:r w:rsidRPr="00CF4807">
              <w:rPr>
                <w:rFonts w:ascii="Arial" w:eastAsia="Times New Roman" w:hAnsi="Arial" w:cs="Arial"/>
                <w:color w:val="000000"/>
                <w:sz w:val="23"/>
                <w:szCs w:val="23"/>
                <w:lang w:val="en-US" w:eastAsia="pt-PT"/>
              </w:rPr>
              <w:t>Validation phase.</w:t>
            </w:r>
          </w:p>
        </w:tc>
      </w:tr>
    </w:tbl>
    <w:p w:rsidR="00572CC7" w:rsidRPr="00572CC7" w:rsidRDefault="00572CC7" w:rsidP="00572CC7">
      <w:pPr>
        <w:ind w:left="360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572CC7" w:rsidRPr="00572CC7" w:rsidRDefault="00572CC7" w:rsidP="00572CC7">
      <w:pPr>
        <w:rPr>
          <w:lang w:val="en-US"/>
        </w:rPr>
      </w:pPr>
    </w:p>
    <w:sectPr w:rsidR="00572CC7" w:rsidRPr="00572CC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DD5" w:rsidRDefault="00A50DD5" w:rsidP="00042081">
      <w:pPr>
        <w:spacing w:after="0" w:line="240" w:lineRule="auto"/>
      </w:pPr>
      <w:r>
        <w:separator/>
      </w:r>
    </w:p>
  </w:endnote>
  <w:endnote w:type="continuationSeparator" w:id="0">
    <w:p w:rsidR="00A50DD5" w:rsidRDefault="00A50DD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A50DD5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A50DD5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A50DD5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 xml:space="preserve">Define Processes </w:t>
        </w:r>
        <w:proofErr w:type="spellStart"/>
        <w:r w:rsidR="00415ADB">
          <w:t>List</w:t>
        </w:r>
        <w:proofErr w:type="spellEnd"/>
      </w:sdtContent>
    </w:sdt>
    <w:r w:rsidR="00705D20">
      <w:tab/>
    </w:r>
    <w:r w:rsidR="00705D20">
      <w:tab/>
    </w:r>
    <w:r w:rsidR="00022745">
      <w:fldChar w:fldCharType="begin"/>
    </w:r>
    <w:r w:rsidR="00022745">
      <w:instrText xml:space="preserve"> PAGE   \* MERGEFORMAT </w:instrText>
    </w:r>
    <w:r w:rsidR="00022745">
      <w:fldChar w:fldCharType="separate"/>
    </w:r>
    <w:r w:rsidR="00D0386B">
      <w:rPr>
        <w:noProof/>
      </w:rPr>
      <w:t>ii</w:t>
    </w:r>
    <w:r w:rsidR="0002274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A50DD5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 xml:space="preserve">Define Processes </w:t>
        </w:r>
        <w:proofErr w:type="spellStart"/>
        <w:r w:rsidR="00CF4807">
          <w:t>List</w:t>
        </w:r>
        <w:proofErr w:type="spellEnd"/>
      </w:sdtContent>
    </w:sdt>
    <w:r w:rsidR="00705D20">
      <w:tab/>
    </w:r>
    <w:r w:rsidR="00022745">
      <w:fldChar w:fldCharType="begin"/>
    </w:r>
    <w:r w:rsidR="00022745">
      <w:instrText xml:space="preserve"> PAGE   \* MERGEFORMAT </w:instrText>
    </w:r>
    <w:r w:rsidR="00022745">
      <w:fldChar w:fldCharType="separate"/>
    </w:r>
    <w:r w:rsidR="00D0386B">
      <w:rPr>
        <w:noProof/>
      </w:rPr>
      <w:t>1</w:t>
    </w:r>
    <w:r w:rsidR="000227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DD5" w:rsidRDefault="00A50DD5" w:rsidP="00042081">
      <w:pPr>
        <w:spacing w:after="0" w:line="240" w:lineRule="auto"/>
      </w:pPr>
      <w:r>
        <w:separator/>
      </w:r>
    </w:p>
  </w:footnote>
  <w:footnote w:type="continuationSeparator" w:id="0">
    <w:p w:rsidR="00A50DD5" w:rsidRDefault="00A50DD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C0640C1" wp14:editId="46EF1FE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9DD45DD" wp14:editId="38CE18F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>
          <w:t>João Girão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22745"/>
    <w:rsid w:val="00042081"/>
    <w:rsid w:val="000E4A2D"/>
    <w:rsid w:val="001A2092"/>
    <w:rsid w:val="0028361F"/>
    <w:rsid w:val="002C5DB9"/>
    <w:rsid w:val="00303684"/>
    <w:rsid w:val="00345E81"/>
    <w:rsid w:val="003B5E03"/>
    <w:rsid w:val="00415ADB"/>
    <w:rsid w:val="0042608F"/>
    <w:rsid w:val="004630B1"/>
    <w:rsid w:val="004A1EEA"/>
    <w:rsid w:val="00572CC7"/>
    <w:rsid w:val="00592708"/>
    <w:rsid w:val="006F3F7C"/>
    <w:rsid w:val="00705116"/>
    <w:rsid w:val="00705D20"/>
    <w:rsid w:val="0071045A"/>
    <w:rsid w:val="0073300B"/>
    <w:rsid w:val="00895D61"/>
    <w:rsid w:val="00906D0A"/>
    <w:rsid w:val="009553EC"/>
    <w:rsid w:val="00A34B36"/>
    <w:rsid w:val="00A50DD5"/>
    <w:rsid w:val="00B12E8D"/>
    <w:rsid w:val="00BE290C"/>
    <w:rsid w:val="00C939C2"/>
    <w:rsid w:val="00CF4807"/>
    <w:rsid w:val="00D0386B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B50460-072D-43B9-9CE9-F34015A7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CF48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5B9BD5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5B9BD5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4A59BB"/>
    <w:rsid w:val="005F7CAE"/>
    <w:rsid w:val="00761202"/>
    <w:rsid w:val="00BD1BE8"/>
    <w:rsid w:val="00CC4E05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CB2CA8-46F6-4304-922A-8A4A0F26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Team 2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creator>João Girão</dc:creator>
  <cp:lastModifiedBy>João Girão</cp:lastModifiedBy>
  <cp:revision>12</cp:revision>
  <dcterms:created xsi:type="dcterms:W3CDTF">2013-02-23T09:48:00Z</dcterms:created>
  <dcterms:modified xsi:type="dcterms:W3CDTF">2013-02-25T08:41:00Z</dcterms:modified>
  <cp:contentStatus>Draft</cp:contentStatus>
</cp:coreProperties>
</file>