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1E7F4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 &amp; Validation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6171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Girão;João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C4421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2F39CB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Cabealhodondice"/>
          </w:pPr>
          <w:r w:rsidRPr="00F24CA6">
            <w:t>Content</w:t>
          </w:r>
        </w:p>
        <w:p w:rsidR="009C3EC8" w:rsidRDefault="00184C5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935369" w:history="1">
            <w:r w:rsidR="009C3EC8" w:rsidRPr="00342F68">
              <w:rPr>
                <w:rStyle w:val="Hiperligao"/>
                <w:noProof/>
                <w:lang w:val="en-US"/>
              </w:rPr>
              <w:t>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iperligao"/>
                <w:noProof/>
                <w:lang w:val="en-US"/>
              </w:rPr>
              <w:t>Purpose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_Toc351935369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:rsidR="009C3EC8" w:rsidRDefault="009C3EC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0" w:history="1">
            <w:r w:rsidRPr="00342F68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42F68">
              <w:rPr>
                <w:rStyle w:val="Hiperligao"/>
                <w:noProof/>
                <w:lang w:val="en-US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_Toc351935370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C8" w:rsidRDefault="009C3EC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1" w:history="1">
            <w:r w:rsidRPr="00342F68">
              <w:rPr>
                <w:rStyle w:val="Hiperligao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42F68">
              <w:rPr>
                <w:rStyle w:val="Hiperligao"/>
                <w:noProof/>
                <w:lang w:val="en-US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_Toc351935371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C8" w:rsidRDefault="009C3EC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2" w:history="1">
            <w:r w:rsidRPr="00342F68">
              <w:rPr>
                <w:rStyle w:val="Hiperligao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42F68">
              <w:rPr>
                <w:rStyle w:val="Hiperligao"/>
                <w:noProof/>
                <w:lang w:val="en-US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_Toc351935372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C8" w:rsidRDefault="009C3EC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3" w:history="1">
            <w:r w:rsidRPr="00342F68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42F68">
              <w:rPr>
                <w:rStyle w:val="Hiperligao"/>
                <w:noProof/>
                <w:lang w:val="en-US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_Toc351935373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C8" w:rsidRDefault="009C3EC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4" w:history="1">
            <w:r w:rsidRPr="00342F68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42F68">
              <w:rPr>
                <w:rStyle w:val="Hiperligao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_Toc351935374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C8" w:rsidRDefault="009C3EC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5" w:history="1">
            <w:r w:rsidRPr="00342F68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42F68">
              <w:rPr>
                <w:rStyle w:val="Hiperligao"/>
                <w:noProof/>
                <w:lang w:val="en-US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_Toc351935375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C8" w:rsidRDefault="009C3EC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6" w:history="1">
            <w:r w:rsidRPr="00342F68">
              <w:rPr>
                <w:rStyle w:val="Hiperligao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42F68">
              <w:rPr>
                <w:rStyle w:val="Hiperligao"/>
                <w:noProof/>
                <w:lang w:val="en-US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_Toc351935376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184C54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184C54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9C3EC8" w:rsidRDefault="00184C5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iperligao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:rsidR="009C3EC8" w:rsidRDefault="009C3EC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Pr="00DA4515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_Toc351935380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184C54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C4421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DF4FD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DF4FD1" w:rsidRPr="00895D61" w:rsidRDefault="00DF4FD1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2F2853" w:rsidRDefault="002F2853">
            <w:pPr>
              <w:keepNext/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Pr="0089735B" w:rsidRDefault="00BE20D4" w:rsidP="00BE20D4">
      <w:pPr>
        <w:pStyle w:val="Legenda"/>
        <w:rPr>
          <w:lang w:val="en-US"/>
        </w:rPr>
      </w:pPr>
      <w:bookmarkStart w:id="0" w:name="_Toc351935379"/>
      <w:r w:rsidRPr="0089735B">
        <w:rPr>
          <w:lang w:val="en-US"/>
        </w:rPr>
        <w:t xml:space="preserve">Table </w:t>
      </w:r>
      <w:r w:rsidR="00184C54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184C54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184C54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0"/>
    </w:p>
    <w:p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:rsidTr="00960E1E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146E2">
        <w:tc>
          <w:tcPr>
            <w:tcW w:w="1728" w:type="dxa"/>
            <w:vAlign w:val="center"/>
          </w:tcPr>
          <w:p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1" w:type="dxa"/>
            <w:vAlign w:val="center"/>
          </w:tcPr>
          <w:p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9" w:type="dxa"/>
            <w:vAlign w:val="center"/>
          </w:tcPr>
          <w:p w:rsidR="00F24CA6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6C4421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511759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1" w:type="dxa"/>
            <w:vAlign w:val="center"/>
          </w:tcPr>
          <w:p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9" w:type="dxa"/>
            <w:vAlign w:val="center"/>
          </w:tcPr>
          <w:p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761719" w:rsidTr="00E146E2">
        <w:tc>
          <w:tcPr>
            <w:tcW w:w="1728" w:type="dxa"/>
            <w:vAlign w:val="center"/>
          </w:tcPr>
          <w:p w:rsidR="00E146E2" w:rsidRPr="00895D6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895D6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CF0AC5" w:rsidTr="00E146E2">
        <w:tc>
          <w:tcPr>
            <w:tcW w:w="1728" w:type="dxa"/>
            <w:vAlign w:val="center"/>
          </w:tcPr>
          <w:p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E146E2">
        <w:tc>
          <w:tcPr>
            <w:tcW w:w="1728" w:type="dxa"/>
            <w:vAlign w:val="center"/>
          </w:tcPr>
          <w:p w:rsidR="002F2853" w:rsidRDefault="002F2853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0B0320">
        <w:tc>
          <w:tcPr>
            <w:tcW w:w="1726" w:type="dxa"/>
            <w:vAlign w:val="center"/>
          </w:tcPr>
          <w:p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0B0320">
        <w:tc>
          <w:tcPr>
            <w:tcW w:w="1726" w:type="dxa"/>
            <w:vAlign w:val="center"/>
          </w:tcPr>
          <w:p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:rsidTr="000B0320">
        <w:tc>
          <w:tcPr>
            <w:tcW w:w="1726" w:type="dxa"/>
            <w:vAlign w:val="center"/>
          </w:tcPr>
          <w:p w:rsidR="000B0320" w:rsidRPr="00895D61" w:rsidRDefault="000B0320" w:rsidP="000B032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BE20D4" w:rsidP="00BE20D4">
      <w:pPr>
        <w:pStyle w:val="Legenda"/>
        <w:rPr>
          <w:lang w:val="en-US"/>
        </w:rPr>
      </w:pPr>
      <w:bookmarkStart w:id="1" w:name="_Toc351935380"/>
      <w:r w:rsidRPr="00761719">
        <w:rPr>
          <w:lang w:val="en-US"/>
        </w:rPr>
        <w:t xml:space="preserve">Table </w:t>
      </w:r>
      <w:r w:rsidR="00184C54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184C54">
        <w:fldChar w:fldCharType="separate"/>
      </w:r>
      <w:r w:rsidRPr="00761719">
        <w:rPr>
          <w:noProof/>
          <w:lang w:val="en-US"/>
        </w:rPr>
        <w:t>2</w:t>
      </w:r>
      <w:r w:rsidR="00184C54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1"/>
    </w:p>
    <w:p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2" w:name="_Toc351935369"/>
      <w:r>
        <w:rPr>
          <w:lang w:val="en-US"/>
        </w:rPr>
        <w:lastRenderedPageBreak/>
        <w:t>Purpose</w:t>
      </w:r>
      <w:bookmarkEnd w:id="2"/>
    </w:p>
    <w:p w:rsidR="00BE20D4" w:rsidRDefault="00511759">
      <w:pPr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and/or service </w:t>
      </w:r>
      <w:r w:rsidRPr="00511759">
        <w:rPr>
          <w:lang w:val="en-US"/>
        </w:rPr>
        <w:t>of a process or project 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51935370"/>
      <w:r>
        <w:rPr>
          <w:lang w:val="en-US"/>
        </w:rPr>
        <w:t>Inputs and Outputs</w:t>
      </w:r>
      <w:bookmarkEnd w:id="3"/>
    </w:p>
    <w:p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4" w:name="_Toc351935371"/>
      <w:r>
        <w:rPr>
          <w:lang w:val="en-US"/>
        </w:rPr>
        <w:t>Inputs</w:t>
      </w:r>
      <w:bookmarkEnd w:id="4"/>
    </w:p>
    <w:p w:rsidR="006C4421" w:rsidRDefault="006C4421">
      <w:pPr>
        <w:rPr>
          <w:lang w:val="en-US"/>
        </w:rPr>
      </w:pPr>
      <w:r>
        <w:rPr>
          <w:lang w:val="en-US"/>
        </w:rPr>
        <w:t>Requirements list that is baseline;</w:t>
      </w:r>
    </w:p>
    <w:p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51935372"/>
      <w:r>
        <w:rPr>
          <w:lang w:val="en-US"/>
        </w:rPr>
        <w:t>Outputs</w:t>
      </w:r>
      <w:bookmarkEnd w:id="5"/>
    </w:p>
    <w:p w:rsidR="00BE20D4" w:rsidRDefault="00A7675B">
      <w:pPr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 Test Plan Template.</w:t>
      </w:r>
    </w:p>
    <w:p w:rsidR="00951CF0" w:rsidRDefault="00357030">
      <w:pPr>
        <w:rPr>
          <w:lang w:val="en-US"/>
        </w:rPr>
      </w:pPr>
      <w:r>
        <w:rPr>
          <w:lang w:val="en-US"/>
        </w:rPr>
        <w:t>Acceptance Test Report is specified the results</w:t>
      </w:r>
      <w:r w:rsidR="000647C9">
        <w:rPr>
          <w:lang w:val="en-US"/>
        </w:rPr>
        <w:t xml:space="preserve"> tests</w:t>
      </w:r>
      <w:r>
        <w:rPr>
          <w:lang w:val="en-US"/>
        </w:rPr>
        <w:t>.</w:t>
      </w:r>
      <w:r w:rsidR="00951CF0">
        <w:rPr>
          <w:lang w:val="en-US"/>
        </w:rPr>
        <w:t xml:space="preserve"> This report will be detail in </w:t>
      </w:r>
      <w:r>
        <w:rPr>
          <w:lang w:val="en-US"/>
        </w:rPr>
        <w:t>Report Test Template.</w:t>
      </w:r>
    </w:p>
    <w:p w:rsidR="00BE20D4" w:rsidRPr="008D23FA" w:rsidRDefault="00826DB7" w:rsidP="008D23FA">
      <w:pPr>
        <w:pStyle w:val="Cabealho1"/>
        <w:numPr>
          <w:ilvl w:val="0"/>
          <w:numId w:val="3"/>
        </w:numPr>
        <w:rPr>
          <w:lang w:val="en-US"/>
        </w:rPr>
      </w:pPr>
      <w:bookmarkStart w:id="6" w:name="_Toc351935373"/>
      <w:r>
        <w:rPr>
          <w:lang w:val="en-US"/>
        </w:rPr>
        <w:t>Activities</w:t>
      </w:r>
      <w:bookmarkEnd w:id="6"/>
    </w:p>
    <w:p w:rsidR="00EC0F93" w:rsidRDefault="00EC0F93" w:rsidP="001B4EF2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:rsidR="006C4421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Requirements Verification: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The requirements are consistent, feasible and</w:t>
      </w:r>
      <w:r w:rsidRPr="001B4EF2">
        <w:rPr>
          <w:lang w:val="en-US"/>
        </w:rPr>
        <w:t xml:space="preserve"> testable</w:t>
      </w:r>
      <w:r>
        <w:rPr>
          <w:lang w:val="en-US"/>
        </w:rPr>
        <w:t>;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software requirements related to safety, security, and criticality are correct as shown by suitably rigorous methods</w:t>
      </w:r>
      <w:r>
        <w:rPr>
          <w:lang w:val="en-US"/>
        </w:rPr>
        <w:t>;</w:t>
      </w:r>
    </w:p>
    <w:p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:rsidR="001B4EF2" w:rsidRDefault="001B4EF2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:rsidR="001B4EF2" w:rsidRDefault="001B4EF2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:rsidR="00824CFA" w:rsidRPr="00824CFA" w:rsidRDefault="001B4EF2" w:rsidP="00824CFA">
      <w:pPr>
        <w:pStyle w:val="PargrafodaLista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:rsidR="001B4EF2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:rsidR="00EC0F93" w:rsidRDefault="00EC0F93" w:rsidP="00EC0F9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:rsidR="00EC0F93" w:rsidRDefault="00EC0F93" w:rsidP="00EC0F93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:rsidR="00EC0F93" w:rsidRDefault="00EC0F93" w:rsidP="00EC0F93">
      <w:pPr>
        <w:pStyle w:val="PargrafodaLista"/>
        <w:ind w:left="2160"/>
        <w:rPr>
          <w:lang w:val="en-US"/>
        </w:rPr>
      </w:pPr>
    </w:p>
    <w:p w:rsidR="00A7675B" w:rsidRDefault="00A7675B" w:rsidP="00EC0F93">
      <w:pPr>
        <w:pStyle w:val="PargrafodaLista"/>
        <w:ind w:left="2160"/>
        <w:rPr>
          <w:lang w:val="en-US"/>
        </w:rPr>
      </w:pPr>
    </w:p>
    <w:p w:rsidR="00A7675B" w:rsidRDefault="00A7675B" w:rsidP="00EC0F93">
      <w:pPr>
        <w:pStyle w:val="PargrafodaLista"/>
        <w:ind w:left="2160"/>
        <w:rPr>
          <w:lang w:val="en-US"/>
        </w:rPr>
      </w:pPr>
    </w:p>
    <w:p w:rsidR="00A7675B" w:rsidRDefault="00A7675B" w:rsidP="00EC0F93">
      <w:pPr>
        <w:pStyle w:val="PargrafodaLista"/>
        <w:ind w:left="2160"/>
        <w:rPr>
          <w:lang w:val="en-US"/>
        </w:rPr>
      </w:pPr>
    </w:p>
    <w:p w:rsidR="00EC0F93" w:rsidRDefault="00EC0F93" w:rsidP="00EC0F93">
      <w:pPr>
        <w:pStyle w:val="PargrafodaLista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:rsidR="00EC0F93" w:rsidRDefault="00CC7B0F" w:rsidP="00C76E22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Prepare selected test requirements, test cases,</w:t>
      </w:r>
      <w:r>
        <w:rPr>
          <w:lang w:val="en-US"/>
        </w:rPr>
        <w:t xml:space="preserve"> </w:t>
      </w:r>
      <w:r w:rsidRPr="00CC7B0F">
        <w:rPr>
          <w:lang w:val="en-US"/>
        </w:rPr>
        <w:t>and test specifications for analyzing test results</w:t>
      </w:r>
      <w:r>
        <w:rPr>
          <w:lang w:val="en-US"/>
        </w:rPr>
        <w:t>;</w:t>
      </w:r>
    </w:p>
    <w:p w:rsidR="00CC7B0F" w:rsidRDefault="00CC7B0F" w:rsidP="00FF08B3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requirements, test cases, and test specifications reflect the particular requirements for the specific intended use.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:rsidR="00CC7B0F" w:rsidRDefault="00CC7B0F" w:rsidP="00CC7B0F">
      <w:pPr>
        <w:pStyle w:val="PargrafodaLista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:rsidR="007B270F" w:rsidRDefault="007B270F" w:rsidP="007B270F">
      <w:pPr>
        <w:pStyle w:val="PargrafodaLista"/>
        <w:ind w:left="1440"/>
        <w:rPr>
          <w:lang w:val="en-US"/>
        </w:rPr>
      </w:pPr>
    </w:p>
    <w:p w:rsidR="00BC4A2F" w:rsidRPr="00F3560A" w:rsidRDefault="007B270F" w:rsidP="007B270F">
      <w:pPr>
        <w:pStyle w:val="PargrafodaLista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constructed;</w:t>
      </w:r>
    </w:p>
    <w:p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Create test case: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Name (TC-Number: Description)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Evolved Requirements;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Pre-conditions;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Several steps;</w:t>
      </w:r>
    </w:p>
    <w:p w:rsidR="00951CF0" w:rsidRDefault="00951CF0" w:rsidP="00951CF0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Expected Results;</w:t>
      </w:r>
    </w:p>
    <w:p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r w:rsidR="00C53325">
        <w:rPr>
          <w:lang w:val="en-US"/>
        </w:rPr>
        <w:t>Tracea</w:t>
      </w:r>
      <w:r>
        <w:rPr>
          <w:lang w:val="en-US"/>
        </w:rPr>
        <w:t>bility Matrix</w:t>
      </w:r>
      <w:r w:rsidR="00C53325">
        <w:rPr>
          <w:lang w:val="en-US"/>
        </w:rPr>
        <w:t xml:space="preserve">  (</w:t>
      </w:r>
      <w:r w:rsidR="000647C9">
        <w:rPr>
          <w:lang w:val="en-US"/>
        </w:rPr>
        <w:t>test case and functional requirements relationships)</w:t>
      </w:r>
      <w:r>
        <w:rPr>
          <w:lang w:val="en-US"/>
        </w:rPr>
        <w:t>;</w:t>
      </w:r>
    </w:p>
    <w:p w:rsidR="00951CF0" w:rsidRDefault="00951CF0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 are specified in V</w:t>
      </w:r>
      <w:r w:rsidR="00A22F19">
        <w:rPr>
          <w:lang w:val="en-US"/>
        </w:rPr>
        <w:t>erification and Validation phase;</w:t>
      </w:r>
    </w:p>
    <w:p w:rsidR="00F3560A" w:rsidRDefault="00F3560A" w:rsidP="00951CF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Case the Acceptance Test fail: it should be created a report with the failures (Report Test Template</w:t>
      </w:r>
      <w:r w:rsidR="00A22F19">
        <w:rPr>
          <w:lang w:val="en-US"/>
        </w:rPr>
        <w:t>):</w:t>
      </w:r>
    </w:p>
    <w:p w:rsidR="00A22F19" w:rsidRDefault="00A22F19" w:rsidP="00A22F1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Specify: 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Test name;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Date;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Tester name;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Failure;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Actions;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Correction Date;</w:t>
      </w:r>
    </w:p>
    <w:p w:rsidR="00A22F19" w:rsidRDefault="00A22F19" w:rsidP="00A22F19">
      <w:pPr>
        <w:pStyle w:val="PargrafodaLista"/>
        <w:numPr>
          <w:ilvl w:val="4"/>
          <w:numId w:val="4"/>
        </w:numPr>
        <w:rPr>
          <w:lang w:val="en-US"/>
        </w:rPr>
      </w:pPr>
      <w:r>
        <w:rPr>
          <w:lang w:val="en-US"/>
        </w:rPr>
        <w:t>Developer;</w:t>
      </w:r>
    </w:p>
    <w:p w:rsidR="00607E2E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If one tester: create unique report;</w:t>
      </w:r>
    </w:p>
    <w:p w:rsidR="00607E2E" w:rsidRPr="00A22F19" w:rsidRDefault="00607E2E" w:rsidP="00607E2E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Else: create various reports.</w:t>
      </w:r>
    </w:p>
    <w:p w:rsidR="007B270F" w:rsidRDefault="007B270F" w:rsidP="007B270F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:rsidR="00357030" w:rsidRDefault="00357030" w:rsidP="00357030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 is:</w:t>
      </w:r>
    </w:p>
    <w:p w:rsidR="00A22F19" w:rsidRDefault="00357030" w:rsidP="00A22F19">
      <w:pPr>
        <w:pStyle w:val="PargrafodaLista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Created new integration plan; </w:t>
      </w:r>
    </w:p>
    <w:p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:rsidR="00357030" w:rsidRDefault="00357030" w:rsidP="000647C9">
      <w:pPr>
        <w:pStyle w:val="PargrafodaLista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Updated the test plan.</w:t>
      </w:r>
    </w:p>
    <w:p w:rsidR="004E70F7" w:rsidRPr="004E70F7" w:rsidRDefault="007B270F" w:rsidP="004E70F7">
      <w:pPr>
        <w:pStyle w:val="PargrafodaLista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lastRenderedPageBreak/>
        <w:t>Unit Test:</w:t>
      </w:r>
      <w:r>
        <w:rPr>
          <w:lang w:val="en-US"/>
        </w:rPr>
        <w:t xml:space="preserve"> concentrates on each unit of the software as implemented in the source code. </w:t>
      </w:r>
    </w:p>
    <w:p w:rsidR="00826DB7" w:rsidRDefault="00826DB7" w:rsidP="00CC7B0F">
      <w:pPr>
        <w:pStyle w:val="Cabealho1"/>
        <w:numPr>
          <w:ilvl w:val="0"/>
          <w:numId w:val="3"/>
        </w:numPr>
        <w:rPr>
          <w:lang w:val="en-US"/>
        </w:rPr>
      </w:pPr>
      <w:bookmarkStart w:id="7" w:name="_Toc351935374"/>
      <w:r>
        <w:rPr>
          <w:lang w:val="en-US"/>
        </w:rPr>
        <w:t>Tools</w:t>
      </w:r>
      <w:bookmarkEnd w:id="7"/>
    </w:p>
    <w:p w:rsidR="00BC4A2F" w:rsidRDefault="00BC4A2F">
      <w:pPr>
        <w:rPr>
          <w:lang w:val="en-US"/>
        </w:rPr>
      </w:pPr>
      <w:r>
        <w:rPr>
          <w:lang w:val="en-US"/>
        </w:rPr>
        <w:t>Documents: MS Office.</w:t>
      </w:r>
    </w:p>
    <w:p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8" w:name="_Toc351935375"/>
      <w:r>
        <w:rPr>
          <w:lang w:val="en-US"/>
        </w:rPr>
        <w:t>Related Processes</w:t>
      </w:r>
      <w:bookmarkEnd w:id="8"/>
    </w:p>
    <w:p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:rsidR="00826DB7" w:rsidRDefault="00826DB7" w:rsidP="00EF03CA">
      <w:pPr>
        <w:pStyle w:val="Cabealho1"/>
        <w:numPr>
          <w:ilvl w:val="0"/>
          <w:numId w:val="3"/>
        </w:numPr>
        <w:rPr>
          <w:lang w:val="en-US"/>
        </w:rPr>
      </w:pPr>
      <w:bookmarkStart w:id="9" w:name="_Toc351935376"/>
      <w:r>
        <w:rPr>
          <w:lang w:val="en-US"/>
        </w:rPr>
        <w:t>Measures</w:t>
      </w:r>
      <w:bookmarkEnd w:id="9"/>
    </w:p>
    <w:p w:rsidR="00EF03CA" w:rsidRDefault="00EF03CA" w:rsidP="00EF03CA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Percentage of approved and disapproved tests;</w:t>
      </w:r>
    </w:p>
    <w:p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:rsidR="00EF03CA" w:rsidRDefault="00EF03CA" w:rsidP="00EF03C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:rsidR="00EF03CA" w:rsidRDefault="00EF03CA" w:rsidP="008D23FA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Unit Tests;</w:t>
      </w:r>
    </w:p>
    <w:p w:rsidR="004E70F7" w:rsidRPr="004E70F7" w:rsidRDefault="004E70F7" w:rsidP="004E70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Tests number planned, </w:t>
      </w:r>
      <w:bookmarkStart w:id="10" w:name="_GoBack"/>
      <w:bookmarkEnd w:id="10"/>
      <w:r>
        <w:rPr>
          <w:lang w:val="en-US"/>
        </w:rPr>
        <w:t>executed and passed;</w:t>
      </w:r>
    </w:p>
    <w:sectPr w:rsidR="004E70F7" w:rsidRPr="004E70F7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9CB" w:rsidRDefault="002F39CB" w:rsidP="00042081">
      <w:pPr>
        <w:spacing w:after="0" w:line="240" w:lineRule="auto"/>
      </w:pPr>
      <w:r>
        <w:separator/>
      </w:r>
    </w:p>
  </w:endnote>
  <w:endnote w:type="continuationSeparator" w:id="0">
    <w:p w:rsidR="002F39CB" w:rsidRDefault="002F39C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2F39CB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2F39CB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Rodap"/>
    </w:pPr>
    <w:r>
      <w:t>Projeto Software 2013</w:t>
    </w:r>
  </w:p>
  <w:p w:rsidR="00705D20" w:rsidRDefault="002F39CB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9C3EC8">
      <w:rPr>
        <w:noProof/>
      </w:rPr>
      <w:t>2</w:t>
    </w:r>
    <w:r w:rsidR="00184C5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2F39CB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9C3EC8">
      <w:rPr>
        <w:noProof/>
      </w:rPr>
      <w:t>1</w:t>
    </w:r>
    <w:r w:rsidR="00184C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9CB" w:rsidRDefault="002F39CB" w:rsidP="00042081">
      <w:pPr>
        <w:spacing w:after="0" w:line="240" w:lineRule="auto"/>
      </w:pPr>
      <w:r>
        <w:separator/>
      </w:r>
    </w:p>
  </w:footnote>
  <w:footnote w:type="continuationSeparator" w:id="0">
    <w:p w:rsidR="002F39CB" w:rsidRDefault="002F39C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3D2D2ACF" wp14:editId="08D01218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C4421">
          <w:t>V0.1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C3EC8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DCEBF2B" wp14:editId="4F887FDB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C4421">
          <w:t>V0.1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C3EC8">
          <w:t>Ready for Revision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647C9"/>
    <w:rsid w:val="00083B08"/>
    <w:rsid w:val="000938B4"/>
    <w:rsid w:val="000B0320"/>
    <w:rsid w:val="000C1CF4"/>
    <w:rsid w:val="000E1F18"/>
    <w:rsid w:val="00112752"/>
    <w:rsid w:val="00127293"/>
    <w:rsid w:val="00184C54"/>
    <w:rsid w:val="00192E0D"/>
    <w:rsid w:val="001B4EF2"/>
    <w:rsid w:val="001B72E3"/>
    <w:rsid w:val="001E7F43"/>
    <w:rsid w:val="0028361F"/>
    <w:rsid w:val="002B0680"/>
    <w:rsid w:val="002B21F4"/>
    <w:rsid w:val="002C5DB9"/>
    <w:rsid w:val="002F2853"/>
    <w:rsid w:val="002F39CB"/>
    <w:rsid w:val="00303684"/>
    <w:rsid w:val="00337DE9"/>
    <w:rsid w:val="00345E81"/>
    <w:rsid w:val="00357030"/>
    <w:rsid w:val="003A1CEA"/>
    <w:rsid w:val="003D1D90"/>
    <w:rsid w:val="0042608F"/>
    <w:rsid w:val="004630B1"/>
    <w:rsid w:val="004E70F7"/>
    <w:rsid w:val="00511759"/>
    <w:rsid w:val="005949C9"/>
    <w:rsid w:val="00607E2E"/>
    <w:rsid w:val="00640722"/>
    <w:rsid w:val="0068607F"/>
    <w:rsid w:val="006A4380"/>
    <w:rsid w:val="006C4421"/>
    <w:rsid w:val="006D4014"/>
    <w:rsid w:val="006F3F7C"/>
    <w:rsid w:val="00705116"/>
    <w:rsid w:val="00705D20"/>
    <w:rsid w:val="00761719"/>
    <w:rsid w:val="007748FB"/>
    <w:rsid w:val="007B270F"/>
    <w:rsid w:val="007B6E88"/>
    <w:rsid w:val="00824CFA"/>
    <w:rsid w:val="00826DB7"/>
    <w:rsid w:val="008743FA"/>
    <w:rsid w:val="00895D61"/>
    <w:rsid w:val="0089735B"/>
    <w:rsid w:val="008D23FA"/>
    <w:rsid w:val="00906D0A"/>
    <w:rsid w:val="00951CF0"/>
    <w:rsid w:val="009553EC"/>
    <w:rsid w:val="00985E08"/>
    <w:rsid w:val="009A43C1"/>
    <w:rsid w:val="009C3EC8"/>
    <w:rsid w:val="00A204AE"/>
    <w:rsid w:val="00A22F19"/>
    <w:rsid w:val="00A34B36"/>
    <w:rsid w:val="00A41DD1"/>
    <w:rsid w:val="00A470E9"/>
    <w:rsid w:val="00A7675B"/>
    <w:rsid w:val="00AA255A"/>
    <w:rsid w:val="00BC4A2F"/>
    <w:rsid w:val="00BE20D4"/>
    <w:rsid w:val="00BE290C"/>
    <w:rsid w:val="00C2757F"/>
    <w:rsid w:val="00C53325"/>
    <w:rsid w:val="00C8541E"/>
    <w:rsid w:val="00C97915"/>
    <w:rsid w:val="00CC7B0F"/>
    <w:rsid w:val="00CF0AC5"/>
    <w:rsid w:val="00DA0F54"/>
    <w:rsid w:val="00DD2A0E"/>
    <w:rsid w:val="00DF1004"/>
    <w:rsid w:val="00DF4FD1"/>
    <w:rsid w:val="00E02488"/>
    <w:rsid w:val="00E146E2"/>
    <w:rsid w:val="00E22BC9"/>
    <w:rsid w:val="00E71BE6"/>
    <w:rsid w:val="00EC0F93"/>
    <w:rsid w:val="00EF03CA"/>
    <w:rsid w:val="00F24CA6"/>
    <w:rsid w:val="00F3560A"/>
    <w:rsid w:val="00F53D40"/>
    <w:rsid w:val="00F7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6EA00B-20AB-45D6-BAE2-CFF32FA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EC4F0B-CC1B-43E9-A708-5DF4A7ED1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789</Words>
  <Characters>4263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Verification &amp; Validation Process</vt:lpstr>
      <vt:lpstr>Template</vt:lpstr>
    </vt:vector>
  </TitlesOfParts>
  <Company>PS2Win</Company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V0.1</dc:description>
  <cp:lastModifiedBy>João Girão</cp:lastModifiedBy>
  <cp:revision>27</cp:revision>
  <dcterms:created xsi:type="dcterms:W3CDTF">2013-02-23T11:15:00Z</dcterms:created>
  <dcterms:modified xsi:type="dcterms:W3CDTF">2013-03-25T00:44:00Z</dcterms:modified>
  <cp:contentStatus>Ready for Revision</cp:contentStatus>
</cp:coreProperties>
</file>