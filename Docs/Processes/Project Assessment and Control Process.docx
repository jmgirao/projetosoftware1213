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GB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2141F1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2141F1" w:rsidRDefault="00CB40C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4A392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GB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Pr="002141F1" w:rsidRDefault="00CB40CD" w:rsidP="002141F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</w:pPr>
                    <w:r w:rsidRPr="00CB40CD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GB"/>
                      </w:rPr>
                      <w:t>Project Assessment and Control Process</w:t>
                    </w:r>
                  </w:p>
                </w:sdtContent>
              </w:sdt>
            </w:tc>
          </w:tr>
          <w:tr w:rsidR="006F3F7C" w:rsidRPr="002141F1">
            <w:sdt>
              <w:sdtPr>
                <w:rPr>
                  <w:rFonts w:asciiTheme="majorHAnsi" w:eastAsiaTheme="majorEastAsia" w:hAnsiTheme="majorHAnsi" w:cstheme="majorBidi"/>
                  <w:lang w:val="en-GB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2141F1" w:rsidRDefault="00CB40C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lang w:val="en-GB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Pr="002141F1" w:rsidRDefault="006F3F7C">
          <w:pPr>
            <w:rPr>
              <w:lang w:val="en-GB"/>
            </w:rPr>
          </w:pPr>
        </w:p>
        <w:p w:rsidR="006F3F7C" w:rsidRPr="002141F1" w:rsidRDefault="006F3F7C">
          <w:pPr>
            <w:rPr>
              <w:lang w:val="en-GB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2141F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GB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Pr="002141F1" w:rsidRDefault="00CB40CD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Rui Ganhoto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GB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Pr="002141F1" w:rsidRDefault="00A1379B">
                    <w:pPr>
                      <w:pStyle w:val="NoSpacing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09-03-2013</w:t>
                    </w:r>
                  </w:p>
                </w:sdtContent>
              </w:sdt>
              <w:p w:rsidR="006F3F7C" w:rsidRPr="002141F1" w:rsidRDefault="006F3F7C">
                <w:pPr>
                  <w:pStyle w:val="NoSpacing"/>
                  <w:rPr>
                    <w:color w:val="4F81BD" w:themeColor="accent1"/>
                    <w:lang w:val="en-GB"/>
                  </w:rPr>
                </w:pPr>
              </w:p>
            </w:tc>
          </w:tr>
        </w:tbl>
        <w:p w:rsidR="006F3F7C" w:rsidRPr="002141F1" w:rsidRDefault="006F3F7C">
          <w:pPr>
            <w:rPr>
              <w:lang w:val="en-GB"/>
            </w:rPr>
          </w:pPr>
        </w:p>
        <w:p w:rsidR="00F24CA6" w:rsidRPr="002141F1" w:rsidRDefault="00F24CA6">
          <w:pPr>
            <w:rPr>
              <w:lang w:val="en-GB"/>
            </w:rPr>
            <w:sectPr w:rsidR="00F24CA6" w:rsidRPr="002141F1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2141F1" w:rsidRDefault="0002398B">
          <w:pPr>
            <w:rPr>
              <w:lang w:val="en-GB"/>
            </w:rPr>
          </w:pPr>
        </w:p>
      </w:sdtContent>
    </w:sdt>
    <w:p w:rsidR="006F3F7C" w:rsidRPr="002141F1" w:rsidRDefault="006F3F7C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2141F1" w:rsidRDefault="004630B1">
          <w:pPr>
            <w:pStyle w:val="TOCHeading"/>
            <w:rPr>
              <w:lang w:val="en-GB"/>
            </w:rPr>
          </w:pPr>
          <w:r w:rsidRPr="002141F1">
            <w:rPr>
              <w:lang w:val="en-GB"/>
            </w:rPr>
            <w:t>Content</w:t>
          </w:r>
        </w:p>
        <w:p w:rsidR="001F6F6A" w:rsidRDefault="00C9791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2141F1">
            <w:rPr>
              <w:lang w:val="en-GB"/>
            </w:rPr>
            <w:fldChar w:fldCharType="begin"/>
          </w:r>
          <w:r w:rsidR="00906D0A" w:rsidRPr="002141F1">
            <w:rPr>
              <w:lang w:val="en-GB"/>
            </w:rPr>
            <w:instrText xml:space="preserve"> TOC \o "1-3" \h \z \u </w:instrText>
          </w:r>
          <w:r w:rsidRPr="002141F1">
            <w:rPr>
              <w:lang w:val="en-GB"/>
            </w:rPr>
            <w:fldChar w:fldCharType="separate"/>
          </w:r>
          <w:hyperlink w:anchor="_Toc351261033" w:history="1">
            <w:r w:rsidR="001F6F6A" w:rsidRPr="00732C2C">
              <w:rPr>
                <w:rStyle w:val="Hyperlink"/>
                <w:noProof/>
                <w:lang w:val="en-GB"/>
              </w:rPr>
              <w:t>1.</w:t>
            </w:r>
            <w:r w:rsidR="001F6F6A">
              <w:rPr>
                <w:rFonts w:eastAsiaTheme="minorEastAsia"/>
                <w:noProof/>
                <w:lang w:eastAsia="pt-PT"/>
              </w:rPr>
              <w:tab/>
            </w:r>
            <w:r w:rsidR="001F6F6A" w:rsidRPr="00732C2C">
              <w:rPr>
                <w:rStyle w:val="Hyperlink"/>
                <w:noProof/>
                <w:lang w:val="en-GB"/>
              </w:rPr>
              <w:t>Purpose</w:t>
            </w:r>
            <w:r w:rsidR="001F6F6A">
              <w:rPr>
                <w:noProof/>
                <w:webHidden/>
              </w:rPr>
              <w:tab/>
            </w:r>
            <w:r w:rsidR="001F6F6A">
              <w:rPr>
                <w:noProof/>
                <w:webHidden/>
              </w:rPr>
              <w:fldChar w:fldCharType="begin"/>
            </w:r>
            <w:r w:rsidR="001F6F6A">
              <w:rPr>
                <w:noProof/>
                <w:webHidden/>
              </w:rPr>
              <w:instrText xml:space="preserve"> PAGEREF _Toc351261033 \h </w:instrText>
            </w:r>
            <w:r w:rsidR="001F6F6A">
              <w:rPr>
                <w:noProof/>
                <w:webHidden/>
              </w:rPr>
            </w:r>
            <w:r w:rsidR="001F6F6A">
              <w:rPr>
                <w:noProof/>
                <w:webHidden/>
              </w:rPr>
              <w:fldChar w:fldCharType="separate"/>
            </w:r>
            <w:r w:rsidR="001F6F6A">
              <w:rPr>
                <w:noProof/>
                <w:webHidden/>
              </w:rPr>
              <w:t>1</w:t>
            </w:r>
            <w:r w:rsidR="001F6F6A">
              <w:rPr>
                <w:noProof/>
                <w:webHidden/>
              </w:rPr>
              <w:fldChar w:fldCharType="end"/>
            </w:r>
          </w:hyperlink>
        </w:p>
        <w:p w:rsidR="001F6F6A" w:rsidRDefault="0002398B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61034" w:history="1">
            <w:r w:rsidR="001F6F6A" w:rsidRPr="00732C2C">
              <w:rPr>
                <w:rStyle w:val="Hyperlink"/>
                <w:noProof/>
                <w:lang w:val="en-GB"/>
              </w:rPr>
              <w:t>2.</w:t>
            </w:r>
            <w:r w:rsidR="001F6F6A">
              <w:rPr>
                <w:rFonts w:eastAsiaTheme="minorEastAsia"/>
                <w:noProof/>
                <w:lang w:eastAsia="pt-PT"/>
              </w:rPr>
              <w:tab/>
            </w:r>
            <w:r w:rsidR="001F6F6A" w:rsidRPr="00732C2C">
              <w:rPr>
                <w:rStyle w:val="Hyperlink"/>
                <w:noProof/>
                <w:lang w:val="en-GB"/>
              </w:rPr>
              <w:t>Inputs and Outputs</w:t>
            </w:r>
            <w:r w:rsidR="001F6F6A">
              <w:rPr>
                <w:noProof/>
                <w:webHidden/>
              </w:rPr>
              <w:tab/>
            </w:r>
            <w:r w:rsidR="001F6F6A">
              <w:rPr>
                <w:noProof/>
                <w:webHidden/>
              </w:rPr>
              <w:fldChar w:fldCharType="begin"/>
            </w:r>
            <w:r w:rsidR="001F6F6A">
              <w:rPr>
                <w:noProof/>
                <w:webHidden/>
              </w:rPr>
              <w:instrText xml:space="preserve"> PAGEREF _Toc351261034 \h </w:instrText>
            </w:r>
            <w:r w:rsidR="001F6F6A">
              <w:rPr>
                <w:noProof/>
                <w:webHidden/>
              </w:rPr>
            </w:r>
            <w:r w:rsidR="001F6F6A">
              <w:rPr>
                <w:noProof/>
                <w:webHidden/>
              </w:rPr>
              <w:fldChar w:fldCharType="separate"/>
            </w:r>
            <w:r w:rsidR="001F6F6A">
              <w:rPr>
                <w:noProof/>
                <w:webHidden/>
              </w:rPr>
              <w:t>1</w:t>
            </w:r>
            <w:r w:rsidR="001F6F6A">
              <w:rPr>
                <w:noProof/>
                <w:webHidden/>
              </w:rPr>
              <w:fldChar w:fldCharType="end"/>
            </w:r>
          </w:hyperlink>
        </w:p>
        <w:p w:rsidR="001F6F6A" w:rsidRDefault="0002398B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61035" w:history="1">
            <w:r w:rsidR="001F6F6A" w:rsidRPr="00732C2C">
              <w:rPr>
                <w:rStyle w:val="Hyperlink"/>
                <w:noProof/>
                <w:lang w:val="en-GB"/>
              </w:rPr>
              <w:t>2.1.</w:t>
            </w:r>
            <w:r w:rsidR="001F6F6A">
              <w:rPr>
                <w:rFonts w:eastAsiaTheme="minorEastAsia"/>
                <w:noProof/>
                <w:lang w:eastAsia="pt-PT"/>
              </w:rPr>
              <w:tab/>
            </w:r>
            <w:r w:rsidR="001F6F6A" w:rsidRPr="00732C2C">
              <w:rPr>
                <w:rStyle w:val="Hyperlink"/>
                <w:noProof/>
                <w:lang w:val="en-GB"/>
              </w:rPr>
              <w:t>Inputs</w:t>
            </w:r>
            <w:r w:rsidR="001F6F6A">
              <w:rPr>
                <w:noProof/>
                <w:webHidden/>
              </w:rPr>
              <w:tab/>
            </w:r>
            <w:r w:rsidR="001F6F6A">
              <w:rPr>
                <w:noProof/>
                <w:webHidden/>
              </w:rPr>
              <w:fldChar w:fldCharType="begin"/>
            </w:r>
            <w:r w:rsidR="001F6F6A">
              <w:rPr>
                <w:noProof/>
                <w:webHidden/>
              </w:rPr>
              <w:instrText xml:space="preserve"> PAGEREF _Toc351261035 \h </w:instrText>
            </w:r>
            <w:r w:rsidR="001F6F6A">
              <w:rPr>
                <w:noProof/>
                <w:webHidden/>
              </w:rPr>
            </w:r>
            <w:r w:rsidR="001F6F6A">
              <w:rPr>
                <w:noProof/>
                <w:webHidden/>
              </w:rPr>
              <w:fldChar w:fldCharType="separate"/>
            </w:r>
            <w:r w:rsidR="001F6F6A">
              <w:rPr>
                <w:noProof/>
                <w:webHidden/>
              </w:rPr>
              <w:t>1</w:t>
            </w:r>
            <w:r w:rsidR="001F6F6A">
              <w:rPr>
                <w:noProof/>
                <w:webHidden/>
              </w:rPr>
              <w:fldChar w:fldCharType="end"/>
            </w:r>
          </w:hyperlink>
        </w:p>
        <w:p w:rsidR="001F6F6A" w:rsidRDefault="0002398B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61036" w:history="1">
            <w:r w:rsidR="001F6F6A" w:rsidRPr="00732C2C">
              <w:rPr>
                <w:rStyle w:val="Hyperlink"/>
                <w:noProof/>
                <w:lang w:val="en-GB"/>
              </w:rPr>
              <w:t>2.2.</w:t>
            </w:r>
            <w:r w:rsidR="001F6F6A">
              <w:rPr>
                <w:rFonts w:eastAsiaTheme="minorEastAsia"/>
                <w:noProof/>
                <w:lang w:eastAsia="pt-PT"/>
              </w:rPr>
              <w:tab/>
            </w:r>
            <w:r w:rsidR="001F6F6A" w:rsidRPr="00732C2C">
              <w:rPr>
                <w:rStyle w:val="Hyperlink"/>
                <w:noProof/>
                <w:lang w:val="en-GB"/>
              </w:rPr>
              <w:t>Outputs</w:t>
            </w:r>
            <w:r w:rsidR="001F6F6A">
              <w:rPr>
                <w:noProof/>
                <w:webHidden/>
              </w:rPr>
              <w:tab/>
            </w:r>
            <w:r w:rsidR="001F6F6A">
              <w:rPr>
                <w:noProof/>
                <w:webHidden/>
              </w:rPr>
              <w:fldChar w:fldCharType="begin"/>
            </w:r>
            <w:r w:rsidR="001F6F6A">
              <w:rPr>
                <w:noProof/>
                <w:webHidden/>
              </w:rPr>
              <w:instrText xml:space="preserve"> PAGEREF _Toc351261036 \h </w:instrText>
            </w:r>
            <w:r w:rsidR="001F6F6A">
              <w:rPr>
                <w:noProof/>
                <w:webHidden/>
              </w:rPr>
            </w:r>
            <w:r w:rsidR="001F6F6A">
              <w:rPr>
                <w:noProof/>
                <w:webHidden/>
              </w:rPr>
              <w:fldChar w:fldCharType="separate"/>
            </w:r>
            <w:r w:rsidR="001F6F6A">
              <w:rPr>
                <w:noProof/>
                <w:webHidden/>
              </w:rPr>
              <w:t>1</w:t>
            </w:r>
            <w:r w:rsidR="001F6F6A">
              <w:rPr>
                <w:noProof/>
                <w:webHidden/>
              </w:rPr>
              <w:fldChar w:fldCharType="end"/>
            </w:r>
          </w:hyperlink>
        </w:p>
        <w:p w:rsidR="001F6F6A" w:rsidRDefault="0002398B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61037" w:history="1">
            <w:r w:rsidR="001F6F6A" w:rsidRPr="00732C2C">
              <w:rPr>
                <w:rStyle w:val="Hyperlink"/>
                <w:noProof/>
                <w:lang w:val="en-GB"/>
              </w:rPr>
              <w:t>3.</w:t>
            </w:r>
            <w:r w:rsidR="001F6F6A">
              <w:rPr>
                <w:rFonts w:eastAsiaTheme="minorEastAsia"/>
                <w:noProof/>
                <w:lang w:eastAsia="pt-PT"/>
              </w:rPr>
              <w:tab/>
            </w:r>
            <w:r w:rsidR="001F6F6A" w:rsidRPr="00732C2C">
              <w:rPr>
                <w:rStyle w:val="Hyperlink"/>
                <w:noProof/>
                <w:lang w:val="en-GB"/>
              </w:rPr>
              <w:t>Activities</w:t>
            </w:r>
            <w:r w:rsidR="001F6F6A">
              <w:rPr>
                <w:noProof/>
                <w:webHidden/>
              </w:rPr>
              <w:tab/>
            </w:r>
            <w:r w:rsidR="001F6F6A">
              <w:rPr>
                <w:noProof/>
                <w:webHidden/>
              </w:rPr>
              <w:fldChar w:fldCharType="begin"/>
            </w:r>
            <w:r w:rsidR="001F6F6A">
              <w:rPr>
                <w:noProof/>
                <w:webHidden/>
              </w:rPr>
              <w:instrText xml:space="preserve"> PAGEREF _Toc351261037 \h </w:instrText>
            </w:r>
            <w:r w:rsidR="001F6F6A">
              <w:rPr>
                <w:noProof/>
                <w:webHidden/>
              </w:rPr>
            </w:r>
            <w:r w:rsidR="001F6F6A">
              <w:rPr>
                <w:noProof/>
                <w:webHidden/>
              </w:rPr>
              <w:fldChar w:fldCharType="separate"/>
            </w:r>
            <w:r w:rsidR="001F6F6A">
              <w:rPr>
                <w:noProof/>
                <w:webHidden/>
              </w:rPr>
              <w:t>1</w:t>
            </w:r>
            <w:r w:rsidR="001F6F6A">
              <w:rPr>
                <w:noProof/>
                <w:webHidden/>
              </w:rPr>
              <w:fldChar w:fldCharType="end"/>
            </w:r>
          </w:hyperlink>
        </w:p>
        <w:p w:rsidR="001F6F6A" w:rsidRDefault="0002398B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61038" w:history="1">
            <w:r w:rsidR="001F6F6A" w:rsidRPr="00732C2C">
              <w:rPr>
                <w:rStyle w:val="Hyperlink"/>
                <w:noProof/>
                <w:lang w:val="en-US"/>
              </w:rPr>
              <w:t>3.1.</w:t>
            </w:r>
            <w:r w:rsidR="001F6F6A">
              <w:rPr>
                <w:rFonts w:eastAsiaTheme="minorEastAsia"/>
                <w:noProof/>
                <w:lang w:eastAsia="pt-PT"/>
              </w:rPr>
              <w:tab/>
            </w:r>
            <w:r w:rsidR="001F6F6A" w:rsidRPr="00732C2C">
              <w:rPr>
                <w:rStyle w:val="Hyperlink"/>
                <w:noProof/>
                <w:lang w:val="en-US"/>
              </w:rPr>
              <w:t>Project Assessment</w:t>
            </w:r>
            <w:r w:rsidR="001F6F6A">
              <w:rPr>
                <w:noProof/>
                <w:webHidden/>
              </w:rPr>
              <w:tab/>
            </w:r>
            <w:r w:rsidR="001F6F6A">
              <w:rPr>
                <w:noProof/>
                <w:webHidden/>
              </w:rPr>
              <w:fldChar w:fldCharType="begin"/>
            </w:r>
            <w:r w:rsidR="001F6F6A">
              <w:rPr>
                <w:noProof/>
                <w:webHidden/>
              </w:rPr>
              <w:instrText xml:space="preserve"> PAGEREF _Toc351261038 \h </w:instrText>
            </w:r>
            <w:r w:rsidR="001F6F6A">
              <w:rPr>
                <w:noProof/>
                <w:webHidden/>
              </w:rPr>
            </w:r>
            <w:r w:rsidR="001F6F6A">
              <w:rPr>
                <w:noProof/>
                <w:webHidden/>
              </w:rPr>
              <w:fldChar w:fldCharType="separate"/>
            </w:r>
            <w:r w:rsidR="001F6F6A">
              <w:rPr>
                <w:noProof/>
                <w:webHidden/>
              </w:rPr>
              <w:t>1</w:t>
            </w:r>
            <w:r w:rsidR="001F6F6A">
              <w:rPr>
                <w:noProof/>
                <w:webHidden/>
              </w:rPr>
              <w:fldChar w:fldCharType="end"/>
            </w:r>
          </w:hyperlink>
        </w:p>
        <w:p w:rsidR="001F6F6A" w:rsidRDefault="0002398B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61039" w:history="1">
            <w:r w:rsidR="001F6F6A" w:rsidRPr="00732C2C">
              <w:rPr>
                <w:rStyle w:val="Hyperlink"/>
                <w:noProof/>
                <w:lang w:val="en-US"/>
              </w:rPr>
              <w:t>3.2.</w:t>
            </w:r>
            <w:r w:rsidR="001F6F6A">
              <w:rPr>
                <w:rFonts w:eastAsiaTheme="minorEastAsia"/>
                <w:noProof/>
                <w:lang w:eastAsia="pt-PT"/>
              </w:rPr>
              <w:tab/>
            </w:r>
            <w:r w:rsidR="001F6F6A" w:rsidRPr="00732C2C">
              <w:rPr>
                <w:rStyle w:val="Hyperlink"/>
                <w:noProof/>
                <w:lang w:val="en-US"/>
              </w:rPr>
              <w:t>Project Control</w:t>
            </w:r>
            <w:r w:rsidR="001F6F6A">
              <w:rPr>
                <w:noProof/>
                <w:webHidden/>
              </w:rPr>
              <w:tab/>
            </w:r>
            <w:r w:rsidR="001F6F6A">
              <w:rPr>
                <w:noProof/>
                <w:webHidden/>
              </w:rPr>
              <w:fldChar w:fldCharType="begin"/>
            </w:r>
            <w:r w:rsidR="001F6F6A">
              <w:rPr>
                <w:noProof/>
                <w:webHidden/>
              </w:rPr>
              <w:instrText xml:space="preserve"> PAGEREF _Toc351261039 \h </w:instrText>
            </w:r>
            <w:r w:rsidR="001F6F6A">
              <w:rPr>
                <w:noProof/>
                <w:webHidden/>
              </w:rPr>
            </w:r>
            <w:r w:rsidR="001F6F6A">
              <w:rPr>
                <w:noProof/>
                <w:webHidden/>
              </w:rPr>
              <w:fldChar w:fldCharType="separate"/>
            </w:r>
            <w:r w:rsidR="001F6F6A">
              <w:rPr>
                <w:noProof/>
                <w:webHidden/>
              </w:rPr>
              <w:t>1</w:t>
            </w:r>
            <w:r w:rsidR="001F6F6A">
              <w:rPr>
                <w:noProof/>
                <w:webHidden/>
              </w:rPr>
              <w:fldChar w:fldCharType="end"/>
            </w:r>
          </w:hyperlink>
        </w:p>
        <w:p w:rsidR="001F6F6A" w:rsidRDefault="0002398B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61040" w:history="1">
            <w:r w:rsidR="001F6F6A" w:rsidRPr="00732C2C">
              <w:rPr>
                <w:rStyle w:val="Hyperlink"/>
                <w:noProof/>
                <w:lang w:val="en-US"/>
              </w:rPr>
              <w:t>3.3.</w:t>
            </w:r>
            <w:r w:rsidR="001F6F6A">
              <w:rPr>
                <w:rFonts w:eastAsiaTheme="minorEastAsia"/>
                <w:noProof/>
                <w:lang w:eastAsia="pt-PT"/>
              </w:rPr>
              <w:tab/>
            </w:r>
            <w:r w:rsidR="001F6F6A" w:rsidRPr="00732C2C">
              <w:rPr>
                <w:rStyle w:val="Hyperlink"/>
                <w:noProof/>
                <w:lang w:val="en-US"/>
              </w:rPr>
              <w:t>Risk Management</w:t>
            </w:r>
            <w:r w:rsidR="001F6F6A">
              <w:rPr>
                <w:noProof/>
                <w:webHidden/>
              </w:rPr>
              <w:tab/>
            </w:r>
            <w:r w:rsidR="001F6F6A">
              <w:rPr>
                <w:noProof/>
                <w:webHidden/>
              </w:rPr>
              <w:fldChar w:fldCharType="begin"/>
            </w:r>
            <w:r w:rsidR="001F6F6A">
              <w:rPr>
                <w:noProof/>
                <w:webHidden/>
              </w:rPr>
              <w:instrText xml:space="preserve"> PAGEREF _Toc351261040 \h </w:instrText>
            </w:r>
            <w:r w:rsidR="001F6F6A">
              <w:rPr>
                <w:noProof/>
                <w:webHidden/>
              </w:rPr>
            </w:r>
            <w:r w:rsidR="001F6F6A">
              <w:rPr>
                <w:noProof/>
                <w:webHidden/>
              </w:rPr>
              <w:fldChar w:fldCharType="separate"/>
            </w:r>
            <w:r w:rsidR="001F6F6A">
              <w:rPr>
                <w:noProof/>
                <w:webHidden/>
              </w:rPr>
              <w:t>2</w:t>
            </w:r>
            <w:r w:rsidR="001F6F6A">
              <w:rPr>
                <w:noProof/>
                <w:webHidden/>
              </w:rPr>
              <w:fldChar w:fldCharType="end"/>
            </w:r>
          </w:hyperlink>
        </w:p>
        <w:p w:rsidR="001F6F6A" w:rsidRDefault="0002398B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61041" w:history="1">
            <w:r w:rsidR="001F6F6A" w:rsidRPr="00732C2C">
              <w:rPr>
                <w:rStyle w:val="Hyperlink"/>
                <w:noProof/>
                <w:lang w:val="en-GB"/>
              </w:rPr>
              <w:t>4.</w:t>
            </w:r>
            <w:r w:rsidR="001F6F6A">
              <w:rPr>
                <w:rFonts w:eastAsiaTheme="minorEastAsia"/>
                <w:noProof/>
                <w:lang w:eastAsia="pt-PT"/>
              </w:rPr>
              <w:tab/>
            </w:r>
            <w:r w:rsidR="001F6F6A" w:rsidRPr="00732C2C">
              <w:rPr>
                <w:rStyle w:val="Hyperlink"/>
                <w:noProof/>
                <w:lang w:val="en-GB"/>
              </w:rPr>
              <w:t>Tools</w:t>
            </w:r>
            <w:r w:rsidR="001F6F6A">
              <w:rPr>
                <w:noProof/>
                <w:webHidden/>
              </w:rPr>
              <w:tab/>
            </w:r>
            <w:r w:rsidR="001F6F6A">
              <w:rPr>
                <w:noProof/>
                <w:webHidden/>
              </w:rPr>
              <w:fldChar w:fldCharType="begin"/>
            </w:r>
            <w:r w:rsidR="001F6F6A">
              <w:rPr>
                <w:noProof/>
                <w:webHidden/>
              </w:rPr>
              <w:instrText xml:space="preserve"> PAGEREF _Toc351261041 \h </w:instrText>
            </w:r>
            <w:r w:rsidR="001F6F6A">
              <w:rPr>
                <w:noProof/>
                <w:webHidden/>
              </w:rPr>
            </w:r>
            <w:r w:rsidR="001F6F6A">
              <w:rPr>
                <w:noProof/>
                <w:webHidden/>
              </w:rPr>
              <w:fldChar w:fldCharType="separate"/>
            </w:r>
            <w:r w:rsidR="001F6F6A">
              <w:rPr>
                <w:noProof/>
                <w:webHidden/>
              </w:rPr>
              <w:t>3</w:t>
            </w:r>
            <w:r w:rsidR="001F6F6A">
              <w:rPr>
                <w:noProof/>
                <w:webHidden/>
              </w:rPr>
              <w:fldChar w:fldCharType="end"/>
            </w:r>
          </w:hyperlink>
        </w:p>
        <w:p w:rsidR="001F6F6A" w:rsidRDefault="0002398B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61042" w:history="1">
            <w:r w:rsidR="001F6F6A" w:rsidRPr="00732C2C">
              <w:rPr>
                <w:rStyle w:val="Hyperlink"/>
                <w:noProof/>
                <w:lang w:val="en-GB"/>
              </w:rPr>
              <w:t>5.</w:t>
            </w:r>
            <w:r w:rsidR="001F6F6A">
              <w:rPr>
                <w:rFonts w:eastAsiaTheme="minorEastAsia"/>
                <w:noProof/>
                <w:lang w:eastAsia="pt-PT"/>
              </w:rPr>
              <w:tab/>
            </w:r>
            <w:r w:rsidR="001F6F6A" w:rsidRPr="00732C2C">
              <w:rPr>
                <w:rStyle w:val="Hyperlink"/>
                <w:noProof/>
                <w:lang w:val="en-GB"/>
              </w:rPr>
              <w:t>Related Processes</w:t>
            </w:r>
            <w:r w:rsidR="001F6F6A">
              <w:rPr>
                <w:noProof/>
                <w:webHidden/>
              </w:rPr>
              <w:tab/>
            </w:r>
            <w:r w:rsidR="001F6F6A">
              <w:rPr>
                <w:noProof/>
                <w:webHidden/>
              </w:rPr>
              <w:fldChar w:fldCharType="begin"/>
            </w:r>
            <w:r w:rsidR="001F6F6A">
              <w:rPr>
                <w:noProof/>
                <w:webHidden/>
              </w:rPr>
              <w:instrText xml:space="preserve"> PAGEREF _Toc351261042 \h </w:instrText>
            </w:r>
            <w:r w:rsidR="001F6F6A">
              <w:rPr>
                <w:noProof/>
                <w:webHidden/>
              </w:rPr>
            </w:r>
            <w:r w:rsidR="001F6F6A">
              <w:rPr>
                <w:noProof/>
                <w:webHidden/>
              </w:rPr>
              <w:fldChar w:fldCharType="separate"/>
            </w:r>
            <w:r w:rsidR="001F6F6A">
              <w:rPr>
                <w:noProof/>
                <w:webHidden/>
              </w:rPr>
              <w:t>3</w:t>
            </w:r>
            <w:r w:rsidR="001F6F6A">
              <w:rPr>
                <w:noProof/>
                <w:webHidden/>
              </w:rPr>
              <w:fldChar w:fldCharType="end"/>
            </w:r>
          </w:hyperlink>
        </w:p>
        <w:p w:rsidR="001F6F6A" w:rsidRDefault="0002398B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61043" w:history="1">
            <w:r w:rsidR="001F6F6A" w:rsidRPr="00732C2C">
              <w:rPr>
                <w:rStyle w:val="Hyperlink"/>
                <w:noProof/>
                <w:lang w:val="en-GB"/>
              </w:rPr>
              <w:t>6.</w:t>
            </w:r>
            <w:r w:rsidR="001F6F6A">
              <w:rPr>
                <w:rFonts w:eastAsiaTheme="minorEastAsia"/>
                <w:noProof/>
                <w:lang w:eastAsia="pt-PT"/>
              </w:rPr>
              <w:tab/>
            </w:r>
            <w:r w:rsidR="001F6F6A" w:rsidRPr="00732C2C">
              <w:rPr>
                <w:rStyle w:val="Hyperlink"/>
                <w:noProof/>
                <w:lang w:val="en-GB"/>
              </w:rPr>
              <w:t>Measures</w:t>
            </w:r>
            <w:r w:rsidR="001F6F6A">
              <w:rPr>
                <w:noProof/>
                <w:webHidden/>
              </w:rPr>
              <w:tab/>
            </w:r>
            <w:r w:rsidR="001F6F6A">
              <w:rPr>
                <w:noProof/>
                <w:webHidden/>
              </w:rPr>
              <w:fldChar w:fldCharType="begin"/>
            </w:r>
            <w:r w:rsidR="001F6F6A">
              <w:rPr>
                <w:noProof/>
                <w:webHidden/>
              </w:rPr>
              <w:instrText xml:space="preserve"> PAGEREF _Toc351261043 \h </w:instrText>
            </w:r>
            <w:r w:rsidR="001F6F6A">
              <w:rPr>
                <w:noProof/>
                <w:webHidden/>
              </w:rPr>
            </w:r>
            <w:r w:rsidR="001F6F6A">
              <w:rPr>
                <w:noProof/>
                <w:webHidden/>
              </w:rPr>
              <w:fldChar w:fldCharType="separate"/>
            </w:r>
            <w:r w:rsidR="001F6F6A">
              <w:rPr>
                <w:noProof/>
                <w:webHidden/>
              </w:rPr>
              <w:t>3</w:t>
            </w:r>
            <w:r w:rsidR="001F6F6A">
              <w:rPr>
                <w:noProof/>
                <w:webHidden/>
              </w:rPr>
              <w:fldChar w:fldCharType="end"/>
            </w:r>
          </w:hyperlink>
        </w:p>
        <w:p w:rsidR="00906D0A" w:rsidRPr="002141F1" w:rsidRDefault="00C97915">
          <w:pPr>
            <w:rPr>
              <w:lang w:val="en-GB"/>
            </w:rPr>
          </w:pPr>
          <w:r w:rsidRPr="002141F1">
            <w:rPr>
              <w:lang w:val="en-GB"/>
            </w:rPr>
            <w:fldChar w:fldCharType="end"/>
          </w:r>
        </w:p>
      </w:sdtContent>
    </w:sdt>
    <w:p w:rsidR="00906D0A" w:rsidRPr="00107931" w:rsidRDefault="004630B1">
      <w:r w:rsidRPr="0010793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906D0A" w:rsidRPr="00107931" w:rsidRDefault="00C97915">
      <w:r w:rsidRPr="002141F1">
        <w:rPr>
          <w:lang w:val="en-GB"/>
        </w:rPr>
        <w:fldChar w:fldCharType="begin"/>
      </w:r>
      <w:r w:rsidR="00906D0A" w:rsidRPr="00107931">
        <w:instrText xml:space="preserve"> TOC \h \z \c "Figure" </w:instrText>
      </w:r>
      <w:r w:rsidRPr="002141F1">
        <w:rPr>
          <w:lang w:val="en-GB"/>
        </w:rPr>
        <w:fldChar w:fldCharType="separate"/>
      </w:r>
      <w:r w:rsidR="00906D0A" w:rsidRPr="00107931">
        <w:rPr>
          <w:b/>
          <w:bCs/>
          <w:noProof/>
        </w:rPr>
        <w:t>Não foi encontrada nenhuma entrada do índice de ilustrações.</w:t>
      </w:r>
      <w:r w:rsidRPr="002141F1">
        <w:rPr>
          <w:lang w:val="en-GB"/>
        </w:rPr>
        <w:fldChar w:fldCharType="end"/>
      </w:r>
    </w:p>
    <w:p w:rsidR="00906D0A" w:rsidRPr="002141F1" w:rsidRDefault="004630B1">
      <w:pPr>
        <w:rPr>
          <w:lang w:val="en-GB"/>
        </w:rPr>
      </w:pPr>
      <w:r w:rsidRPr="002141F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Tables</w:t>
      </w:r>
    </w:p>
    <w:p w:rsidR="00192E0D" w:rsidRPr="002141F1" w:rsidRDefault="00C97915">
      <w:pPr>
        <w:pStyle w:val="TableofFigur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r w:rsidRPr="002141F1">
        <w:rPr>
          <w:lang w:val="en-GB"/>
        </w:rPr>
        <w:fldChar w:fldCharType="begin"/>
      </w:r>
      <w:r w:rsidR="00906D0A" w:rsidRPr="002141F1">
        <w:rPr>
          <w:lang w:val="en-GB"/>
        </w:rPr>
        <w:instrText xml:space="preserve"> TOC \h \z \c "Table" </w:instrText>
      </w:r>
      <w:r w:rsidRPr="002141F1">
        <w:rPr>
          <w:lang w:val="en-GB"/>
        </w:rPr>
        <w:fldChar w:fldCharType="separate"/>
      </w:r>
      <w:hyperlink w:anchor="_Toc349382241" w:history="1">
        <w:r w:rsidR="00192E0D" w:rsidRPr="002141F1">
          <w:rPr>
            <w:rStyle w:val="Hyperlink"/>
            <w:noProof/>
            <w:lang w:val="en-GB"/>
          </w:rPr>
          <w:t>Table 1: List of Contribuitors</w:t>
        </w:r>
        <w:r w:rsidR="00192E0D" w:rsidRPr="002141F1">
          <w:rPr>
            <w:noProof/>
            <w:webHidden/>
            <w:lang w:val="en-GB"/>
          </w:rPr>
          <w:tab/>
        </w:r>
        <w:r w:rsidRPr="002141F1">
          <w:rPr>
            <w:noProof/>
            <w:webHidden/>
            <w:lang w:val="en-GB"/>
          </w:rPr>
          <w:fldChar w:fldCharType="begin"/>
        </w:r>
        <w:r w:rsidR="00192E0D" w:rsidRPr="002141F1">
          <w:rPr>
            <w:noProof/>
            <w:webHidden/>
            <w:lang w:val="en-GB"/>
          </w:rPr>
          <w:instrText xml:space="preserve"> PAGEREF _Toc349382241 \h </w:instrText>
        </w:r>
        <w:r w:rsidRPr="002141F1">
          <w:rPr>
            <w:noProof/>
            <w:webHidden/>
            <w:lang w:val="en-GB"/>
          </w:rPr>
        </w:r>
        <w:r w:rsidRPr="002141F1">
          <w:rPr>
            <w:noProof/>
            <w:webHidden/>
            <w:lang w:val="en-GB"/>
          </w:rPr>
          <w:fldChar w:fldCharType="separate"/>
        </w:r>
        <w:r w:rsidR="00192E0D" w:rsidRPr="002141F1">
          <w:rPr>
            <w:noProof/>
            <w:webHidden/>
            <w:lang w:val="en-GB"/>
          </w:rPr>
          <w:t>ii</w:t>
        </w:r>
        <w:r w:rsidRPr="002141F1">
          <w:rPr>
            <w:noProof/>
            <w:webHidden/>
            <w:lang w:val="en-GB"/>
          </w:rPr>
          <w:fldChar w:fldCharType="end"/>
        </w:r>
      </w:hyperlink>
    </w:p>
    <w:p w:rsidR="00192E0D" w:rsidRPr="002141F1" w:rsidRDefault="0002398B">
      <w:pPr>
        <w:pStyle w:val="TableofFigur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hyperlink w:anchor="_Toc349382242" w:history="1">
        <w:r w:rsidR="00192E0D" w:rsidRPr="002141F1">
          <w:rPr>
            <w:rStyle w:val="Hyperlink"/>
            <w:noProof/>
            <w:lang w:val="en-GB"/>
          </w:rPr>
          <w:t>Table 2: Version history</w:t>
        </w:r>
        <w:r w:rsidR="00192E0D" w:rsidRPr="002141F1">
          <w:rPr>
            <w:noProof/>
            <w:webHidden/>
            <w:lang w:val="en-GB"/>
          </w:rPr>
          <w:tab/>
        </w:r>
        <w:r w:rsidR="00C97915" w:rsidRPr="002141F1">
          <w:rPr>
            <w:noProof/>
            <w:webHidden/>
            <w:lang w:val="en-GB"/>
          </w:rPr>
          <w:fldChar w:fldCharType="begin"/>
        </w:r>
        <w:r w:rsidR="00192E0D" w:rsidRPr="002141F1">
          <w:rPr>
            <w:noProof/>
            <w:webHidden/>
            <w:lang w:val="en-GB"/>
          </w:rPr>
          <w:instrText xml:space="preserve"> PAGEREF _Toc349382242 \h </w:instrText>
        </w:r>
        <w:r w:rsidR="00C97915" w:rsidRPr="002141F1">
          <w:rPr>
            <w:noProof/>
            <w:webHidden/>
            <w:lang w:val="en-GB"/>
          </w:rPr>
        </w:r>
        <w:r w:rsidR="00C97915" w:rsidRPr="002141F1">
          <w:rPr>
            <w:noProof/>
            <w:webHidden/>
            <w:lang w:val="en-GB"/>
          </w:rPr>
          <w:fldChar w:fldCharType="separate"/>
        </w:r>
        <w:r w:rsidR="00192E0D" w:rsidRPr="002141F1">
          <w:rPr>
            <w:noProof/>
            <w:webHidden/>
            <w:lang w:val="en-GB"/>
          </w:rPr>
          <w:t>ii</w:t>
        </w:r>
        <w:r w:rsidR="00C97915" w:rsidRPr="002141F1">
          <w:rPr>
            <w:noProof/>
            <w:webHidden/>
            <w:lang w:val="en-GB"/>
          </w:rPr>
          <w:fldChar w:fldCharType="end"/>
        </w:r>
      </w:hyperlink>
    </w:p>
    <w:p w:rsidR="00895D61" w:rsidRPr="002141F1" w:rsidRDefault="00C97915">
      <w:pPr>
        <w:rPr>
          <w:lang w:val="en-GB"/>
        </w:rPr>
      </w:pPr>
      <w:r w:rsidRPr="002141F1">
        <w:rPr>
          <w:lang w:val="en-GB"/>
        </w:rPr>
        <w:fldChar w:fldCharType="end"/>
      </w:r>
    </w:p>
    <w:p w:rsidR="00906D0A" w:rsidRPr="002141F1" w:rsidRDefault="00906D0A">
      <w:pPr>
        <w:rPr>
          <w:lang w:val="en-GB"/>
        </w:rPr>
      </w:pPr>
      <w:r w:rsidRPr="002141F1">
        <w:rPr>
          <w:lang w:val="en-GB"/>
        </w:rPr>
        <w:br w:type="page"/>
      </w:r>
    </w:p>
    <w:p w:rsidR="00906D0A" w:rsidRPr="002141F1" w:rsidRDefault="00906D0A">
      <w:pPr>
        <w:rPr>
          <w:lang w:val="en-GB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2141F1" w:rsidTr="00E146E2">
        <w:tc>
          <w:tcPr>
            <w:tcW w:w="9606" w:type="dxa"/>
            <w:gridSpan w:val="4"/>
          </w:tcPr>
          <w:p w:rsidR="00192E0D" w:rsidRPr="002141F1" w:rsidRDefault="00192E0D" w:rsidP="00D514C0">
            <w:pPr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Authors and Contributors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Name</w:t>
            </w:r>
          </w:p>
        </w:tc>
        <w:tc>
          <w:tcPr>
            <w:tcW w:w="3685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Contacts</w:t>
            </w: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Contribution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2141F1" w:rsidRDefault="00A1379B" w:rsidP="00DF4FD1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2141F1" w:rsidRDefault="004D5593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3685" w:type="dxa"/>
            <w:vAlign w:val="center"/>
          </w:tcPr>
          <w:p w:rsidR="00192E0D" w:rsidRPr="002141F1" w:rsidRDefault="004D5593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Author</w:t>
            </w:r>
          </w:p>
        </w:tc>
      </w:tr>
      <w:tr w:rsidR="00192E0D" w:rsidRPr="002141F1" w:rsidTr="00DF4FD1">
        <w:tc>
          <w:tcPr>
            <w:tcW w:w="1668" w:type="dxa"/>
            <w:vAlign w:val="center"/>
          </w:tcPr>
          <w:sdt>
            <w:sdtPr>
              <w:rPr>
                <w:lang w:val="en-GB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2141F1" w:rsidRDefault="00A1379B" w:rsidP="00DF4FD1">
                <w:pPr>
                  <w:pStyle w:val="NoSpacing"/>
                  <w:jc w:val="center"/>
                  <w:rPr>
                    <w:rFonts w:eastAsiaTheme="minorHAnsi"/>
                    <w:lang w:val="en-GB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2141F1" w:rsidRDefault="00107931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</w:t>
            </w:r>
          </w:p>
        </w:tc>
        <w:tc>
          <w:tcPr>
            <w:tcW w:w="3685" w:type="dxa"/>
            <w:vAlign w:val="center"/>
          </w:tcPr>
          <w:p w:rsidR="00192E0D" w:rsidRPr="002141F1" w:rsidRDefault="00107931" w:rsidP="00DF4F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a21170222@alunos.isec.pt</w:t>
            </w: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Author</w:t>
            </w:r>
          </w:p>
        </w:tc>
      </w:tr>
      <w:tr w:rsidR="004D5593" w:rsidRPr="002141F1" w:rsidTr="00DF4FD1">
        <w:tc>
          <w:tcPr>
            <w:tcW w:w="1668" w:type="dxa"/>
            <w:vAlign w:val="center"/>
          </w:tcPr>
          <w:p w:rsidR="004D5593" w:rsidRDefault="004D5593" w:rsidP="00DF4FD1">
            <w:pPr>
              <w:pStyle w:val="NoSpacing"/>
              <w:jc w:val="center"/>
              <w:rPr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4D5593" w:rsidRPr="002141F1" w:rsidRDefault="004D5593" w:rsidP="00DF4FD1">
            <w:pPr>
              <w:jc w:val="center"/>
              <w:rPr>
                <w:lang w:val="en-GB"/>
              </w:rPr>
            </w:pPr>
          </w:p>
        </w:tc>
        <w:tc>
          <w:tcPr>
            <w:tcW w:w="3685" w:type="dxa"/>
            <w:vAlign w:val="center"/>
          </w:tcPr>
          <w:p w:rsidR="004D5593" w:rsidRPr="002141F1" w:rsidRDefault="004D5593" w:rsidP="00DF4FD1">
            <w:pPr>
              <w:jc w:val="center"/>
              <w:rPr>
                <w:lang w:val="en-GB"/>
              </w:rPr>
            </w:pPr>
          </w:p>
        </w:tc>
        <w:tc>
          <w:tcPr>
            <w:tcW w:w="1985" w:type="dxa"/>
            <w:vAlign w:val="center"/>
          </w:tcPr>
          <w:p w:rsidR="004D5593" w:rsidRPr="002141F1" w:rsidRDefault="004D5593" w:rsidP="00DF4FD1">
            <w:pPr>
              <w:jc w:val="center"/>
              <w:rPr>
                <w:lang w:val="en-GB"/>
              </w:rPr>
            </w:pPr>
          </w:p>
        </w:tc>
      </w:tr>
      <w:tr w:rsidR="00192E0D" w:rsidRPr="002141F1" w:rsidTr="00DF4FD1">
        <w:tc>
          <w:tcPr>
            <w:tcW w:w="1668" w:type="dxa"/>
            <w:vAlign w:val="center"/>
          </w:tcPr>
          <w:p w:rsidR="00192E0D" w:rsidRPr="002141F1" w:rsidRDefault="00192E0D" w:rsidP="00DF4FD1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  <w:tc>
          <w:tcPr>
            <w:tcW w:w="36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</w:tr>
      <w:tr w:rsidR="00192E0D" w:rsidRPr="002141F1" w:rsidTr="00DF4FD1">
        <w:tc>
          <w:tcPr>
            <w:tcW w:w="1668" w:type="dxa"/>
            <w:vAlign w:val="center"/>
          </w:tcPr>
          <w:p w:rsidR="00192E0D" w:rsidRPr="002141F1" w:rsidRDefault="00192E0D" w:rsidP="00DF4FD1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192E0D" w:rsidRPr="002141F1" w:rsidRDefault="00192E0D" w:rsidP="00DF4FD1">
            <w:pPr>
              <w:jc w:val="center"/>
              <w:rPr>
                <w:lang w:val="en-GB"/>
              </w:rPr>
            </w:pPr>
          </w:p>
        </w:tc>
        <w:tc>
          <w:tcPr>
            <w:tcW w:w="3685" w:type="dxa"/>
            <w:vAlign w:val="center"/>
          </w:tcPr>
          <w:p w:rsidR="00192E0D" w:rsidRPr="002141F1" w:rsidRDefault="00192E0D" w:rsidP="00DF4FD1">
            <w:pPr>
              <w:keepNext/>
              <w:jc w:val="center"/>
              <w:rPr>
                <w:lang w:val="en-GB"/>
              </w:rPr>
            </w:pPr>
          </w:p>
        </w:tc>
        <w:tc>
          <w:tcPr>
            <w:tcW w:w="1985" w:type="dxa"/>
            <w:vAlign w:val="center"/>
          </w:tcPr>
          <w:p w:rsidR="00192E0D" w:rsidRPr="002141F1" w:rsidRDefault="00192E0D" w:rsidP="00DF4FD1">
            <w:pPr>
              <w:keepNext/>
              <w:jc w:val="center"/>
              <w:rPr>
                <w:lang w:val="en-GB"/>
              </w:rPr>
            </w:pPr>
          </w:p>
        </w:tc>
      </w:tr>
    </w:tbl>
    <w:p w:rsidR="00BE20D4" w:rsidRPr="002141F1" w:rsidRDefault="00BE20D4" w:rsidP="00BE20D4">
      <w:pPr>
        <w:pStyle w:val="Caption"/>
        <w:rPr>
          <w:lang w:val="en-GB"/>
        </w:rPr>
      </w:pPr>
      <w:bookmarkStart w:id="0" w:name="_Toc349382241"/>
      <w:r w:rsidRPr="002141F1">
        <w:rPr>
          <w:lang w:val="en-GB"/>
        </w:rPr>
        <w:t xml:space="preserve">Table </w:t>
      </w:r>
      <w:r w:rsidR="0074349F" w:rsidRPr="002141F1">
        <w:rPr>
          <w:lang w:val="en-GB"/>
        </w:rPr>
        <w:fldChar w:fldCharType="begin"/>
      </w:r>
      <w:r w:rsidR="0074349F" w:rsidRPr="002141F1">
        <w:rPr>
          <w:lang w:val="en-GB"/>
        </w:rPr>
        <w:instrText xml:space="preserve"> SEQ Table \* ARABIC </w:instrText>
      </w:r>
      <w:r w:rsidR="0074349F" w:rsidRPr="002141F1">
        <w:rPr>
          <w:lang w:val="en-GB"/>
        </w:rPr>
        <w:fldChar w:fldCharType="separate"/>
      </w:r>
      <w:r w:rsidRPr="002141F1">
        <w:rPr>
          <w:noProof/>
          <w:lang w:val="en-GB"/>
        </w:rPr>
        <w:t>1</w:t>
      </w:r>
      <w:r w:rsidR="0074349F" w:rsidRPr="002141F1">
        <w:rPr>
          <w:noProof/>
          <w:lang w:val="en-GB"/>
        </w:rPr>
        <w:fldChar w:fldCharType="end"/>
      </w:r>
      <w:r w:rsidRPr="002141F1">
        <w:rPr>
          <w:lang w:val="en-GB"/>
        </w:rPr>
        <w:t>: List of Contribuitors</w:t>
      </w:r>
      <w:bookmarkEnd w:id="0"/>
    </w:p>
    <w:p w:rsidR="00BE20D4" w:rsidRPr="002141F1" w:rsidRDefault="00BE20D4">
      <w:pPr>
        <w:rPr>
          <w:lang w:val="en-GB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200"/>
        <w:gridCol w:w="1728"/>
        <w:gridCol w:w="977"/>
        <w:gridCol w:w="1249"/>
        <w:gridCol w:w="1727"/>
      </w:tblGrid>
      <w:tr w:rsidR="00192E0D" w:rsidRPr="002141F1" w:rsidTr="00D514C0">
        <w:tc>
          <w:tcPr>
            <w:tcW w:w="9607" w:type="dxa"/>
            <w:gridSpan w:val="6"/>
          </w:tcPr>
          <w:p w:rsidR="00192E0D" w:rsidRPr="002141F1" w:rsidRDefault="00192E0D" w:rsidP="00192E0D">
            <w:pPr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Revision History</w:t>
            </w:r>
          </w:p>
        </w:tc>
      </w:tr>
      <w:tr w:rsidR="00F24CA6" w:rsidRPr="002141F1" w:rsidTr="000E334F">
        <w:tc>
          <w:tcPr>
            <w:tcW w:w="1726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00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728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Author</w:t>
            </w:r>
          </w:p>
        </w:tc>
        <w:tc>
          <w:tcPr>
            <w:tcW w:w="977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Approvers</w:t>
            </w:r>
          </w:p>
        </w:tc>
        <w:tc>
          <w:tcPr>
            <w:tcW w:w="1727" w:type="dxa"/>
            <w:vAlign w:val="center"/>
          </w:tcPr>
          <w:p w:rsidR="00F24CA6" w:rsidRPr="002141F1" w:rsidRDefault="00F24CA6" w:rsidP="00E146E2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2141F1">
              <w:rPr>
                <w:b/>
                <w:sz w:val="24"/>
                <w:szCs w:val="24"/>
                <w:lang w:val="en-GB"/>
              </w:rPr>
              <w:t>State</w:t>
            </w:r>
          </w:p>
        </w:tc>
      </w:tr>
      <w:tr w:rsidR="00F24CA6" w:rsidRPr="002141F1" w:rsidTr="000E334F">
        <w:tc>
          <w:tcPr>
            <w:tcW w:w="1726" w:type="dxa"/>
            <w:vAlign w:val="center"/>
          </w:tcPr>
          <w:sdt>
            <w:sdtPr>
              <w:rPr>
                <w:lang w:val="en-GB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2141F1" w:rsidRDefault="00A1379B" w:rsidP="00E146E2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00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:rsidR="00F24CA6" w:rsidRPr="002141F1" w:rsidRDefault="004D5593" w:rsidP="004D559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977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F24CA6" w:rsidRPr="002141F1" w:rsidRDefault="00F24CA6" w:rsidP="00E146E2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673744" w:rsidRPr="002141F1" w:rsidTr="000E334F">
        <w:tc>
          <w:tcPr>
            <w:tcW w:w="1726" w:type="dxa"/>
            <w:vAlign w:val="center"/>
          </w:tcPr>
          <w:sdt>
            <w:sdtPr>
              <w:rPr>
                <w:lang w:val="en-GB"/>
              </w:rPr>
              <w:alias w:val="Data"/>
              <w:id w:val="-1642957338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673744" w:rsidRPr="002141F1" w:rsidRDefault="00A1379B" w:rsidP="00673744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00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</w:t>
            </w:r>
          </w:p>
        </w:tc>
        <w:tc>
          <w:tcPr>
            <w:tcW w:w="977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0.1</w:t>
            </w: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0E334F" w:rsidRPr="002141F1" w:rsidTr="000E334F">
        <w:tc>
          <w:tcPr>
            <w:tcW w:w="1726" w:type="dxa"/>
            <w:vAlign w:val="center"/>
          </w:tcPr>
          <w:p w:rsidR="000E334F" w:rsidRPr="002141F1" w:rsidRDefault="00A1379B" w:rsidP="00A1379B">
            <w:pPr>
              <w:pStyle w:val="NoSpacing"/>
              <w:jc w:val="center"/>
              <w:rPr>
                <w:rFonts w:eastAsiaTheme="minorHAnsi"/>
                <w:color w:val="4F81BD" w:themeColor="accent1"/>
                <w:lang w:val="en-GB"/>
              </w:rPr>
            </w:pPr>
            <w:r>
              <w:rPr>
                <w:lang w:val="en-GB"/>
              </w:rPr>
              <w:t>16-03-2013</w:t>
            </w:r>
          </w:p>
        </w:tc>
        <w:tc>
          <w:tcPr>
            <w:tcW w:w="2200" w:type="dxa"/>
            <w:vAlign w:val="center"/>
          </w:tcPr>
          <w:p w:rsidR="000E334F" w:rsidRPr="002141F1" w:rsidRDefault="000E334F" w:rsidP="00E055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Adding Features</w:t>
            </w:r>
          </w:p>
        </w:tc>
        <w:tc>
          <w:tcPr>
            <w:tcW w:w="1728" w:type="dxa"/>
            <w:vAlign w:val="center"/>
          </w:tcPr>
          <w:p w:rsidR="000E334F" w:rsidRPr="002141F1" w:rsidRDefault="000E334F" w:rsidP="00E055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 &amp; Rui Ganhoto</w:t>
            </w:r>
          </w:p>
        </w:tc>
        <w:tc>
          <w:tcPr>
            <w:tcW w:w="977" w:type="dxa"/>
            <w:vAlign w:val="center"/>
          </w:tcPr>
          <w:p w:rsidR="000E334F" w:rsidRPr="002141F1" w:rsidRDefault="000E334F" w:rsidP="00E055B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1249" w:type="dxa"/>
            <w:vAlign w:val="center"/>
          </w:tcPr>
          <w:p w:rsidR="000E334F" w:rsidRPr="002141F1" w:rsidRDefault="000E334F" w:rsidP="00E055B0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0E334F" w:rsidRPr="002141F1" w:rsidRDefault="000E334F" w:rsidP="00E055B0">
            <w:pPr>
              <w:jc w:val="center"/>
              <w:rPr>
                <w:lang w:val="en-GB"/>
              </w:rPr>
            </w:pPr>
            <w:r w:rsidRPr="002141F1">
              <w:rPr>
                <w:lang w:val="en-GB"/>
              </w:rPr>
              <w:t>Draft</w:t>
            </w:r>
          </w:p>
        </w:tc>
      </w:tr>
      <w:tr w:rsidR="00673744" w:rsidRPr="002141F1" w:rsidTr="00673744">
        <w:tc>
          <w:tcPr>
            <w:tcW w:w="1726" w:type="dxa"/>
            <w:vAlign w:val="center"/>
          </w:tcPr>
          <w:p w:rsidR="00673744" w:rsidRPr="002141F1" w:rsidRDefault="004A3929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23-03-2013</w:t>
            </w:r>
          </w:p>
        </w:tc>
        <w:tc>
          <w:tcPr>
            <w:tcW w:w="2200" w:type="dxa"/>
            <w:vAlign w:val="center"/>
          </w:tcPr>
          <w:p w:rsidR="00673744" w:rsidRPr="002141F1" w:rsidRDefault="004A3929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Reorganization and adding features</w:t>
            </w:r>
          </w:p>
        </w:tc>
        <w:tc>
          <w:tcPr>
            <w:tcW w:w="1728" w:type="dxa"/>
            <w:vAlign w:val="center"/>
          </w:tcPr>
          <w:p w:rsidR="00673744" w:rsidRPr="002141F1" w:rsidRDefault="004A3929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David Silva &amp; Mário Oliveira</w:t>
            </w:r>
          </w:p>
        </w:tc>
        <w:tc>
          <w:tcPr>
            <w:tcW w:w="977" w:type="dxa"/>
            <w:vAlign w:val="center"/>
          </w:tcPr>
          <w:p w:rsidR="00673744" w:rsidRPr="002141F1" w:rsidRDefault="004A3929" w:rsidP="006737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0.3</w:t>
            </w: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4A3929" w:rsidP="00673744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Draft</w:t>
            </w:r>
            <w:bookmarkStart w:id="1" w:name="_GoBack"/>
            <w:bookmarkEnd w:id="1"/>
          </w:p>
        </w:tc>
      </w:tr>
      <w:tr w:rsidR="00673744" w:rsidRPr="002141F1" w:rsidTr="00673744">
        <w:tc>
          <w:tcPr>
            <w:tcW w:w="1726" w:type="dxa"/>
            <w:vAlign w:val="center"/>
          </w:tcPr>
          <w:p w:rsidR="00673744" w:rsidRPr="002141F1" w:rsidRDefault="00673744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00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977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673744" w:rsidP="00673744">
            <w:pPr>
              <w:keepNext/>
              <w:jc w:val="center"/>
              <w:rPr>
                <w:lang w:val="en-GB"/>
              </w:rPr>
            </w:pPr>
          </w:p>
        </w:tc>
      </w:tr>
      <w:tr w:rsidR="00673744" w:rsidRPr="002141F1" w:rsidTr="00673744">
        <w:tc>
          <w:tcPr>
            <w:tcW w:w="1726" w:type="dxa"/>
            <w:vAlign w:val="center"/>
          </w:tcPr>
          <w:p w:rsidR="00673744" w:rsidRPr="002141F1" w:rsidRDefault="00673744" w:rsidP="00673744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00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977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249" w:type="dxa"/>
            <w:vAlign w:val="center"/>
          </w:tcPr>
          <w:p w:rsidR="00673744" w:rsidRPr="002141F1" w:rsidRDefault="00673744" w:rsidP="00673744">
            <w:pPr>
              <w:jc w:val="center"/>
              <w:rPr>
                <w:lang w:val="en-GB"/>
              </w:rPr>
            </w:pPr>
          </w:p>
        </w:tc>
        <w:tc>
          <w:tcPr>
            <w:tcW w:w="1727" w:type="dxa"/>
            <w:vAlign w:val="center"/>
          </w:tcPr>
          <w:p w:rsidR="00673744" w:rsidRPr="002141F1" w:rsidRDefault="00673744" w:rsidP="00673744">
            <w:pPr>
              <w:keepNext/>
              <w:jc w:val="center"/>
              <w:rPr>
                <w:lang w:val="en-GB"/>
              </w:rPr>
            </w:pPr>
          </w:p>
        </w:tc>
      </w:tr>
    </w:tbl>
    <w:p w:rsidR="00895D61" w:rsidRPr="002141F1" w:rsidRDefault="00BE20D4" w:rsidP="00BE20D4">
      <w:pPr>
        <w:pStyle w:val="Caption"/>
        <w:rPr>
          <w:lang w:val="en-GB"/>
        </w:rPr>
      </w:pPr>
      <w:bookmarkStart w:id="2" w:name="_Toc349382242"/>
      <w:r w:rsidRPr="002141F1">
        <w:rPr>
          <w:lang w:val="en-GB"/>
        </w:rPr>
        <w:t xml:space="preserve">Table </w:t>
      </w:r>
      <w:r w:rsidR="00E22BC9" w:rsidRPr="002141F1">
        <w:rPr>
          <w:lang w:val="en-GB"/>
        </w:rPr>
        <w:fldChar w:fldCharType="begin"/>
      </w:r>
      <w:r w:rsidR="00E22BC9" w:rsidRPr="002141F1">
        <w:rPr>
          <w:lang w:val="en-GB"/>
        </w:rPr>
        <w:instrText xml:space="preserve"> SEQ Table \* ARABIC </w:instrText>
      </w:r>
      <w:r w:rsidR="00E22BC9" w:rsidRPr="002141F1">
        <w:rPr>
          <w:lang w:val="en-GB"/>
        </w:rPr>
        <w:fldChar w:fldCharType="separate"/>
      </w:r>
      <w:r w:rsidRPr="002141F1">
        <w:rPr>
          <w:noProof/>
          <w:lang w:val="en-GB"/>
        </w:rPr>
        <w:t>2</w:t>
      </w:r>
      <w:r w:rsidR="00E22BC9" w:rsidRPr="002141F1">
        <w:rPr>
          <w:noProof/>
          <w:lang w:val="en-GB"/>
        </w:rPr>
        <w:fldChar w:fldCharType="end"/>
      </w:r>
      <w:r w:rsidRPr="002141F1">
        <w:rPr>
          <w:lang w:val="en-GB"/>
        </w:rPr>
        <w:t>: Version history</w:t>
      </w:r>
      <w:bookmarkEnd w:id="2"/>
    </w:p>
    <w:p w:rsidR="00895D61" w:rsidRPr="002141F1" w:rsidRDefault="00895D61">
      <w:pPr>
        <w:rPr>
          <w:lang w:val="en-GB"/>
        </w:rPr>
        <w:sectPr w:rsidR="00895D61" w:rsidRPr="002141F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3" w:name="_Toc351261033"/>
      <w:r w:rsidRPr="002141F1">
        <w:rPr>
          <w:lang w:val="en-GB"/>
        </w:rPr>
        <w:lastRenderedPageBreak/>
        <w:t>Purpose</w:t>
      </w:r>
      <w:bookmarkEnd w:id="3"/>
    </w:p>
    <w:p w:rsidR="005B06DE" w:rsidRPr="002141F1" w:rsidRDefault="00107931">
      <w:pPr>
        <w:rPr>
          <w:lang w:val="en-GB"/>
        </w:rPr>
      </w:pPr>
      <w:r>
        <w:rPr>
          <w:lang w:val="en-GB"/>
        </w:rPr>
        <w:t>The objective of the Project Assessment and Control Process is to measure th</w:t>
      </w:r>
      <w:r w:rsidR="009B5F76">
        <w:rPr>
          <w:lang w:val="en-GB"/>
        </w:rPr>
        <w:t>e project progress and status, e</w:t>
      </w:r>
      <w:r>
        <w:rPr>
          <w:lang w:val="en-GB"/>
        </w:rPr>
        <w:t>nsuring that the projects goes according to schedule</w:t>
      </w:r>
      <w:r w:rsidR="005B06DE">
        <w:rPr>
          <w:lang w:val="en-GB"/>
        </w:rPr>
        <w:t>s,</w:t>
      </w:r>
      <w:r>
        <w:rPr>
          <w:lang w:val="en-GB"/>
        </w:rPr>
        <w:t xml:space="preserve"> budget</w:t>
      </w:r>
      <w:r w:rsidR="005B06DE">
        <w:rPr>
          <w:lang w:val="en-GB"/>
        </w:rPr>
        <w:t xml:space="preserve"> and objectives.</w:t>
      </w:r>
      <w:r w:rsidR="009B5F76">
        <w:rPr>
          <w:lang w:val="en-GB"/>
        </w:rPr>
        <w:t xml:space="preserve"> </w:t>
      </w:r>
      <w:r w:rsidR="005B06DE">
        <w:rPr>
          <w:lang w:val="en-GB"/>
        </w:rPr>
        <w:t>This includes</w:t>
      </w:r>
      <w:r w:rsidR="009B5F76">
        <w:rPr>
          <w:lang w:val="en-GB"/>
        </w:rPr>
        <w:t xml:space="preserve"> deciding</w:t>
      </w:r>
      <w:r w:rsidR="005B06DE">
        <w:rPr>
          <w:lang w:val="en-GB"/>
        </w:rPr>
        <w:t xml:space="preserve"> actions to correct and prevent variations to the project.</w:t>
      </w:r>
    </w:p>
    <w:p w:rsidR="00BE20D4" w:rsidRPr="002141F1" w:rsidRDefault="00BE20D4">
      <w:pPr>
        <w:rPr>
          <w:lang w:val="en-GB"/>
        </w:rPr>
      </w:pPr>
    </w:p>
    <w:p w:rsidR="00826DB7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4" w:name="_Toc351261034"/>
      <w:r w:rsidRPr="002141F1">
        <w:rPr>
          <w:lang w:val="en-GB"/>
        </w:rPr>
        <w:t>Inputs and Outputs</w:t>
      </w:r>
      <w:bookmarkEnd w:id="4"/>
    </w:p>
    <w:p w:rsidR="005B06DE" w:rsidRPr="005B06DE" w:rsidRDefault="005B06DE" w:rsidP="005B06DE">
      <w:pPr>
        <w:rPr>
          <w:lang w:val="en-US"/>
        </w:rPr>
      </w:pPr>
      <w:r>
        <w:rPr>
          <w:lang w:val="en-US"/>
        </w:rPr>
        <w:t>In this chapter the inputs and the outputs of the document management process will be described.</w:t>
      </w:r>
    </w:p>
    <w:p w:rsidR="00BE20D4" w:rsidRPr="002141F1" w:rsidRDefault="00BE20D4" w:rsidP="00BE20D4">
      <w:pPr>
        <w:pStyle w:val="Heading1"/>
        <w:numPr>
          <w:ilvl w:val="1"/>
          <w:numId w:val="3"/>
        </w:numPr>
        <w:rPr>
          <w:lang w:val="en-GB"/>
        </w:rPr>
      </w:pPr>
      <w:bookmarkStart w:id="5" w:name="_Toc351261035"/>
      <w:r w:rsidRPr="002141F1">
        <w:rPr>
          <w:lang w:val="en-GB"/>
        </w:rPr>
        <w:t>Inputs</w:t>
      </w:r>
      <w:bookmarkEnd w:id="5"/>
    </w:p>
    <w:p w:rsidR="00BE20D4" w:rsidRDefault="00E84FEF">
      <w:pPr>
        <w:rPr>
          <w:lang w:val="en-GB"/>
        </w:rPr>
      </w:pPr>
      <w:r>
        <w:rPr>
          <w:lang w:val="en-GB"/>
        </w:rPr>
        <w:t>Software development plan</w:t>
      </w:r>
    </w:p>
    <w:p w:rsidR="00991AA8" w:rsidRDefault="00991AA8">
      <w:pPr>
        <w:rPr>
          <w:lang w:val="en-GB"/>
        </w:rPr>
      </w:pPr>
      <w:r>
        <w:rPr>
          <w:lang w:val="en-GB"/>
        </w:rPr>
        <w:t>Earn Value</w:t>
      </w:r>
    </w:p>
    <w:p w:rsidR="00BE20D4" w:rsidRPr="002141F1" w:rsidRDefault="00BE20D4" w:rsidP="00BE20D4">
      <w:pPr>
        <w:pStyle w:val="Heading1"/>
        <w:numPr>
          <w:ilvl w:val="1"/>
          <w:numId w:val="3"/>
        </w:numPr>
        <w:rPr>
          <w:lang w:val="en-GB"/>
        </w:rPr>
      </w:pPr>
      <w:bookmarkStart w:id="6" w:name="_Toc351261036"/>
      <w:r w:rsidRPr="002141F1">
        <w:rPr>
          <w:lang w:val="en-GB"/>
        </w:rPr>
        <w:t>Outputs</w:t>
      </w:r>
      <w:bookmarkEnd w:id="6"/>
    </w:p>
    <w:p w:rsidR="00BE20D4" w:rsidRDefault="001873B5">
      <w:pPr>
        <w:rPr>
          <w:lang w:val="en-GB"/>
        </w:rPr>
      </w:pPr>
      <w:r>
        <w:rPr>
          <w:lang w:val="en-GB"/>
        </w:rPr>
        <w:t>Progress of the project</w:t>
      </w:r>
    </w:p>
    <w:p w:rsidR="001873B5" w:rsidRPr="002141F1" w:rsidRDefault="001873B5">
      <w:pPr>
        <w:rPr>
          <w:lang w:val="en-GB"/>
        </w:rPr>
      </w:pPr>
      <w:r>
        <w:rPr>
          <w:lang w:val="en-GB"/>
        </w:rPr>
        <w:t xml:space="preserve">List of actions to correct variations to the plan, </w:t>
      </w:r>
      <w:r w:rsidR="009B5F76">
        <w:rPr>
          <w:lang w:val="en-GB"/>
        </w:rPr>
        <w:t>with</w:t>
      </w:r>
      <w:r>
        <w:rPr>
          <w:lang w:val="en-GB"/>
        </w:rPr>
        <w:t xml:space="preserve"> a list of problems that their action are meant to resolve</w:t>
      </w:r>
      <w:r w:rsidR="009B5F76">
        <w:rPr>
          <w:lang w:val="en-GB"/>
        </w:rPr>
        <w:t xml:space="preserve"> and/or cause</w:t>
      </w:r>
    </w:p>
    <w:p w:rsidR="00E84FEF" w:rsidRDefault="00E84FEF">
      <w:pPr>
        <w:rPr>
          <w:lang w:val="en-GB"/>
        </w:rPr>
      </w:pPr>
      <w:r>
        <w:rPr>
          <w:lang w:val="en-GB"/>
        </w:rPr>
        <w:t>Software development plan updates</w:t>
      </w:r>
    </w:p>
    <w:p w:rsidR="00DC219E" w:rsidRDefault="00DC219E" w:rsidP="00DC219E">
      <w:pPr>
        <w:rPr>
          <w:lang w:val="en-GB"/>
        </w:rPr>
      </w:pPr>
      <w:r>
        <w:rPr>
          <w:lang w:val="en-GB"/>
        </w:rPr>
        <w:t>Weekly Report</w:t>
      </w:r>
    </w:p>
    <w:p w:rsidR="004C54B6" w:rsidRDefault="004C54B6">
      <w:pPr>
        <w:rPr>
          <w:lang w:val="en-GB"/>
        </w:rPr>
      </w:pPr>
      <w:r>
        <w:rPr>
          <w:lang w:val="en-GB"/>
        </w:rPr>
        <w:br w:type="page"/>
      </w:r>
    </w:p>
    <w:p w:rsidR="00DC219E" w:rsidRDefault="00DC219E">
      <w:pPr>
        <w:rPr>
          <w:lang w:val="en-GB"/>
        </w:rPr>
      </w:pPr>
    </w:p>
    <w:p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7" w:name="_Toc351261037"/>
      <w:r w:rsidRPr="002141F1">
        <w:rPr>
          <w:lang w:val="en-GB"/>
        </w:rPr>
        <w:t>Activities</w:t>
      </w:r>
      <w:bookmarkEnd w:id="7"/>
    </w:p>
    <w:p w:rsidR="004C54B6" w:rsidRDefault="007F2436" w:rsidP="004F4E67">
      <w:pPr>
        <w:rPr>
          <w:lang w:val="en-US"/>
        </w:rPr>
      </w:pPr>
      <w:r w:rsidRPr="007F2436">
        <w:rPr>
          <w:lang w:val="en-US"/>
        </w:rPr>
        <w:t>In this chapter the activities associated with this process will be described.</w:t>
      </w:r>
      <w:r w:rsidR="004C54B6">
        <w:rPr>
          <w:lang w:val="en-US"/>
        </w:rPr>
        <w:t xml:space="preserve"> </w:t>
      </w:r>
    </w:p>
    <w:p w:rsidR="003E0A60" w:rsidRDefault="005C0082" w:rsidP="005C0082">
      <w:pPr>
        <w:pStyle w:val="Heading1"/>
        <w:numPr>
          <w:ilvl w:val="1"/>
          <w:numId w:val="3"/>
        </w:numPr>
        <w:rPr>
          <w:lang w:val="en-US"/>
        </w:rPr>
      </w:pPr>
      <w:r>
        <w:rPr>
          <w:lang w:val="en-US"/>
        </w:rPr>
        <w:t>Project assessment and control</w:t>
      </w:r>
    </w:p>
    <w:p w:rsidR="003E0A60" w:rsidRDefault="003E0A60" w:rsidP="004F4E67">
      <w:pPr>
        <w:rPr>
          <w:lang w:val="en-US"/>
        </w:rPr>
      </w:pPr>
      <w:r>
        <w:rPr>
          <w:lang w:val="en-US"/>
        </w:rPr>
        <w:t>T</w:t>
      </w:r>
      <w:r w:rsidR="00232D24">
        <w:rPr>
          <w:lang w:val="en-US"/>
        </w:rPr>
        <w:t>he</w:t>
      </w:r>
      <w:r>
        <w:rPr>
          <w:lang w:val="en-US"/>
        </w:rPr>
        <w:t xml:space="preserve"> P</w:t>
      </w:r>
      <w:r w:rsidR="00232D24">
        <w:rPr>
          <w:lang w:val="en-US"/>
        </w:rPr>
        <w:t>roject</w:t>
      </w:r>
      <w:r>
        <w:rPr>
          <w:lang w:val="en-US"/>
        </w:rPr>
        <w:t xml:space="preserve"> M</w:t>
      </w:r>
      <w:r w:rsidR="00232D24">
        <w:rPr>
          <w:lang w:val="en-US"/>
        </w:rPr>
        <w:t>anager</w:t>
      </w:r>
      <w:r>
        <w:rPr>
          <w:lang w:val="en-US"/>
        </w:rPr>
        <w:t xml:space="preserve"> ensure that the software plans and products are eva</w:t>
      </w:r>
      <w:r w:rsidR="00232D24">
        <w:rPr>
          <w:lang w:val="en-US"/>
        </w:rPr>
        <w:t xml:space="preserve">luating according the required and </w:t>
      </w:r>
      <w:r>
        <w:rPr>
          <w:lang w:val="en-US"/>
        </w:rPr>
        <w:t>everything are going well.</w:t>
      </w:r>
    </w:p>
    <w:p w:rsidR="006D56F0" w:rsidRPr="00232D24" w:rsidRDefault="00232D24" w:rsidP="00232D24">
      <w:pPr>
        <w:rPr>
          <w:lang w:val="en-US"/>
        </w:rPr>
      </w:pPr>
      <w:r>
        <w:rPr>
          <w:lang w:val="en-US"/>
        </w:rPr>
        <w:t>All team members must update their logs.</w:t>
      </w:r>
    </w:p>
    <w:p w:rsidR="004C54B6" w:rsidRDefault="004C54B6" w:rsidP="004F4E67">
      <w:pPr>
        <w:rPr>
          <w:lang w:val="en-US"/>
        </w:rPr>
      </w:pPr>
    </w:p>
    <w:p w:rsidR="004C54B6" w:rsidRDefault="00232D24" w:rsidP="004C54B6">
      <w:pPr>
        <w:rPr>
          <w:lang w:val="en-US"/>
        </w:rPr>
      </w:pPr>
      <w:r>
        <w:rPr>
          <w:lang w:val="en-US"/>
        </w:rPr>
        <w:t>In a weekly basis, t</w:t>
      </w:r>
      <w:r w:rsidR="004C54B6">
        <w:rPr>
          <w:lang w:val="en-US"/>
        </w:rPr>
        <w:t xml:space="preserve">he Project Manager </w:t>
      </w:r>
      <w:r>
        <w:rPr>
          <w:lang w:val="en-US"/>
        </w:rPr>
        <w:t>must</w:t>
      </w:r>
      <w:r w:rsidR="004C54B6">
        <w:rPr>
          <w:lang w:val="en-US"/>
        </w:rPr>
        <w:t>:</w:t>
      </w:r>
    </w:p>
    <w:p w:rsidR="006D56F0" w:rsidRDefault="00232D24" w:rsidP="00232D24">
      <w:pPr>
        <w:pStyle w:val="ListParagraph"/>
        <w:numPr>
          <w:ilvl w:val="0"/>
          <w:numId w:val="12"/>
        </w:numPr>
        <w:rPr>
          <w:lang w:val="en-US"/>
        </w:rPr>
      </w:pPr>
      <w:r w:rsidRPr="00232D24">
        <w:rPr>
          <w:lang w:val="en-US"/>
        </w:rPr>
        <w:t>I</w:t>
      </w:r>
      <w:r w:rsidR="006D56F0" w:rsidRPr="00232D24">
        <w:rPr>
          <w:lang w:val="en-US"/>
        </w:rPr>
        <w:t>dentify and analyze problems that occurs during the execution of the project.</w:t>
      </w:r>
    </w:p>
    <w:p w:rsidR="00390E5E" w:rsidRPr="00232D24" w:rsidRDefault="00390E5E" w:rsidP="00232D2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Identify team and project risks.</w:t>
      </w:r>
    </w:p>
    <w:p w:rsidR="006D56F0" w:rsidRDefault="00232D24" w:rsidP="00232D24">
      <w:pPr>
        <w:pStyle w:val="ListParagraph"/>
        <w:numPr>
          <w:ilvl w:val="0"/>
          <w:numId w:val="12"/>
        </w:numPr>
        <w:rPr>
          <w:lang w:val="en-US"/>
        </w:rPr>
      </w:pPr>
      <w:r w:rsidRPr="00232D24">
        <w:rPr>
          <w:lang w:val="en-US"/>
        </w:rPr>
        <w:t>E</w:t>
      </w:r>
      <w:r w:rsidR="006D56F0" w:rsidRPr="00232D24">
        <w:rPr>
          <w:lang w:val="en-US"/>
        </w:rPr>
        <w:t>valuate the earned value and work done by team members, comparing with the project plan</w:t>
      </w:r>
      <w:r w:rsidR="003E0A60" w:rsidRPr="00232D24">
        <w:rPr>
          <w:lang w:val="en-US"/>
        </w:rPr>
        <w:t xml:space="preserve"> and identify some team risks, according “Identify the team risks”, defined in </w:t>
      </w:r>
      <w:r w:rsidR="00747879" w:rsidRPr="00232D24">
        <w:rPr>
          <w:lang w:val="en-US"/>
        </w:rPr>
        <w:t>Risk Management</w:t>
      </w:r>
      <w:r w:rsidR="006D56F0" w:rsidRPr="00232D24">
        <w:rPr>
          <w:lang w:val="en-US"/>
        </w:rPr>
        <w:t>.</w:t>
      </w:r>
    </w:p>
    <w:p w:rsidR="005C0082" w:rsidRPr="00232D24" w:rsidRDefault="005C0082" w:rsidP="00232D2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Verify the project closure status</w:t>
      </w:r>
    </w:p>
    <w:p w:rsidR="004C54B6" w:rsidRPr="00232D24" w:rsidRDefault="00232D24" w:rsidP="00232D24">
      <w:pPr>
        <w:pStyle w:val="ListParagraph"/>
        <w:numPr>
          <w:ilvl w:val="0"/>
          <w:numId w:val="12"/>
        </w:numPr>
        <w:rPr>
          <w:lang w:val="en-US"/>
        </w:rPr>
      </w:pPr>
      <w:r w:rsidRPr="00232D24">
        <w:rPr>
          <w:lang w:val="en-US"/>
        </w:rPr>
        <w:t>C</w:t>
      </w:r>
      <w:r w:rsidR="004C54B6" w:rsidRPr="00232D24">
        <w:rPr>
          <w:lang w:val="en-US"/>
        </w:rPr>
        <w:t>reat</w:t>
      </w:r>
      <w:r>
        <w:rPr>
          <w:lang w:val="en-US"/>
        </w:rPr>
        <w:t>e</w:t>
      </w:r>
      <w:r w:rsidR="004C54B6" w:rsidRPr="00232D24">
        <w:rPr>
          <w:lang w:val="en-US"/>
        </w:rPr>
        <w:t xml:space="preserve"> the weekly report according the template “Template Weekly Report.docx”.</w:t>
      </w:r>
    </w:p>
    <w:p w:rsidR="006D56F0" w:rsidRPr="00D70C74" w:rsidRDefault="006D56F0" w:rsidP="003E0A60">
      <w:pPr>
        <w:rPr>
          <w:lang w:val="en-US"/>
        </w:rPr>
      </w:pPr>
    </w:p>
    <w:p w:rsidR="003A24D7" w:rsidRPr="00D70C74" w:rsidRDefault="00232D24" w:rsidP="00232D24">
      <w:pPr>
        <w:rPr>
          <w:lang w:val="en-US"/>
        </w:rPr>
      </w:pPr>
      <w:r w:rsidRPr="00D70C74">
        <w:rPr>
          <w:lang w:val="en-US"/>
        </w:rPr>
        <w:t xml:space="preserve">Every weeks, the project manager and </w:t>
      </w:r>
      <w:r w:rsidR="003A24D7" w:rsidRPr="00D70C74">
        <w:rPr>
          <w:lang w:val="en-US"/>
        </w:rPr>
        <w:t xml:space="preserve">quality manager </w:t>
      </w:r>
      <w:r w:rsidRPr="00D70C74">
        <w:rPr>
          <w:lang w:val="en-US"/>
        </w:rPr>
        <w:t>must</w:t>
      </w:r>
      <w:r w:rsidR="001E469B" w:rsidRPr="00D70C74">
        <w:rPr>
          <w:lang w:val="en-US"/>
        </w:rPr>
        <w:t>:</w:t>
      </w:r>
    </w:p>
    <w:p w:rsidR="001E469B" w:rsidRPr="00D70C74" w:rsidRDefault="00232D24" w:rsidP="00232D24">
      <w:pPr>
        <w:pStyle w:val="ListParagraph"/>
        <w:numPr>
          <w:ilvl w:val="0"/>
          <w:numId w:val="14"/>
        </w:numPr>
        <w:rPr>
          <w:lang w:val="en-US"/>
        </w:rPr>
      </w:pPr>
      <w:r w:rsidRPr="00D70C74">
        <w:rPr>
          <w:lang w:val="en-US"/>
        </w:rPr>
        <w:t>Update</w:t>
      </w:r>
      <w:r w:rsidR="001E469B" w:rsidRPr="00D70C74">
        <w:rPr>
          <w:lang w:val="en-US"/>
        </w:rPr>
        <w:t xml:space="preserve"> dashboard</w:t>
      </w:r>
      <w:r w:rsidR="003A24D7" w:rsidRPr="00D70C74">
        <w:rPr>
          <w:lang w:val="en-US"/>
        </w:rPr>
        <w:t xml:space="preserve"> </w:t>
      </w:r>
      <w:r w:rsidRPr="00D70C74">
        <w:rPr>
          <w:lang w:val="en-US"/>
        </w:rPr>
        <w:t>with</w:t>
      </w:r>
      <w:r w:rsidR="001E469B" w:rsidRPr="00D70C74">
        <w:rPr>
          <w:lang w:val="en-US"/>
        </w:rPr>
        <w:t>:</w:t>
      </w:r>
    </w:p>
    <w:p w:rsidR="00232D24" w:rsidRPr="00D70C74" w:rsidRDefault="00232D24" w:rsidP="00FE311C">
      <w:pPr>
        <w:pStyle w:val="ListParagraph"/>
        <w:numPr>
          <w:ilvl w:val="1"/>
          <w:numId w:val="14"/>
        </w:numPr>
        <w:rPr>
          <w:lang w:val="en-US"/>
        </w:rPr>
      </w:pPr>
      <w:r w:rsidRPr="00D70C74">
        <w:rPr>
          <w:lang w:val="en-US"/>
        </w:rPr>
        <w:t>Individual tasks done, according the logs</w:t>
      </w:r>
    </w:p>
    <w:p w:rsidR="00D70C74" w:rsidRPr="00D70C74" w:rsidRDefault="00D70C74" w:rsidP="001E469B">
      <w:pPr>
        <w:pStyle w:val="ListParagraph"/>
        <w:numPr>
          <w:ilvl w:val="1"/>
          <w:numId w:val="14"/>
        </w:numPr>
        <w:rPr>
          <w:lang w:val="en-US"/>
        </w:rPr>
      </w:pPr>
      <w:r w:rsidRPr="00D70C74">
        <w:rPr>
          <w:lang w:val="en-US"/>
        </w:rPr>
        <w:t>Team tasks completed</w:t>
      </w:r>
    </w:p>
    <w:p w:rsidR="001E469B" w:rsidRPr="00D70C74" w:rsidRDefault="001E469B" w:rsidP="001E469B">
      <w:pPr>
        <w:pStyle w:val="ListParagraph"/>
        <w:numPr>
          <w:ilvl w:val="1"/>
          <w:numId w:val="14"/>
        </w:numPr>
        <w:rPr>
          <w:lang w:val="en-US"/>
        </w:rPr>
      </w:pPr>
      <w:r w:rsidRPr="00D70C74">
        <w:rPr>
          <w:lang w:val="en-US"/>
        </w:rPr>
        <w:t>Earned value</w:t>
      </w:r>
      <w:r w:rsidR="00D70C74" w:rsidRPr="00D70C74">
        <w:rPr>
          <w:lang w:val="en-US"/>
        </w:rPr>
        <w:t xml:space="preserve"> and</w:t>
      </w:r>
      <w:r w:rsidRPr="00D70C74">
        <w:rPr>
          <w:lang w:val="en-US"/>
        </w:rPr>
        <w:t xml:space="preserve"> </w:t>
      </w:r>
      <w:r w:rsidR="00D70C74" w:rsidRPr="00D70C74">
        <w:rPr>
          <w:lang w:val="en-US"/>
        </w:rPr>
        <w:t>respective statistics</w:t>
      </w:r>
    </w:p>
    <w:p w:rsidR="003A24D7" w:rsidRDefault="003A24D7" w:rsidP="001E469B">
      <w:pPr>
        <w:rPr>
          <w:lang w:val="en-US"/>
        </w:rPr>
      </w:pPr>
    </w:p>
    <w:p w:rsidR="003A7ECA" w:rsidRPr="00E0675A" w:rsidRDefault="008F3BCB" w:rsidP="008F3BCB">
      <w:pPr>
        <w:rPr>
          <w:lang w:val="en-US"/>
        </w:rPr>
      </w:pPr>
      <w:r>
        <w:rPr>
          <w:lang w:val="en-US"/>
        </w:rPr>
        <w:t>If the earned value have deviations that can pass the threshold value defined in the project plan, it must be used the recommendations defined in the “Project deviations” sub-topic.</w:t>
      </w:r>
    </w:p>
    <w:p w:rsidR="00390E5E" w:rsidRDefault="00390E5E" w:rsidP="008F3BCB">
      <w:pPr>
        <w:rPr>
          <w:lang w:val="en-US"/>
        </w:rPr>
      </w:pPr>
      <w:r w:rsidRPr="00E0675A">
        <w:rPr>
          <w:lang w:val="en-US"/>
        </w:rPr>
        <w:t xml:space="preserve">At any point of the project, </w:t>
      </w:r>
      <w:r w:rsidR="00E0675A" w:rsidRPr="00E0675A">
        <w:rPr>
          <w:lang w:val="en-US"/>
        </w:rPr>
        <w:t>if any team member discover anything credible to be a risk, he must inform the Project Manager or Risk manager, to ensure that it will be registered in a risk list to be analyzed as fast as possible.</w:t>
      </w:r>
    </w:p>
    <w:p w:rsidR="00E0675A" w:rsidRDefault="00E0675A" w:rsidP="008F3BCB">
      <w:pPr>
        <w:rPr>
          <w:lang w:val="en-US"/>
        </w:rPr>
      </w:pPr>
    </w:p>
    <w:p w:rsidR="00E0675A" w:rsidRDefault="00E0675A" w:rsidP="008F3BCB">
      <w:pPr>
        <w:rPr>
          <w:lang w:val="en-US"/>
        </w:rPr>
      </w:pPr>
    </w:p>
    <w:p w:rsidR="00E0675A" w:rsidRDefault="00E0675A" w:rsidP="008F3BCB">
      <w:pPr>
        <w:rPr>
          <w:lang w:val="en-US"/>
        </w:rPr>
      </w:pPr>
    </w:p>
    <w:p w:rsidR="00E0675A" w:rsidRPr="00E0675A" w:rsidRDefault="00E0675A" w:rsidP="008F3BCB">
      <w:pPr>
        <w:rPr>
          <w:lang w:val="en-US"/>
        </w:rPr>
      </w:pPr>
    </w:p>
    <w:p w:rsidR="006D56F0" w:rsidRDefault="003A7ECA" w:rsidP="009C4EC1">
      <w:pPr>
        <w:rPr>
          <w:b/>
          <w:lang w:val="en-US"/>
        </w:rPr>
      </w:pPr>
      <w:r w:rsidRPr="003A7ECA">
        <w:rPr>
          <w:b/>
          <w:lang w:val="en-US"/>
        </w:rPr>
        <w:lastRenderedPageBreak/>
        <w:t>Project deviations</w:t>
      </w:r>
      <w:r w:rsidR="006D56F0">
        <w:rPr>
          <w:b/>
          <w:lang w:val="en-US"/>
        </w:rPr>
        <w:t>:</w:t>
      </w:r>
    </w:p>
    <w:p w:rsidR="005C0082" w:rsidRDefault="003A7ECA" w:rsidP="009C4EC1">
      <w:pPr>
        <w:rPr>
          <w:lang w:val="en-US"/>
        </w:rPr>
      </w:pPr>
      <w:r>
        <w:rPr>
          <w:lang w:val="en-US"/>
        </w:rPr>
        <w:t>The Project Manager will identify deviations to the Project Plan, marking them as a risk</w:t>
      </w:r>
      <w:r w:rsidR="008F3BCB">
        <w:rPr>
          <w:lang w:val="en-US"/>
        </w:rPr>
        <w:t>, to be treated by the</w:t>
      </w:r>
      <w:r w:rsidR="006D56F0">
        <w:rPr>
          <w:lang w:val="en-US"/>
        </w:rPr>
        <w:t xml:space="preserve"> </w:t>
      </w:r>
      <w:r w:rsidR="008F3BCB">
        <w:rPr>
          <w:lang w:val="en-US"/>
        </w:rPr>
        <w:t>R</w:t>
      </w:r>
      <w:r w:rsidR="006D56F0">
        <w:rPr>
          <w:lang w:val="en-US"/>
        </w:rPr>
        <w:t xml:space="preserve">isk </w:t>
      </w:r>
      <w:r w:rsidR="008F3BCB">
        <w:rPr>
          <w:lang w:val="en-US"/>
        </w:rPr>
        <w:t>M</w:t>
      </w:r>
      <w:r w:rsidR="006D56F0">
        <w:rPr>
          <w:lang w:val="en-US"/>
        </w:rPr>
        <w:t>anagement.</w:t>
      </w:r>
    </w:p>
    <w:p w:rsidR="009C4EC1" w:rsidRPr="00C4465C" w:rsidRDefault="009C4EC1" w:rsidP="009C4EC1">
      <w:pPr>
        <w:rPr>
          <w:b/>
          <w:lang w:val="en-GB"/>
        </w:rPr>
      </w:pPr>
      <w:r w:rsidRPr="00C4465C">
        <w:rPr>
          <w:b/>
          <w:lang w:val="en-US"/>
        </w:rPr>
        <w:t>Project Closure</w:t>
      </w:r>
    </w:p>
    <w:p w:rsidR="006D56F0" w:rsidRDefault="009C4EC1" w:rsidP="009C4EC1">
      <w:pPr>
        <w:rPr>
          <w:lang w:val="en-US"/>
        </w:rPr>
      </w:pPr>
      <w:r>
        <w:rPr>
          <w:lang w:val="en-US"/>
        </w:rPr>
        <w:t xml:space="preserve">The </w:t>
      </w:r>
      <w:r w:rsidR="008F3BCB">
        <w:rPr>
          <w:lang w:val="en-US"/>
        </w:rPr>
        <w:t>P</w:t>
      </w:r>
      <w:r w:rsidR="006D56F0">
        <w:rPr>
          <w:lang w:val="en-US"/>
        </w:rPr>
        <w:t xml:space="preserve">roject </w:t>
      </w:r>
      <w:r w:rsidR="008F3BCB">
        <w:rPr>
          <w:lang w:val="en-US"/>
        </w:rPr>
        <w:t>M</w:t>
      </w:r>
      <w:r>
        <w:rPr>
          <w:lang w:val="en-US"/>
        </w:rPr>
        <w:t xml:space="preserve">anager will determinate if the project are completed, according some </w:t>
      </w:r>
      <w:r w:rsidR="006D56F0">
        <w:rPr>
          <w:lang w:val="en-US"/>
        </w:rPr>
        <w:t>defined criteria:</w:t>
      </w:r>
    </w:p>
    <w:p w:rsidR="008F3BCB" w:rsidRDefault="008F3BCB" w:rsidP="008F3BCB">
      <w:pPr>
        <w:pStyle w:val="ListParagraph"/>
        <w:numPr>
          <w:ilvl w:val="0"/>
          <w:numId w:val="14"/>
        </w:numPr>
        <w:rPr>
          <w:lang w:val="en-US"/>
        </w:rPr>
      </w:pPr>
      <w:r w:rsidRPr="008F3BCB">
        <w:rPr>
          <w:lang w:val="en-US"/>
        </w:rPr>
        <w:t>Implemented requirements</w:t>
      </w:r>
    </w:p>
    <w:p w:rsidR="008F3BCB" w:rsidRDefault="008F3BCB" w:rsidP="008F3BC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Verifications and validations done</w:t>
      </w:r>
    </w:p>
    <w:p w:rsidR="006D56F0" w:rsidRDefault="008F3BCB" w:rsidP="008F3BC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Documentations completed</w:t>
      </w:r>
    </w:p>
    <w:p w:rsidR="009C4EC1" w:rsidRDefault="009C4EC1" w:rsidP="006D56F0">
      <w:pPr>
        <w:rPr>
          <w:lang w:val="en-US"/>
        </w:rPr>
      </w:pPr>
      <w:r>
        <w:rPr>
          <w:lang w:val="en-US"/>
        </w:rPr>
        <w:t>This must be archived and recorded.</w:t>
      </w:r>
    </w:p>
    <w:p w:rsidR="00991AA8" w:rsidRDefault="00991AA8" w:rsidP="00991AA8">
      <w:pPr>
        <w:rPr>
          <w:lang w:val="en-US"/>
        </w:rPr>
      </w:pPr>
    </w:p>
    <w:p w:rsidR="00991AA8" w:rsidRDefault="00991AA8" w:rsidP="00991AA8">
      <w:pPr>
        <w:pStyle w:val="Heading1"/>
        <w:numPr>
          <w:ilvl w:val="1"/>
          <w:numId w:val="3"/>
        </w:numPr>
        <w:rPr>
          <w:lang w:val="en-US"/>
        </w:rPr>
      </w:pPr>
      <w:bookmarkStart w:id="8" w:name="_Toc351261040"/>
      <w:r>
        <w:rPr>
          <w:lang w:val="en-US"/>
        </w:rPr>
        <w:t>Risk Management</w:t>
      </w:r>
      <w:bookmarkEnd w:id="8"/>
    </w:p>
    <w:p w:rsidR="00DC219E" w:rsidRDefault="00DC219E" w:rsidP="00991AA8">
      <w:pPr>
        <w:rPr>
          <w:lang w:val="en-US"/>
        </w:rPr>
      </w:pPr>
      <w:r>
        <w:rPr>
          <w:lang w:val="en-US"/>
        </w:rPr>
        <w:t>The Risk Manager is responsible for undertaking risk assessment wherever they are required.</w:t>
      </w:r>
    </w:p>
    <w:p w:rsidR="00DC219E" w:rsidRPr="00E70BCA" w:rsidRDefault="00DC219E" w:rsidP="00991AA8">
      <w:pPr>
        <w:rPr>
          <w:b/>
          <w:lang w:val="en-US"/>
        </w:rPr>
      </w:pPr>
      <w:r w:rsidRPr="00E70BCA">
        <w:rPr>
          <w:b/>
          <w:lang w:val="en-US"/>
        </w:rPr>
        <w:t>Identify the</w:t>
      </w:r>
      <w:r w:rsidR="003A7ECA">
        <w:rPr>
          <w:b/>
          <w:lang w:val="en-US"/>
        </w:rPr>
        <w:t xml:space="preserve"> project</w:t>
      </w:r>
      <w:r w:rsidRPr="00E70BCA">
        <w:rPr>
          <w:b/>
          <w:lang w:val="en-US"/>
        </w:rPr>
        <w:t xml:space="preserve"> risks</w:t>
      </w:r>
    </w:p>
    <w:p w:rsidR="00DC219E" w:rsidRDefault="00DC219E" w:rsidP="00DC219E">
      <w:pPr>
        <w:pStyle w:val="ListParagraph"/>
        <w:numPr>
          <w:ilvl w:val="0"/>
          <w:numId w:val="9"/>
        </w:numPr>
        <w:rPr>
          <w:lang w:val="en-US"/>
        </w:rPr>
      </w:pPr>
      <w:r w:rsidRPr="00DC219E">
        <w:rPr>
          <w:lang w:val="en-US"/>
        </w:rPr>
        <w:t>The risks within the scope should be identified and listed in line with business rules.</w:t>
      </w:r>
    </w:p>
    <w:p w:rsidR="00DC219E" w:rsidRDefault="003E0A60" w:rsidP="00DC219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Any o</w:t>
      </w:r>
      <w:r w:rsidR="00DC219E">
        <w:rPr>
          <w:lang w:val="en-US"/>
        </w:rPr>
        <w:t xml:space="preserve">ther risks should </w:t>
      </w:r>
      <w:r w:rsidR="00DB15E9">
        <w:rPr>
          <w:lang w:val="en-US"/>
        </w:rPr>
        <w:t xml:space="preserve">also </w:t>
      </w:r>
      <w:r w:rsidR="00DC219E">
        <w:rPr>
          <w:lang w:val="en-US"/>
        </w:rPr>
        <w:t>be identified and listed.</w:t>
      </w:r>
    </w:p>
    <w:p w:rsidR="003A7ECA" w:rsidRPr="002C200C" w:rsidRDefault="003A7ECA" w:rsidP="003A7ECA">
      <w:pPr>
        <w:rPr>
          <w:b/>
          <w:lang w:val="en-US"/>
        </w:rPr>
      </w:pPr>
      <w:r w:rsidRPr="002C200C">
        <w:rPr>
          <w:b/>
          <w:lang w:val="en-US"/>
        </w:rPr>
        <w:t>Identify the team risks</w:t>
      </w:r>
    </w:p>
    <w:p w:rsidR="003A7ECA" w:rsidRPr="003A7ECA" w:rsidRDefault="003A7ECA" w:rsidP="003A7ECA">
      <w:pPr>
        <w:pStyle w:val="ListParagraph"/>
        <w:numPr>
          <w:ilvl w:val="0"/>
          <w:numId w:val="9"/>
        </w:numPr>
        <w:rPr>
          <w:lang w:val="en-US"/>
        </w:rPr>
      </w:pPr>
      <w:r w:rsidRPr="003A7ECA">
        <w:rPr>
          <w:lang w:val="en-US"/>
        </w:rPr>
        <w:t>Each team member should be questioned about problems or difficulties they have.</w:t>
      </w:r>
    </w:p>
    <w:p w:rsidR="00E70BCA" w:rsidRDefault="00DC219E" w:rsidP="00070FB5">
      <w:pPr>
        <w:rPr>
          <w:b/>
          <w:lang w:val="en-US"/>
        </w:rPr>
      </w:pPr>
      <w:r w:rsidRPr="00E70BCA">
        <w:rPr>
          <w:b/>
          <w:lang w:val="en-US"/>
        </w:rPr>
        <w:t>Assess the risks</w:t>
      </w:r>
    </w:p>
    <w:p w:rsidR="000154CB" w:rsidRPr="000154CB" w:rsidRDefault="000154CB" w:rsidP="000154CB">
      <w:pPr>
        <w:pStyle w:val="ListParagraph"/>
        <w:numPr>
          <w:ilvl w:val="0"/>
          <w:numId w:val="9"/>
        </w:numPr>
        <w:rPr>
          <w:lang w:val="en-US"/>
        </w:rPr>
      </w:pPr>
      <w:r w:rsidRPr="000154CB">
        <w:rPr>
          <w:lang w:val="en-US"/>
        </w:rPr>
        <w:t>Risks must be assessed within the team</w:t>
      </w:r>
    </w:p>
    <w:p w:rsidR="00070FB5" w:rsidRDefault="00070FB5" w:rsidP="00E70BC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probability of impact for each risk must be determined</w:t>
      </w:r>
      <w:r w:rsidR="003E0A60">
        <w:rPr>
          <w:lang w:val="en-US"/>
        </w:rPr>
        <w:t>:</w:t>
      </w:r>
    </w:p>
    <w:p w:rsidR="003E0A60" w:rsidRPr="000154CB" w:rsidRDefault="000154CB" w:rsidP="003E0A60">
      <w:pPr>
        <w:pStyle w:val="ListParagraph"/>
        <w:numPr>
          <w:ilvl w:val="1"/>
          <w:numId w:val="11"/>
        </w:numPr>
        <w:rPr>
          <w:lang w:val="en-US"/>
        </w:rPr>
      </w:pPr>
      <w:r w:rsidRPr="000154CB">
        <w:rPr>
          <w:lang w:val="en-US"/>
        </w:rPr>
        <w:t>A value of</w:t>
      </w:r>
      <w:r w:rsidR="003E0A60" w:rsidRPr="000154CB">
        <w:rPr>
          <w:lang w:val="en-US"/>
        </w:rPr>
        <w:t xml:space="preserve"> 1 </w:t>
      </w:r>
      <w:r w:rsidRPr="000154CB">
        <w:rPr>
          <w:lang w:val="en-US"/>
        </w:rPr>
        <w:t>to</w:t>
      </w:r>
      <w:r w:rsidR="003E0A60" w:rsidRPr="000154CB">
        <w:rPr>
          <w:lang w:val="en-US"/>
        </w:rPr>
        <w:t xml:space="preserve"> </w:t>
      </w:r>
      <w:r w:rsidR="00747879" w:rsidRPr="000154CB">
        <w:rPr>
          <w:lang w:val="en-US"/>
        </w:rPr>
        <w:t>3</w:t>
      </w:r>
      <w:r w:rsidR="003E0A60" w:rsidRPr="000154CB">
        <w:rPr>
          <w:lang w:val="en-US"/>
        </w:rPr>
        <w:t xml:space="preserve"> (</w:t>
      </w:r>
      <w:r w:rsidRPr="000154CB">
        <w:rPr>
          <w:lang w:val="en-US"/>
        </w:rPr>
        <w:t xml:space="preserve">less </w:t>
      </w:r>
      <w:r w:rsidR="00390E5E" w:rsidRPr="000154CB">
        <w:rPr>
          <w:lang w:val="en-US"/>
        </w:rPr>
        <w:t>probably</w:t>
      </w:r>
      <w:r w:rsidR="003E0A60" w:rsidRPr="000154CB">
        <w:rPr>
          <w:lang w:val="en-US"/>
        </w:rPr>
        <w:t xml:space="preserve"> – </w:t>
      </w:r>
      <w:r>
        <w:rPr>
          <w:lang w:val="en-US"/>
        </w:rPr>
        <w:t>more</w:t>
      </w:r>
      <w:r w:rsidR="003E0A60" w:rsidRPr="000154CB">
        <w:rPr>
          <w:lang w:val="en-US"/>
        </w:rPr>
        <w:t xml:space="preserve"> </w:t>
      </w:r>
      <w:r w:rsidR="00390E5E">
        <w:rPr>
          <w:lang w:val="en-US"/>
        </w:rPr>
        <w:t>probably</w:t>
      </w:r>
      <w:r w:rsidR="003E0A60" w:rsidRPr="000154CB">
        <w:rPr>
          <w:lang w:val="en-US"/>
        </w:rPr>
        <w:t>)</w:t>
      </w:r>
      <w:r>
        <w:rPr>
          <w:lang w:val="en-US"/>
        </w:rPr>
        <w:t xml:space="preserve"> are attributed by each member</w:t>
      </w:r>
      <w:r w:rsidR="00390E5E">
        <w:rPr>
          <w:lang w:val="en-US"/>
        </w:rPr>
        <w:t>.</w:t>
      </w:r>
    </w:p>
    <w:p w:rsidR="00070FB5" w:rsidRDefault="00070FB5" w:rsidP="00E70BC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severity of that impact must also be determined</w:t>
      </w:r>
      <w:r w:rsidR="00390E5E">
        <w:rPr>
          <w:lang w:val="en-US"/>
        </w:rPr>
        <w:t>.</w:t>
      </w:r>
    </w:p>
    <w:p w:rsidR="003E0A60" w:rsidRPr="000154CB" w:rsidRDefault="000154CB" w:rsidP="003E0A60">
      <w:pPr>
        <w:pStyle w:val="ListParagraph"/>
        <w:numPr>
          <w:ilvl w:val="1"/>
          <w:numId w:val="11"/>
        </w:numPr>
        <w:rPr>
          <w:lang w:val="en-US"/>
        </w:rPr>
      </w:pPr>
      <w:r w:rsidRPr="000154CB">
        <w:rPr>
          <w:lang w:val="en-US"/>
        </w:rPr>
        <w:t xml:space="preserve">A value of 1 to 3 (less </w:t>
      </w:r>
      <w:r>
        <w:rPr>
          <w:lang w:val="en-US"/>
        </w:rPr>
        <w:t>impact</w:t>
      </w:r>
      <w:r w:rsidRPr="000154CB">
        <w:rPr>
          <w:lang w:val="en-US"/>
        </w:rPr>
        <w:t xml:space="preserve"> – </w:t>
      </w:r>
      <w:r>
        <w:rPr>
          <w:lang w:val="en-US"/>
        </w:rPr>
        <w:t>more</w:t>
      </w:r>
      <w:r w:rsidRPr="000154CB">
        <w:rPr>
          <w:lang w:val="en-US"/>
        </w:rPr>
        <w:t xml:space="preserve"> </w:t>
      </w:r>
      <w:r>
        <w:rPr>
          <w:lang w:val="en-US"/>
        </w:rPr>
        <w:t>impact</w:t>
      </w:r>
      <w:r w:rsidRPr="000154CB">
        <w:rPr>
          <w:lang w:val="en-US"/>
        </w:rPr>
        <w:t>)</w:t>
      </w:r>
      <w:r>
        <w:rPr>
          <w:lang w:val="en-US"/>
        </w:rPr>
        <w:t xml:space="preserve"> are attributed by each member</w:t>
      </w:r>
      <w:r w:rsidR="00390E5E">
        <w:rPr>
          <w:lang w:val="en-US"/>
        </w:rPr>
        <w:t>.</w:t>
      </w:r>
    </w:p>
    <w:p w:rsidR="00504526" w:rsidRDefault="00747879" w:rsidP="00504526">
      <w:pPr>
        <w:pStyle w:val="ListParagraph"/>
        <w:numPr>
          <w:ilvl w:val="0"/>
          <w:numId w:val="11"/>
        </w:numPr>
        <w:rPr>
          <w:lang w:val="en-US"/>
        </w:rPr>
      </w:pPr>
      <w:r w:rsidRPr="00747879">
        <w:rPr>
          <w:lang w:val="en-US"/>
        </w:rPr>
        <w:t xml:space="preserve">If the </w:t>
      </w:r>
      <w:r>
        <w:rPr>
          <w:lang w:val="en-US"/>
        </w:rPr>
        <w:t>value</w:t>
      </w:r>
      <w:r w:rsidRPr="00747879">
        <w:rPr>
          <w:lang w:val="en-US"/>
        </w:rPr>
        <w:t xml:space="preserve"> of probability </w:t>
      </w:r>
      <w:r w:rsidR="000154CB">
        <w:rPr>
          <w:lang w:val="en-US"/>
        </w:rPr>
        <w:t>x</w:t>
      </w:r>
      <w:r>
        <w:rPr>
          <w:lang w:val="en-US"/>
        </w:rPr>
        <w:t xml:space="preserve"> severity are great or equal to</w:t>
      </w:r>
      <w:r w:rsidR="00504526">
        <w:rPr>
          <w:lang w:val="en-US"/>
        </w:rPr>
        <w:t xml:space="preserve"> 4:</w:t>
      </w:r>
    </w:p>
    <w:p w:rsidR="008A0C13" w:rsidRDefault="00504526" w:rsidP="00504526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 </w:t>
      </w:r>
      <w:r w:rsidR="008A0C13">
        <w:rPr>
          <w:lang w:val="en-US"/>
        </w:rPr>
        <w:t xml:space="preserve">Team should </w:t>
      </w:r>
      <w:r w:rsidR="002E6B7B">
        <w:rPr>
          <w:lang w:val="en-US"/>
        </w:rPr>
        <w:t xml:space="preserve">propose and </w:t>
      </w:r>
      <w:r w:rsidR="008A0C13">
        <w:rPr>
          <w:lang w:val="en-US"/>
        </w:rPr>
        <w:t xml:space="preserve">discuss possible </w:t>
      </w:r>
      <w:r w:rsidR="002E6B7B">
        <w:rPr>
          <w:lang w:val="en-US"/>
        </w:rPr>
        <w:t>solutions</w:t>
      </w:r>
      <w:r w:rsidR="008A0C13">
        <w:rPr>
          <w:lang w:val="en-US"/>
        </w:rPr>
        <w:t xml:space="preserve"> to mitigate </w:t>
      </w:r>
      <w:r w:rsidR="002E6B7B">
        <w:rPr>
          <w:lang w:val="en-US"/>
        </w:rPr>
        <w:t>or minimize the</w:t>
      </w:r>
      <w:r w:rsidR="008A0C13">
        <w:rPr>
          <w:lang w:val="en-US"/>
        </w:rPr>
        <w:t xml:space="preserve"> risk</w:t>
      </w:r>
      <w:r w:rsidR="002E6B7B">
        <w:rPr>
          <w:lang w:val="en-US"/>
        </w:rPr>
        <w:t xml:space="preserve"> impact</w:t>
      </w:r>
      <w:r w:rsidR="00390E5E">
        <w:rPr>
          <w:lang w:val="en-US"/>
        </w:rPr>
        <w:t>.</w:t>
      </w:r>
    </w:p>
    <w:p w:rsidR="00504526" w:rsidRDefault="008A0C13" w:rsidP="00E0675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Risk Manager and Project Manager should select the </w:t>
      </w:r>
      <w:r w:rsidR="002E6B7B">
        <w:rPr>
          <w:lang w:val="en-US"/>
        </w:rPr>
        <w:t xml:space="preserve">most </w:t>
      </w:r>
      <w:r>
        <w:rPr>
          <w:lang w:val="en-US"/>
        </w:rPr>
        <w:t>appropriate</w:t>
      </w:r>
      <w:r w:rsidR="002E6B7B">
        <w:rPr>
          <w:lang w:val="en-US"/>
        </w:rPr>
        <w:t>d</w:t>
      </w:r>
      <w:r>
        <w:rPr>
          <w:lang w:val="en-US"/>
        </w:rPr>
        <w:t xml:space="preserve"> correction</w:t>
      </w:r>
      <w:r w:rsidR="00504526">
        <w:rPr>
          <w:lang w:val="en-US"/>
        </w:rPr>
        <w:t xml:space="preserve"> </w:t>
      </w:r>
      <w:r w:rsidR="00390E5E">
        <w:rPr>
          <w:lang w:val="en-US"/>
        </w:rPr>
        <w:t>action from the corrective actions</w:t>
      </w:r>
      <w:r w:rsidR="00504526">
        <w:rPr>
          <w:lang w:val="en-US"/>
        </w:rPr>
        <w:t xml:space="preserve"> </w:t>
      </w:r>
      <w:r w:rsidR="00390E5E">
        <w:rPr>
          <w:lang w:val="en-US"/>
        </w:rPr>
        <w:t>list.</w:t>
      </w:r>
    </w:p>
    <w:p w:rsidR="000154CB" w:rsidRPr="00390E5E" w:rsidRDefault="000154CB" w:rsidP="00390E5E">
      <w:pPr>
        <w:rPr>
          <w:b/>
          <w:lang w:val="en-US"/>
        </w:rPr>
      </w:pPr>
      <w:r w:rsidRPr="00390E5E">
        <w:rPr>
          <w:b/>
          <w:lang w:val="en-US"/>
        </w:rPr>
        <w:t>Corrective actions</w:t>
      </w:r>
    </w:p>
    <w:p w:rsidR="00504526" w:rsidRDefault="00504526" w:rsidP="00583DFE">
      <w:pPr>
        <w:pStyle w:val="ListParagraph"/>
        <w:numPr>
          <w:ilvl w:val="0"/>
          <w:numId w:val="8"/>
        </w:numPr>
        <w:rPr>
          <w:lang w:val="en-US"/>
        </w:rPr>
      </w:pPr>
      <w:r w:rsidRPr="00504526">
        <w:rPr>
          <w:lang w:val="en-US"/>
        </w:rPr>
        <w:t xml:space="preserve"> </w:t>
      </w:r>
      <w:r w:rsidR="002E6B7B" w:rsidRPr="00504526">
        <w:rPr>
          <w:lang w:val="en-US"/>
        </w:rPr>
        <w:t>Ignore Risk</w:t>
      </w:r>
    </w:p>
    <w:p w:rsidR="002E6B7B" w:rsidRPr="00504526" w:rsidRDefault="002E6B7B" w:rsidP="00583DFE">
      <w:pPr>
        <w:pStyle w:val="ListParagraph"/>
        <w:numPr>
          <w:ilvl w:val="0"/>
          <w:numId w:val="8"/>
        </w:numPr>
        <w:rPr>
          <w:lang w:val="en-US"/>
        </w:rPr>
      </w:pPr>
      <w:r w:rsidRPr="00504526">
        <w:rPr>
          <w:lang w:val="en-US"/>
        </w:rPr>
        <w:t>Remove Features</w:t>
      </w:r>
    </w:p>
    <w:p w:rsidR="002E6B7B" w:rsidRDefault="002E6B7B" w:rsidP="002E6B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Change Scope</w:t>
      </w:r>
    </w:p>
    <w:p w:rsidR="002E6B7B" w:rsidRDefault="002E6B7B" w:rsidP="002E6B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Change Project Plan</w:t>
      </w:r>
    </w:p>
    <w:p w:rsidR="006D56F0" w:rsidRDefault="006D56F0" w:rsidP="002E6B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Overwork</w:t>
      </w:r>
    </w:p>
    <w:p w:rsidR="006D56F0" w:rsidRPr="009626B2" w:rsidRDefault="00504526" w:rsidP="002E6B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Lower quality</w:t>
      </w:r>
    </w:p>
    <w:p w:rsidR="002E6B7B" w:rsidRDefault="002E6B7B" w:rsidP="00991AA8">
      <w:pPr>
        <w:rPr>
          <w:lang w:val="en-US"/>
        </w:rPr>
      </w:pPr>
    </w:p>
    <w:p w:rsidR="00A5000F" w:rsidRPr="00991AA8" w:rsidRDefault="00A5000F" w:rsidP="00991AA8">
      <w:pPr>
        <w:rPr>
          <w:lang w:val="en-US"/>
        </w:rPr>
      </w:pPr>
      <w:r>
        <w:rPr>
          <w:lang w:val="en-US"/>
        </w:rPr>
        <w:t>The team should follow the</w:t>
      </w:r>
      <w:r w:rsidR="008A0C13">
        <w:rPr>
          <w:lang w:val="en-US"/>
        </w:rPr>
        <w:t xml:space="preserve"> selected</w:t>
      </w:r>
      <w:r>
        <w:rPr>
          <w:lang w:val="en-US"/>
        </w:rPr>
        <w:t xml:space="preserve"> mitigations</w:t>
      </w:r>
      <w:r w:rsidR="002E6B7B">
        <w:rPr>
          <w:lang w:val="en-US"/>
        </w:rPr>
        <w:t xml:space="preserve"> of the Risk Plan</w:t>
      </w:r>
      <w:r>
        <w:rPr>
          <w:lang w:val="en-US"/>
        </w:rPr>
        <w:t xml:space="preserve"> </w:t>
      </w:r>
      <w:r w:rsidR="00BC3425">
        <w:rPr>
          <w:lang w:val="en-US"/>
        </w:rPr>
        <w:t>during the next work</w:t>
      </w:r>
      <w:r w:rsidR="002E6B7B">
        <w:rPr>
          <w:lang w:val="en-US"/>
        </w:rPr>
        <w:t>ing</w:t>
      </w:r>
      <w:r w:rsidR="00BC3425">
        <w:rPr>
          <w:lang w:val="en-US"/>
        </w:rPr>
        <w:t xml:space="preserve"> cycle.</w:t>
      </w:r>
    </w:p>
    <w:p w:rsidR="00E01BD3" w:rsidRDefault="00E01BD3" w:rsidP="007F2436">
      <w:pPr>
        <w:rPr>
          <w:lang w:val="en-US"/>
        </w:rPr>
      </w:pPr>
    </w:p>
    <w:p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9" w:name="_Toc351261041"/>
      <w:r w:rsidRPr="002141F1">
        <w:rPr>
          <w:lang w:val="en-GB"/>
        </w:rPr>
        <w:t>Tools</w:t>
      </w:r>
      <w:bookmarkEnd w:id="9"/>
    </w:p>
    <w:p w:rsidR="00B31A9B" w:rsidRPr="00B31A9B" w:rsidRDefault="00B31A9B" w:rsidP="00B31A9B">
      <w:pPr>
        <w:rPr>
          <w:lang w:val="en-US"/>
        </w:rPr>
      </w:pPr>
      <w:r w:rsidRPr="00B31A9B">
        <w:rPr>
          <w:lang w:val="en-US"/>
        </w:rPr>
        <w:t xml:space="preserve">The documents will be created using Microsoft Office and saved in the Docs file in the team SVN repository. </w:t>
      </w:r>
    </w:p>
    <w:p w:rsidR="00BE20D4" w:rsidRPr="00B31A9B" w:rsidRDefault="00B31A9B">
      <w:pPr>
        <w:rPr>
          <w:lang w:val="en-US"/>
        </w:rPr>
      </w:pPr>
      <w:r w:rsidRPr="00B31A9B">
        <w:rPr>
          <w:lang w:val="en-US"/>
        </w:rPr>
        <w:t>Facebook will also be used for logging comments.</w:t>
      </w:r>
    </w:p>
    <w:p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10" w:name="_Toc351261042"/>
      <w:r w:rsidRPr="002141F1">
        <w:rPr>
          <w:lang w:val="en-GB"/>
        </w:rPr>
        <w:t>Related Processes</w:t>
      </w:r>
      <w:bookmarkEnd w:id="10"/>
    </w:p>
    <w:p w:rsidR="00CA0957" w:rsidRDefault="00CA0957" w:rsidP="00CA0957">
      <w:pPr>
        <w:rPr>
          <w:lang w:val="en-US"/>
        </w:rPr>
      </w:pPr>
      <w:r>
        <w:rPr>
          <w:lang w:val="en-US"/>
        </w:rPr>
        <w:t>Review Process.</w:t>
      </w:r>
    </w:p>
    <w:p w:rsidR="00B555A9" w:rsidRDefault="00CA0957" w:rsidP="00CA0957">
      <w:pPr>
        <w:rPr>
          <w:lang w:val="en-US"/>
        </w:rPr>
      </w:pPr>
      <w:r>
        <w:rPr>
          <w:lang w:val="en-US"/>
        </w:rPr>
        <w:t>Project Planning Process.</w:t>
      </w:r>
    </w:p>
    <w:p w:rsidR="00826DB7" w:rsidRPr="002141F1" w:rsidRDefault="00826DB7" w:rsidP="00BE20D4">
      <w:pPr>
        <w:pStyle w:val="Heading1"/>
        <w:numPr>
          <w:ilvl w:val="0"/>
          <w:numId w:val="3"/>
        </w:numPr>
        <w:rPr>
          <w:lang w:val="en-GB"/>
        </w:rPr>
      </w:pPr>
      <w:bookmarkStart w:id="11" w:name="_Toc351261043"/>
      <w:r w:rsidRPr="002141F1">
        <w:rPr>
          <w:lang w:val="en-GB"/>
        </w:rPr>
        <w:t>Measures</w:t>
      </w:r>
      <w:bookmarkEnd w:id="11"/>
    </w:p>
    <w:p w:rsidR="00B31A9B" w:rsidRDefault="00B31A9B" w:rsidP="00B31A9B">
      <w:pPr>
        <w:spacing w:line="360" w:lineRule="auto"/>
        <w:rPr>
          <w:lang w:val="en-US"/>
        </w:rPr>
      </w:pPr>
      <w:r>
        <w:rPr>
          <w:lang w:val="en-US"/>
        </w:rPr>
        <w:t>The measures to take into account as far as documents are:</w:t>
      </w:r>
    </w:p>
    <w:p w:rsidR="00CA0957" w:rsidRDefault="00523242" w:rsidP="00673744">
      <w:pPr>
        <w:pStyle w:val="ListParagraph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Earn Value</w:t>
      </w:r>
    </w:p>
    <w:p w:rsidR="00230A5A" w:rsidRDefault="00230A5A" w:rsidP="00673744">
      <w:pPr>
        <w:pStyle w:val="ListParagraph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Lessons Learned Documented</w:t>
      </w:r>
    </w:p>
    <w:p w:rsidR="00230A5A" w:rsidRPr="002141F1" w:rsidRDefault="00230A5A" w:rsidP="00673744">
      <w:pPr>
        <w:pStyle w:val="ListParagraph"/>
        <w:numPr>
          <w:ilvl w:val="0"/>
          <w:numId w:val="4"/>
        </w:numPr>
        <w:spacing w:line="360" w:lineRule="auto"/>
        <w:rPr>
          <w:lang w:val="en-GB"/>
        </w:rPr>
      </w:pPr>
      <w:r>
        <w:rPr>
          <w:lang w:val="en-GB"/>
        </w:rPr>
        <w:t>Project objectives achieved</w:t>
      </w:r>
    </w:p>
    <w:sectPr w:rsidR="00230A5A" w:rsidRPr="002141F1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98B" w:rsidRDefault="0002398B" w:rsidP="00042081">
      <w:pPr>
        <w:spacing w:after="0" w:line="240" w:lineRule="auto"/>
      </w:pPr>
      <w:r>
        <w:separator/>
      </w:r>
    </w:p>
  </w:endnote>
  <w:endnote w:type="continuationSeparator" w:id="0">
    <w:p w:rsidR="0002398B" w:rsidRDefault="0002398B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Pr="00107931" w:rsidRDefault="00906D0A">
    <w:pPr>
      <w:pStyle w:val="Footer"/>
      <w:rPr>
        <w:lang w:val="en-US"/>
      </w:rPr>
    </w:pPr>
    <w:r w:rsidRPr="00107931">
      <w:rPr>
        <w:lang w:val="en-US"/>
      </w:rPr>
      <w:t>Projeto Soft</w:t>
    </w:r>
    <w:r w:rsidR="009553EC" w:rsidRPr="00107931">
      <w:rPr>
        <w:lang w:val="en-US"/>
      </w:rPr>
      <w:t>ware 2013</w:t>
    </w:r>
  </w:p>
  <w:p w:rsidR="00042081" w:rsidRPr="00107931" w:rsidRDefault="0002398B">
    <w:pPr>
      <w:pStyle w:val="Footer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042081" w:rsidRPr="00107931">
      <w:rPr>
        <w:lang w:val="en-US"/>
      </w:rPr>
      <w:tab/>
    </w:r>
    <w:r w:rsidR="00042081" w:rsidRPr="00107931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Pr="00107931" w:rsidRDefault="006F3F7C" w:rsidP="006F3F7C">
    <w:pPr>
      <w:pStyle w:val="Footer"/>
      <w:rPr>
        <w:lang w:val="en-US"/>
      </w:rPr>
    </w:pPr>
    <w:r w:rsidRPr="00107931">
      <w:rPr>
        <w:lang w:val="en-US"/>
      </w:rPr>
      <w:t>Projeto Software 2013</w:t>
    </w:r>
    <w:r w:rsidRPr="00107931">
      <w:rPr>
        <w:lang w:val="en-US"/>
      </w:rPr>
      <w:tab/>
    </w:r>
    <w:r w:rsidRPr="00107931">
      <w:rPr>
        <w:lang w:val="en-US"/>
      </w:rPr>
      <w:tab/>
    </w:r>
  </w:p>
  <w:p w:rsidR="00895D61" w:rsidRPr="00107931" w:rsidRDefault="0002398B" w:rsidP="00705D20">
    <w:pPr>
      <w:pStyle w:val="Footer"/>
      <w:tabs>
        <w:tab w:val="clear" w:pos="4252"/>
      </w:tabs>
      <w:rPr>
        <w:lang w:val="en-US"/>
      </w:rPr>
    </w:pPr>
    <w:sdt>
      <w:sdtPr>
        <w:rPr>
          <w:lang w:val="en-GB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4D5593">
          <w:rPr>
            <w:lang w:val="en-GB"/>
          </w:rPr>
          <w:t>Project Assessment and Control Process</w:t>
        </w:r>
      </w:sdtContent>
    </w:sdt>
    <w:r w:rsidR="00705D20" w:rsidRPr="00107931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Pr="00107931" w:rsidRDefault="00705D20">
    <w:pPr>
      <w:pStyle w:val="Footer"/>
      <w:rPr>
        <w:lang w:val="en-US"/>
      </w:rPr>
    </w:pPr>
    <w:r w:rsidRPr="00107931">
      <w:rPr>
        <w:lang w:val="en-US"/>
      </w:rPr>
      <w:t>Projeto Software 2013</w:t>
    </w:r>
  </w:p>
  <w:p w:rsidR="00705D20" w:rsidRPr="00107931" w:rsidRDefault="0002398B">
    <w:pPr>
      <w:pStyle w:val="Footer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705D20" w:rsidRPr="00107931">
      <w:rPr>
        <w:lang w:val="en-US"/>
      </w:rPr>
      <w:tab/>
    </w:r>
    <w:r w:rsidR="00705D20" w:rsidRPr="00107931">
      <w:rPr>
        <w:lang w:val="en-US"/>
      </w:rPr>
      <w:tab/>
    </w:r>
    <w:r w:rsidR="00E22BC9">
      <w:fldChar w:fldCharType="begin"/>
    </w:r>
    <w:r w:rsidR="00E22BC9" w:rsidRPr="00107931">
      <w:rPr>
        <w:lang w:val="en-US"/>
      </w:rPr>
      <w:instrText xml:space="preserve"> PAGE   \* MERGEFORMAT </w:instrText>
    </w:r>
    <w:r w:rsidR="00E22BC9">
      <w:fldChar w:fldCharType="separate"/>
    </w:r>
    <w:r w:rsidR="004A3929">
      <w:rPr>
        <w:noProof/>
        <w:lang w:val="en-US"/>
      </w:rPr>
      <w:t>i</w:t>
    </w:r>
    <w:r w:rsidR="00E22BC9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Pr="00107931" w:rsidRDefault="00705D20" w:rsidP="006F3F7C">
    <w:pPr>
      <w:pStyle w:val="Footer"/>
      <w:rPr>
        <w:lang w:val="en-US"/>
      </w:rPr>
    </w:pPr>
    <w:r w:rsidRPr="00107931">
      <w:rPr>
        <w:lang w:val="en-US"/>
      </w:rPr>
      <w:t>Projeto Software 2013</w:t>
    </w:r>
    <w:r w:rsidRPr="00107931">
      <w:rPr>
        <w:lang w:val="en-US"/>
      </w:rPr>
      <w:tab/>
    </w:r>
    <w:r w:rsidRPr="00107931">
      <w:rPr>
        <w:lang w:val="en-US"/>
      </w:rPr>
      <w:tab/>
    </w:r>
  </w:p>
  <w:p w:rsidR="00705D20" w:rsidRPr="00107931" w:rsidRDefault="0002398B" w:rsidP="00705D20">
    <w:pPr>
      <w:pStyle w:val="Footer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41F1" w:rsidRPr="00107931">
          <w:rPr>
            <w:lang w:val="en-US"/>
          </w:rPr>
          <w:t>Project Assessment and Control Process</w:t>
        </w:r>
      </w:sdtContent>
    </w:sdt>
    <w:r w:rsidR="00705D20" w:rsidRPr="00107931">
      <w:rPr>
        <w:lang w:val="en-US"/>
      </w:rPr>
      <w:tab/>
    </w:r>
    <w:r w:rsidR="00E22BC9">
      <w:fldChar w:fldCharType="begin"/>
    </w:r>
    <w:r w:rsidR="00E22BC9" w:rsidRPr="00107931">
      <w:rPr>
        <w:lang w:val="en-US"/>
      </w:rPr>
      <w:instrText xml:space="preserve"> PAGE   \* MERGEFORMAT </w:instrText>
    </w:r>
    <w:r w:rsidR="00E22BC9">
      <w:fldChar w:fldCharType="separate"/>
    </w:r>
    <w:r w:rsidR="004A3929">
      <w:rPr>
        <w:noProof/>
        <w:lang w:val="en-US"/>
      </w:rPr>
      <w:t>1</w:t>
    </w:r>
    <w:r w:rsidR="00E22B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98B" w:rsidRDefault="0002398B" w:rsidP="00042081">
      <w:pPr>
        <w:spacing w:after="0" w:line="240" w:lineRule="auto"/>
      </w:pPr>
      <w:r>
        <w:separator/>
      </w:r>
    </w:p>
  </w:footnote>
  <w:footnote w:type="continuationSeparator" w:id="0">
    <w:p w:rsidR="0002398B" w:rsidRDefault="0002398B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4D5593" w:rsidRDefault="009553EC">
    <w:pPr>
      <w:pStyle w:val="Header"/>
      <w:rPr>
        <w:lang w:val="en-GB"/>
      </w:rPr>
    </w:pPr>
    <w:r w:rsidRPr="004D5593"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13CCC719" wp14:editId="31FEC55A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D5593">
      <w:rPr>
        <w:lang w:val="en-GB"/>
      </w:rPr>
      <w:tab/>
    </w:r>
    <w:r w:rsidRPr="004D5593">
      <w:rPr>
        <w:lang w:val="en-GB"/>
      </w:rPr>
      <w:tab/>
    </w:r>
    <w:r w:rsidR="00895D61" w:rsidRPr="004D5593">
      <w:rPr>
        <w:lang w:val="en-GB"/>
      </w:rPr>
      <w:t>Owner</w:t>
    </w:r>
    <w:r w:rsidRPr="004D5593">
      <w:rPr>
        <w:lang w:val="en-GB"/>
      </w:rPr>
      <w:t xml:space="preserve">: </w:t>
    </w:r>
    <w:sdt>
      <w:sdtPr>
        <w:rPr>
          <w:lang w:val="en-GB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D5593" w:rsidRPr="004D5593">
          <w:rPr>
            <w:lang w:val="en-GB"/>
          </w:rPr>
          <w:t>Rui Ganhoto</w:t>
        </w:r>
      </w:sdtContent>
    </w:sdt>
  </w:p>
  <w:p w:rsidR="009553EC" w:rsidRPr="004D5593" w:rsidRDefault="009553EC">
    <w:pPr>
      <w:pStyle w:val="Header"/>
      <w:rPr>
        <w:lang w:val="en-GB"/>
      </w:rPr>
    </w:pPr>
    <w:r w:rsidRPr="004D5593">
      <w:rPr>
        <w:lang w:val="en-GB"/>
      </w:rPr>
      <w:tab/>
    </w:r>
    <w:r w:rsidRPr="004D5593">
      <w:rPr>
        <w:lang w:val="en-GB"/>
      </w:rPr>
      <w:tab/>
    </w:r>
    <w:sdt>
      <w:sdtPr>
        <w:rPr>
          <w:lang w:val="en-GB"/>
        </w:rPr>
        <w:alias w:val="Comentários"/>
        <w:id w:val="5830539"/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B40CD">
          <w:rPr>
            <w:lang w:val="en-GB"/>
          </w:rPr>
          <w:t xml:space="preserve">     </w:t>
        </w:r>
      </w:sdtContent>
    </w:sdt>
    <w:r w:rsidRPr="004D5593">
      <w:rPr>
        <w:lang w:val="en-GB"/>
      </w:rPr>
      <w:t xml:space="preserve"> </w:t>
    </w:r>
    <w:sdt>
      <w:sdtPr>
        <w:rPr>
          <w:lang w:val="en-GB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D5593" w:rsidRPr="004D5593">
          <w:rPr>
            <w:lang w:val="en-GB"/>
          </w:rPr>
          <w:t>Draft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Pr="00107931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15E5DB2D" wp14:editId="2E15F9C8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07931">
      <w:rPr>
        <w:lang w:val="en-US"/>
      </w:rPr>
      <w:tab/>
    </w:r>
    <w:r w:rsidRPr="00107931">
      <w:rPr>
        <w:lang w:val="en-US"/>
      </w:rPr>
      <w:tab/>
    </w:r>
    <w:r w:rsidR="004630B1" w:rsidRPr="00107931">
      <w:rPr>
        <w:lang w:val="en-US"/>
      </w:rPr>
      <w:t>Owner</w:t>
    </w:r>
    <w:r w:rsidRPr="00107931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D5593" w:rsidRPr="00107931">
          <w:rPr>
            <w:lang w:val="en-US"/>
          </w:rPr>
          <w:t>Rui Ganhoto</w:t>
        </w:r>
      </w:sdtContent>
    </w:sdt>
  </w:p>
  <w:p w:rsidR="00906D0A" w:rsidRPr="00107931" w:rsidRDefault="00906D0A" w:rsidP="00906D0A">
    <w:pPr>
      <w:pStyle w:val="Header"/>
      <w:rPr>
        <w:lang w:val="en-US"/>
      </w:rPr>
    </w:pPr>
    <w:r w:rsidRPr="00107931">
      <w:rPr>
        <w:lang w:val="en-US"/>
      </w:rPr>
      <w:tab/>
    </w:r>
    <w:r w:rsidRPr="00107931">
      <w:rPr>
        <w:lang w:val="en-US"/>
      </w:rPr>
      <w:tab/>
    </w:r>
    <w:sdt>
      <w:sdtPr>
        <w:rPr>
          <w:lang w:val="en-US"/>
        </w:rPr>
        <w:alias w:val="Comentários"/>
        <w:id w:val="5830538"/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B40CD">
          <w:rPr>
            <w:lang w:val="en-US"/>
          </w:rPr>
          <w:t xml:space="preserve">     </w:t>
        </w:r>
      </w:sdtContent>
    </w:sdt>
    <w:r w:rsidRPr="0010793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D5593" w:rsidRPr="00107931">
          <w:rPr>
            <w:lang w:val="en-US"/>
          </w:rPr>
          <w:t>Draft</w:t>
        </w:r>
      </w:sdtContent>
    </w:sdt>
    <w:r w:rsidRPr="0010793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27F73"/>
    <w:multiLevelType w:val="hybridMultilevel"/>
    <w:tmpl w:val="4E58FA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A5BFB"/>
    <w:multiLevelType w:val="hybridMultilevel"/>
    <w:tmpl w:val="171E2D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443647"/>
    <w:multiLevelType w:val="hybridMultilevel"/>
    <w:tmpl w:val="4EB033C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4F29EC"/>
    <w:multiLevelType w:val="hybridMultilevel"/>
    <w:tmpl w:val="1938039C"/>
    <w:lvl w:ilvl="0" w:tplc="08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0A265E2"/>
    <w:multiLevelType w:val="hybridMultilevel"/>
    <w:tmpl w:val="58C60E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4285F"/>
    <w:multiLevelType w:val="hybridMultilevel"/>
    <w:tmpl w:val="ED1E50A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696651D"/>
    <w:multiLevelType w:val="hybridMultilevel"/>
    <w:tmpl w:val="9000C6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507366"/>
    <w:multiLevelType w:val="hybridMultilevel"/>
    <w:tmpl w:val="CEECC8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F55303"/>
    <w:multiLevelType w:val="hybridMultilevel"/>
    <w:tmpl w:val="140ECA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EB675C"/>
    <w:multiLevelType w:val="hybridMultilevel"/>
    <w:tmpl w:val="7BA039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5"/>
  </w:num>
  <w:num w:numId="5">
    <w:abstractNumId w:val="11"/>
  </w:num>
  <w:num w:numId="6">
    <w:abstractNumId w:val="13"/>
  </w:num>
  <w:num w:numId="7">
    <w:abstractNumId w:val="2"/>
  </w:num>
  <w:num w:numId="8">
    <w:abstractNumId w:val="8"/>
  </w:num>
  <w:num w:numId="9">
    <w:abstractNumId w:val="7"/>
  </w:num>
  <w:num w:numId="10">
    <w:abstractNumId w:val="10"/>
  </w:num>
  <w:num w:numId="11">
    <w:abstractNumId w:val="0"/>
  </w:num>
  <w:num w:numId="12">
    <w:abstractNumId w:val="12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154CB"/>
    <w:rsid w:val="000228FF"/>
    <w:rsid w:val="0002398B"/>
    <w:rsid w:val="00042081"/>
    <w:rsid w:val="00062D28"/>
    <w:rsid w:val="00070FB5"/>
    <w:rsid w:val="000938B4"/>
    <w:rsid w:val="000C1CF4"/>
    <w:rsid w:val="000E334F"/>
    <w:rsid w:val="00107931"/>
    <w:rsid w:val="00112752"/>
    <w:rsid w:val="001219A0"/>
    <w:rsid w:val="00127293"/>
    <w:rsid w:val="001869C6"/>
    <w:rsid w:val="001873B5"/>
    <w:rsid w:val="00187F1F"/>
    <w:rsid w:val="00192E0D"/>
    <w:rsid w:val="001B72E3"/>
    <w:rsid w:val="001E469B"/>
    <w:rsid w:val="001F6F6A"/>
    <w:rsid w:val="002141F1"/>
    <w:rsid w:val="00230A5A"/>
    <w:rsid w:val="00232D24"/>
    <w:rsid w:val="002609FB"/>
    <w:rsid w:val="0028361F"/>
    <w:rsid w:val="002B0680"/>
    <w:rsid w:val="002C200C"/>
    <w:rsid w:val="002C5DB9"/>
    <w:rsid w:val="002E6B7B"/>
    <w:rsid w:val="00303684"/>
    <w:rsid w:val="00345E81"/>
    <w:rsid w:val="00390E5E"/>
    <w:rsid w:val="003A1CEA"/>
    <w:rsid w:val="003A24D7"/>
    <w:rsid w:val="003A7ECA"/>
    <w:rsid w:val="003E0A60"/>
    <w:rsid w:val="00415E8A"/>
    <w:rsid w:val="0042608F"/>
    <w:rsid w:val="004630B1"/>
    <w:rsid w:val="004A3929"/>
    <w:rsid w:val="004C54B6"/>
    <w:rsid w:val="004D5593"/>
    <w:rsid w:val="004F4E67"/>
    <w:rsid w:val="00504526"/>
    <w:rsid w:val="00514CBF"/>
    <w:rsid w:val="00523242"/>
    <w:rsid w:val="00547931"/>
    <w:rsid w:val="005B06DE"/>
    <w:rsid w:val="005B19BB"/>
    <w:rsid w:val="005C0082"/>
    <w:rsid w:val="005C681B"/>
    <w:rsid w:val="00640722"/>
    <w:rsid w:val="0067092E"/>
    <w:rsid w:val="00673744"/>
    <w:rsid w:val="0068607F"/>
    <w:rsid w:val="006D4014"/>
    <w:rsid w:val="006D56F0"/>
    <w:rsid w:val="006F3F7C"/>
    <w:rsid w:val="00705116"/>
    <w:rsid w:val="00705D20"/>
    <w:rsid w:val="0074349F"/>
    <w:rsid w:val="00747879"/>
    <w:rsid w:val="00761719"/>
    <w:rsid w:val="007748FB"/>
    <w:rsid w:val="007F2436"/>
    <w:rsid w:val="008159F4"/>
    <w:rsid w:val="00826DB7"/>
    <w:rsid w:val="00872C7D"/>
    <w:rsid w:val="008743FA"/>
    <w:rsid w:val="00895D61"/>
    <w:rsid w:val="008A0C13"/>
    <w:rsid w:val="008E7D4C"/>
    <w:rsid w:val="008F3BCB"/>
    <w:rsid w:val="00906D0A"/>
    <w:rsid w:val="00942243"/>
    <w:rsid w:val="009553EC"/>
    <w:rsid w:val="009626B2"/>
    <w:rsid w:val="00985E08"/>
    <w:rsid w:val="00991AA8"/>
    <w:rsid w:val="009B5F76"/>
    <w:rsid w:val="009C4EC1"/>
    <w:rsid w:val="00A1379B"/>
    <w:rsid w:val="00A204AE"/>
    <w:rsid w:val="00A34B36"/>
    <w:rsid w:val="00A44E31"/>
    <w:rsid w:val="00A470E9"/>
    <w:rsid w:val="00A5000F"/>
    <w:rsid w:val="00AA255A"/>
    <w:rsid w:val="00B14B7A"/>
    <w:rsid w:val="00B31A9B"/>
    <w:rsid w:val="00B555A9"/>
    <w:rsid w:val="00BC3425"/>
    <w:rsid w:val="00BE20D4"/>
    <w:rsid w:val="00BE290C"/>
    <w:rsid w:val="00C400D3"/>
    <w:rsid w:val="00C4465C"/>
    <w:rsid w:val="00C666CF"/>
    <w:rsid w:val="00C74F18"/>
    <w:rsid w:val="00C8541E"/>
    <w:rsid w:val="00C97915"/>
    <w:rsid w:val="00CA0957"/>
    <w:rsid w:val="00CA4E4D"/>
    <w:rsid w:val="00CB40CD"/>
    <w:rsid w:val="00D514C0"/>
    <w:rsid w:val="00D6277E"/>
    <w:rsid w:val="00D70C74"/>
    <w:rsid w:val="00D71B32"/>
    <w:rsid w:val="00DB15E9"/>
    <w:rsid w:val="00DB758B"/>
    <w:rsid w:val="00DC219E"/>
    <w:rsid w:val="00DD2A0E"/>
    <w:rsid w:val="00DF1004"/>
    <w:rsid w:val="00DF4FD1"/>
    <w:rsid w:val="00E01BD3"/>
    <w:rsid w:val="00E02488"/>
    <w:rsid w:val="00E0675A"/>
    <w:rsid w:val="00E146E2"/>
    <w:rsid w:val="00E22BC9"/>
    <w:rsid w:val="00E70BCA"/>
    <w:rsid w:val="00E70DF8"/>
    <w:rsid w:val="00E71BE6"/>
    <w:rsid w:val="00E84FEF"/>
    <w:rsid w:val="00EC4FB0"/>
    <w:rsid w:val="00F24CA6"/>
    <w:rsid w:val="00F53D40"/>
    <w:rsid w:val="00FF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227023A-504F-4B9A-A29B-0E70883F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ListParagraph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20D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1C7050"/>
    <w:rsid w:val="00336C8C"/>
    <w:rsid w:val="003A7208"/>
    <w:rsid w:val="00761202"/>
    <w:rsid w:val="007759B5"/>
    <w:rsid w:val="007803DC"/>
    <w:rsid w:val="00783ABD"/>
    <w:rsid w:val="008C3383"/>
    <w:rsid w:val="00975A8B"/>
    <w:rsid w:val="009D5679"/>
    <w:rsid w:val="00A053BA"/>
    <w:rsid w:val="00B03BDE"/>
    <w:rsid w:val="00BD7072"/>
    <w:rsid w:val="00C32F9D"/>
    <w:rsid w:val="00C547FF"/>
    <w:rsid w:val="00C635E7"/>
    <w:rsid w:val="00C90479"/>
    <w:rsid w:val="00CD00AA"/>
    <w:rsid w:val="00CE6340"/>
    <w:rsid w:val="00DA2738"/>
    <w:rsid w:val="00DF7858"/>
    <w:rsid w:val="00E2136B"/>
    <w:rsid w:val="00FE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59B5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DA10631D020F445D94578A21F193E662">
    <w:name w:val="DA10631D020F445D94578A21F193E662"/>
    <w:rsid w:val="001C7050"/>
  </w:style>
  <w:style w:type="paragraph" w:customStyle="1" w:styleId="A649275780994E579B92774D14EFC228">
    <w:name w:val="A649275780994E579B92774D14EFC228"/>
    <w:rsid w:val="001C7050"/>
  </w:style>
  <w:style w:type="paragraph" w:customStyle="1" w:styleId="85B33589E40F4BBD93DB2AAB0A1E7859">
    <w:name w:val="85B33589E40F4BBD93DB2AAB0A1E7859"/>
    <w:rsid w:val="001C7050"/>
  </w:style>
  <w:style w:type="paragraph" w:customStyle="1" w:styleId="89E25C8DBB3E42ABBA8949C9C941452F">
    <w:name w:val="89E25C8DBB3E42ABBA8949C9C941452F"/>
    <w:rsid w:val="001C7050"/>
  </w:style>
  <w:style w:type="paragraph" w:customStyle="1" w:styleId="3A6C61E4FE194F21A55C652C485240D5">
    <w:name w:val="3A6C61E4FE194F21A55C652C485240D5"/>
    <w:rsid w:val="001C7050"/>
  </w:style>
  <w:style w:type="paragraph" w:customStyle="1" w:styleId="D09D7AF3076C40AC898D69048DB65EFE">
    <w:name w:val="D09D7AF3076C40AC898D69048DB65EFE"/>
    <w:rsid w:val="001C7050"/>
  </w:style>
  <w:style w:type="paragraph" w:customStyle="1" w:styleId="4632E2728A9E4C93BF3E416A6DAB0FCD">
    <w:name w:val="4632E2728A9E4C93BF3E416A6DAB0FCD"/>
    <w:rsid w:val="001C7050"/>
  </w:style>
  <w:style w:type="paragraph" w:customStyle="1" w:styleId="4BB1C053AFA74B1CB47700F7F22E5DEA">
    <w:name w:val="4BB1C053AFA74B1CB47700F7F22E5DEA"/>
    <w:rsid w:val="001C7050"/>
  </w:style>
  <w:style w:type="paragraph" w:customStyle="1" w:styleId="08FE07967FDD4B3EAD1B0D8E80F73FED">
    <w:name w:val="08FE07967FDD4B3EAD1B0D8E80F73FED"/>
    <w:rsid w:val="001C7050"/>
  </w:style>
  <w:style w:type="paragraph" w:customStyle="1" w:styleId="5B66952BE2C64ACAB73D929D0A1A64ED">
    <w:name w:val="5B66952BE2C64ACAB73D929D0A1A64ED"/>
    <w:rsid w:val="001C7050"/>
  </w:style>
  <w:style w:type="paragraph" w:customStyle="1" w:styleId="2BE65E09D68D43E3A8BF817A89BD5075">
    <w:name w:val="2BE65E09D68D43E3A8BF817A89BD5075"/>
    <w:rsid w:val="001C7050"/>
  </w:style>
  <w:style w:type="paragraph" w:customStyle="1" w:styleId="87D0B5A0BB764273BF95730937EA888A">
    <w:name w:val="87D0B5A0BB764273BF95730937EA888A"/>
    <w:rsid w:val="001C7050"/>
  </w:style>
  <w:style w:type="paragraph" w:customStyle="1" w:styleId="CE500E12503D43FD8D219002329C7139">
    <w:name w:val="CE500E12503D43FD8D219002329C7139"/>
    <w:rsid w:val="001C7050"/>
  </w:style>
  <w:style w:type="paragraph" w:customStyle="1" w:styleId="B3E05CE5CCCE4D22815F40FB84B5E6A9">
    <w:name w:val="B3E05CE5CCCE4D22815F40FB84B5E6A9"/>
    <w:rsid w:val="001C7050"/>
  </w:style>
  <w:style w:type="paragraph" w:customStyle="1" w:styleId="C040A7A423B9469DA006D405A9F1A858">
    <w:name w:val="C040A7A423B9469DA006D405A9F1A858"/>
    <w:rsid w:val="001C7050"/>
  </w:style>
  <w:style w:type="paragraph" w:customStyle="1" w:styleId="F6B8CA2DE5EC4F0FA9D7F620B058D4FD">
    <w:name w:val="F6B8CA2DE5EC4F0FA9D7F620B058D4FD"/>
    <w:rsid w:val="001C7050"/>
  </w:style>
  <w:style w:type="paragraph" w:customStyle="1" w:styleId="0C4051E12C104354BB949F15129D3C79">
    <w:name w:val="0C4051E12C104354BB949F15129D3C79"/>
    <w:rsid w:val="001C7050"/>
  </w:style>
  <w:style w:type="paragraph" w:customStyle="1" w:styleId="474947DA582D4312AAFA564A2179BEC3">
    <w:name w:val="474947DA582D4312AAFA564A2179BEC3"/>
    <w:rsid w:val="001C70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24469A-7CFB-4FF2-8BAB-A65F85FE9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927</Words>
  <Characters>5011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Project Assessment and Control Process</vt:lpstr>
      <vt:lpstr>Template</vt:lpstr>
    </vt:vector>
  </TitlesOfParts>
  <Company>PS2Win</Company>
  <LinksUpToDate>false</LinksUpToDate>
  <CharactersWithSpaces>5927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Assessment and Control Process</dc:title>
  <dc:subject>Keep Your Time</dc:subject>
  <dc:creator>Rui Ganhoto</dc:creator>
  <cp:keywords/>
  <dc:description/>
  <cp:lastModifiedBy>David Silva</cp:lastModifiedBy>
  <cp:revision>9</cp:revision>
  <dcterms:created xsi:type="dcterms:W3CDTF">2013-03-17T05:20:00Z</dcterms:created>
  <dcterms:modified xsi:type="dcterms:W3CDTF">2013-03-23T13:37:00Z</dcterms:modified>
  <cp:contentStatus>Draft</cp:contentStatus>
</cp:coreProperties>
</file>