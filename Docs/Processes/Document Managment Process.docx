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325C49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</w:rPr>
                      <w:t>Team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2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6623B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Management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Process</w:t>
                    </w:r>
                    <w:proofErr w:type="spellEnd"/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517BDC2B5B264D168C1583126304739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6F3F7C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[Escrever o subtítulo do documento]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7CE27CAF48E34691ADD6BB48640C1FDC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placeholder>
                    <w:docPart w:val="746390107F6346F79182BCF833AE09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623B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703BB6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proofErr w:type="spellStart"/>
          <w:r w:rsidRPr="00F24CA6">
            <w:t>Content</w:t>
          </w:r>
          <w:proofErr w:type="spellEnd"/>
        </w:p>
        <w:p w:rsidR="002A0595" w:rsidRDefault="00703BB6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49415679" w:history="1">
            <w:r w:rsidR="002A0595" w:rsidRPr="004D50F8">
              <w:rPr>
                <w:rStyle w:val="Hiperligao"/>
                <w:noProof/>
                <w:lang w:val="en-US"/>
              </w:rPr>
              <w:t>1.</w:t>
            </w:r>
            <w:r w:rsidR="002A0595">
              <w:rPr>
                <w:rFonts w:eastAsiaTheme="minorEastAsia"/>
                <w:noProof/>
                <w:lang w:eastAsia="pt-PT"/>
              </w:rPr>
              <w:tab/>
            </w:r>
            <w:r w:rsidR="002A0595" w:rsidRPr="004D50F8">
              <w:rPr>
                <w:rStyle w:val="Hiperligao"/>
                <w:noProof/>
                <w:lang w:val="en-US"/>
              </w:rPr>
              <w:t>Purpose</w:t>
            </w:r>
            <w:r w:rsidR="002A0595">
              <w:rPr>
                <w:noProof/>
                <w:webHidden/>
              </w:rPr>
              <w:tab/>
            </w:r>
            <w:r w:rsidR="002A0595">
              <w:rPr>
                <w:noProof/>
                <w:webHidden/>
              </w:rPr>
              <w:fldChar w:fldCharType="begin"/>
            </w:r>
            <w:r w:rsidR="002A0595">
              <w:rPr>
                <w:noProof/>
                <w:webHidden/>
              </w:rPr>
              <w:instrText xml:space="preserve"> PAGEREF _Toc349415679 \h </w:instrText>
            </w:r>
            <w:r w:rsidR="002A0595">
              <w:rPr>
                <w:noProof/>
                <w:webHidden/>
              </w:rPr>
            </w:r>
            <w:r w:rsidR="002A0595">
              <w:rPr>
                <w:noProof/>
                <w:webHidden/>
              </w:rPr>
              <w:fldChar w:fldCharType="separate"/>
            </w:r>
            <w:r w:rsidR="002A0595">
              <w:rPr>
                <w:noProof/>
                <w:webHidden/>
              </w:rPr>
              <w:t>1</w:t>
            </w:r>
            <w:r w:rsidR="002A0595"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0" w:history="1">
            <w:r w:rsidRPr="004D50F8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Inputs and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1" w:history="1">
            <w:r w:rsidRPr="004D50F8">
              <w:rPr>
                <w:rStyle w:val="Hiperligao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2" w:history="1">
            <w:r w:rsidRPr="004D50F8">
              <w:rPr>
                <w:rStyle w:val="Hiperligao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3" w:history="1">
            <w:r w:rsidRPr="004D50F8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4" w:history="1">
            <w:r w:rsidRPr="004D50F8">
              <w:rPr>
                <w:rStyle w:val="Hiperligao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Creating a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5" w:history="1">
            <w:r w:rsidRPr="004D50F8">
              <w:rPr>
                <w:rStyle w:val="Hiperligao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Updating a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6" w:history="1">
            <w:r w:rsidRPr="004D50F8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7" w:history="1">
            <w:r w:rsidRPr="004D50F8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Related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0595" w:rsidRDefault="002A0595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49415688" w:history="1">
            <w:r w:rsidRPr="004D50F8">
              <w:rPr>
                <w:rStyle w:val="Hiperligao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4D50F8">
              <w:rPr>
                <w:rStyle w:val="Hiperligao"/>
                <w:noProof/>
                <w:lang w:val="en-US"/>
              </w:rPr>
              <w:t>Measures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_Toc349415688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703BB6"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:rsidR="00906D0A" w:rsidRPr="00F24CA6" w:rsidRDefault="00703BB6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2A0595" w:rsidRDefault="00703BB6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5690" w:history="1">
        <w:r w:rsidR="002A0595" w:rsidRPr="00094533">
          <w:rPr>
            <w:rStyle w:val="Hiperligao"/>
            <w:noProof/>
          </w:rPr>
          <w:t>Table 1: List of Contribuitors</w:t>
        </w:r>
        <w:r w:rsidR="002A0595">
          <w:rPr>
            <w:noProof/>
            <w:webHidden/>
          </w:rPr>
          <w:tab/>
        </w:r>
        <w:r w:rsidR="002A0595">
          <w:rPr>
            <w:noProof/>
            <w:webHidden/>
          </w:rPr>
          <w:fldChar w:fldCharType="begin"/>
        </w:r>
        <w:r w:rsidR="002A0595">
          <w:rPr>
            <w:noProof/>
            <w:webHidden/>
          </w:rPr>
          <w:instrText xml:space="preserve"> PAGEREF _Toc349415690 \h </w:instrText>
        </w:r>
        <w:r w:rsidR="002A0595">
          <w:rPr>
            <w:noProof/>
            <w:webHidden/>
          </w:rPr>
        </w:r>
        <w:r w:rsidR="002A0595">
          <w:rPr>
            <w:noProof/>
            <w:webHidden/>
          </w:rPr>
          <w:fldChar w:fldCharType="separate"/>
        </w:r>
        <w:r w:rsidR="002A0595">
          <w:rPr>
            <w:noProof/>
            <w:webHidden/>
          </w:rPr>
          <w:t>ii</w:t>
        </w:r>
        <w:r w:rsidR="002A0595">
          <w:rPr>
            <w:noProof/>
            <w:webHidden/>
          </w:rPr>
          <w:fldChar w:fldCharType="end"/>
        </w:r>
      </w:hyperlink>
    </w:p>
    <w:p w:rsidR="002A0595" w:rsidRDefault="002A0595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5691" w:history="1">
        <w:r w:rsidRPr="00094533">
          <w:rPr>
            <w:rStyle w:val="Hiperligao"/>
            <w:noProof/>
          </w:rPr>
          <w:t>Table 2: Version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_Toc349415691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703BB6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543"/>
        <w:gridCol w:w="2127"/>
      </w:tblGrid>
      <w:tr w:rsidR="00192E0D" w:rsidRPr="00895D61" w:rsidTr="00AF4861">
        <w:tc>
          <w:tcPr>
            <w:tcW w:w="9606" w:type="dxa"/>
            <w:gridSpan w:val="4"/>
          </w:tcPr>
          <w:p w:rsidR="00192E0D" w:rsidRPr="006623B7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43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127" w:type="dxa"/>
            <w:vAlign w:val="center"/>
          </w:tcPr>
          <w:p w:rsidR="00192E0D" w:rsidRPr="006623B7" w:rsidRDefault="00192E0D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placeholder>
                <w:docPart w:val="0C4051E12C104354BB949F15129D3C79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placeholder>
                <w:docPart w:val="474947DA582D4312AAFA564A2179BEC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192E0D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543" w:type="dxa"/>
            <w:vAlign w:val="center"/>
          </w:tcPr>
          <w:p w:rsidR="00192E0D" w:rsidRPr="00895D61" w:rsidRDefault="006623B7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895D61" w:rsidRDefault="00192E0D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</w:tr>
      <w:tr w:rsidR="00AF4861" w:rsidRPr="00895D61" w:rsidTr="000A0A04">
        <w:tc>
          <w:tcPr>
            <w:tcW w:w="1668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</w:tr>
      <w:tr w:rsidR="00192E0D" w:rsidRPr="00895D61" w:rsidTr="000A0A04">
        <w:tc>
          <w:tcPr>
            <w:tcW w:w="1668" w:type="dxa"/>
            <w:vAlign w:val="center"/>
          </w:tcPr>
          <w:p w:rsidR="00192E0D" w:rsidRPr="00895D61" w:rsidRDefault="00192E0D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192E0D" w:rsidRPr="00895D61" w:rsidRDefault="00192E0D" w:rsidP="006623B7">
            <w:pPr>
              <w:jc w:val="center"/>
              <w:rPr>
                <w:lang w:val="en-US"/>
              </w:rPr>
            </w:pPr>
          </w:p>
        </w:tc>
        <w:tc>
          <w:tcPr>
            <w:tcW w:w="3543" w:type="dxa"/>
            <w:vAlign w:val="center"/>
          </w:tcPr>
          <w:p w:rsidR="00192E0D" w:rsidRPr="00895D61" w:rsidRDefault="00192E0D" w:rsidP="006623B7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127" w:type="dxa"/>
            <w:vAlign w:val="center"/>
          </w:tcPr>
          <w:p w:rsidR="00192E0D" w:rsidRPr="00895D61" w:rsidRDefault="00192E0D" w:rsidP="006623B7">
            <w:pPr>
              <w:keepNext/>
              <w:jc w:val="center"/>
              <w:rPr>
                <w:lang w:val="en-US"/>
              </w:rPr>
            </w:pPr>
          </w:p>
        </w:tc>
      </w:tr>
    </w:tbl>
    <w:p w:rsidR="00BE20D4" w:rsidRDefault="00BE20D4" w:rsidP="00BE20D4">
      <w:pPr>
        <w:pStyle w:val="Legenda"/>
      </w:pPr>
      <w:bookmarkStart w:id="0" w:name="_Toc349415690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0"/>
      <w:proofErr w:type="spellEnd"/>
    </w:p>
    <w:p w:rsidR="00BE20D4" w:rsidRPr="00F24CA6" w:rsidRDefault="00BE20D4"/>
    <w:tbl>
      <w:tblPr>
        <w:tblStyle w:val="Tabelacomgrelha"/>
        <w:tblW w:w="9606" w:type="dxa"/>
        <w:tblLook w:val="04A0"/>
      </w:tblPr>
      <w:tblGrid>
        <w:gridCol w:w="1726"/>
        <w:gridCol w:w="2200"/>
        <w:gridCol w:w="1964"/>
        <w:gridCol w:w="977"/>
        <w:gridCol w:w="1249"/>
        <w:gridCol w:w="1490"/>
      </w:tblGrid>
      <w:tr w:rsidR="00192E0D" w:rsidRPr="00895D61" w:rsidTr="00AF4861">
        <w:tc>
          <w:tcPr>
            <w:tcW w:w="9606" w:type="dxa"/>
            <w:gridSpan w:val="6"/>
          </w:tcPr>
          <w:p w:rsidR="00192E0D" w:rsidRPr="006623B7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964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490" w:type="dxa"/>
            <w:vAlign w:val="center"/>
          </w:tcPr>
          <w:p w:rsidR="00F24CA6" w:rsidRPr="006623B7" w:rsidRDefault="00F24CA6" w:rsidP="006623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placeholder>
                <w:docPart w:val="F8345755A20D43D5BF20404ABEE22AD8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623B7" w:rsidP="006623B7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23-02-2013</w:t>
                </w:r>
              </w:p>
            </w:sdtContent>
          </w:sdt>
        </w:tc>
        <w:tc>
          <w:tcPr>
            <w:tcW w:w="220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964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  <w:r w:rsidR="00BE20D4">
              <w:rPr>
                <w:lang w:val="en-US"/>
              </w:rPr>
              <w:t xml:space="preserve"> &amp; </w:t>
            </w:r>
            <w:proofErr w:type="spellStart"/>
            <w:r w:rsidR="00BE20D4">
              <w:rPr>
                <w:lang w:val="en-US"/>
              </w:rPr>
              <w:t>Mário</w:t>
            </w:r>
            <w:proofErr w:type="spellEnd"/>
            <w:r w:rsidR="00BE20D4"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:rsidTr="00AF4861">
        <w:tc>
          <w:tcPr>
            <w:tcW w:w="1726" w:type="dxa"/>
            <w:vAlign w:val="center"/>
          </w:tcPr>
          <w:p w:rsidR="00F24CA6" w:rsidRPr="00895D61" w:rsidRDefault="00F24CA6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F24CA6" w:rsidRPr="00895D61" w:rsidRDefault="00F24CA6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  <w:tr w:rsidR="00AF4861" w:rsidRPr="00895D61" w:rsidTr="00AF4861">
        <w:tc>
          <w:tcPr>
            <w:tcW w:w="1726" w:type="dxa"/>
            <w:vAlign w:val="center"/>
          </w:tcPr>
          <w:p w:rsidR="00AF4861" w:rsidRPr="00895D61" w:rsidRDefault="00AF4861" w:rsidP="006623B7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964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AF4861" w:rsidRPr="00895D61" w:rsidRDefault="00AF4861" w:rsidP="006623B7">
            <w:pPr>
              <w:jc w:val="center"/>
              <w:rPr>
                <w:lang w:val="en-US"/>
              </w:rPr>
            </w:pPr>
          </w:p>
        </w:tc>
        <w:tc>
          <w:tcPr>
            <w:tcW w:w="1490" w:type="dxa"/>
            <w:vAlign w:val="center"/>
          </w:tcPr>
          <w:p w:rsidR="00AF4861" w:rsidRPr="00895D61" w:rsidRDefault="00AF4861" w:rsidP="006623B7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BE20D4" w:rsidP="00BE20D4">
      <w:pPr>
        <w:pStyle w:val="Legenda"/>
        <w:rPr>
          <w:lang w:val="en-US"/>
        </w:rPr>
      </w:pPr>
      <w:bookmarkStart w:id="1" w:name="_Toc34941569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history</w:t>
      </w:r>
      <w:bookmarkEnd w:id="1"/>
      <w:proofErr w:type="spellEnd"/>
    </w:p>
    <w:p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2" w:name="_Toc349415679"/>
      <w:r>
        <w:rPr>
          <w:lang w:val="en-US"/>
        </w:rPr>
        <w:lastRenderedPageBreak/>
        <w:t>Purpose</w:t>
      </w:r>
      <w:bookmarkEnd w:id="2"/>
    </w:p>
    <w:p w:rsidR="00BE20D4" w:rsidRDefault="006623B7">
      <w:pPr>
        <w:rPr>
          <w:lang w:val="en-US"/>
        </w:rPr>
      </w:pPr>
      <w:r>
        <w:rPr>
          <w:lang w:val="en-US"/>
        </w:rPr>
        <w:t xml:space="preserve">The objective of this document is the definition of the process of document management which purpose is to assure that all documents are available to all team members and also </w:t>
      </w:r>
      <w:r w:rsidR="006B2E42">
        <w:rPr>
          <w:lang w:val="en-US"/>
        </w:rPr>
        <w:t xml:space="preserve">all stakeholders. Furthermore it assures that the latest versions are approved and accessible and that all changes are controlled and registered. 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3" w:name="_Toc349415680"/>
      <w:r>
        <w:rPr>
          <w:lang w:val="en-US"/>
        </w:rPr>
        <w:t>Inputs and Outputs</w:t>
      </w:r>
      <w:bookmarkEnd w:id="3"/>
    </w:p>
    <w:p w:rsidR="006B2E42" w:rsidRPr="006B2E42" w:rsidRDefault="006B2E42" w:rsidP="006B2E42">
      <w:pPr>
        <w:rPr>
          <w:lang w:val="en-US"/>
        </w:rPr>
      </w:pPr>
      <w:r>
        <w:rPr>
          <w:lang w:val="en-US"/>
        </w:rPr>
        <w:t>In this chapter the inputs and the outputs of the document management process will be described.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4" w:name="_Toc349415681"/>
      <w:r>
        <w:rPr>
          <w:lang w:val="en-US"/>
        </w:rPr>
        <w:t>Inputs</w:t>
      </w:r>
      <w:bookmarkEnd w:id="4"/>
    </w:p>
    <w:p w:rsidR="006B2E42" w:rsidRDefault="006B2E42">
      <w:pPr>
        <w:rPr>
          <w:lang w:val="en-US"/>
        </w:rPr>
      </w:pPr>
      <w:r>
        <w:rPr>
          <w:lang w:val="en-US"/>
        </w:rPr>
        <w:t>The inputs of this process will be the necessity of creating a new document or updating an existing one.</w:t>
      </w:r>
    </w:p>
    <w:p w:rsidR="00BE20D4" w:rsidRDefault="00BE20D4" w:rsidP="00BE20D4">
      <w:pPr>
        <w:pStyle w:val="Ttulo1"/>
        <w:numPr>
          <w:ilvl w:val="1"/>
          <w:numId w:val="3"/>
        </w:numPr>
        <w:rPr>
          <w:lang w:val="en-US"/>
        </w:rPr>
      </w:pPr>
      <w:bookmarkStart w:id="5" w:name="_Toc349415682"/>
      <w:r>
        <w:rPr>
          <w:lang w:val="en-US"/>
        </w:rPr>
        <w:t>Outputs</w:t>
      </w:r>
      <w:bookmarkEnd w:id="5"/>
    </w:p>
    <w:p w:rsidR="00BE20D4" w:rsidRDefault="006B2E42">
      <w:pPr>
        <w:rPr>
          <w:lang w:val="en-US"/>
        </w:rPr>
      </w:pPr>
      <w:r>
        <w:rPr>
          <w:lang w:val="en-US"/>
        </w:rPr>
        <w:t xml:space="preserve">The output of the process will be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document.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6" w:name="_Toc349415683"/>
      <w:r>
        <w:rPr>
          <w:lang w:val="en-US"/>
        </w:rPr>
        <w:t>Activities</w:t>
      </w:r>
      <w:bookmarkEnd w:id="6"/>
    </w:p>
    <w:p w:rsidR="00BE20D4" w:rsidRDefault="006B2E42">
      <w:pPr>
        <w:rPr>
          <w:lang w:val="en-US"/>
        </w:rPr>
      </w:pPr>
      <w:r>
        <w:rPr>
          <w:lang w:val="en-US"/>
        </w:rPr>
        <w:t>In this chapter the activities associated with this process will be described.</w:t>
      </w:r>
    </w:p>
    <w:p w:rsidR="006B2E42" w:rsidRDefault="006B2E42">
      <w:pPr>
        <w:rPr>
          <w:lang w:val="en-US"/>
        </w:rPr>
      </w:pPr>
      <w:r>
        <w:rPr>
          <w:lang w:val="en-US"/>
        </w:rPr>
        <w:t xml:space="preserve">The main activities associated with this process will be the creation of new documents and the update of existing documents. </w:t>
      </w:r>
    </w:p>
    <w:p w:rsidR="00BE20D4" w:rsidRDefault="00881DAE" w:rsidP="00881DAE">
      <w:pPr>
        <w:pStyle w:val="Ttulo1"/>
        <w:numPr>
          <w:ilvl w:val="1"/>
          <w:numId w:val="3"/>
        </w:numPr>
        <w:rPr>
          <w:lang w:val="en-US"/>
        </w:rPr>
      </w:pPr>
      <w:bookmarkStart w:id="7" w:name="_Toc349415684"/>
      <w:r>
        <w:rPr>
          <w:lang w:val="en-US"/>
        </w:rPr>
        <w:t>Creating a new Document</w:t>
      </w:r>
      <w:bookmarkEnd w:id="7"/>
    </w:p>
    <w:p w:rsidR="00881DAE" w:rsidRDefault="000A0A04">
      <w:pPr>
        <w:rPr>
          <w:lang w:val="en-US"/>
        </w:rPr>
      </w:pPr>
      <w:r>
        <w:rPr>
          <w:lang w:val="en-US"/>
        </w:rPr>
        <w:t>To create new documents follow the following steps</w:t>
      </w:r>
    </w:p>
    <w:p w:rsidR="000A0A04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0A0A04">
        <w:rPr>
          <w:b/>
          <w:lang w:val="en-US"/>
        </w:rPr>
        <w:t>New Document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team member that creates the document is the document owner and must:</w:t>
      </w:r>
      <w:r>
        <w:rPr>
          <w:b/>
          <w:lang w:val="en-US"/>
        </w:rPr>
        <w:t xml:space="preserve"> </w:t>
      </w:r>
    </w:p>
    <w:p w:rsidR="000A0A04" w:rsidRPr="008F662D" w:rsidRDefault="000A0A04" w:rsidP="000A0A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create an Office document and edit its proprieties</w:t>
      </w:r>
      <w:r w:rsidR="008F662D">
        <w:rPr>
          <w:lang w:val="en-US"/>
        </w:rPr>
        <w:t xml:space="preserve"> and fill </w:t>
      </w:r>
      <w:r>
        <w:rPr>
          <w:lang w:val="en-US"/>
        </w:rPr>
        <w:t xml:space="preserve"> </w:t>
      </w:r>
      <w:r w:rsidRPr="000A0A04">
        <w:rPr>
          <w:b/>
          <w:lang w:val="en-US"/>
        </w:rPr>
        <w:t xml:space="preserve"> 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 w:rsidRPr="008F662D">
        <w:rPr>
          <w:lang w:val="en-US"/>
        </w:rPr>
        <w:t>Author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Title</w:t>
      </w:r>
    </w:p>
    <w:p w:rsid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State with the value Draft</w:t>
      </w:r>
    </w:p>
    <w:p w:rsidR="008F662D" w:rsidRPr="008F662D" w:rsidRDefault="008F662D" w:rsidP="008F662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Company</w:t>
      </w:r>
    </w:p>
    <w:p w:rsidR="000A0A04" w:rsidRPr="008F662D" w:rsidRDefault="008F662D" w:rsidP="000A0A04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>Update the heading with the version number 0.1</w:t>
      </w:r>
    </w:p>
    <w:p w:rsidR="008F662D" w:rsidRPr="008F662D" w:rsidRDefault="008F662D" w:rsidP="000A0A04">
      <w:pPr>
        <w:pStyle w:val="PargrafodaLista"/>
        <w:numPr>
          <w:ilvl w:val="1"/>
          <w:numId w:val="6"/>
        </w:numPr>
        <w:rPr>
          <w:b/>
          <w:lang w:val="en-US"/>
        </w:rPr>
      </w:pPr>
      <w:r>
        <w:rPr>
          <w:lang w:val="en-US"/>
        </w:rPr>
        <w:t xml:space="preserve">Fill the tables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also the Revision History </w:t>
      </w:r>
    </w:p>
    <w:p w:rsidR="008F662D" w:rsidRPr="008F662D" w:rsidRDefault="008F662D" w:rsidP="000A0A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Add and c</w:t>
      </w:r>
      <w:r w:rsidRPr="008F662D">
        <w:rPr>
          <w:lang w:val="en-US"/>
        </w:rPr>
        <w:t>ommit</w:t>
      </w:r>
      <w:r>
        <w:rPr>
          <w:lang w:val="en-US"/>
        </w:rPr>
        <w:t xml:space="preserve"> the new document to the SVN repository in the folder Docs</w:t>
      </w:r>
      <w:r w:rsidR="00486DFE">
        <w:rPr>
          <w:lang w:val="en-US"/>
        </w:rPr>
        <w:t>.</w:t>
      </w:r>
      <w:r w:rsidRPr="008F662D">
        <w:rPr>
          <w:lang w:val="en-US"/>
        </w:rPr>
        <w:t xml:space="preserve"> </w:t>
      </w:r>
    </w:p>
    <w:p w:rsidR="000A0A04" w:rsidRPr="008F662D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t>Edit</w:t>
      </w:r>
    </w:p>
    <w:p w:rsidR="008F662D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document is edited by the collaborators</w:t>
      </w:r>
    </w:p>
    <w:p w:rsidR="00486DFE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37103C" w:rsidRDefault="0037103C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>Each collaborator does the commit of the changes that he made</w:t>
      </w:r>
    </w:p>
    <w:p w:rsidR="000A0A04" w:rsidRPr="008F662D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8F662D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486DFE" w:rsidRDefault="00486DFE" w:rsidP="00486DF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486DFE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Librarian </w:t>
      </w:r>
      <w:r w:rsidR="00486DFE">
        <w:rPr>
          <w:lang w:val="en-US"/>
        </w:rPr>
        <w:t>Manager</w:t>
      </w:r>
    </w:p>
    <w:p w:rsidR="00486DFE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Quality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Project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Technical Manager</w:t>
      </w:r>
    </w:p>
    <w:p w:rsidR="003D04BA" w:rsidRDefault="003D04BA" w:rsidP="00486DFE">
      <w:pPr>
        <w:pStyle w:val="PargrafodaLista"/>
        <w:numPr>
          <w:ilvl w:val="3"/>
          <w:numId w:val="6"/>
        </w:numPr>
        <w:rPr>
          <w:lang w:val="en-US"/>
        </w:rPr>
      </w:pPr>
      <w:r>
        <w:rPr>
          <w:lang w:val="en-US"/>
        </w:rPr>
        <w:t>Other</w:t>
      </w:r>
    </w:p>
    <w:p w:rsidR="00486DFE" w:rsidRDefault="00486DFE" w:rsidP="00486DF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order for a approver to be valid he can´t be the Owner or Author    </w:t>
      </w:r>
    </w:p>
    <w:p w:rsidR="00486DFE" w:rsidRDefault="00486DFE" w:rsidP="00486DFE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Each approver must add a comment to the Revision History table</w:t>
      </w:r>
    </w:p>
    <w:p w:rsidR="000A0A04" w:rsidRPr="008F662D" w:rsidRDefault="000A0A04" w:rsidP="000A0A04">
      <w:pPr>
        <w:pStyle w:val="PargrafodaLista"/>
        <w:numPr>
          <w:ilvl w:val="0"/>
          <w:numId w:val="6"/>
        </w:numPr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 w:rsidR="003D04BA">
        <w:rPr>
          <w:b/>
          <w:lang w:val="en-US"/>
        </w:rPr>
        <w:t xml:space="preserve">, </w:t>
      </w:r>
      <w:r w:rsidR="003D04BA">
        <w:rPr>
          <w:lang w:val="en-US"/>
        </w:rPr>
        <w:t>the owner must:</w:t>
      </w:r>
    </w:p>
    <w:p w:rsidR="008F662D" w:rsidRDefault="003D04BA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the Revision History table changing the document Version to 1</w:t>
      </w:r>
      <w:r w:rsidR="0037103C">
        <w:rPr>
          <w:lang w:val="en-US"/>
        </w:rPr>
        <w:t>.0</w:t>
      </w:r>
      <w:r>
        <w:rPr>
          <w:lang w:val="en-US"/>
        </w:rPr>
        <w:t xml:space="preserve"> and the Sate to </w:t>
      </w:r>
      <w:proofErr w:type="spellStart"/>
      <w:r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and also </w:t>
      </w:r>
      <w:r w:rsidR="00FF22F2">
        <w:rPr>
          <w:lang w:val="en-US"/>
        </w:rPr>
        <w:t xml:space="preserve">adding </w:t>
      </w:r>
      <w:r w:rsidR="0037103C">
        <w:rPr>
          <w:lang w:val="en-US"/>
        </w:rPr>
        <w:t xml:space="preserve">a </w:t>
      </w:r>
      <w:proofErr w:type="spellStart"/>
      <w:r w:rsidR="0037103C">
        <w:rPr>
          <w:lang w:val="en-US"/>
        </w:rPr>
        <w:t>baselined</w:t>
      </w:r>
      <w:proofErr w:type="spellEnd"/>
      <w:r w:rsidR="0037103C">
        <w:rPr>
          <w:lang w:val="en-US"/>
        </w:rPr>
        <w:t xml:space="preserve"> comment. </w:t>
      </w:r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Update the headings to V1.0 </w:t>
      </w:r>
    </w:p>
    <w:p w:rsidR="0037103C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Update Measures</w:t>
      </w:r>
    </w:p>
    <w:p w:rsidR="0037103C" w:rsidRPr="000A0A04" w:rsidRDefault="0037103C" w:rsidP="003D04B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Commits the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 to the SVN folder</w:t>
      </w:r>
    </w:p>
    <w:p w:rsidR="00881DAE" w:rsidRDefault="00881DAE" w:rsidP="00881DAE">
      <w:pPr>
        <w:pStyle w:val="Ttulo1"/>
        <w:numPr>
          <w:ilvl w:val="1"/>
          <w:numId w:val="3"/>
        </w:numPr>
        <w:rPr>
          <w:lang w:val="en-US"/>
        </w:rPr>
      </w:pPr>
      <w:bookmarkStart w:id="8" w:name="_Toc349415685"/>
      <w:r>
        <w:rPr>
          <w:lang w:val="en-US"/>
        </w:rPr>
        <w:t>Updating a Document</w:t>
      </w:r>
      <w:bookmarkEnd w:id="8"/>
    </w:p>
    <w:p w:rsidR="002A0595" w:rsidRDefault="002A0595" w:rsidP="0037103C">
      <w:pPr>
        <w:rPr>
          <w:lang w:val="en-US"/>
        </w:rPr>
      </w:pPr>
      <w:r>
        <w:rPr>
          <w:lang w:val="en-US"/>
        </w:rPr>
        <w:t>The updating of a document can be originated to update the content of the document or to make the document obsolete, change the state to Deprecated. The steps “</w:t>
      </w: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>”</w:t>
      </w:r>
      <w:r>
        <w:rPr>
          <w:lang w:val="en-US"/>
        </w:rPr>
        <w:t xml:space="preserve"> and </w:t>
      </w:r>
      <w:r>
        <w:rPr>
          <w:b/>
          <w:lang w:val="en-US"/>
        </w:rPr>
        <w:t>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deprecated”</w:t>
      </w:r>
      <w:r>
        <w:rPr>
          <w:lang w:val="en-US"/>
        </w:rPr>
        <w:t xml:space="preserve"> are alternate paths for the activity. </w:t>
      </w:r>
    </w:p>
    <w:p w:rsidR="0037103C" w:rsidRPr="0037103C" w:rsidRDefault="0037103C" w:rsidP="0037103C">
      <w:pPr>
        <w:rPr>
          <w:lang w:val="en-US"/>
        </w:rPr>
      </w:pPr>
      <w:r>
        <w:rPr>
          <w:lang w:val="en-US"/>
        </w:rPr>
        <w:t xml:space="preserve">In order to update an existing document the following steps must be executed: </w:t>
      </w:r>
    </w:p>
    <w:p w:rsidR="0037103C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Change Request , </w:t>
      </w:r>
      <w:r>
        <w:rPr>
          <w:lang w:val="en-US"/>
        </w:rPr>
        <w:t>the team member</w:t>
      </w:r>
      <w:r w:rsidR="00CE561D">
        <w:rPr>
          <w:lang w:val="en-US"/>
        </w:rPr>
        <w:t xml:space="preserve"> that is</w:t>
      </w:r>
      <w:r>
        <w:rPr>
          <w:lang w:val="en-US"/>
        </w:rPr>
        <w:t xml:space="preserve"> </w:t>
      </w:r>
      <w:r w:rsidR="00CE561D">
        <w:rPr>
          <w:lang w:val="en-US"/>
        </w:rPr>
        <w:t xml:space="preserve">requesting the document update </w:t>
      </w:r>
      <w:r>
        <w:rPr>
          <w:lang w:val="en-US"/>
        </w:rPr>
        <w:t>must:</w:t>
      </w:r>
      <w:r>
        <w:rPr>
          <w:b/>
          <w:lang w:val="en-US"/>
        </w:rPr>
        <w:t xml:space="preserve"> </w:t>
      </w:r>
    </w:p>
    <w:p w:rsidR="00CE561D" w:rsidRDefault="00CE561D" w:rsidP="00CE561D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Get the approval of, at least, two people. The method used to get the approval can be by speaking with the approvers or using the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 xml:space="preserve"> group  </w:t>
      </w:r>
    </w:p>
    <w:p w:rsidR="00CE561D" w:rsidRDefault="00CE561D" w:rsidP="00CE561D">
      <w:pPr>
        <w:pStyle w:val="Pargrafoda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Document Owner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Librarian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Quality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Project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Technical Manager</w:t>
      </w:r>
    </w:p>
    <w:p w:rsidR="00CE561D" w:rsidRDefault="00CE561D" w:rsidP="00CE561D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Other</w:t>
      </w:r>
    </w:p>
    <w:p w:rsidR="00CE561D" w:rsidRPr="00CE561D" w:rsidRDefault="00CE561D" w:rsidP="00AE1CC3">
      <w:pPr>
        <w:pStyle w:val="PargrafodaLista"/>
        <w:numPr>
          <w:ilvl w:val="2"/>
          <w:numId w:val="7"/>
        </w:numPr>
        <w:rPr>
          <w:b/>
          <w:lang w:val="en-US"/>
        </w:rPr>
      </w:pPr>
      <w:r>
        <w:rPr>
          <w:lang w:val="en-US"/>
        </w:rPr>
        <w:t>In order for an approver to be valid he can´t be the team member proposing the document update</w:t>
      </w:r>
    </w:p>
    <w:p w:rsidR="0037103C" w:rsidRPr="008F662D" w:rsidRDefault="0037103C" w:rsidP="00CE561D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>If Change Request is approved</w:t>
      </w:r>
    </w:p>
    <w:p w:rsidR="00CF535A" w:rsidRDefault="00CF535A" w:rsidP="00CF535A">
      <w:pPr>
        <w:pStyle w:val="PargrafodaLista"/>
        <w:numPr>
          <w:ilvl w:val="1"/>
          <w:numId w:val="7"/>
        </w:numPr>
        <w:rPr>
          <w:lang w:val="en-US"/>
        </w:rPr>
      </w:pPr>
      <w:r w:rsidRPr="00CF535A">
        <w:rPr>
          <w:lang w:val="en-US"/>
        </w:rPr>
        <w:lastRenderedPageBreak/>
        <w:t>The</w:t>
      </w:r>
      <w:r>
        <w:rPr>
          <w:lang w:val="en-US"/>
        </w:rPr>
        <w:t xml:space="preserve"> document owner must update the document proprieties changing the State and also the headings changing the version to X.1. Furthermore a new entry in the Revision History changing the document version and state must be added. </w:t>
      </w:r>
    </w:p>
    <w:p w:rsidR="00CE561D" w:rsidRPr="00CE561D" w:rsidRDefault="00CF535A" w:rsidP="00CE561D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 The team member that proposes the change and the approvers each must add a new entry to the Revision History</w:t>
      </w:r>
      <w:r w:rsidR="00CE561D">
        <w:rPr>
          <w:lang w:val="en-US"/>
        </w:rPr>
        <w:t xml:space="preserve"> with a comment. If necessary they must also add their names to the </w:t>
      </w:r>
      <w:r w:rsidR="00CE561D" w:rsidRPr="008F662D">
        <w:rPr>
          <w:lang w:val="en-US"/>
        </w:rPr>
        <w:t>Authors and Contributors</w:t>
      </w:r>
      <w:r w:rsidR="00CE561D">
        <w:rPr>
          <w:lang w:val="en-US"/>
        </w:rPr>
        <w:t xml:space="preserve"> table</w:t>
      </w:r>
    </w:p>
    <w:p w:rsidR="0037103C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>
        <w:rPr>
          <w:b/>
          <w:lang w:val="en-US"/>
        </w:rPr>
        <w:t xml:space="preserve">Edit, </w:t>
      </w:r>
    </w:p>
    <w:p w:rsidR="00AE1CC3" w:rsidRPr="008F662D" w:rsidRDefault="00AE1CC3" w:rsidP="00AE1CC3">
      <w:pPr>
        <w:pStyle w:val="PargrafodaLista"/>
        <w:numPr>
          <w:ilvl w:val="1"/>
          <w:numId w:val="7"/>
        </w:numPr>
        <w:rPr>
          <w:b/>
          <w:lang w:val="en-US"/>
        </w:rPr>
      </w:pPr>
      <w:r>
        <w:rPr>
          <w:lang w:val="en-US"/>
        </w:rPr>
        <w:t>If the updating request is to turn the document deprecated</w:t>
      </w:r>
      <w:r w:rsidR="002A0595">
        <w:rPr>
          <w:lang w:val="en-US"/>
        </w:rPr>
        <w:t>, execute the</w:t>
      </w:r>
      <w:r>
        <w:rPr>
          <w:lang w:val="en-US"/>
        </w:rPr>
        <w:t xml:space="preserve"> step “</w:t>
      </w: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>deprecated</w:t>
      </w:r>
      <w:r>
        <w:rPr>
          <w:lang w:val="en-US"/>
        </w:rPr>
        <w:t>”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document is edited by the collaborators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Each collaborator adds its name to the </w:t>
      </w:r>
      <w:r w:rsidRPr="008F662D">
        <w:rPr>
          <w:lang w:val="en-US"/>
        </w:rPr>
        <w:t>Authors and Contributors</w:t>
      </w:r>
      <w:r>
        <w:rPr>
          <w:lang w:val="en-US"/>
        </w:rPr>
        <w:t xml:space="preserve"> and the adds to the Revision History table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Each collaborator commit</w:t>
      </w:r>
      <w:r w:rsidR="00AE1CC3">
        <w:rPr>
          <w:lang w:val="en-US"/>
        </w:rPr>
        <w:t>s</w:t>
      </w:r>
      <w:r>
        <w:rPr>
          <w:lang w:val="en-US"/>
        </w:rPr>
        <w:t xml:space="preserve"> the changes that he made</w:t>
      </w:r>
    </w:p>
    <w:p w:rsidR="0037103C" w:rsidRPr="008F662D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>Approve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For the document to be approved it must be approved by, at least, two people. </w:t>
      </w:r>
    </w:p>
    <w:p w:rsidR="0037103C" w:rsidRDefault="0037103C" w:rsidP="0037103C">
      <w:pPr>
        <w:pStyle w:val="PargrafodaLista"/>
        <w:numPr>
          <w:ilvl w:val="2"/>
          <w:numId w:val="7"/>
        </w:numPr>
        <w:rPr>
          <w:lang w:val="en-US"/>
        </w:rPr>
      </w:pPr>
      <w:r>
        <w:rPr>
          <w:lang w:val="en-US"/>
        </w:rPr>
        <w:t>In order to choose the approver take into to account the following hierarchy choosing the first two valid approvers</w:t>
      </w:r>
    </w:p>
    <w:p w:rsidR="00AE1CC3" w:rsidRDefault="00AE1CC3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Document Owner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Librarian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Quality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Project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Technical Manager</w:t>
      </w:r>
    </w:p>
    <w:p w:rsidR="0037103C" w:rsidRDefault="0037103C" w:rsidP="0037103C">
      <w:pPr>
        <w:pStyle w:val="PargrafodaLista"/>
        <w:numPr>
          <w:ilvl w:val="3"/>
          <w:numId w:val="7"/>
        </w:numPr>
        <w:rPr>
          <w:lang w:val="en-US"/>
        </w:rPr>
      </w:pPr>
      <w:r>
        <w:rPr>
          <w:lang w:val="en-US"/>
        </w:rPr>
        <w:t>Other</w:t>
      </w:r>
    </w:p>
    <w:p w:rsidR="00AE1CC3" w:rsidRPr="00CE561D" w:rsidRDefault="0037103C" w:rsidP="00AE1CC3">
      <w:pPr>
        <w:pStyle w:val="PargrafodaLista"/>
        <w:numPr>
          <w:ilvl w:val="2"/>
          <w:numId w:val="7"/>
        </w:numPr>
        <w:rPr>
          <w:b/>
          <w:lang w:val="en-US"/>
        </w:rPr>
      </w:pPr>
      <w:r w:rsidRPr="00AE1CC3">
        <w:rPr>
          <w:lang w:val="en-US"/>
        </w:rPr>
        <w:t xml:space="preserve">In order for a approver to be valid he </w:t>
      </w:r>
      <w:r w:rsidR="00AE1CC3">
        <w:rPr>
          <w:lang w:val="en-US"/>
        </w:rPr>
        <w:t>can´t be the team member that originated the document update</w:t>
      </w:r>
    </w:p>
    <w:p w:rsidR="0037103C" w:rsidRPr="00AE1CC3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 w:rsidRPr="00AE1CC3">
        <w:rPr>
          <w:lang w:val="en-US"/>
        </w:rPr>
        <w:t>Each approver must add a comment to the Revision History table</w:t>
      </w:r>
    </w:p>
    <w:p w:rsidR="0037103C" w:rsidRPr="008F662D" w:rsidRDefault="0037103C" w:rsidP="0037103C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>If document is approved</w:t>
      </w:r>
      <w:r>
        <w:rPr>
          <w:b/>
          <w:lang w:val="en-US"/>
        </w:rPr>
        <w:t xml:space="preserve">, </w:t>
      </w:r>
      <w:r>
        <w:rPr>
          <w:lang w:val="en-US"/>
        </w:rPr>
        <w:t>the owner must: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Update the Revision History table changing the document Version to </w:t>
      </w:r>
      <w:r w:rsidR="00AE1CC3">
        <w:rPr>
          <w:lang w:val="en-US"/>
        </w:rPr>
        <w:t>X+</w:t>
      </w:r>
      <w:r>
        <w:rPr>
          <w:lang w:val="en-US"/>
        </w:rPr>
        <w:t xml:space="preserve">1.0 and the Sate to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</w:t>
      </w:r>
      <w:proofErr w:type="spellStart"/>
      <w:r>
        <w:rPr>
          <w:lang w:val="en-US"/>
        </w:rPr>
        <w:t>baselined</w:t>
      </w:r>
      <w:proofErr w:type="spellEnd"/>
      <w:r>
        <w:rPr>
          <w:lang w:val="en-US"/>
        </w:rPr>
        <w:t xml:space="preserve"> comment. 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Update the document proprieties changing the State to </w:t>
      </w:r>
      <w:proofErr w:type="spellStart"/>
      <w:r>
        <w:rPr>
          <w:lang w:val="en-US"/>
        </w:rPr>
        <w:t>Baselined</w:t>
      </w:r>
      <w:proofErr w:type="spellEnd"/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headings to V</w:t>
      </w:r>
      <w:r w:rsidR="00AE1CC3">
        <w:rPr>
          <w:lang w:val="en-US"/>
        </w:rPr>
        <w:t>X+</w:t>
      </w:r>
      <w:r>
        <w:rPr>
          <w:lang w:val="en-US"/>
        </w:rPr>
        <w:t xml:space="preserve">1.0 </w:t>
      </w:r>
    </w:p>
    <w:p w:rsidR="0037103C" w:rsidRDefault="0037103C" w:rsidP="0037103C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Measures</w:t>
      </w:r>
    </w:p>
    <w:p w:rsidR="002A0595" w:rsidRPr="002A0595" w:rsidRDefault="0037103C" w:rsidP="002A0595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Commits the </w:t>
      </w:r>
      <w:r w:rsidR="00AE1CC3">
        <w:rPr>
          <w:lang w:val="en-US"/>
        </w:rPr>
        <w:t xml:space="preserve">document </w:t>
      </w:r>
      <w:r>
        <w:rPr>
          <w:lang w:val="en-US"/>
        </w:rPr>
        <w:t>to the SVN folder</w:t>
      </w:r>
    </w:p>
    <w:p w:rsidR="00AE1CC3" w:rsidRPr="008F662D" w:rsidRDefault="00AE1CC3" w:rsidP="00AE1CC3">
      <w:pPr>
        <w:pStyle w:val="PargrafodaLista"/>
        <w:numPr>
          <w:ilvl w:val="0"/>
          <w:numId w:val="7"/>
        </w:numPr>
        <w:rPr>
          <w:b/>
          <w:lang w:val="en-US"/>
        </w:rPr>
      </w:pPr>
      <w:r w:rsidRPr="008F662D">
        <w:rPr>
          <w:b/>
          <w:lang w:val="en-US"/>
        </w:rPr>
        <w:t xml:space="preserve">If document is </w:t>
      </w:r>
      <w:r>
        <w:rPr>
          <w:b/>
          <w:lang w:val="en-US"/>
        </w:rPr>
        <w:t xml:space="preserve">deprecated, </w:t>
      </w:r>
      <w:r>
        <w:rPr>
          <w:lang w:val="en-US"/>
        </w:rPr>
        <w:t>the owner must: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Revision History table changing the Sate to Deprecated and also</w:t>
      </w:r>
      <w:r w:rsidR="00FF22F2">
        <w:rPr>
          <w:lang w:val="en-US"/>
        </w:rPr>
        <w:t xml:space="preserve"> adding</w:t>
      </w:r>
      <w:r>
        <w:rPr>
          <w:lang w:val="en-US"/>
        </w:rPr>
        <w:t xml:space="preserve"> a comment. 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the document proprieties changing the State to Deprecated</w:t>
      </w:r>
    </w:p>
    <w:p w:rsidR="00AE1CC3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Update Measures</w:t>
      </w:r>
    </w:p>
    <w:p w:rsidR="00AE1CC3" w:rsidRPr="000A0A04" w:rsidRDefault="00AE1CC3" w:rsidP="00AE1CC3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Commits the document to the SVN folder</w:t>
      </w:r>
    </w:p>
    <w:p w:rsidR="00881DAE" w:rsidRDefault="00881DAE">
      <w:pPr>
        <w:rPr>
          <w:lang w:val="en-US"/>
        </w:rPr>
      </w:pP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9" w:name="_Toc349415686"/>
      <w:r>
        <w:rPr>
          <w:lang w:val="en-US"/>
        </w:rPr>
        <w:lastRenderedPageBreak/>
        <w:t>Tools</w:t>
      </w:r>
      <w:bookmarkEnd w:id="9"/>
    </w:p>
    <w:p w:rsidR="00BE20D4" w:rsidRDefault="005C6CB5">
      <w:pPr>
        <w:rPr>
          <w:lang w:val="en-US"/>
        </w:rPr>
      </w:pPr>
      <w:r>
        <w:rPr>
          <w:lang w:val="en-US"/>
        </w:rPr>
        <w:t>The documents will be created using Microsoft Office and saved in the Docs file in the team SVN repository.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0" w:name="_Toc349415687"/>
      <w:r>
        <w:rPr>
          <w:lang w:val="en-US"/>
        </w:rPr>
        <w:t>Related Processes</w:t>
      </w:r>
      <w:bookmarkEnd w:id="10"/>
    </w:p>
    <w:p w:rsidR="00BE20D4" w:rsidRDefault="005C6CB5">
      <w:pPr>
        <w:rPr>
          <w:lang w:val="en-US"/>
        </w:rPr>
      </w:pPr>
      <w:r>
        <w:rPr>
          <w:lang w:val="en-US"/>
        </w:rPr>
        <w:t>There are none existing processes related.</w:t>
      </w:r>
    </w:p>
    <w:p w:rsidR="00826DB7" w:rsidRDefault="00826DB7" w:rsidP="00BE20D4">
      <w:pPr>
        <w:pStyle w:val="Ttulo1"/>
        <w:numPr>
          <w:ilvl w:val="0"/>
          <w:numId w:val="3"/>
        </w:numPr>
        <w:rPr>
          <w:lang w:val="en-US"/>
        </w:rPr>
      </w:pPr>
      <w:bookmarkStart w:id="11" w:name="_Toc349415688"/>
      <w:r>
        <w:rPr>
          <w:lang w:val="en-US"/>
        </w:rPr>
        <w:t>Measures</w:t>
      </w:r>
      <w:bookmarkEnd w:id="11"/>
    </w:p>
    <w:p w:rsidR="00826DB7" w:rsidRDefault="005C6CB5">
      <w:pPr>
        <w:rPr>
          <w:lang w:val="en-US"/>
        </w:rPr>
      </w:pPr>
      <w:r>
        <w:rPr>
          <w:lang w:val="en-US"/>
        </w:rPr>
        <w:t>The measures to take into account as far as documents are: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>The number of draft documents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number of deprecated documents   </w:t>
      </w:r>
    </w:p>
    <w:p w:rsidR="005C6CB5" w:rsidRPr="005C6CB5" w:rsidRDefault="005C6CB5" w:rsidP="005C6CB5">
      <w:pPr>
        <w:pStyle w:val="PargrafodaLista"/>
        <w:numPr>
          <w:ilvl w:val="0"/>
          <w:numId w:val="4"/>
        </w:numPr>
        <w:rPr>
          <w:lang w:val="en-US"/>
        </w:rPr>
      </w:pPr>
      <w:r w:rsidRPr="005C6CB5">
        <w:rPr>
          <w:lang w:val="en-US"/>
        </w:rPr>
        <w:t xml:space="preserve">The global change rate (Number of changes / number of </w:t>
      </w:r>
      <w:proofErr w:type="spellStart"/>
      <w:r w:rsidRPr="005C6CB5">
        <w:rPr>
          <w:lang w:val="en-US"/>
        </w:rPr>
        <w:t>baselined</w:t>
      </w:r>
      <w:proofErr w:type="spellEnd"/>
      <w:r w:rsidRPr="005C6CB5">
        <w:rPr>
          <w:lang w:val="en-US"/>
        </w:rPr>
        <w:t xml:space="preserve"> documents)</w:t>
      </w:r>
    </w:p>
    <w:p w:rsidR="005C6CB5" w:rsidRPr="00895D61" w:rsidRDefault="005C6CB5">
      <w:pPr>
        <w:rPr>
          <w:lang w:val="en-US"/>
        </w:rPr>
      </w:pPr>
    </w:p>
    <w:sectPr w:rsidR="005C6CB5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65B5" w:rsidRDefault="003F65B5" w:rsidP="00042081">
      <w:pPr>
        <w:spacing w:after="0" w:line="240" w:lineRule="auto"/>
      </w:pPr>
      <w:r>
        <w:separator/>
      </w:r>
    </w:p>
  </w:endnote>
  <w:endnote w:type="continuationSeparator" w:id="0">
    <w:p w:rsidR="003F65B5" w:rsidRDefault="003F65B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703BB6">
    <w:pPr>
      <w:pStyle w:val="Rodap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703BB6" w:rsidP="00705D20">
    <w:pPr>
      <w:pStyle w:val="Rodap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703BB6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r w:rsidR="00705D20">
      <w:tab/>
    </w:r>
    <w:fldSimple w:instr=" PAGE   \* MERGEFORMAT ">
      <w:r w:rsidR="002A0595">
        <w:rPr>
          <w:noProof/>
        </w:rPr>
        <w:t>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703BB6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6623B7">
          <w:t>Document</w:t>
        </w:r>
        <w:proofErr w:type="spellEnd"/>
        <w:r w:rsidR="006623B7">
          <w:t xml:space="preserve"> Management </w:t>
        </w:r>
        <w:proofErr w:type="spellStart"/>
        <w:r w:rsidR="006623B7">
          <w:t>Process</w:t>
        </w:r>
        <w:proofErr w:type="spellEnd"/>
      </w:sdtContent>
    </w:sdt>
    <w:r w:rsidR="00705D20">
      <w:tab/>
    </w:r>
    <w:fldSimple w:instr=" PAGE   \* MERGEFORMAT ">
      <w:r w:rsidR="002A0595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65B5" w:rsidRDefault="003F65B5" w:rsidP="00042081">
      <w:pPr>
        <w:spacing w:after="0" w:line="240" w:lineRule="auto"/>
      </w:pPr>
      <w:r>
        <w:separator/>
      </w:r>
    </w:p>
  </w:footnote>
  <w:footnote w:type="continuationSeparator" w:id="0">
    <w:p w:rsidR="003F65B5" w:rsidRDefault="003F65B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895D61">
      <w:t>Owner</w:t>
    </w:r>
    <w:proofErr w:type="spellEnd"/>
    <w:r>
      <w:t xml:space="preserve">: </w:t>
    </w:r>
    <w:sdt>
      <w:sdt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553EC" w:rsidRDefault="009553EC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623B7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proofErr w:type="spellStart"/>
    <w:r w:rsidR="004630B1">
      <w:t>Owner</w:t>
    </w:r>
    <w:proofErr w:type="spellEnd"/>
    <w:r>
      <w:t xml:space="preserve">: </w:t>
    </w:r>
    <w:sdt>
      <w:sdt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>
          <w:t>Carla Machado</w:t>
        </w:r>
      </w:sdtContent>
    </w:sdt>
  </w:p>
  <w:p w:rsidR="00906D0A" w:rsidRDefault="00906D0A" w:rsidP="00906D0A">
    <w:pPr>
      <w:pStyle w:val="Cabealho"/>
    </w:pPr>
    <w:r>
      <w:tab/>
    </w:r>
    <w:r>
      <w:tab/>
    </w:r>
    <w:r w:rsidR="00895D61">
      <w:t>V0.1</w:t>
    </w:r>
    <w:r>
      <w:t xml:space="preserve"> </w:t>
    </w:r>
    <w:sdt>
      <w:sdt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623B7">
          <w:t>Draft</w:t>
        </w:r>
        <w:proofErr w:type="spellEnd"/>
      </w:sdtContent>
    </w:sdt>
    <w:r w:rsidRPr="00906D0A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D2FA7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0F33B4"/>
    <w:multiLevelType w:val="hybridMultilevel"/>
    <w:tmpl w:val="8A346B00"/>
    <w:lvl w:ilvl="0" w:tplc="0816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DFD2B63"/>
    <w:multiLevelType w:val="hybridMultilevel"/>
    <w:tmpl w:val="8528AF12"/>
    <w:lvl w:ilvl="0" w:tplc="08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2774CC"/>
    <w:multiLevelType w:val="hybridMultilevel"/>
    <w:tmpl w:val="1BD871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42081"/>
    <w:rsid w:val="000938B4"/>
    <w:rsid w:val="000A0A04"/>
    <w:rsid w:val="00192E0D"/>
    <w:rsid w:val="0028361F"/>
    <w:rsid w:val="002A0595"/>
    <w:rsid w:val="002C5DB9"/>
    <w:rsid w:val="00303684"/>
    <w:rsid w:val="00325C49"/>
    <w:rsid w:val="00345E81"/>
    <w:rsid w:val="0037103C"/>
    <w:rsid w:val="003D04BA"/>
    <w:rsid w:val="003F65B5"/>
    <w:rsid w:val="0042608F"/>
    <w:rsid w:val="004630B1"/>
    <w:rsid w:val="00486DFE"/>
    <w:rsid w:val="005C6CB5"/>
    <w:rsid w:val="006623B7"/>
    <w:rsid w:val="006B2E42"/>
    <w:rsid w:val="006F3F7C"/>
    <w:rsid w:val="00703BB6"/>
    <w:rsid w:val="00705116"/>
    <w:rsid w:val="00705D20"/>
    <w:rsid w:val="00826DB7"/>
    <w:rsid w:val="00881DAE"/>
    <w:rsid w:val="00895D61"/>
    <w:rsid w:val="00897D4D"/>
    <w:rsid w:val="008F662D"/>
    <w:rsid w:val="00906D0A"/>
    <w:rsid w:val="009553EC"/>
    <w:rsid w:val="00A34B36"/>
    <w:rsid w:val="00AE1CC3"/>
    <w:rsid w:val="00AF4861"/>
    <w:rsid w:val="00BE20D4"/>
    <w:rsid w:val="00BE290C"/>
    <w:rsid w:val="00CE561D"/>
    <w:rsid w:val="00CF535A"/>
    <w:rsid w:val="00D60471"/>
    <w:rsid w:val="00DF1004"/>
    <w:rsid w:val="00E02488"/>
    <w:rsid w:val="00E71BE6"/>
    <w:rsid w:val="00F24CA6"/>
    <w:rsid w:val="00F471DC"/>
    <w:rsid w:val="00F53D40"/>
    <w:rsid w:val="00FF22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c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PargrafodaLista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E20D4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  <w:docPart>
      <w:docPartPr>
        <w:name w:val="517BDC2B5B264D168C158312630473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597870-7835-49B0-AD23-734E87C8DDAD}"/>
      </w:docPartPr>
      <w:docPartBody>
        <w:p w:rsidR="001C7050" w:rsidRDefault="00761202" w:rsidP="00761202">
          <w:pPr>
            <w:pStyle w:val="517BDC2B5B264D168C15831263047396"/>
          </w:pPr>
          <w:r>
            <w:rPr>
              <w:rFonts w:asciiTheme="majorHAnsi" w:eastAsiaTheme="majorEastAsia" w:hAnsiTheme="majorHAnsi" w:cstheme="majorBidi"/>
            </w:rPr>
            <w:t>[Escrever o subtítulo do documento]</w:t>
          </w:r>
        </w:p>
      </w:docPartBody>
    </w:docPart>
    <w:docPart>
      <w:docPartPr>
        <w:name w:val="7CE27CAF48E34691ADD6BB48640C1F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5309B7-3889-445D-A1EA-E45CEED7E43D}"/>
      </w:docPartPr>
      <w:docPartBody>
        <w:p w:rsidR="001C7050" w:rsidRDefault="00761202" w:rsidP="00761202">
          <w:pPr>
            <w:pStyle w:val="7CE27CAF48E34691ADD6BB48640C1FDC"/>
          </w:pPr>
          <w:r>
            <w:rPr>
              <w:color w:val="4F81BD" w:themeColor="accent1"/>
            </w:rPr>
            <w:t>[Escrever o nome do autor]</w:t>
          </w:r>
        </w:p>
      </w:docPartBody>
    </w:docPart>
    <w:docPart>
      <w:docPartPr>
        <w:name w:val="746390107F6346F79182BCF833AE09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D81EB6-B888-48A2-B5C9-493FF175EAA6}"/>
      </w:docPartPr>
      <w:docPartBody>
        <w:p w:rsidR="001C7050" w:rsidRDefault="00761202" w:rsidP="00761202">
          <w:pPr>
            <w:pStyle w:val="746390107F6346F79182BCF833AE0928"/>
          </w:pPr>
          <w:r>
            <w:rPr>
              <w:color w:val="4F81BD" w:themeColor="accent1"/>
            </w:rPr>
            <w:t>[Escolher a data]</w:t>
          </w:r>
        </w:p>
      </w:docPartBody>
    </w:docPart>
    <w:docPart>
      <w:docPartPr>
        <w:name w:val="0C4051E12C104354BB949F15129D3C7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E28396-E664-48BD-A47E-B919B223E038}"/>
      </w:docPartPr>
      <w:docPartBody>
        <w:p w:rsidR="007D531A" w:rsidRDefault="001C7050" w:rsidP="001C7050">
          <w:pPr>
            <w:pStyle w:val="0C4051E12C104354BB949F15129D3C79"/>
          </w:pPr>
          <w:r>
            <w:rPr>
              <w:color w:val="4F81BD" w:themeColor="accent1"/>
            </w:rPr>
            <w:t>[Escolher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61202"/>
    <w:rsid w:val="001C7050"/>
    <w:rsid w:val="00761202"/>
    <w:rsid w:val="007D531A"/>
    <w:rsid w:val="00DF7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61202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DA10631D020F445D94578A21F193E662">
    <w:name w:val="DA10631D020F445D94578A21F193E662"/>
    <w:rsid w:val="001C7050"/>
  </w:style>
  <w:style w:type="paragraph" w:customStyle="1" w:styleId="A649275780994E579B92774D14EFC228">
    <w:name w:val="A649275780994E579B92774D14EFC228"/>
    <w:rsid w:val="001C7050"/>
  </w:style>
  <w:style w:type="paragraph" w:customStyle="1" w:styleId="85B33589E40F4BBD93DB2AAB0A1E7859">
    <w:name w:val="85B33589E40F4BBD93DB2AAB0A1E7859"/>
    <w:rsid w:val="001C7050"/>
  </w:style>
  <w:style w:type="paragraph" w:customStyle="1" w:styleId="89E25C8DBB3E42ABBA8949C9C941452F">
    <w:name w:val="89E25C8DBB3E42ABBA8949C9C941452F"/>
    <w:rsid w:val="001C7050"/>
  </w:style>
  <w:style w:type="paragraph" w:customStyle="1" w:styleId="3A6C61E4FE194F21A55C652C485240D5">
    <w:name w:val="3A6C61E4FE194F21A55C652C485240D5"/>
    <w:rsid w:val="001C7050"/>
  </w:style>
  <w:style w:type="paragraph" w:customStyle="1" w:styleId="D09D7AF3076C40AC898D69048DB65EFE">
    <w:name w:val="D09D7AF3076C40AC898D69048DB65EFE"/>
    <w:rsid w:val="001C7050"/>
  </w:style>
  <w:style w:type="paragraph" w:customStyle="1" w:styleId="4632E2728A9E4C93BF3E416A6DAB0FCD">
    <w:name w:val="4632E2728A9E4C93BF3E416A6DAB0FCD"/>
    <w:rsid w:val="001C7050"/>
  </w:style>
  <w:style w:type="paragraph" w:customStyle="1" w:styleId="4BB1C053AFA74B1CB47700F7F22E5DEA">
    <w:name w:val="4BB1C053AFA74B1CB47700F7F22E5DEA"/>
    <w:rsid w:val="001C7050"/>
  </w:style>
  <w:style w:type="paragraph" w:customStyle="1" w:styleId="08FE07967FDD4B3EAD1B0D8E80F73FED">
    <w:name w:val="08FE07967FDD4B3EAD1B0D8E80F73FED"/>
    <w:rsid w:val="001C7050"/>
  </w:style>
  <w:style w:type="paragraph" w:customStyle="1" w:styleId="5B66952BE2C64ACAB73D929D0A1A64ED">
    <w:name w:val="5B66952BE2C64ACAB73D929D0A1A64ED"/>
    <w:rsid w:val="001C7050"/>
  </w:style>
  <w:style w:type="paragraph" w:customStyle="1" w:styleId="2BE65E09D68D43E3A8BF817A89BD5075">
    <w:name w:val="2BE65E09D68D43E3A8BF817A89BD5075"/>
    <w:rsid w:val="001C7050"/>
  </w:style>
  <w:style w:type="paragraph" w:customStyle="1" w:styleId="87D0B5A0BB764273BF95730937EA888A">
    <w:name w:val="87D0B5A0BB764273BF95730937EA888A"/>
    <w:rsid w:val="001C7050"/>
  </w:style>
  <w:style w:type="paragraph" w:customStyle="1" w:styleId="CE500E12503D43FD8D219002329C7139">
    <w:name w:val="CE500E12503D43FD8D219002329C7139"/>
    <w:rsid w:val="001C7050"/>
  </w:style>
  <w:style w:type="paragraph" w:customStyle="1" w:styleId="B3E05CE5CCCE4D22815F40FB84B5E6A9">
    <w:name w:val="B3E05CE5CCCE4D22815F40FB84B5E6A9"/>
    <w:rsid w:val="001C7050"/>
  </w:style>
  <w:style w:type="paragraph" w:customStyle="1" w:styleId="C040A7A423B9469DA006D405A9F1A858">
    <w:name w:val="C040A7A423B9469DA006D405A9F1A858"/>
    <w:rsid w:val="001C7050"/>
  </w:style>
  <w:style w:type="paragraph" w:customStyle="1" w:styleId="F6B8CA2DE5EC4F0FA9D7F620B058D4FD">
    <w:name w:val="F6B8CA2DE5EC4F0FA9D7F620B058D4FD"/>
    <w:rsid w:val="001C7050"/>
  </w:style>
  <w:style w:type="paragraph" w:customStyle="1" w:styleId="0C4051E12C104354BB949F15129D3C79">
    <w:name w:val="0C4051E12C104354BB949F15129D3C79"/>
    <w:rsid w:val="001C7050"/>
  </w:style>
  <w:style w:type="paragraph" w:customStyle="1" w:styleId="474947DA582D4312AAFA564A2179BEC3">
    <w:name w:val="474947DA582D4312AAFA564A2179BEC3"/>
    <w:rsid w:val="001C705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8EBC26-9AC0-49EE-B32E-A13374989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7</Pages>
  <Words>1157</Words>
  <Characters>6019</Characters>
  <Application>Microsoft Office Word</Application>
  <DocSecurity>0</DocSecurity>
  <Lines>463</Lines>
  <Paragraphs>275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 Management Process</vt:lpstr>
    </vt:vector>
  </TitlesOfParts>
  <Company>Team 2</Company>
  <LinksUpToDate>false</LinksUpToDate>
  <CharactersWithSpaces>6901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Management Process</dc:title>
  <dc:creator>Carla Machado</dc:creator>
  <cp:lastModifiedBy>Carla</cp:lastModifiedBy>
  <cp:revision>5</cp:revision>
  <dcterms:created xsi:type="dcterms:W3CDTF">2013-02-23T11:41:00Z</dcterms:created>
  <dcterms:modified xsi:type="dcterms:W3CDTF">2013-02-23T20:46:00Z</dcterms:modified>
  <cp:contentStatus>Draft</cp:contentStatus>
</cp:coreProperties>
</file>