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F558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871A5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Name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412E0F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 w:rsidP="006A04BD">
          <w:pPr>
            <w:pStyle w:val="Ttulodondice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FF5587" w:rsidRDefault="00412E0F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463396" w:history="1">
            <w:r w:rsidR="00FF5587" w:rsidRPr="00C47552">
              <w:rPr>
                <w:rStyle w:val="Hiperligao"/>
                <w:noProof/>
                <w:lang w:val="en-US"/>
              </w:rPr>
              <w:t>1.</w:t>
            </w:r>
            <w:r w:rsidR="00FF5587">
              <w:rPr>
                <w:rFonts w:eastAsiaTheme="minorEastAsia"/>
                <w:noProof/>
                <w:lang w:eastAsia="pt-PT"/>
              </w:rPr>
              <w:tab/>
            </w:r>
            <w:r w:rsidR="00FF5587" w:rsidRPr="00C47552">
              <w:rPr>
                <w:rStyle w:val="Hiperligao"/>
                <w:noProof/>
                <w:lang w:val="en-US"/>
              </w:rPr>
              <w:t>Purpose</w:t>
            </w:r>
            <w:r w:rsidR="00FF5587">
              <w:rPr>
                <w:noProof/>
                <w:webHidden/>
              </w:rPr>
              <w:tab/>
            </w:r>
            <w:r w:rsidR="00FF5587">
              <w:rPr>
                <w:noProof/>
                <w:webHidden/>
              </w:rPr>
              <w:fldChar w:fldCharType="begin"/>
            </w:r>
            <w:r w:rsidR="00FF5587">
              <w:rPr>
                <w:noProof/>
                <w:webHidden/>
              </w:rPr>
              <w:instrText xml:space="preserve"> PAGEREF _Toc350463396 \h </w:instrText>
            </w:r>
            <w:r w:rsidR="00FF5587">
              <w:rPr>
                <w:noProof/>
                <w:webHidden/>
              </w:rPr>
            </w:r>
            <w:r w:rsidR="00FF5587">
              <w:rPr>
                <w:noProof/>
                <w:webHidden/>
              </w:rPr>
              <w:fldChar w:fldCharType="separate"/>
            </w:r>
            <w:r w:rsidR="00FF5587">
              <w:rPr>
                <w:noProof/>
                <w:webHidden/>
              </w:rPr>
              <w:t>1</w:t>
            </w:r>
            <w:r w:rsidR="00FF5587">
              <w:rPr>
                <w:noProof/>
                <w:webHidden/>
              </w:rPr>
              <w:fldChar w:fldCharType="end"/>
            </w:r>
          </w:hyperlink>
        </w:p>
        <w:p w:rsidR="00FF5587" w:rsidRDefault="00FF558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397" w:history="1">
            <w:r w:rsidRPr="00C47552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7552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_Toc350463397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87" w:rsidRDefault="00FF558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398" w:history="1">
            <w:r w:rsidRPr="00C47552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7552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_Toc350463398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87" w:rsidRDefault="00FF558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399" w:history="1">
            <w:r w:rsidRPr="00C47552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7552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_Toc350463399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87" w:rsidRDefault="00FF558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0" w:history="1">
            <w:r w:rsidRPr="00C47552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7552">
              <w:rPr>
                <w:rStyle w:val="Hiperligao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_Toc350463400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87" w:rsidRDefault="00FF558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1" w:history="1">
            <w:r w:rsidRPr="00C47552">
              <w:rPr>
                <w:rStyle w:val="Hiperligao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7552">
              <w:rPr>
                <w:rStyle w:val="Hiperligao"/>
                <w:noProof/>
                <w:lang w:val="en-US"/>
              </w:rPr>
              <w:t>Creating a new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_Toc350463401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87" w:rsidRDefault="00FF5587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2" w:history="1">
            <w:r w:rsidRPr="00C47552">
              <w:rPr>
                <w:rStyle w:val="Hiperligao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7552">
              <w:rPr>
                <w:rStyle w:val="Hiperligao"/>
                <w:noProof/>
                <w:lang w:val="en-US"/>
              </w:rPr>
              <w:t>Updating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_Toc350463402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87" w:rsidRDefault="00FF558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3" w:history="1">
            <w:r w:rsidRPr="00C47552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7552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_Toc350463403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87" w:rsidRDefault="00FF558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4" w:history="1">
            <w:r w:rsidRPr="00C47552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7552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_Toc350463404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87" w:rsidRDefault="00FF558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463405" w:history="1">
            <w:r w:rsidRPr="00C47552">
              <w:rPr>
                <w:rStyle w:val="Hiperligao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C47552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_Toc350463405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12E0F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proofErr w:type="spellStart"/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412E0F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D1779C" w:rsidRDefault="00412E0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iperligao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412E0F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iperligao"/>
            <w:noProof/>
          </w:rPr>
          <w:t>Table 2: Version history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412E0F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5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5A4904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A4904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0" w:name="_Toc349765998"/>
      <w:r w:rsidRPr="00804163">
        <w:rPr>
          <w:lang w:val="en-US"/>
        </w:rPr>
        <w:t xml:space="preserve">Table </w:t>
      </w:r>
      <w:r w:rsidR="00412E0F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412E0F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412E0F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0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</w:t>
            </w:r>
            <w:proofErr w:type="spellStart"/>
            <w:r w:rsidR="00BE20D4">
              <w:rPr>
                <w:lang w:val="en-US"/>
              </w:rPr>
              <w:t>Mário</w:t>
            </w:r>
            <w:proofErr w:type="spellEnd"/>
            <w:r w:rsidR="00BE20D4"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7E047C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bookmarkStart w:id="1" w:name="_GoBack"/>
            <w:bookmarkEnd w:id="1"/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Legenda"/>
        <w:spacing w:line="360" w:lineRule="auto"/>
        <w:rPr>
          <w:lang w:val="en-US"/>
        </w:rPr>
      </w:pPr>
      <w:bookmarkStart w:id="2" w:name="_Toc349765999"/>
      <w:r w:rsidRPr="00804163">
        <w:rPr>
          <w:lang w:val="en-US"/>
        </w:rPr>
        <w:t xml:space="preserve">Table </w:t>
      </w:r>
      <w:r w:rsidR="00412E0F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412E0F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412E0F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2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463396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463397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463398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463399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463400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463401"/>
      <w:r>
        <w:rPr>
          <w:lang w:val="en-US"/>
        </w:rPr>
        <w:t>Creating a new Document</w:t>
      </w:r>
      <w:bookmarkEnd w:id="8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</w:p>
    <w:p w:rsidR="00F871A5" w:rsidRPr="00F871A5" w:rsidRDefault="00F871A5" w:rsidP="00F871A5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3D4A8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lastRenderedPageBreak/>
        <w:t xml:space="preserve">The revision doesn’t lead to updating the version number  </w:t>
      </w: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FF5587">
        <w:rPr>
          <w:lang w:val="en-US"/>
        </w:rPr>
        <w:t>to</w:t>
      </w:r>
      <w:r w:rsidR="00383BA7">
        <w:rPr>
          <w:lang w:val="en-US"/>
        </w:rPr>
        <w:t xml:space="preserve"> account edit the document</w:t>
      </w:r>
    </w:p>
    <w:p w:rsidR="00383BA7" w:rsidRDefault="00383BA7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 xml:space="preserve">ers or using the </w:t>
      </w:r>
      <w:proofErr w:type="spellStart"/>
      <w:r w:rsidR="00587CD4">
        <w:rPr>
          <w:lang w:val="en-US"/>
        </w:rPr>
        <w:t>Facebook</w:t>
      </w:r>
      <w:proofErr w:type="spellEnd"/>
      <w:r w:rsidR="00587CD4">
        <w:rPr>
          <w:lang w:val="en-US"/>
        </w:rPr>
        <w:t xml:space="preserve"> group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587CD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 xml:space="preserve">a </w:t>
      </w:r>
      <w:proofErr w:type="spellStart"/>
      <w:r w:rsidR="00587CD4">
        <w:rPr>
          <w:lang w:val="en-US"/>
        </w:rPr>
        <w:t>baselined</w:t>
      </w:r>
      <w:proofErr w:type="spellEnd"/>
      <w:r w:rsidR="00587CD4">
        <w:rPr>
          <w:lang w:val="en-US"/>
        </w:rPr>
        <w:t xml:space="preserve"> comment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6A04BD">
      <w:pPr>
        <w:pStyle w:val="Ttulo1"/>
        <w:numPr>
          <w:ilvl w:val="1"/>
          <w:numId w:val="3"/>
        </w:numPr>
        <w:spacing w:line="360" w:lineRule="auto"/>
        <w:rPr>
          <w:lang w:val="en-US"/>
        </w:rPr>
      </w:pPr>
      <w:bookmarkStart w:id="9" w:name="_Toc350463402"/>
      <w:r>
        <w:rPr>
          <w:lang w:val="en-US"/>
        </w:rPr>
        <w:t>Updating a Document</w:t>
      </w:r>
      <w:bookmarkEnd w:id="9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 xml:space="preserve">rs or using the </w:t>
      </w:r>
      <w:proofErr w:type="spellStart"/>
      <w:r w:rsidR="00D63FC3">
        <w:rPr>
          <w:lang w:val="en-US"/>
        </w:rPr>
        <w:t>Facebook</w:t>
      </w:r>
      <w:proofErr w:type="spellEnd"/>
      <w:r w:rsidR="00D63FC3">
        <w:rPr>
          <w:lang w:val="en-US"/>
        </w:rPr>
        <w:t xml:space="preserve"> group:</w:t>
      </w:r>
    </w:p>
    <w:p w:rsidR="00CE561D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PargrafodaLista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PargrafodaLista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PargrafodaLista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PargrafodaLista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FF5587">
        <w:rPr>
          <w:lang w:val="en-US"/>
        </w:rPr>
        <w:t>to</w:t>
      </w:r>
      <w:r w:rsidR="00D63FC3">
        <w:rPr>
          <w:lang w:val="en-US"/>
        </w:rPr>
        <w:t xml:space="preserve"> account edit the document</w:t>
      </w:r>
    </w:p>
    <w:p w:rsidR="000B137D" w:rsidRDefault="000B137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 xml:space="preserve">ers or using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group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</w:t>
      </w:r>
      <w:proofErr w:type="spellStart"/>
      <w:r w:rsidR="00D63FC3">
        <w:rPr>
          <w:lang w:val="en-US"/>
        </w:rPr>
        <w:t>baselined</w:t>
      </w:r>
      <w:proofErr w:type="spellEnd"/>
      <w:r w:rsidR="00D63FC3">
        <w:rPr>
          <w:lang w:val="en-US"/>
        </w:rPr>
        <w:t xml:space="preserve">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50463403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50463404"/>
      <w:r>
        <w:rPr>
          <w:lang w:val="en-US"/>
        </w:rPr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Ttulo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50463405"/>
      <w:r>
        <w:rPr>
          <w:lang w:val="en-US"/>
        </w:rPr>
        <w:lastRenderedPageBreak/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93F" w:rsidRDefault="0074693F" w:rsidP="00042081">
      <w:pPr>
        <w:spacing w:after="0" w:line="240" w:lineRule="auto"/>
      </w:pPr>
      <w:r>
        <w:separator/>
      </w:r>
    </w:p>
  </w:endnote>
  <w:endnote w:type="continuationSeparator" w:id="0">
    <w:p w:rsidR="0074693F" w:rsidRDefault="0074693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412E0F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412E0F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412E0F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FF5587">
      <w:rPr>
        <w:noProof/>
      </w:rPr>
      <w:t>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412E0F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>
      <w:fldChar w:fldCharType="begin"/>
    </w:r>
    <w:r w:rsidR="00543B4F">
      <w:instrText xml:space="preserve"> PAGE   \* MERGEFORMAT </w:instrText>
    </w:r>
    <w:r>
      <w:fldChar w:fldCharType="separate"/>
    </w:r>
    <w:r w:rsidR="00FF5587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93F" w:rsidRDefault="0074693F" w:rsidP="00042081">
      <w:pPr>
        <w:spacing w:after="0" w:line="240" w:lineRule="auto"/>
      </w:pPr>
      <w:r>
        <w:separator/>
      </w:r>
    </w:p>
  </w:footnote>
  <w:footnote w:type="continuationSeparator" w:id="0">
    <w:p w:rsidR="0074693F" w:rsidRDefault="0074693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BB7B52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Cabealho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FF5587">
          <w:t>V0.3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5A4904" w:rsidRPr="005A4904">
          <w:rPr>
            <w:lang w:val="en-US"/>
          </w:rPr>
          <w:t>Ready for Approval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5A4904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904">
      <w:rPr>
        <w:lang w:val="en-US"/>
      </w:rPr>
      <w:tab/>
    </w:r>
    <w:r w:rsidRPr="005A4904">
      <w:rPr>
        <w:lang w:val="en-US"/>
      </w:rPr>
      <w:tab/>
    </w:r>
    <w:r w:rsidR="004630B1" w:rsidRPr="005A4904">
      <w:rPr>
        <w:lang w:val="en-US"/>
      </w:rPr>
      <w:t>Owner</w:t>
    </w:r>
    <w:r w:rsidRPr="005A4904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5A4904">
          <w:rPr>
            <w:lang w:val="en-US"/>
          </w:rPr>
          <w:t>Carla Machado</w:t>
        </w:r>
      </w:sdtContent>
    </w:sdt>
  </w:p>
  <w:p w:rsidR="00906D0A" w:rsidRPr="005A4904" w:rsidRDefault="00906D0A" w:rsidP="00906D0A">
    <w:pPr>
      <w:pStyle w:val="Cabealho"/>
      <w:rPr>
        <w:lang w:val="en-US"/>
      </w:rPr>
    </w:pPr>
    <w:r w:rsidRPr="005A4904">
      <w:rPr>
        <w:lang w:val="en-US"/>
      </w:rPr>
      <w:tab/>
    </w:r>
    <w:r w:rsidRPr="005A4904">
      <w:rPr>
        <w:lang w:val="en-US"/>
      </w:rPr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FF5587">
          <w:t>V0.3</w:t>
        </w:r>
      </w:sdtContent>
    </w:sdt>
    <w:r w:rsidRPr="005A4904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5A4904" w:rsidRPr="005A4904">
          <w:rPr>
            <w:lang w:val="en-US"/>
          </w:rPr>
          <w:t>Ready for Approval</w:t>
        </w:r>
      </w:sdtContent>
    </w:sdt>
    <w:r w:rsidRPr="005A4904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7B52"/>
    <w:rsid w:val="00010ABF"/>
    <w:rsid w:val="00022E3C"/>
    <w:rsid w:val="00042081"/>
    <w:rsid w:val="00043DD5"/>
    <w:rsid w:val="0008581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633A1"/>
    <w:rsid w:val="0028361F"/>
    <w:rsid w:val="002A0595"/>
    <w:rsid w:val="002C3B45"/>
    <w:rsid w:val="002C5DB9"/>
    <w:rsid w:val="00303684"/>
    <w:rsid w:val="00312502"/>
    <w:rsid w:val="00325C49"/>
    <w:rsid w:val="00345E81"/>
    <w:rsid w:val="0037103C"/>
    <w:rsid w:val="00383BA7"/>
    <w:rsid w:val="003D04BA"/>
    <w:rsid w:val="003D4A89"/>
    <w:rsid w:val="003E20DE"/>
    <w:rsid w:val="003F65B5"/>
    <w:rsid w:val="00412E0F"/>
    <w:rsid w:val="00416C10"/>
    <w:rsid w:val="00425090"/>
    <w:rsid w:val="0042608F"/>
    <w:rsid w:val="004630B1"/>
    <w:rsid w:val="004671D3"/>
    <w:rsid w:val="00486DFE"/>
    <w:rsid w:val="004A6322"/>
    <w:rsid w:val="00543B4F"/>
    <w:rsid w:val="00587CD4"/>
    <w:rsid w:val="005A4904"/>
    <w:rsid w:val="005A54B1"/>
    <w:rsid w:val="005C6CB5"/>
    <w:rsid w:val="00621082"/>
    <w:rsid w:val="00644F5A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4693F"/>
    <w:rsid w:val="00796F87"/>
    <w:rsid w:val="007E047C"/>
    <w:rsid w:val="00804163"/>
    <w:rsid w:val="00826DB7"/>
    <w:rsid w:val="00842F6F"/>
    <w:rsid w:val="00881DAE"/>
    <w:rsid w:val="008855AB"/>
    <w:rsid w:val="00895D61"/>
    <w:rsid w:val="00897D4D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34725"/>
    <w:rsid w:val="00D60471"/>
    <w:rsid w:val="00D60B54"/>
    <w:rsid w:val="00D63FC3"/>
    <w:rsid w:val="00D71CFE"/>
    <w:rsid w:val="00D7212B"/>
    <w:rsid w:val="00DB7CC3"/>
    <w:rsid w:val="00DF1004"/>
    <w:rsid w:val="00E02488"/>
    <w:rsid w:val="00E47306"/>
    <w:rsid w:val="00E71BE6"/>
    <w:rsid w:val="00EC277C"/>
    <w:rsid w:val="00F24CA6"/>
    <w:rsid w:val="00F471DC"/>
    <w:rsid w:val="00F53D40"/>
    <w:rsid w:val="00F871A5"/>
    <w:rsid w:val="00FB58B2"/>
    <w:rsid w:val="00FF22F2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8BF331-6ABC-4A52-8014-101B8A538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11</Pages>
  <Words>1844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PS2Win</Company>
  <LinksUpToDate>false</LinksUpToDate>
  <CharactersWithSpaces>11781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Project Name</dc:subject>
  <dc:creator>Carla Machado</dc:creator>
  <dc:description>V0.3</dc:description>
  <cp:lastModifiedBy>Carla</cp:lastModifiedBy>
  <cp:revision>28</cp:revision>
  <dcterms:created xsi:type="dcterms:W3CDTF">2013-02-23T11:41:00Z</dcterms:created>
  <dcterms:modified xsi:type="dcterms:W3CDTF">2013-03-07T23:48:00Z</dcterms:modified>
  <cp:contentStatus>Ready for Approval</cp:contentStatus>
</cp:coreProperties>
</file>