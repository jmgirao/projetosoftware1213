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71CD1F5A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3C82F58" w14:textId="10D0EB83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del w:id="0" w:author="Filipe" w:date="2013-03-15T20:45:00Z">
                      <w:r w:rsidDel="00E8400B">
                        <w:rPr>
                          <w:rFonts w:asciiTheme="majorHAnsi" w:eastAsiaTheme="majorEastAsia" w:hAnsiTheme="majorHAnsi" w:cstheme="majorBidi"/>
                        </w:rPr>
                        <w:delText>PS2Win</w:delText>
                      </w:r>
                    </w:del>
                    <w:ins w:id="1" w:author="Filipe" w:date="2013-03-15T20:45:00Z">
                      <w:r w:rsidR="00E8400B">
                        <w:rPr>
                          <w:rFonts w:asciiTheme="majorHAnsi" w:eastAsiaTheme="majorEastAsia" w:hAnsiTheme="majorHAnsi" w:cstheme="majorBidi"/>
                          <w:lang w:val="en-US"/>
                        </w:rPr>
                        <w:t>PS2Win</w:t>
                      </w:r>
                    </w:ins>
                  </w:p>
                </w:tc>
              </w:sdtContent>
            </w:sdt>
          </w:tr>
          <w:tr w:rsidR="006F3F7C" w14:paraId="4CF00EAF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538BE79" w14:textId="78364B9D" w:rsidR="006F3F7C" w:rsidRDefault="00E8400B" w:rsidP="0065110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  <w:t>Project Planning Process</w:t>
                    </w:r>
                  </w:p>
                </w:sdtContent>
              </w:sdt>
            </w:tc>
          </w:tr>
          <w:tr w:rsidR="006F3F7C" w14:paraId="5A1CB73D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0702A8A" w14:textId="0A039A39" w:rsidR="006F3F7C" w:rsidRDefault="00E8400B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n-US"/>
                      </w:rPr>
                      <w:t>Keep Your Time</w:t>
                    </w:r>
                  </w:p>
                </w:tc>
              </w:sdtContent>
            </w:sdt>
          </w:tr>
        </w:tbl>
        <w:p w14:paraId="1AAE8777" w14:textId="77777777" w:rsidR="006F3F7C" w:rsidRDefault="006F3F7C"/>
        <w:p w14:paraId="348F8DB7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04D681F4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023C62C7" w14:textId="47402D6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US"/>
                      </w:rPr>
                      <w:t xml:space="preserve">Filipe </w:t>
                    </w:r>
                    <w:proofErr w:type="spellStart"/>
                    <w:r>
                      <w:rPr>
                        <w:color w:val="4F81BD" w:themeColor="accent1"/>
                        <w:lang w:val="en-US"/>
                      </w:rPr>
                      <w:t>Brandão</w:t>
                    </w:r>
                    <w:proofErr w:type="spellEnd"/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09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61A60FBB" w14:textId="041AF189" w:rsidR="006F3F7C" w:rsidRDefault="00E8400B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09-03-2013</w:t>
                    </w:r>
                  </w:p>
                </w:sdtContent>
              </w:sdt>
              <w:p w14:paraId="3AB675EB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34442F5B" w14:textId="77777777" w:rsidR="006F3F7C" w:rsidRDefault="006F3F7C"/>
        <w:p w14:paraId="36D97500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4F6A4AA7" w14:textId="77777777" w:rsidR="006F3F7C" w:rsidRDefault="00FA17CA">
          <w:pPr>
            <w:rPr>
              <w:lang w:val="en-US"/>
            </w:rPr>
          </w:pPr>
        </w:p>
      </w:sdtContent>
    </w:sdt>
    <w:p w14:paraId="3BBED7B6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2366424D" w14:textId="77777777" w:rsidR="00906D0A" w:rsidRPr="00F24CA6" w:rsidRDefault="004630B1">
          <w:pPr>
            <w:pStyle w:val="TOCHeading"/>
          </w:pPr>
          <w:proofErr w:type="spellStart"/>
          <w:r w:rsidRPr="00F24CA6">
            <w:t>Content</w:t>
          </w:r>
          <w:proofErr w:type="spellEnd"/>
        </w:p>
        <w:p w14:paraId="250A4E01" w14:textId="77777777" w:rsidR="00512302" w:rsidRDefault="00C97915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0593119" w:history="1">
            <w:r w:rsidR="00512302" w:rsidRPr="00810B4A">
              <w:rPr>
                <w:rStyle w:val="Hyperlink"/>
                <w:noProof/>
                <w:lang w:val="en-US"/>
              </w:rPr>
              <w:t>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Purpose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_Toc350593119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175F4186" w14:textId="77777777" w:rsidR="00512302" w:rsidRDefault="00FA17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0" w:history="1">
            <w:r w:rsidR="00512302" w:rsidRPr="00810B4A">
              <w:rPr>
                <w:rStyle w:val="Hyperlink"/>
                <w:noProof/>
                <w:lang w:val="en-US"/>
              </w:rPr>
              <w:t>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 and 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_Toc350593120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C617E42" w14:textId="77777777" w:rsidR="00512302" w:rsidRDefault="00FA17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1" w:history="1">
            <w:r w:rsidR="00512302" w:rsidRPr="00810B4A">
              <w:rPr>
                <w:rStyle w:val="Hyperlink"/>
                <w:noProof/>
                <w:lang w:val="en-US"/>
              </w:rPr>
              <w:t>2.1.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Inputs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_Toc350593121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033575E2" w14:textId="77777777" w:rsidR="00512302" w:rsidRDefault="00FA17CA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2" w:history="1">
            <w:r w:rsidR="00512302" w:rsidRPr="00810B4A">
              <w:rPr>
                <w:rStyle w:val="Hyperlink"/>
                <w:noProof/>
                <w:lang w:val="en-US"/>
              </w:rPr>
              <w:t>2.2.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Outputs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_Toc350593122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34F812A7" w14:textId="77777777" w:rsidR="00512302" w:rsidRDefault="00FA17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3" w:history="1">
            <w:r w:rsidR="00512302" w:rsidRPr="00810B4A">
              <w:rPr>
                <w:rStyle w:val="Hyperlink"/>
                <w:noProof/>
                <w:lang w:val="en-US"/>
              </w:rPr>
              <w:t>3.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Activities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_Toc350593123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1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2BF06950" w14:textId="77777777" w:rsidR="00512302" w:rsidRDefault="00FA17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4" w:history="1">
            <w:r w:rsidR="00512302" w:rsidRPr="00810B4A">
              <w:rPr>
                <w:rStyle w:val="Hyperlink"/>
                <w:noProof/>
                <w:lang w:val="en-US"/>
              </w:rPr>
              <w:t>4.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Tools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_Toc350593124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4104E7F9" w14:textId="77777777" w:rsidR="00512302" w:rsidRDefault="00FA17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5" w:history="1">
            <w:r w:rsidR="00512302" w:rsidRPr="00810B4A">
              <w:rPr>
                <w:rStyle w:val="Hyperlink"/>
                <w:noProof/>
                <w:lang w:val="en-US"/>
              </w:rPr>
              <w:t>5.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Related Processes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_Toc350593125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744400FD" w14:textId="77777777" w:rsidR="00512302" w:rsidRDefault="00FA17CA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n-US"/>
            </w:rPr>
          </w:pPr>
          <w:hyperlink w:anchor="_Toc350593126" w:history="1">
            <w:r w:rsidR="00512302" w:rsidRPr="00810B4A">
              <w:rPr>
                <w:rStyle w:val="Hyperlink"/>
                <w:noProof/>
                <w:lang w:val="en-US"/>
              </w:rPr>
              <w:t>6.</w:t>
            </w:r>
            <w:r w:rsidR="00512302">
              <w:rPr>
                <w:rFonts w:eastAsiaTheme="minorEastAsia"/>
                <w:noProof/>
                <w:lang w:val="en-US"/>
              </w:rPr>
              <w:tab/>
            </w:r>
            <w:r w:rsidR="00512302" w:rsidRPr="00810B4A">
              <w:rPr>
                <w:rStyle w:val="Hyperlink"/>
                <w:noProof/>
                <w:lang w:val="en-US"/>
              </w:rPr>
              <w:t>Measures</w:t>
            </w:r>
            <w:r w:rsidR="00512302">
              <w:rPr>
                <w:noProof/>
                <w:webHidden/>
              </w:rPr>
              <w:tab/>
            </w:r>
            <w:r w:rsidR="00512302">
              <w:rPr>
                <w:noProof/>
                <w:webHidden/>
              </w:rPr>
              <w:fldChar w:fldCharType="begin"/>
            </w:r>
            <w:r w:rsidR="00512302">
              <w:rPr>
                <w:noProof/>
                <w:webHidden/>
              </w:rPr>
              <w:instrText xml:space="preserve"> PAGEREF _Toc350593126 \h </w:instrText>
            </w:r>
            <w:r w:rsidR="00512302">
              <w:rPr>
                <w:noProof/>
                <w:webHidden/>
              </w:rPr>
            </w:r>
            <w:r w:rsidR="00512302">
              <w:rPr>
                <w:noProof/>
                <w:webHidden/>
              </w:rPr>
              <w:fldChar w:fldCharType="separate"/>
            </w:r>
            <w:r w:rsidR="00512302">
              <w:rPr>
                <w:noProof/>
                <w:webHidden/>
              </w:rPr>
              <w:t>2</w:t>
            </w:r>
            <w:r w:rsidR="00512302">
              <w:rPr>
                <w:noProof/>
                <w:webHidden/>
              </w:rPr>
              <w:fldChar w:fldCharType="end"/>
            </w:r>
          </w:hyperlink>
        </w:p>
        <w:p w14:paraId="6E144089" w14:textId="77777777" w:rsidR="00906D0A" w:rsidRPr="00F24CA6" w:rsidRDefault="00C97915">
          <w:r w:rsidRPr="00895D61">
            <w:rPr>
              <w:lang w:val="en-US"/>
            </w:rPr>
            <w:fldChar w:fldCharType="end"/>
          </w:r>
        </w:p>
      </w:sdtContent>
    </w:sdt>
    <w:p w14:paraId="19FCA97B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0CFE81C5" w14:textId="77777777" w:rsidR="00906D0A" w:rsidRPr="00F24CA6" w:rsidRDefault="00C97915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1AC50AE1" w14:textId="77777777" w:rsidR="00906D0A" w:rsidRPr="00F24CA6" w:rsidRDefault="004630B1">
      <w:proofErr w:type="spellStart"/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  <w:proofErr w:type="spellEnd"/>
    </w:p>
    <w:p w14:paraId="143F28F1" w14:textId="77777777" w:rsidR="00651106" w:rsidRDefault="00C97915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0592681" w:history="1">
        <w:r w:rsidR="00651106" w:rsidRPr="00C17A9F">
          <w:rPr>
            <w:rStyle w:val="Hyperlink"/>
            <w:noProof/>
          </w:rPr>
          <w:t>Table 1: List of Contribuitors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_Toc350592681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561258CD" w14:textId="77777777" w:rsidR="00651106" w:rsidRDefault="00FA17CA">
      <w:pPr>
        <w:pStyle w:val="TableofFigures"/>
        <w:tabs>
          <w:tab w:val="right" w:leader="dot" w:pos="8494"/>
        </w:tabs>
        <w:rPr>
          <w:rFonts w:eastAsiaTheme="minorEastAsia"/>
          <w:noProof/>
          <w:lang w:val="en-US"/>
        </w:rPr>
      </w:pPr>
      <w:hyperlink w:anchor="_Toc350592682" w:history="1">
        <w:r w:rsidR="00651106" w:rsidRPr="00C17A9F">
          <w:rPr>
            <w:rStyle w:val="Hyperlink"/>
            <w:noProof/>
            <w:lang w:val="en-US"/>
          </w:rPr>
          <w:t>Table 2: Version history</w:t>
        </w:r>
        <w:r w:rsidR="00651106">
          <w:rPr>
            <w:noProof/>
            <w:webHidden/>
          </w:rPr>
          <w:tab/>
        </w:r>
        <w:r w:rsidR="00651106">
          <w:rPr>
            <w:noProof/>
            <w:webHidden/>
          </w:rPr>
          <w:fldChar w:fldCharType="begin"/>
        </w:r>
        <w:r w:rsidR="00651106">
          <w:rPr>
            <w:noProof/>
            <w:webHidden/>
          </w:rPr>
          <w:instrText xml:space="preserve"> PAGEREF _Toc350592682 \h </w:instrText>
        </w:r>
        <w:r w:rsidR="00651106">
          <w:rPr>
            <w:noProof/>
            <w:webHidden/>
          </w:rPr>
        </w:r>
        <w:r w:rsidR="00651106">
          <w:rPr>
            <w:noProof/>
            <w:webHidden/>
          </w:rPr>
          <w:fldChar w:fldCharType="separate"/>
        </w:r>
        <w:r w:rsidR="00651106">
          <w:rPr>
            <w:noProof/>
            <w:webHidden/>
          </w:rPr>
          <w:t>ii</w:t>
        </w:r>
        <w:r w:rsidR="00651106">
          <w:rPr>
            <w:noProof/>
            <w:webHidden/>
          </w:rPr>
          <w:fldChar w:fldCharType="end"/>
        </w:r>
      </w:hyperlink>
    </w:p>
    <w:p w14:paraId="04F68022" w14:textId="77777777" w:rsidR="00895D61" w:rsidRPr="00F24CA6" w:rsidRDefault="00C97915">
      <w:r w:rsidRPr="00895D61">
        <w:rPr>
          <w:lang w:val="en-US"/>
        </w:rPr>
        <w:fldChar w:fldCharType="end"/>
      </w:r>
    </w:p>
    <w:p w14:paraId="7F9E484D" w14:textId="77777777" w:rsidR="00906D0A" w:rsidRPr="00F24CA6" w:rsidRDefault="00906D0A">
      <w:r w:rsidRPr="00F24CA6">
        <w:br w:type="page"/>
      </w:r>
    </w:p>
    <w:p w14:paraId="7648BBC3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543E7D28" w14:textId="77777777" w:rsidTr="00E146E2">
        <w:tc>
          <w:tcPr>
            <w:tcW w:w="9606" w:type="dxa"/>
            <w:gridSpan w:val="4"/>
          </w:tcPr>
          <w:p w14:paraId="5F58298A" w14:textId="77777777" w:rsidR="00192E0D" w:rsidRPr="00E146E2" w:rsidRDefault="00192E0D" w:rsidP="001043FF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01FA9136" w14:textId="77777777" w:rsidTr="00DF4FD1">
        <w:tc>
          <w:tcPr>
            <w:tcW w:w="1668" w:type="dxa"/>
            <w:vAlign w:val="center"/>
          </w:tcPr>
          <w:p w14:paraId="7C54423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477C49C3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06269057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107C0C8F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651106" w:rsidRPr="00895D61" w14:paraId="6D90399C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4A16E22" w14:textId="5D22FB55" w:rsidR="00651106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400AB398" w14:textId="56F22EA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</w:p>
        </w:tc>
        <w:tc>
          <w:tcPr>
            <w:tcW w:w="3685" w:type="dxa"/>
            <w:vAlign w:val="center"/>
          </w:tcPr>
          <w:p w14:paraId="7598A340" w14:textId="23F3BC51" w:rsidR="00651106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a21180276@alunos.isec.pt</w:t>
            </w:r>
          </w:p>
        </w:tc>
        <w:tc>
          <w:tcPr>
            <w:tcW w:w="1985" w:type="dxa"/>
            <w:vAlign w:val="center"/>
          </w:tcPr>
          <w:p w14:paraId="7BBBC562" w14:textId="77777777" w:rsidR="00651106" w:rsidRPr="00895D61" w:rsidRDefault="00651106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79174C57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50FEFCFF" w14:textId="2210DDD9" w:rsidR="00192E0D" w:rsidRPr="00895D61" w:rsidRDefault="00E8400B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613CAF0E" w14:textId="588C437F" w:rsidR="00192E0D" w:rsidRPr="00895D61" w:rsidRDefault="0065110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7014A5EB" w14:textId="18063156" w:rsidR="00192E0D" w:rsidRPr="00895D61" w:rsidRDefault="006511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a21170228</w:t>
            </w:r>
            <w:r w:rsidR="00E146E2"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632E0F8C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7FEFDEB" w14:textId="77777777" w:rsidTr="00DF4FD1">
        <w:tc>
          <w:tcPr>
            <w:tcW w:w="1668" w:type="dxa"/>
            <w:vAlign w:val="center"/>
          </w:tcPr>
          <w:p w14:paraId="0DD8A7AF" w14:textId="7C1B8BDF" w:rsidR="00DF4FD1" w:rsidRPr="00895D61" w:rsidRDefault="00FA17CA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-1373686562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68" w:type="dxa"/>
            <w:vAlign w:val="center"/>
          </w:tcPr>
          <w:p w14:paraId="4BA5A4A3" w14:textId="267F992A" w:rsidR="00DF4FD1" w:rsidRPr="00895D61" w:rsidRDefault="000B13C6" w:rsidP="00DF4FD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685" w:type="dxa"/>
            <w:vAlign w:val="center"/>
          </w:tcPr>
          <w:p w14:paraId="2CA9E6AB" w14:textId="0823A3FF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  <w:r w:rsidDel="00651106">
              <w:rPr>
                <w:lang w:val="en-US"/>
              </w:rPr>
              <w:t xml:space="preserve"> </w:t>
            </w:r>
          </w:p>
        </w:tc>
        <w:tc>
          <w:tcPr>
            <w:tcW w:w="1985" w:type="dxa"/>
            <w:vAlign w:val="center"/>
          </w:tcPr>
          <w:p w14:paraId="0D0305B7" w14:textId="5A5728E7" w:rsidR="00DF4FD1" w:rsidRPr="00895D61" w:rsidRDefault="000B13C6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25F62AA3" w14:textId="77777777" w:rsidTr="00DF4FD1">
        <w:tc>
          <w:tcPr>
            <w:tcW w:w="1668" w:type="dxa"/>
            <w:vAlign w:val="center"/>
          </w:tcPr>
          <w:p w14:paraId="1C60024E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A452D53" w14:textId="29EDFA46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AE88B77" w14:textId="29A71E42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63B248F" w14:textId="0B4080C1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035E3E48" w14:textId="77777777" w:rsidTr="00DF4FD1">
        <w:tc>
          <w:tcPr>
            <w:tcW w:w="1668" w:type="dxa"/>
            <w:vAlign w:val="center"/>
          </w:tcPr>
          <w:p w14:paraId="6FCE7AE4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5F4D6833" w14:textId="4498171F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37A3519B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0F7E826D" w14:textId="19BBE425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053B4796" w14:textId="77777777" w:rsidTr="00DF4FD1">
        <w:tc>
          <w:tcPr>
            <w:tcW w:w="1668" w:type="dxa"/>
            <w:vAlign w:val="center"/>
          </w:tcPr>
          <w:p w14:paraId="518809DA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AEEC4C9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650055FE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8EFDE9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5369963C" w14:textId="77777777" w:rsidTr="00DF4FD1">
        <w:tc>
          <w:tcPr>
            <w:tcW w:w="1668" w:type="dxa"/>
            <w:vAlign w:val="center"/>
          </w:tcPr>
          <w:p w14:paraId="4E35FB37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07F34FE4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C4C8851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3F163E8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14B569CB" w14:textId="77777777" w:rsidR="00BE20D4" w:rsidRDefault="00BE20D4" w:rsidP="00BE20D4">
      <w:pPr>
        <w:pStyle w:val="Caption"/>
      </w:pPr>
      <w:bookmarkStart w:id="22" w:name="_Toc350592681"/>
      <w:proofErr w:type="spellStart"/>
      <w:r>
        <w:t>Table</w:t>
      </w:r>
      <w:proofErr w:type="spellEnd"/>
      <w:r>
        <w:t xml:space="preserve"> </w:t>
      </w:r>
      <w:fldSimple w:instr=" SEQ Table \* ARABIC ">
        <w:r>
          <w:rPr>
            <w:noProof/>
          </w:rPr>
          <w:t>1</w:t>
        </w:r>
      </w:fldSimple>
      <w:r>
        <w:t xml:space="preserve">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Contribuitors</w:t>
      </w:r>
      <w:bookmarkEnd w:id="22"/>
      <w:proofErr w:type="spellEnd"/>
    </w:p>
    <w:p w14:paraId="0EA85D1A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19288655" w14:textId="77777777" w:rsidTr="001043FF">
        <w:tc>
          <w:tcPr>
            <w:tcW w:w="9607" w:type="dxa"/>
            <w:gridSpan w:val="6"/>
          </w:tcPr>
          <w:p w14:paraId="6C086571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051E6A81" w14:textId="77777777" w:rsidTr="00E146E2">
        <w:tc>
          <w:tcPr>
            <w:tcW w:w="1728" w:type="dxa"/>
            <w:vAlign w:val="center"/>
          </w:tcPr>
          <w:p w14:paraId="42B61C1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1" w:type="dxa"/>
            <w:vAlign w:val="center"/>
          </w:tcPr>
          <w:p w14:paraId="5F611E9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9" w:type="dxa"/>
            <w:vAlign w:val="center"/>
          </w:tcPr>
          <w:p w14:paraId="2BE0289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1" w:type="dxa"/>
            <w:vAlign w:val="center"/>
          </w:tcPr>
          <w:p w14:paraId="5182854B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174076EC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9" w:type="dxa"/>
            <w:vAlign w:val="center"/>
          </w:tcPr>
          <w:p w14:paraId="1F1F0C0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787134EA" w14:textId="77777777" w:rsidTr="00E146E2">
        <w:tc>
          <w:tcPr>
            <w:tcW w:w="1728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09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7AE87C2D" w14:textId="47D1D323" w:rsidR="00F24CA6" w:rsidRPr="00895D61" w:rsidRDefault="00E8400B" w:rsidP="00E146E2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09-03-2013</w:t>
                </w:r>
              </w:p>
            </w:sdtContent>
          </w:sdt>
        </w:tc>
        <w:tc>
          <w:tcPr>
            <w:tcW w:w="2201" w:type="dxa"/>
            <w:vAlign w:val="center"/>
          </w:tcPr>
          <w:p w14:paraId="43F0B5B8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Creation of first draft</w:t>
            </w:r>
          </w:p>
        </w:tc>
        <w:tc>
          <w:tcPr>
            <w:tcW w:w="1729" w:type="dxa"/>
            <w:vAlign w:val="center"/>
          </w:tcPr>
          <w:p w14:paraId="047838ED" w14:textId="2E996AA3" w:rsidR="00F24CA6" w:rsidRPr="00895D61" w:rsidRDefault="0065110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João Martins</w:t>
            </w:r>
          </w:p>
        </w:tc>
        <w:tc>
          <w:tcPr>
            <w:tcW w:w="971" w:type="dxa"/>
            <w:vAlign w:val="center"/>
          </w:tcPr>
          <w:p w14:paraId="132C90DA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2FBDA9E1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A2AD670" w14:textId="059DEC5C" w:rsidR="00F24CA6" w:rsidRPr="00895D61" w:rsidRDefault="00F24CA6" w:rsidP="005A6AC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A6ACA" w:rsidRPr="00895D61" w14:paraId="7984695D" w14:textId="77777777" w:rsidTr="00E146E2">
        <w:tc>
          <w:tcPr>
            <w:tcW w:w="1728" w:type="dxa"/>
            <w:vAlign w:val="center"/>
          </w:tcPr>
          <w:p w14:paraId="6BAD00D9" w14:textId="03882FED" w:rsidR="005A6ACA" w:rsidRDefault="005A6ACA" w:rsidP="00E146E2">
            <w:pPr>
              <w:pStyle w:val="NoSpacing"/>
              <w:jc w:val="center"/>
              <w:rPr>
                <w:lang w:val="en-US"/>
              </w:rPr>
            </w:pPr>
            <w:r>
              <w:t>09-03-2013</w:t>
            </w:r>
          </w:p>
        </w:tc>
        <w:tc>
          <w:tcPr>
            <w:tcW w:w="2201" w:type="dxa"/>
            <w:vAlign w:val="center"/>
          </w:tcPr>
          <w:p w14:paraId="67067A18" w14:textId="1AA35511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Submitting for Review</w:t>
            </w:r>
          </w:p>
        </w:tc>
        <w:tc>
          <w:tcPr>
            <w:tcW w:w="1729" w:type="dxa"/>
            <w:vAlign w:val="center"/>
          </w:tcPr>
          <w:p w14:paraId="7E86CEE5" w14:textId="168564DD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Filipe </w:t>
            </w:r>
            <w:proofErr w:type="spellStart"/>
            <w:r>
              <w:rPr>
                <w:lang w:val="en-US"/>
              </w:rPr>
              <w:t>Brandão</w:t>
            </w:r>
            <w:proofErr w:type="spellEnd"/>
            <w:r>
              <w:rPr>
                <w:lang w:val="en-US"/>
              </w:rPr>
              <w:t xml:space="preserve"> &amp; João Martins</w:t>
            </w:r>
          </w:p>
        </w:tc>
        <w:tc>
          <w:tcPr>
            <w:tcW w:w="971" w:type="dxa"/>
            <w:vAlign w:val="center"/>
          </w:tcPr>
          <w:p w14:paraId="14BC21C7" w14:textId="479DE750" w:rsidR="005A6ACA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0688911" w14:textId="77777777" w:rsidR="005A6ACA" w:rsidRPr="00895D61" w:rsidRDefault="005A6ACA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55F0661" w14:textId="16812CE9" w:rsidR="005A6ACA" w:rsidDel="00651106" w:rsidRDefault="005A6ACA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761719" w14:paraId="74E3A04E" w14:textId="77777777" w:rsidTr="00E146E2">
        <w:tc>
          <w:tcPr>
            <w:tcW w:w="1728" w:type="dxa"/>
            <w:vAlign w:val="center"/>
          </w:tcPr>
          <w:p w14:paraId="2A07F7FC" w14:textId="579DB98F" w:rsidR="00E146E2" w:rsidRPr="005A6ACA" w:rsidRDefault="00FA17CA">
            <w:pPr>
              <w:pStyle w:val="NoSpacing"/>
              <w:jc w:val="center"/>
              <w:rPr>
                <w:lang w:val="en-US"/>
              </w:rPr>
            </w:pPr>
            <w:sdt>
              <w:sdtPr>
                <w:rPr>
                  <w:lang w:val="en-US"/>
                </w:rPr>
                <w:alias w:val="Data"/>
                <w:id w:val="166995403"/>
                <w:dataBinding w:prefixMappings="xmlns:ns0='http://schemas.microsoft.com/office/2006/coverPageProps'" w:xpath="/ns0:CoverPageProperties[1]/ns0:PublishDate[1]" w:storeItemID="{55AF091B-3C7A-41E3-B477-F2FDAA23CFDA}"/>
                <w:date w:fullDate="2013-03-09T00:00:00Z">
                  <w:dateFormat w:val="dd-MM-yyyy"/>
                  <w:lid w:val="pt-PT"/>
                  <w:storeMappedDataAs w:val="dateTime"/>
                  <w:calendar w:val="gregorian"/>
                </w:date>
              </w:sdtPr>
              <w:sdtEndPr/>
              <w:sdtContent>
                <w:r w:rsidR="00E8400B">
                  <w:t>09-03-2013</w:t>
                </w:r>
              </w:sdtContent>
            </w:sdt>
          </w:p>
        </w:tc>
        <w:tc>
          <w:tcPr>
            <w:tcW w:w="2201" w:type="dxa"/>
            <w:vAlign w:val="center"/>
          </w:tcPr>
          <w:p w14:paraId="0EC14582" w14:textId="44BF097B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revision</w:t>
            </w:r>
          </w:p>
        </w:tc>
        <w:tc>
          <w:tcPr>
            <w:tcW w:w="1729" w:type="dxa"/>
            <w:vAlign w:val="center"/>
          </w:tcPr>
          <w:p w14:paraId="2794403B" w14:textId="6FDB9B3B" w:rsidR="00E146E2" w:rsidRPr="00895D61" w:rsidRDefault="000B13C6" w:rsidP="00E146E2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1" w:type="dxa"/>
            <w:vAlign w:val="center"/>
          </w:tcPr>
          <w:p w14:paraId="7D70CD27" w14:textId="56DF27AF" w:rsidR="00E146E2" w:rsidRPr="00895D61" w:rsidRDefault="000B13C6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B7B5A6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6494B88" w14:textId="4A024B27" w:rsidR="00E146E2" w:rsidRPr="00895D61" w:rsidRDefault="000B13C6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</w:p>
        </w:tc>
      </w:tr>
      <w:tr w:rsidR="00E146E2" w:rsidRPr="00E8400B" w14:paraId="1068CDA6" w14:textId="77777777" w:rsidTr="00E146E2">
        <w:tc>
          <w:tcPr>
            <w:tcW w:w="1728" w:type="dxa"/>
            <w:vAlign w:val="center"/>
          </w:tcPr>
          <w:p w14:paraId="5B89D2EF" w14:textId="2082799B" w:rsidR="00E146E2" w:rsidRPr="00895D61" w:rsidRDefault="00E8400B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23" w:author="Filipe" w:date="2013-03-15T21:14:00Z">
              <w:r>
                <w:rPr>
                  <w:rFonts w:eastAsiaTheme="minorHAnsi"/>
                  <w:lang w:val="en-US"/>
                </w:rPr>
                <w:t>15-03-2013</w:t>
              </w:r>
            </w:ins>
          </w:p>
        </w:tc>
        <w:tc>
          <w:tcPr>
            <w:tcW w:w="2201" w:type="dxa"/>
            <w:vAlign w:val="center"/>
          </w:tcPr>
          <w:p w14:paraId="516E0BBE" w14:textId="1EF2E2C3" w:rsidR="00E146E2" w:rsidRPr="00895D61" w:rsidRDefault="00E8400B" w:rsidP="00E8400B">
            <w:pPr>
              <w:jc w:val="center"/>
              <w:rPr>
                <w:lang w:val="en-US"/>
              </w:rPr>
            </w:pPr>
            <w:ins w:id="24" w:author="Filipe" w:date="2013-03-15T21:14:00Z">
              <w:r>
                <w:rPr>
                  <w:lang w:val="en-US"/>
                </w:rPr>
                <w:t xml:space="preserve">Corrected </w:t>
              </w:r>
            </w:ins>
            <w:ins w:id="25" w:author="Filipe" w:date="2013-03-15T21:15:00Z">
              <w:r>
                <w:rPr>
                  <w:lang w:val="en-US"/>
                </w:rPr>
                <w:t>defect</w:t>
              </w:r>
            </w:ins>
            <w:ins w:id="26" w:author="Filipe" w:date="2013-03-15T21:14:00Z">
              <w:r>
                <w:rPr>
                  <w:lang w:val="en-US"/>
                </w:rPr>
                <w:t xml:space="preserve">s found in revision and </w:t>
              </w:r>
            </w:ins>
            <w:ins w:id="27" w:author="Filipe" w:date="2013-03-15T21:15:00Z">
              <w:r>
                <w:rPr>
                  <w:lang w:val="en-US"/>
                </w:rPr>
                <w:t>the previous progress meeting</w:t>
              </w:r>
            </w:ins>
          </w:p>
        </w:tc>
        <w:tc>
          <w:tcPr>
            <w:tcW w:w="1729" w:type="dxa"/>
            <w:vAlign w:val="center"/>
          </w:tcPr>
          <w:p w14:paraId="05C5479A" w14:textId="70058AC8" w:rsidR="00E146E2" w:rsidRPr="00895D61" w:rsidRDefault="00E8400B" w:rsidP="00E146E2">
            <w:pPr>
              <w:jc w:val="center"/>
              <w:rPr>
                <w:lang w:val="en-US"/>
              </w:rPr>
            </w:pPr>
            <w:ins w:id="28" w:author="Filipe" w:date="2013-03-15T21:15:00Z">
              <w:r>
                <w:rPr>
                  <w:lang w:val="en-US"/>
                </w:rPr>
                <w:t xml:space="preserve">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7C588EAC" w14:textId="1FAA12EB" w:rsidR="00E146E2" w:rsidRPr="00895D61" w:rsidRDefault="00E8400B" w:rsidP="00E146E2">
            <w:pPr>
              <w:jc w:val="center"/>
              <w:rPr>
                <w:lang w:val="en-US"/>
              </w:rPr>
            </w:pPr>
            <w:ins w:id="29" w:author="Filipe" w:date="2013-03-15T21:15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6C66515F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C4C9124" w14:textId="5AA48960" w:rsidR="00E146E2" w:rsidRPr="00895D61" w:rsidRDefault="00E8400B" w:rsidP="00E146E2">
            <w:pPr>
              <w:keepNext/>
              <w:jc w:val="center"/>
              <w:rPr>
                <w:lang w:val="en-US"/>
              </w:rPr>
            </w:pPr>
            <w:ins w:id="30" w:author="Filipe" w:date="2013-03-15T21:15:00Z">
              <w:r>
                <w:rPr>
                  <w:lang w:val="en-US"/>
                </w:rPr>
                <w:t>Draft</w:t>
              </w:r>
            </w:ins>
          </w:p>
        </w:tc>
      </w:tr>
      <w:tr w:rsidR="00E146E2" w:rsidRPr="00E8400B" w14:paraId="371C27C0" w14:textId="77777777" w:rsidTr="00E146E2">
        <w:tc>
          <w:tcPr>
            <w:tcW w:w="1728" w:type="dxa"/>
            <w:vAlign w:val="center"/>
          </w:tcPr>
          <w:p w14:paraId="1FA61C4B" w14:textId="0B1C14E3" w:rsidR="00E146E2" w:rsidRPr="00895D61" w:rsidRDefault="0000587D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ins w:id="31" w:author="João Martins" w:date="2013-03-16T10:12:00Z">
              <w:r>
                <w:rPr>
                  <w:rFonts w:eastAsiaTheme="minorHAnsi"/>
                  <w:lang w:val="en-US"/>
                </w:rPr>
                <w:t>16-03-2013</w:t>
              </w:r>
            </w:ins>
          </w:p>
        </w:tc>
        <w:tc>
          <w:tcPr>
            <w:tcW w:w="2201" w:type="dxa"/>
            <w:vAlign w:val="center"/>
          </w:tcPr>
          <w:p w14:paraId="42982B8F" w14:textId="4F5A0B3A" w:rsidR="00E146E2" w:rsidRPr="00895D61" w:rsidRDefault="0000587D" w:rsidP="00E146E2">
            <w:pPr>
              <w:jc w:val="center"/>
              <w:rPr>
                <w:lang w:val="en-US"/>
              </w:rPr>
            </w:pPr>
            <w:ins w:id="32" w:author="João Martins" w:date="2013-03-16T10:12:00Z">
              <w:r>
                <w:rPr>
                  <w:lang w:val="en-US"/>
                </w:rPr>
                <w:t>Minor corrections</w:t>
              </w:r>
            </w:ins>
          </w:p>
        </w:tc>
        <w:tc>
          <w:tcPr>
            <w:tcW w:w="1729" w:type="dxa"/>
            <w:vAlign w:val="center"/>
          </w:tcPr>
          <w:p w14:paraId="08FA8009" w14:textId="77777777" w:rsidR="00E146E2" w:rsidRDefault="0000587D" w:rsidP="00E146E2">
            <w:pPr>
              <w:jc w:val="center"/>
              <w:rPr>
                <w:ins w:id="33" w:author="João Martins" w:date="2013-03-16T10:13:00Z"/>
                <w:lang w:val="en-US"/>
              </w:rPr>
            </w:pPr>
            <w:ins w:id="34" w:author="João Martins" w:date="2013-03-16T10:13:00Z">
              <w:r>
                <w:rPr>
                  <w:lang w:val="en-US"/>
                </w:rPr>
                <w:t>João Martins</w:t>
              </w:r>
            </w:ins>
          </w:p>
          <w:p w14:paraId="62CBDD45" w14:textId="4E928187" w:rsidR="0000587D" w:rsidRPr="00895D61" w:rsidRDefault="0000587D" w:rsidP="00E146E2">
            <w:pPr>
              <w:jc w:val="center"/>
              <w:rPr>
                <w:lang w:val="en-US"/>
              </w:rPr>
            </w:pPr>
            <w:ins w:id="35" w:author="João Martins" w:date="2013-03-16T10:13:00Z">
              <w:r>
                <w:rPr>
                  <w:lang w:val="en-US"/>
                </w:rPr>
                <w:t xml:space="preserve">&amp; Filipe </w:t>
              </w:r>
              <w:proofErr w:type="spellStart"/>
              <w:r>
                <w:rPr>
                  <w:lang w:val="en-US"/>
                </w:rPr>
                <w:t>Brandão</w:t>
              </w:r>
            </w:ins>
            <w:proofErr w:type="spellEnd"/>
          </w:p>
        </w:tc>
        <w:tc>
          <w:tcPr>
            <w:tcW w:w="971" w:type="dxa"/>
            <w:vAlign w:val="center"/>
          </w:tcPr>
          <w:p w14:paraId="41F4957B" w14:textId="443658AC" w:rsidR="00E146E2" w:rsidRPr="00895D61" w:rsidRDefault="0000587D" w:rsidP="00E146E2">
            <w:pPr>
              <w:jc w:val="center"/>
              <w:rPr>
                <w:lang w:val="en-US"/>
              </w:rPr>
            </w:pPr>
            <w:ins w:id="36" w:author="João Martins" w:date="2013-03-16T10:13:00Z">
              <w:r>
                <w:rPr>
                  <w:lang w:val="en-US"/>
                </w:rPr>
                <w:t>0.2</w:t>
              </w:r>
            </w:ins>
          </w:p>
        </w:tc>
        <w:tc>
          <w:tcPr>
            <w:tcW w:w="1249" w:type="dxa"/>
            <w:vAlign w:val="center"/>
          </w:tcPr>
          <w:p w14:paraId="5F175B5C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1E18C3CC" w14:textId="73F494B9" w:rsidR="00E146E2" w:rsidRPr="00895D61" w:rsidRDefault="0000587D" w:rsidP="00E146E2">
            <w:pPr>
              <w:keepNext/>
              <w:jc w:val="center"/>
              <w:rPr>
                <w:lang w:val="en-US"/>
              </w:rPr>
            </w:pPr>
            <w:ins w:id="37" w:author="João Martins" w:date="2013-03-16T10:13:00Z">
              <w:r>
                <w:rPr>
                  <w:lang w:val="en-US"/>
                </w:rPr>
                <w:t>Ready for Review</w:t>
              </w:r>
            </w:ins>
          </w:p>
        </w:tc>
      </w:tr>
      <w:tr w:rsidR="00CF0AC5" w:rsidRPr="00E8400B" w14:paraId="0D307542" w14:textId="77777777" w:rsidTr="00E146E2">
        <w:tc>
          <w:tcPr>
            <w:tcW w:w="1728" w:type="dxa"/>
            <w:vAlign w:val="center"/>
          </w:tcPr>
          <w:p w14:paraId="4E2DC4E5" w14:textId="221FC7D3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4CE75E5B" w14:textId="3841ABE4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31BA8BD" w14:textId="4A6C132F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37255924" w14:textId="2F28C53F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ED984EF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69CD89E8" w14:textId="4A23CD30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58D05757" w14:textId="77777777" w:rsidTr="00E146E2">
        <w:tc>
          <w:tcPr>
            <w:tcW w:w="1728" w:type="dxa"/>
            <w:vAlign w:val="center"/>
          </w:tcPr>
          <w:p w14:paraId="170F0EA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7B15CC1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A40344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C224B4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4AAFBC1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2CE8BA7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DD48074" w14:textId="77777777" w:rsidTr="00E146E2">
        <w:tc>
          <w:tcPr>
            <w:tcW w:w="1728" w:type="dxa"/>
            <w:vAlign w:val="center"/>
          </w:tcPr>
          <w:p w14:paraId="4BB37DFF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3FF56DD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584830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07A3E29D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5395B8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47A2B1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09F8155C" w14:textId="77777777" w:rsidTr="00E146E2">
        <w:tc>
          <w:tcPr>
            <w:tcW w:w="1728" w:type="dxa"/>
            <w:vAlign w:val="center"/>
          </w:tcPr>
          <w:p w14:paraId="2C50AD4C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2E14F73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755C6160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41097C2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B9ADF4B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3F7516CA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F24CA6" w:rsidRPr="00E8400B" w14:paraId="30641D1A" w14:textId="77777777" w:rsidTr="00E146E2">
        <w:tc>
          <w:tcPr>
            <w:tcW w:w="1728" w:type="dxa"/>
            <w:vAlign w:val="center"/>
          </w:tcPr>
          <w:p w14:paraId="0D5812F6" w14:textId="77777777" w:rsidR="00F24CA6" w:rsidRPr="00895D61" w:rsidRDefault="00F24CA6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06DC251D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4688706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7B4DC37C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1516D98" w14:textId="77777777" w:rsidR="00DF1004" w:rsidRPr="00895D61" w:rsidRDefault="00DF1004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5BE662AB" w14:textId="77777777" w:rsidR="00F24CA6" w:rsidRPr="00895D61" w:rsidRDefault="00F24CA6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E8400B" w14:paraId="615FC39C" w14:textId="77777777" w:rsidTr="00E146E2">
        <w:tc>
          <w:tcPr>
            <w:tcW w:w="1728" w:type="dxa"/>
            <w:vAlign w:val="center"/>
          </w:tcPr>
          <w:p w14:paraId="0BBD4644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1" w:type="dxa"/>
            <w:vAlign w:val="center"/>
          </w:tcPr>
          <w:p w14:paraId="773D4DAE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05DA0825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1" w:type="dxa"/>
            <w:vAlign w:val="center"/>
          </w:tcPr>
          <w:p w14:paraId="187737B4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30A0BA13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9" w:type="dxa"/>
            <w:vAlign w:val="center"/>
          </w:tcPr>
          <w:p w14:paraId="210F41E5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</w:tbl>
    <w:p w14:paraId="31E01436" w14:textId="77777777" w:rsidR="00895D61" w:rsidRDefault="00BE20D4" w:rsidP="00BE20D4">
      <w:pPr>
        <w:pStyle w:val="Caption"/>
        <w:rPr>
          <w:lang w:val="en-US"/>
        </w:rPr>
      </w:pPr>
      <w:bookmarkStart w:id="38" w:name="_Toc350592682"/>
      <w:r w:rsidRPr="00761719">
        <w:rPr>
          <w:lang w:val="en-US"/>
        </w:rPr>
        <w:t xml:space="preserve">Table </w:t>
      </w:r>
      <w:r w:rsidR="00E22BC9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E22BC9">
        <w:fldChar w:fldCharType="separate"/>
      </w:r>
      <w:r w:rsidRPr="00761719">
        <w:rPr>
          <w:noProof/>
          <w:lang w:val="en-US"/>
        </w:rPr>
        <w:t>2</w:t>
      </w:r>
      <w:r w:rsidR="00E22BC9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38"/>
    </w:p>
    <w:p w14:paraId="7C741B9A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0D53E7CC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6" w:name="_Toc350593119"/>
      <w:r>
        <w:rPr>
          <w:lang w:val="en-US"/>
        </w:rPr>
        <w:lastRenderedPageBreak/>
        <w:t>Purpose</w:t>
      </w:r>
      <w:bookmarkEnd w:id="46"/>
    </w:p>
    <w:p w14:paraId="66F03288" w14:textId="77777777" w:rsidR="00512302" w:rsidRDefault="00512302">
      <w:pPr>
        <w:rPr>
          <w:lang w:val="en-US"/>
        </w:rPr>
      </w:pPr>
    </w:p>
    <w:p w14:paraId="5D5A31CE" w14:textId="58E4869A" w:rsidR="00BE20D4" w:rsidRDefault="00B66D3D">
      <w:pPr>
        <w:rPr>
          <w:lang w:val="en-US"/>
        </w:rPr>
      </w:pPr>
      <w:r w:rsidRPr="00B66D3D">
        <w:rPr>
          <w:lang w:val="en-US"/>
        </w:rPr>
        <w:t xml:space="preserve">The main objective of </w:t>
      </w:r>
      <w:r>
        <w:rPr>
          <w:lang w:val="en-US"/>
        </w:rPr>
        <w:t>this process</w:t>
      </w:r>
      <w:r w:rsidRPr="00B66D3D">
        <w:rPr>
          <w:lang w:val="en-US"/>
        </w:rPr>
        <w:t xml:space="preserve"> is t</w:t>
      </w:r>
      <w:r>
        <w:rPr>
          <w:lang w:val="en-US"/>
        </w:rPr>
        <w:t xml:space="preserve">o produce adequate guidance to </w:t>
      </w:r>
      <w:r w:rsidRPr="00B66D3D">
        <w:rPr>
          <w:lang w:val="en-US"/>
        </w:rPr>
        <w:t>proj</w:t>
      </w:r>
      <w:r>
        <w:rPr>
          <w:lang w:val="en-US"/>
        </w:rPr>
        <w:t xml:space="preserve">ect team providing a </w:t>
      </w:r>
      <w:r w:rsidR="00B82614">
        <w:rPr>
          <w:lang w:val="en-US"/>
        </w:rPr>
        <w:t xml:space="preserve">central </w:t>
      </w:r>
      <w:r>
        <w:rPr>
          <w:lang w:val="en-US"/>
        </w:rPr>
        <w:t>project plan.</w:t>
      </w:r>
    </w:p>
    <w:p w14:paraId="683583C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7" w:name="_Toc350593120"/>
      <w:r>
        <w:rPr>
          <w:lang w:val="en-US"/>
        </w:rPr>
        <w:t>Inputs and Outputs</w:t>
      </w:r>
      <w:bookmarkEnd w:id="47"/>
    </w:p>
    <w:p w14:paraId="680E32C0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48" w:name="_Toc350593121"/>
      <w:r>
        <w:rPr>
          <w:lang w:val="en-US"/>
        </w:rPr>
        <w:t>Inputs</w:t>
      </w:r>
      <w:bookmarkEnd w:id="48"/>
    </w:p>
    <w:p w14:paraId="03BDE371" w14:textId="77777777" w:rsidR="00651106" w:rsidRDefault="00651106" w:rsidP="00E8400B">
      <w:pPr>
        <w:ind w:firstLine="708"/>
        <w:rPr>
          <w:ins w:id="49" w:author="Filipe" w:date="2013-03-09T11:36:00Z"/>
          <w:lang w:val="en-US"/>
        </w:rPr>
      </w:pPr>
    </w:p>
    <w:p w14:paraId="26CB2AE9" w14:textId="3EBC3BFF" w:rsidR="00BE20D4" w:rsidRDefault="005A6ACA">
      <w:pPr>
        <w:ind w:firstLine="360"/>
        <w:rPr>
          <w:lang w:val="en-US"/>
        </w:rPr>
        <w:pPrChange w:id="50" w:author="Filipe" w:date="2013-03-09T11:49:00Z">
          <w:pPr/>
        </w:pPrChange>
      </w:pPr>
      <w:ins w:id="51" w:author="Filipe" w:date="2013-03-15T20:40:00Z">
        <w:r>
          <w:rPr>
            <w:lang w:val="en-US"/>
          </w:rPr>
          <w:t>The Vision and Scope Document.</w:t>
        </w:r>
      </w:ins>
    </w:p>
    <w:p w14:paraId="5B3A03B6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52" w:name="_Toc350593122"/>
      <w:r>
        <w:rPr>
          <w:lang w:val="en-US"/>
        </w:rPr>
        <w:t>Outputs</w:t>
      </w:r>
      <w:bookmarkEnd w:id="52"/>
    </w:p>
    <w:p w14:paraId="5BAD3981" w14:textId="77777777" w:rsidR="0046058E" w:rsidRDefault="0046058E">
      <w:pPr>
        <w:rPr>
          <w:lang w:val="en-US"/>
        </w:rPr>
      </w:pPr>
    </w:p>
    <w:p w14:paraId="1F83E248" w14:textId="77777777" w:rsidR="00BE20D4" w:rsidRDefault="0046058E" w:rsidP="00E8400B">
      <w:pPr>
        <w:ind w:firstLine="360"/>
        <w:rPr>
          <w:lang w:val="en-US"/>
        </w:rPr>
      </w:pPr>
      <w:r>
        <w:rPr>
          <w:lang w:val="en-US"/>
        </w:rPr>
        <w:t xml:space="preserve">A Software Development Plan that </w:t>
      </w:r>
      <w:r w:rsidR="00651106">
        <w:rPr>
          <w:lang w:val="en-US"/>
        </w:rPr>
        <w:t>has centralized</w:t>
      </w:r>
      <w:r>
        <w:rPr>
          <w:lang w:val="en-US"/>
        </w:rPr>
        <w:t xml:space="preserve"> information about the project</w:t>
      </w:r>
      <w:r w:rsidR="00651106">
        <w:rPr>
          <w:lang w:val="en-US"/>
        </w:rPr>
        <w:t>.</w:t>
      </w:r>
    </w:p>
    <w:p w14:paraId="218CA486" w14:textId="77777777" w:rsidR="00BE20D4" w:rsidRDefault="00BE20D4">
      <w:pPr>
        <w:rPr>
          <w:lang w:val="en-US"/>
        </w:rPr>
      </w:pPr>
    </w:p>
    <w:p w14:paraId="2B905D48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53" w:name="_Toc350593123"/>
      <w:r>
        <w:rPr>
          <w:lang w:val="en-US"/>
        </w:rPr>
        <w:t>Activities</w:t>
      </w:r>
      <w:bookmarkEnd w:id="53"/>
    </w:p>
    <w:p w14:paraId="5C575A43" w14:textId="77777777" w:rsidR="00BE20D4" w:rsidRDefault="00BE20D4">
      <w:pPr>
        <w:rPr>
          <w:lang w:val="en-US"/>
        </w:rPr>
      </w:pPr>
    </w:p>
    <w:p w14:paraId="1E2EA4A4" w14:textId="77777777" w:rsidR="00C85EEC" w:rsidRDefault="00C85EEC">
      <w:pPr>
        <w:rPr>
          <w:lang w:val="en-US"/>
        </w:rPr>
      </w:pPr>
      <w:r>
        <w:rPr>
          <w:lang w:val="en-US"/>
        </w:rPr>
        <w:t>Define a project plan:</w:t>
      </w:r>
    </w:p>
    <w:p w14:paraId="7E6EFB6B" w14:textId="77777777" w:rsidR="00B82614" w:rsidRPr="00C85EEC" w:rsidRDefault="00C85EEC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 xml:space="preserve">Define a </w:t>
      </w:r>
      <w:r w:rsidR="00B82614" w:rsidRPr="00C85EEC">
        <w:rPr>
          <w:lang w:val="en-US"/>
        </w:rPr>
        <w:t>project scope statement</w:t>
      </w:r>
      <w:r w:rsidR="00D140A1">
        <w:rPr>
          <w:lang w:val="en-US"/>
        </w:rPr>
        <w:t>;</w:t>
      </w:r>
    </w:p>
    <w:p w14:paraId="02B041E5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the project life cycle</w:t>
      </w:r>
      <w:r w:rsidR="00D140A1">
        <w:rPr>
          <w:lang w:val="en-US"/>
        </w:rPr>
        <w:t>;</w:t>
      </w:r>
    </w:p>
    <w:p w14:paraId="3EDC91C8" w14:textId="77777777" w:rsidR="00B82614" w:rsidRPr="00C85EEC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C85EEC">
        <w:rPr>
          <w:lang w:val="en-US"/>
        </w:rPr>
        <w:t>Define milestones</w:t>
      </w:r>
      <w:r w:rsidR="00D140A1">
        <w:rPr>
          <w:lang w:val="en-US"/>
        </w:rPr>
        <w:t>;</w:t>
      </w:r>
    </w:p>
    <w:p w14:paraId="2ED18A37" w14:textId="77777777" w:rsidR="00004021" w:rsidRDefault="00B82614" w:rsidP="005A6ACA">
      <w:pPr>
        <w:pStyle w:val="ListParagraph"/>
        <w:numPr>
          <w:ilvl w:val="0"/>
          <w:numId w:val="5"/>
        </w:numPr>
        <w:rPr>
          <w:lang w:val="en-US"/>
        </w:rPr>
      </w:pPr>
      <w:r w:rsidRPr="00D140A1">
        <w:rPr>
          <w:lang w:val="en-US"/>
        </w:rPr>
        <w:t>Identify the main deliverables</w:t>
      </w:r>
      <w:r w:rsidR="00D140A1" w:rsidRPr="00D140A1">
        <w:rPr>
          <w:lang w:val="en-US"/>
        </w:rPr>
        <w:t>;</w:t>
      </w:r>
    </w:p>
    <w:p w14:paraId="37B02152" w14:textId="77777777" w:rsidR="00B82614" w:rsidRP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 xml:space="preserve">Create a </w:t>
      </w:r>
      <w:r w:rsidR="00C85EEC">
        <w:rPr>
          <w:lang w:val="en-US"/>
        </w:rPr>
        <w:t>top level w</w:t>
      </w:r>
      <w:r w:rsidRPr="00A33437">
        <w:rPr>
          <w:lang w:val="en-US"/>
        </w:rPr>
        <w:t xml:space="preserve">ork </w:t>
      </w:r>
      <w:r w:rsidR="00C85EEC">
        <w:rPr>
          <w:lang w:val="en-US"/>
        </w:rPr>
        <w:t>b</w:t>
      </w:r>
      <w:r w:rsidRPr="00A33437">
        <w:rPr>
          <w:lang w:val="en-US"/>
        </w:rPr>
        <w:t xml:space="preserve">reakdown </w:t>
      </w:r>
      <w:r w:rsidR="00C85EEC">
        <w:rPr>
          <w:lang w:val="en-US"/>
        </w:rPr>
        <w:t>s</w:t>
      </w:r>
      <w:r w:rsidRPr="00A33437">
        <w:rPr>
          <w:lang w:val="en-US"/>
        </w:rPr>
        <w:t>tructure</w:t>
      </w:r>
      <w:r w:rsidR="00D140A1">
        <w:rPr>
          <w:lang w:val="en-US"/>
        </w:rPr>
        <w:t>;</w:t>
      </w:r>
    </w:p>
    <w:p w14:paraId="0B9EBA83" w14:textId="520CB21D" w:rsidR="00A33437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Identify </w:t>
      </w:r>
      <w:r w:rsidR="00C85EEC">
        <w:rPr>
          <w:lang w:val="en-US"/>
        </w:rPr>
        <w:t xml:space="preserve">available </w:t>
      </w:r>
      <w:r>
        <w:rPr>
          <w:lang w:val="en-US"/>
        </w:rPr>
        <w:t>resources</w:t>
      </w:r>
      <w:r w:rsidR="00D140A1">
        <w:rPr>
          <w:lang w:val="en-US"/>
        </w:rPr>
        <w:t>;</w:t>
      </w:r>
    </w:p>
    <w:p w14:paraId="6365FA8C" w14:textId="1742DE0A" w:rsidR="00B44439" w:rsidRPr="00425CD3" w:rsidRDefault="00004021" w:rsidP="005A6ACA">
      <w:pPr>
        <w:pStyle w:val="ListParagraph"/>
        <w:numPr>
          <w:ilvl w:val="0"/>
          <w:numId w:val="4"/>
        </w:numPr>
        <w:rPr>
          <w:lang w:val="en-US"/>
        </w:rPr>
      </w:pPr>
      <w:r w:rsidRPr="00A33437">
        <w:rPr>
          <w:lang w:val="en-US"/>
        </w:rPr>
        <w:t>Estimation of effort</w:t>
      </w:r>
      <w:r w:rsidR="00C85EEC">
        <w:rPr>
          <w:lang w:val="en-US"/>
        </w:rPr>
        <w:t xml:space="preserve"> for each task in the WBS</w:t>
      </w:r>
      <w:r w:rsidR="00425CD3">
        <w:rPr>
          <w:lang w:val="en-US"/>
        </w:rPr>
        <w:t xml:space="preserve">. </w:t>
      </w:r>
      <w:del w:id="54" w:author="Filipe" w:date="2013-03-15T20:43:00Z">
        <w:r w:rsidR="00B44439" w:rsidRPr="00425CD3" w:rsidDel="005A6ACA">
          <w:rPr>
            <w:lang w:val="en-US"/>
          </w:rPr>
          <w:delText>Poker planning</w:delText>
        </w:r>
      </w:del>
      <w:ins w:id="55" w:author="Filipe" w:date="2013-03-15T20:43:00Z">
        <w:r w:rsidR="005A6ACA">
          <w:rPr>
            <w:lang w:val="en-US"/>
          </w:rPr>
          <w:t>Planning Poker</w:t>
        </w:r>
      </w:ins>
      <w:r w:rsidR="00B44439" w:rsidRPr="00425CD3">
        <w:rPr>
          <w:lang w:val="en-US"/>
        </w:rPr>
        <w:t xml:space="preserve"> must be used:</w:t>
      </w:r>
    </w:p>
    <w:p w14:paraId="5A49A739" w14:textId="7DE29B19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56" w:author="Filipe" w:date="2013-03-09T11:49:00Z">
          <w:pPr/>
        </w:pPrChange>
      </w:pPr>
      <w:r>
        <w:rPr>
          <w:lang w:val="en-US"/>
        </w:rPr>
        <w:t xml:space="preserve">A moderator </w:t>
      </w:r>
      <w:r w:rsidR="00425CD3">
        <w:rPr>
          <w:lang w:val="en-US"/>
        </w:rPr>
        <w:t>is</w:t>
      </w:r>
      <w:r>
        <w:rPr>
          <w:lang w:val="en-US"/>
        </w:rPr>
        <w:t xml:space="preserve"> </w:t>
      </w:r>
      <w:commentRangeStart w:id="57"/>
      <w:r>
        <w:rPr>
          <w:lang w:val="en-US"/>
        </w:rPr>
        <w:t>identified</w:t>
      </w:r>
      <w:commentRangeEnd w:id="57"/>
      <w:r w:rsidR="000B13C6">
        <w:rPr>
          <w:rStyle w:val="CommentReference"/>
        </w:rPr>
        <w:commentReference w:id="57"/>
      </w:r>
      <w:ins w:id="58" w:author="Filipe" w:date="2013-03-15T20:42:00Z">
        <w:r w:rsidR="005A6ACA">
          <w:rPr>
            <w:lang w:val="en-US"/>
          </w:rPr>
          <w:t xml:space="preserve"> randomly.</w:t>
        </w:r>
      </w:ins>
      <w:ins w:id="59" w:author="Filipe" w:date="2013-03-15T20:43:00Z">
        <w:r w:rsidR="005A6ACA">
          <w:rPr>
            <w:lang w:val="en-US"/>
          </w:rPr>
          <w:t xml:space="preserve"> </w:t>
        </w:r>
      </w:ins>
      <w:ins w:id="60" w:author="Filipe" w:date="2013-03-15T20:47:00Z">
        <w:r w:rsidR="00E8400B">
          <w:rPr>
            <w:lang w:val="en-US"/>
          </w:rPr>
          <w:t>Besides moderating, h</w:t>
        </w:r>
      </w:ins>
      <w:ins w:id="61" w:author="Filipe" w:date="2013-03-15T20:46:00Z">
        <w:r w:rsidR="00E8400B">
          <w:rPr>
            <w:lang w:val="en-US"/>
          </w:rPr>
          <w:t>e</w:t>
        </w:r>
      </w:ins>
      <w:ins w:id="62" w:author="Filipe" w:date="2013-03-15T20:43:00Z">
        <w:r w:rsidR="005A6ACA">
          <w:rPr>
            <w:lang w:val="en-US"/>
          </w:rPr>
          <w:t xml:space="preserve"> also </w:t>
        </w:r>
      </w:ins>
      <w:ins w:id="63" w:author="Filipe" w:date="2013-03-15T20:44:00Z">
        <w:r w:rsidR="005A6ACA">
          <w:rPr>
            <w:lang w:val="en-US"/>
          </w:rPr>
          <w:t>participates in the estimation</w:t>
        </w:r>
      </w:ins>
      <w:r>
        <w:rPr>
          <w:lang w:val="en-US"/>
        </w:rPr>
        <w:t>;</w:t>
      </w:r>
    </w:p>
    <w:p w14:paraId="56A111CB" w14:textId="4C41DF61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64" w:author="Filipe" w:date="2013-03-09T11:49:00Z">
          <w:pPr/>
        </w:pPrChange>
      </w:pPr>
      <w:r>
        <w:rPr>
          <w:lang w:val="en-US"/>
        </w:rPr>
        <w:t xml:space="preserve">Each team member has these cards: 1, 2, 3, 5, 8, </w:t>
      </w:r>
      <w:commentRangeStart w:id="65"/>
      <w:r w:rsidRPr="00B44439">
        <w:rPr>
          <w:lang w:val="en-US"/>
        </w:rPr>
        <w:t>13</w:t>
      </w:r>
      <w:commentRangeEnd w:id="65"/>
      <w:r w:rsidR="0038610A">
        <w:rPr>
          <w:rStyle w:val="CommentReference"/>
        </w:rPr>
        <w:commentReference w:id="65"/>
      </w:r>
      <w:ins w:id="66" w:author="Filipe" w:date="2013-03-15T20:47:00Z">
        <w:r w:rsidR="00E8400B">
          <w:rPr>
            <w:lang w:val="en-US"/>
          </w:rPr>
          <w:t xml:space="preserve"> (</w:t>
        </w:r>
      </w:ins>
      <w:ins w:id="67" w:author="Filipe" w:date="2013-03-15T20:48:00Z">
        <w:r w:rsidR="00E8400B">
          <w:rPr>
            <w:lang w:val="en-US"/>
          </w:rPr>
          <w:t xml:space="preserve">unit is </w:t>
        </w:r>
      </w:ins>
      <w:ins w:id="68" w:author="Filipe" w:date="2013-03-15T21:05:00Z">
        <w:r w:rsidR="00E8400B">
          <w:rPr>
            <w:lang w:val="en-US"/>
          </w:rPr>
          <w:t>effort hours</w:t>
        </w:r>
      </w:ins>
      <w:ins w:id="69" w:author="Filipe" w:date="2013-03-15T20:47:00Z">
        <w:r w:rsidR="00E8400B">
          <w:rPr>
            <w:lang w:val="en-US"/>
          </w:rPr>
          <w:t>)</w:t>
        </w:r>
      </w:ins>
      <w:r>
        <w:rPr>
          <w:lang w:val="en-US"/>
        </w:rPr>
        <w:t>;</w:t>
      </w:r>
    </w:p>
    <w:p w14:paraId="7C347BA6" w14:textId="77777777" w:rsidR="00B44439" w:rsidRDefault="00B44439">
      <w:pPr>
        <w:pStyle w:val="ListParagraph"/>
        <w:numPr>
          <w:ilvl w:val="1"/>
          <w:numId w:val="4"/>
        </w:numPr>
        <w:rPr>
          <w:lang w:val="en-US"/>
        </w:rPr>
        <w:pPrChange w:id="70" w:author="Filipe" w:date="2013-03-09T11:49:00Z">
          <w:pPr/>
        </w:pPrChange>
      </w:pPr>
      <w:r>
        <w:rPr>
          <w:lang w:val="en-US"/>
        </w:rPr>
        <w:t xml:space="preserve">The moderator reads the </w:t>
      </w:r>
      <w:r w:rsidRPr="00B44439">
        <w:rPr>
          <w:lang w:val="en-US"/>
        </w:rPr>
        <w:t>description</w:t>
      </w:r>
      <w:r>
        <w:rPr>
          <w:lang w:val="en-US"/>
        </w:rPr>
        <w:t xml:space="preserve"> of the task</w:t>
      </w:r>
      <w:r w:rsidR="00425CD3" w:rsidRPr="00425CD3">
        <w:rPr>
          <w:lang w:val="en-US"/>
          <w:rPrChange w:id="71" w:author="Filipe" w:date="2013-03-09T11:33:00Z">
            <w:rPr/>
          </w:rPrChange>
        </w:rPr>
        <w:t>;</w:t>
      </w:r>
    </w:p>
    <w:p w14:paraId="04788685" w14:textId="77777777" w:rsidR="00425CD3" w:rsidRPr="00425CD3" w:rsidRDefault="00B44439">
      <w:pPr>
        <w:pStyle w:val="ListParagraph"/>
        <w:numPr>
          <w:ilvl w:val="1"/>
          <w:numId w:val="4"/>
        </w:numPr>
        <w:rPr>
          <w:lang w:val="en-US"/>
        </w:rPr>
        <w:pPrChange w:id="72" w:author="Filipe" w:date="2013-03-09T11:49:00Z">
          <w:pPr/>
        </w:pPrChange>
      </w:pPr>
      <w:r w:rsidRPr="00425CD3">
        <w:rPr>
          <w:lang w:val="en-US"/>
        </w:rPr>
        <w:t>Every estimator selects an estimate card and places it face down on the table. After all estimates are in, the cards are flipped over</w:t>
      </w:r>
      <w:r w:rsidR="00425CD3">
        <w:rPr>
          <w:lang w:val="en-US"/>
        </w:rPr>
        <w:t>;</w:t>
      </w:r>
    </w:p>
    <w:p w14:paraId="1ECD4F7F" w14:textId="77777777" w:rsidR="00425CD3" w:rsidRPr="00425CD3" w:rsidRDefault="00425CD3">
      <w:pPr>
        <w:pStyle w:val="ListParagraph"/>
        <w:numPr>
          <w:ilvl w:val="1"/>
          <w:numId w:val="4"/>
        </w:numPr>
        <w:rPr>
          <w:lang w:val="en-US"/>
        </w:rPr>
        <w:pPrChange w:id="73" w:author="Filipe" w:date="2013-03-09T11:49:00Z">
          <w:pPr/>
        </w:pPrChange>
      </w:pPr>
      <w:r w:rsidRPr="00425CD3">
        <w:rPr>
          <w:lang w:val="en-US"/>
        </w:rPr>
        <w:t xml:space="preserve">If the estimates vary widely, the owners of the high and low estimates discuss the reasons for diverging. All </w:t>
      </w:r>
      <w:r>
        <w:rPr>
          <w:lang w:val="en-US"/>
        </w:rPr>
        <w:t xml:space="preserve">estimators should participate in the discussion, 3 minutes </w:t>
      </w:r>
      <w:r w:rsidRPr="00425CD3">
        <w:rPr>
          <w:lang w:val="en-US"/>
        </w:rPr>
        <w:t>max</w:t>
      </w:r>
      <w:r>
        <w:rPr>
          <w:lang w:val="en-US"/>
        </w:rPr>
        <w:t>;</w:t>
      </w:r>
    </w:p>
    <w:p w14:paraId="456F70EF" w14:textId="1077F4CD" w:rsidR="00004021" w:rsidRPr="00A33437" w:rsidRDefault="00004021">
      <w:pPr>
        <w:pStyle w:val="ListParagraph"/>
        <w:numPr>
          <w:ilvl w:val="0"/>
          <w:numId w:val="4"/>
        </w:numPr>
        <w:rPr>
          <w:lang w:val="en-US"/>
        </w:rPr>
        <w:pPrChange w:id="74" w:author="Filipe" w:date="2013-03-09T11:49:00Z">
          <w:pPr/>
        </w:pPrChange>
      </w:pPr>
      <w:r w:rsidRPr="00A33437">
        <w:rPr>
          <w:lang w:val="en-US"/>
        </w:rPr>
        <w:t>Resource allocation to tasks</w:t>
      </w:r>
      <w:r w:rsidR="00D140A1">
        <w:rPr>
          <w:lang w:val="en-US"/>
        </w:rPr>
        <w:t>;</w:t>
      </w:r>
    </w:p>
    <w:p w14:paraId="5F4C6AB2" w14:textId="77777777" w:rsidR="00004021" w:rsidRDefault="00004021">
      <w:pPr>
        <w:pStyle w:val="ListParagraph"/>
        <w:numPr>
          <w:ilvl w:val="0"/>
          <w:numId w:val="4"/>
        </w:numPr>
        <w:rPr>
          <w:ins w:id="75" w:author="Filipe" w:date="2013-03-15T20:57:00Z"/>
          <w:lang w:val="en-US"/>
        </w:rPr>
        <w:pPrChange w:id="76" w:author="Filipe" w:date="2013-03-09T11:49:00Z">
          <w:pPr/>
        </w:pPrChange>
      </w:pPr>
      <w:r w:rsidRPr="00A33437">
        <w:rPr>
          <w:lang w:val="en-US"/>
        </w:rPr>
        <w:t>Create a Gantt diagram</w:t>
      </w:r>
      <w:r w:rsidR="0046058E" w:rsidRPr="00A33437">
        <w:rPr>
          <w:lang w:val="en-US"/>
        </w:rPr>
        <w:t xml:space="preserve"> for the project schedule</w:t>
      </w:r>
      <w:r w:rsidR="00D140A1">
        <w:rPr>
          <w:lang w:val="en-US"/>
        </w:rPr>
        <w:t>;</w:t>
      </w:r>
    </w:p>
    <w:p w14:paraId="528EC1A3" w14:textId="77777777" w:rsidR="00584ADA" w:rsidRDefault="00584ADA">
      <w:pPr>
        <w:pStyle w:val="ListParagraph"/>
        <w:numPr>
          <w:ilvl w:val="0"/>
          <w:numId w:val="4"/>
        </w:numPr>
        <w:rPr>
          <w:ins w:id="77" w:author="João Martins" w:date="2013-03-16T10:14:00Z"/>
          <w:lang w:val="en-US"/>
        </w:rPr>
        <w:pPrChange w:id="78" w:author="Filipe" w:date="2013-03-09T11:49:00Z">
          <w:pPr/>
        </w:pPrChange>
      </w:pPr>
      <w:ins w:id="79" w:author="João Martins" w:date="2013-03-16T10:14:00Z">
        <w:r>
          <w:rPr>
            <w:lang w:val="en-US"/>
          </w:rPr>
          <w:lastRenderedPageBreak/>
          <w:t>Define how project is going to be controlled:</w:t>
        </w:r>
      </w:ins>
    </w:p>
    <w:p w14:paraId="0A2BED7D" w14:textId="49A76F5E" w:rsidR="00E8400B" w:rsidRDefault="00E8400B" w:rsidP="00584ADA">
      <w:pPr>
        <w:pStyle w:val="ListParagraph"/>
        <w:numPr>
          <w:ilvl w:val="1"/>
          <w:numId w:val="4"/>
        </w:numPr>
        <w:rPr>
          <w:ins w:id="80" w:author="João Martins" w:date="2013-03-16T10:11:00Z"/>
          <w:lang w:val="en-US"/>
        </w:rPr>
        <w:pPrChange w:id="81" w:author="João Martins" w:date="2013-03-16T10:15:00Z">
          <w:pPr/>
        </w:pPrChange>
      </w:pPr>
      <w:ins w:id="82" w:author="Filipe" w:date="2013-03-15T20:58:00Z">
        <w:r>
          <w:rPr>
            <w:lang w:val="en-US"/>
          </w:rPr>
          <w:t>Prepare</w:t>
        </w:r>
      </w:ins>
      <w:ins w:id="83" w:author="Filipe" w:date="2013-03-15T20:57:00Z">
        <w:r>
          <w:rPr>
            <w:lang w:val="en-US"/>
          </w:rPr>
          <w:t xml:space="preserve"> an Earned Value graph</w:t>
        </w:r>
        <w:del w:id="84" w:author="João Martins" w:date="2013-03-16T10:11:00Z">
          <w:r w:rsidDel="00FD5E2A">
            <w:rPr>
              <w:lang w:val="en-US"/>
            </w:rPr>
            <w:delText xml:space="preserve"> </w:delText>
          </w:r>
        </w:del>
      </w:ins>
      <w:ins w:id="85" w:author="João Martins" w:date="2013-03-16T10:11:00Z">
        <w:r w:rsidR="00FD5E2A">
          <w:rPr>
            <w:lang w:val="en-US"/>
          </w:rPr>
          <w:t>;</w:t>
        </w:r>
      </w:ins>
    </w:p>
    <w:p w14:paraId="6944D7C9" w14:textId="37684B3B" w:rsidR="00FD5E2A" w:rsidRPr="00A33437" w:rsidRDefault="00FD5E2A" w:rsidP="00584ADA">
      <w:pPr>
        <w:pStyle w:val="ListParagraph"/>
        <w:numPr>
          <w:ilvl w:val="1"/>
          <w:numId w:val="4"/>
        </w:numPr>
        <w:rPr>
          <w:lang w:val="en-US"/>
        </w:rPr>
        <w:pPrChange w:id="86" w:author="João Martins" w:date="2013-03-16T10:15:00Z">
          <w:pPr/>
        </w:pPrChange>
      </w:pPr>
      <w:ins w:id="87" w:author="João Martins" w:date="2013-03-16T10:11:00Z">
        <w:r>
          <w:rPr>
            <w:lang w:val="en-US"/>
          </w:rPr>
          <w:t xml:space="preserve">Define a critical deviation </w:t>
        </w:r>
      </w:ins>
      <w:ins w:id="88" w:author="João Martins" w:date="2013-03-16T10:15:00Z">
        <w:r w:rsidR="00584ADA">
          <w:rPr>
            <w:lang w:val="en-US"/>
          </w:rPr>
          <w:t xml:space="preserve">value </w:t>
        </w:r>
      </w:ins>
      <w:bookmarkStart w:id="89" w:name="_GoBack"/>
      <w:bookmarkEnd w:id="89"/>
      <w:ins w:id="90" w:author="João Martins" w:date="2013-03-16T10:11:00Z">
        <w:r>
          <w:rPr>
            <w:lang w:val="en-US"/>
          </w:rPr>
          <w:t>to control project progress;</w:t>
        </w:r>
      </w:ins>
    </w:p>
    <w:p w14:paraId="5469E49B" w14:textId="77777777" w:rsidR="00E8400B" w:rsidRDefault="00004021">
      <w:pPr>
        <w:pStyle w:val="ListParagraph"/>
        <w:numPr>
          <w:ilvl w:val="0"/>
          <w:numId w:val="4"/>
        </w:numPr>
        <w:rPr>
          <w:ins w:id="91" w:author="Filipe" w:date="2013-03-15T20:51:00Z"/>
          <w:lang w:val="en-US"/>
        </w:rPr>
        <w:pPrChange w:id="92" w:author="Filipe" w:date="2013-03-09T11:49:00Z">
          <w:pPr/>
        </w:pPrChange>
      </w:pPr>
      <w:r w:rsidRPr="00C85EEC">
        <w:rPr>
          <w:lang w:val="en-US"/>
        </w:rPr>
        <w:t xml:space="preserve">Define </w:t>
      </w:r>
      <w:ins w:id="93" w:author="Filipe" w:date="2013-03-15T20:51:00Z">
        <w:r w:rsidR="00E8400B">
          <w:rPr>
            <w:lang w:val="en-US"/>
          </w:rPr>
          <w:t>a quality plan:</w:t>
        </w:r>
      </w:ins>
    </w:p>
    <w:p w14:paraId="11A621C2" w14:textId="5C7C1D72" w:rsidR="00BE20D4" w:rsidRDefault="00E8400B">
      <w:pPr>
        <w:pStyle w:val="ListParagraph"/>
        <w:numPr>
          <w:ilvl w:val="1"/>
          <w:numId w:val="4"/>
        </w:numPr>
        <w:rPr>
          <w:ins w:id="94" w:author="Filipe" w:date="2013-03-15T20:51:00Z"/>
          <w:lang w:val="en-US"/>
        </w:rPr>
        <w:pPrChange w:id="95" w:author="Filipe" w:date="2013-03-15T20:51:00Z">
          <w:pPr/>
        </w:pPrChange>
      </w:pPr>
      <w:ins w:id="96" w:author="Filipe" w:date="2013-03-15T20:51:00Z">
        <w:r>
          <w:rPr>
            <w:lang w:val="en-US"/>
          </w:rPr>
          <w:t xml:space="preserve">Identify </w:t>
        </w:r>
      </w:ins>
      <w:ins w:id="97" w:author="Filipe" w:date="2013-03-15T21:14:00Z">
        <w:r>
          <w:rPr>
            <w:lang w:val="en-US"/>
          </w:rPr>
          <w:t xml:space="preserve">the main </w:t>
        </w:r>
      </w:ins>
      <w:r w:rsidR="00004021" w:rsidRPr="00C85EEC">
        <w:rPr>
          <w:lang w:val="en-US"/>
        </w:rPr>
        <w:t>quality objectives</w:t>
      </w:r>
      <w:r w:rsidR="00D140A1">
        <w:rPr>
          <w:lang w:val="en-US"/>
        </w:rPr>
        <w:t>;</w:t>
      </w:r>
    </w:p>
    <w:p w14:paraId="0F8268E7" w14:textId="1742FEBE" w:rsidR="00E8400B" w:rsidRDefault="00E8400B">
      <w:pPr>
        <w:pStyle w:val="ListParagraph"/>
        <w:numPr>
          <w:ilvl w:val="1"/>
          <w:numId w:val="4"/>
        </w:numPr>
        <w:rPr>
          <w:ins w:id="98" w:author="Filipe" w:date="2013-03-15T20:52:00Z"/>
          <w:lang w:val="en-US"/>
        </w:rPr>
        <w:pPrChange w:id="99" w:author="Filipe" w:date="2013-03-15T20:51:00Z">
          <w:pPr/>
        </w:pPrChange>
      </w:pPr>
      <w:ins w:id="100" w:author="Filipe" w:date="2013-03-15T20:51:00Z">
        <w:r>
          <w:rPr>
            <w:lang w:val="en-US"/>
          </w:rPr>
          <w:t>Define how th</w:t>
        </w:r>
      </w:ins>
      <w:ins w:id="101" w:author="Filipe" w:date="2013-03-15T20:52:00Z">
        <w:r>
          <w:rPr>
            <w:lang w:val="en-US"/>
          </w:rPr>
          <w:t>ose objectives will be assured;</w:t>
        </w:r>
      </w:ins>
    </w:p>
    <w:p w14:paraId="126DBEF2" w14:textId="653BF234" w:rsidR="00E8400B" w:rsidRPr="00C85EEC" w:rsidRDefault="00E8400B">
      <w:pPr>
        <w:pStyle w:val="ListParagraph"/>
        <w:numPr>
          <w:ilvl w:val="1"/>
          <w:numId w:val="4"/>
        </w:numPr>
        <w:rPr>
          <w:lang w:val="en-US"/>
        </w:rPr>
        <w:pPrChange w:id="102" w:author="Filipe" w:date="2013-03-15T20:51:00Z">
          <w:pPr/>
        </w:pPrChange>
      </w:pPr>
      <w:ins w:id="103" w:author="Filipe" w:date="2013-03-15T20:52:00Z">
        <w:r>
          <w:rPr>
            <w:lang w:val="en-US"/>
          </w:rPr>
          <w:t>Define coding standards.</w:t>
        </w:r>
      </w:ins>
    </w:p>
    <w:p w14:paraId="2D69C2F4" w14:textId="18334CA2" w:rsidR="0046058E" w:rsidRDefault="0046058E">
      <w:pPr>
        <w:pStyle w:val="ListParagraph"/>
        <w:numPr>
          <w:ilvl w:val="0"/>
          <w:numId w:val="4"/>
        </w:numPr>
        <w:rPr>
          <w:lang w:val="en-US"/>
        </w:rPr>
        <w:pPrChange w:id="104" w:author="Filipe" w:date="2013-03-09T11:49:00Z">
          <w:pPr/>
        </w:pPrChange>
      </w:pPr>
      <w:r w:rsidRPr="00C85EEC">
        <w:rPr>
          <w:lang w:val="en-US"/>
        </w:rPr>
        <w:t>Identify supporting p</w:t>
      </w:r>
      <w:ins w:id="105" w:author="Filipe" w:date="2013-03-15T20:54:00Z">
        <w:r w:rsidR="00E8400B">
          <w:rPr>
            <w:lang w:val="en-US"/>
          </w:rPr>
          <w:t>rocesses</w:t>
        </w:r>
      </w:ins>
      <w:del w:id="106" w:author="Filipe" w:date="2013-03-15T20:54:00Z">
        <w:r w:rsidRPr="00C85EEC" w:rsidDel="00E8400B">
          <w:rPr>
            <w:lang w:val="en-US"/>
          </w:rPr>
          <w:delText>lans</w:delText>
        </w:r>
      </w:del>
      <w:ins w:id="107" w:author="Filipe" w:date="2013-03-15T20:55:00Z">
        <w:r w:rsidR="00E8400B">
          <w:rPr>
            <w:lang w:val="en-US"/>
          </w:rPr>
          <w:t>/plans</w:t>
        </w:r>
      </w:ins>
      <w:r w:rsidR="00D140A1">
        <w:rPr>
          <w:lang w:val="en-US"/>
        </w:rPr>
        <w:t>;</w:t>
      </w:r>
    </w:p>
    <w:p w14:paraId="4D68DC50" w14:textId="77777777" w:rsidR="00C85EEC" w:rsidRPr="00C85EEC" w:rsidRDefault="00C85EEC">
      <w:pPr>
        <w:rPr>
          <w:lang w:val="en-US"/>
        </w:rPr>
      </w:pPr>
    </w:p>
    <w:p w14:paraId="4AD8C274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08" w:name="_Toc350593124"/>
      <w:r>
        <w:rPr>
          <w:lang w:val="en-US"/>
        </w:rPr>
        <w:t>Tools</w:t>
      </w:r>
      <w:bookmarkEnd w:id="108"/>
    </w:p>
    <w:p w14:paraId="78A8AA5D" w14:textId="77777777" w:rsidR="00C96DF9" w:rsidRDefault="00C96DF9">
      <w:pPr>
        <w:ind w:firstLine="360"/>
        <w:rPr>
          <w:lang w:val="en-US"/>
        </w:rPr>
        <w:pPrChange w:id="109" w:author="Filipe" w:date="2013-03-09T11:49:00Z">
          <w:pPr/>
        </w:pPrChange>
      </w:pPr>
    </w:p>
    <w:p w14:paraId="799CA3E6" w14:textId="3D4FAE5A" w:rsidR="00826DB7" w:rsidRDefault="00425CD3">
      <w:pPr>
        <w:rPr>
          <w:lang w:val="en-US"/>
        </w:rPr>
      </w:pPr>
      <w:del w:id="110" w:author="João Martins" w:date="2013-03-16T09:48:00Z">
        <w:r w:rsidDel="006329C5">
          <w:rPr>
            <w:lang w:val="en-US"/>
          </w:rPr>
          <w:delText xml:space="preserve">SmartDraw </w:delText>
        </w:r>
      </w:del>
      <w:ins w:id="111" w:author="João Martins" w:date="2013-03-16T09:48:00Z">
        <w:r w:rsidR="006329C5">
          <w:rPr>
            <w:lang w:val="en-US"/>
          </w:rPr>
          <w:t>Microsoft Project</w:t>
        </w:r>
        <w:r w:rsidR="006329C5">
          <w:rPr>
            <w:lang w:val="en-US"/>
          </w:rPr>
          <w:t xml:space="preserve"> </w:t>
        </w:r>
      </w:ins>
      <w:r>
        <w:rPr>
          <w:lang w:val="en-US"/>
        </w:rPr>
        <w:t>will be used to create Gantt Diagram.</w:t>
      </w:r>
    </w:p>
    <w:p w14:paraId="0948A0F9" w14:textId="4AE208E5" w:rsidR="00BE20D4" w:rsidRDefault="00651106">
      <w:pPr>
        <w:rPr>
          <w:lang w:val="en-US"/>
        </w:rPr>
      </w:pPr>
      <w:del w:id="112" w:author="Filipe" w:date="2013-03-15T21:11:00Z">
        <w:r w:rsidDel="00E8400B">
          <w:rPr>
            <w:lang w:val="en-US"/>
          </w:rPr>
          <w:delText>Poker Planning</w:delText>
        </w:r>
      </w:del>
      <w:ins w:id="113" w:author="Filipe" w:date="2013-03-15T21:11:00Z">
        <w:r w:rsidR="00E8400B">
          <w:rPr>
            <w:lang w:val="en-US"/>
          </w:rPr>
          <w:t>Planning Poker</w:t>
        </w:r>
      </w:ins>
      <w:r>
        <w:rPr>
          <w:lang w:val="en-US"/>
        </w:rPr>
        <w:t xml:space="preserve"> estimation with a deck of cards.</w:t>
      </w:r>
    </w:p>
    <w:p w14:paraId="42543205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14" w:name="_Toc350593125"/>
      <w:r>
        <w:rPr>
          <w:lang w:val="en-US"/>
        </w:rPr>
        <w:t>Related Processes</w:t>
      </w:r>
      <w:bookmarkEnd w:id="114"/>
    </w:p>
    <w:p w14:paraId="330FC12F" w14:textId="77777777" w:rsidR="00C96DF9" w:rsidRDefault="00C96DF9">
      <w:pPr>
        <w:ind w:left="360"/>
        <w:rPr>
          <w:lang w:val="en-US"/>
        </w:rPr>
        <w:pPrChange w:id="115" w:author="Filipe" w:date="2013-03-09T11:36:00Z">
          <w:pPr/>
        </w:pPrChange>
      </w:pPr>
    </w:p>
    <w:p w14:paraId="7E72F9F8" w14:textId="77777777" w:rsidR="00826DB7" w:rsidRDefault="00A33437">
      <w:pPr>
        <w:rPr>
          <w:lang w:val="en-US"/>
        </w:rPr>
      </w:pPr>
      <w:r>
        <w:rPr>
          <w:lang w:val="en-US"/>
        </w:rPr>
        <w:t>Risk Management Process</w:t>
      </w:r>
      <w:r w:rsidR="00512302">
        <w:rPr>
          <w:lang w:val="en-US"/>
        </w:rPr>
        <w:t>.</w:t>
      </w:r>
    </w:p>
    <w:p w14:paraId="1BEC8D64" w14:textId="77777777" w:rsidR="00A33437" w:rsidRDefault="00A33437">
      <w:pPr>
        <w:rPr>
          <w:lang w:val="en-US"/>
        </w:rPr>
      </w:pPr>
      <w:r>
        <w:rPr>
          <w:lang w:val="en-US"/>
        </w:rPr>
        <w:t>Review Process</w:t>
      </w:r>
      <w:r w:rsidR="00512302">
        <w:rPr>
          <w:lang w:val="en-US"/>
        </w:rPr>
        <w:t>.</w:t>
      </w:r>
    </w:p>
    <w:p w14:paraId="5CF8F730" w14:textId="77777777" w:rsidR="00A33437" w:rsidDel="00512302" w:rsidRDefault="00A33437">
      <w:pPr>
        <w:rPr>
          <w:del w:id="116" w:author="Filipe" w:date="2013-03-09T11:49:00Z"/>
          <w:lang w:val="en-US"/>
        </w:rPr>
      </w:pPr>
      <w:r>
        <w:rPr>
          <w:lang w:val="en-US"/>
        </w:rPr>
        <w:t xml:space="preserve">Project </w:t>
      </w:r>
      <w:r w:rsidR="00227782">
        <w:rPr>
          <w:lang w:val="en-US"/>
        </w:rPr>
        <w:t>Assessment</w:t>
      </w:r>
      <w:r>
        <w:rPr>
          <w:lang w:val="en-US"/>
        </w:rPr>
        <w:t xml:space="preserve"> and Control Process</w:t>
      </w:r>
      <w:r w:rsidR="00512302">
        <w:rPr>
          <w:lang w:val="en-US"/>
        </w:rPr>
        <w:t>.</w:t>
      </w:r>
    </w:p>
    <w:p w14:paraId="562FDFAD" w14:textId="77777777" w:rsidR="00BE20D4" w:rsidRDefault="00BE20D4">
      <w:pPr>
        <w:rPr>
          <w:lang w:val="en-US"/>
        </w:rPr>
      </w:pPr>
    </w:p>
    <w:p w14:paraId="05A4D7A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117" w:name="_Toc350593126"/>
      <w:r>
        <w:rPr>
          <w:lang w:val="en-US"/>
        </w:rPr>
        <w:t>Measures</w:t>
      </w:r>
      <w:bookmarkEnd w:id="117"/>
    </w:p>
    <w:p w14:paraId="1FF0DE8F" w14:textId="77777777" w:rsidR="00512302" w:rsidRDefault="00512302">
      <w:pPr>
        <w:spacing w:line="360" w:lineRule="auto"/>
        <w:rPr>
          <w:lang w:val="en-US"/>
        </w:rPr>
        <w:pPrChange w:id="118" w:author="Filipe" w:date="2013-03-09T11:49:00Z">
          <w:pPr/>
        </w:pPrChange>
      </w:pPr>
    </w:p>
    <w:p w14:paraId="7696C7B9" w14:textId="77777777" w:rsidR="00512302" w:rsidRPr="00512302" w:rsidRDefault="00512302">
      <w:pPr>
        <w:spacing w:line="360" w:lineRule="auto"/>
        <w:rPr>
          <w:lang w:val="en-US"/>
        </w:rPr>
        <w:pPrChange w:id="119" w:author="Filipe" w:date="2013-03-09T11:49:00Z">
          <w:pPr/>
        </w:pPrChange>
      </w:pPr>
      <w:r w:rsidRPr="00512302">
        <w:rPr>
          <w:lang w:val="en-US"/>
        </w:rPr>
        <w:t>The measures to take into account as far as documents are:</w:t>
      </w:r>
    </w:p>
    <w:p w14:paraId="1178F1C1" w14:textId="1F1EDA59" w:rsidR="00512302" w:rsidRDefault="00A33437" w:rsidP="005A6ACA">
      <w:pPr>
        <w:pStyle w:val="ListParagraph"/>
        <w:numPr>
          <w:ilvl w:val="0"/>
          <w:numId w:val="6"/>
        </w:numPr>
        <w:rPr>
          <w:ins w:id="120" w:author="Filipe" w:date="2013-03-15T21:29:00Z"/>
          <w:lang w:val="en-US"/>
        </w:rPr>
      </w:pPr>
      <w:del w:id="121" w:author="Filipe" w:date="2013-03-15T21:29:00Z">
        <w:r w:rsidRPr="00512302" w:rsidDel="007816A4">
          <w:rPr>
            <w:lang w:val="en-US"/>
          </w:rPr>
          <w:delText>The number of failed Milestones.</w:delText>
        </w:r>
        <w:r w:rsidR="00512302" w:rsidRPr="00512302" w:rsidDel="007816A4">
          <w:rPr>
            <w:lang w:val="en-US"/>
          </w:rPr>
          <w:delText xml:space="preserve"> </w:delText>
        </w:r>
      </w:del>
      <w:ins w:id="122" w:author="Filipe" w:date="2013-03-15T21:29:00Z">
        <w:r w:rsidR="007816A4">
          <w:rPr>
            <w:lang w:val="en-US"/>
          </w:rPr>
          <w:t>Deviation from the defined scope;</w:t>
        </w:r>
      </w:ins>
    </w:p>
    <w:p w14:paraId="7F9C02A8" w14:textId="304721A9" w:rsidR="007816A4" w:rsidRPr="00512302" w:rsidRDefault="007816A4" w:rsidP="005A6ACA">
      <w:pPr>
        <w:pStyle w:val="ListParagraph"/>
        <w:numPr>
          <w:ilvl w:val="0"/>
          <w:numId w:val="6"/>
        </w:numPr>
        <w:rPr>
          <w:lang w:val="en-US"/>
        </w:rPr>
      </w:pPr>
      <w:ins w:id="123" w:author="Filipe" w:date="2013-03-15T21:29:00Z">
        <w:r>
          <w:rPr>
            <w:lang w:val="en-US"/>
          </w:rPr>
          <w:t xml:space="preserve">Deviation </w:t>
        </w:r>
      </w:ins>
      <w:ins w:id="124" w:author="Filipe" w:date="2013-03-15T21:31:00Z">
        <w:r>
          <w:rPr>
            <w:lang w:val="en-US"/>
          </w:rPr>
          <w:t>relative to the planned effort.</w:t>
        </w:r>
      </w:ins>
    </w:p>
    <w:p w14:paraId="67DF422B" w14:textId="77777777" w:rsidR="00A33437" w:rsidRDefault="00A33437" w:rsidP="005A6ACA">
      <w:pPr>
        <w:pStyle w:val="ListParagraph"/>
        <w:numPr>
          <w:ilvl w:val="0"/>
          <w:numId w:val="6"/>
        </w:numPr>
        <w:rPr>
          <w:lang w:val="en-US"/>
        </w:rPr>
      </w:pPr>
      <w:r w:rsidRPr="00512302">
        <w:rPr>
          <w:lang w:val="en-US"/>
        </w:rPr>
        <w:t>The number of delayed tasks.</w:t>
      </w:r>
    </w:p>
    <w:p w14:paraId="7AFA4947" w14:textId="067B1273" w:rsidR="00512302" w:rsidRPr="00512302" w:rsidRDefault="00512302">
      <w:pPr>
        <w:spacing w:line="360" w:lineRule="auto"/>
        <w:rPr>
          <w:lang w:val="en-US"/>
        </w:rPr>
        <w:pPrChange w:id="125" w:author="Filipe" w:date="2013-03-09T11:48:00Z">
          <w:pPr/>
        </w:pPrChange>
      </w:pPr>
      <w:r>
        <w:rPr>
          <w:lang w:val="en-US"/>
        </w:rPr>
        <w:t>T</w:t>
      </w:r>
      <w:r w:rsidRPr="00512302">
        <w:rPr>
          <w:lang w:val="en-US"/>
        </w:rPr>
        <w:t xml:space="preserve">hese measures </w:t>
      </w:r>
      <w:ins w:id="126" w:author="Filipe" w:date="2013-03-15T21:32:00Z">
        <w:r w:rsidR="007816A4">
          <w:rPr>
            <w:lang w:val="en-US"/>
          </w:rPr>
          <w:t xml:space="preserve">aren’t meant to be updated in a regular basis but </w:t>
        </w:r>
      </w:ins>
      <w:ins w:id="127" w:author="Filipe" w:date="2013-03-15T21:33:00Z">
        <w:r w:rsidR="007816A4">
          <w:rPr>
            <w:lang w:val="en-US"/>
          </w:rPr>
          <w:t>to be analyzed in</w:t>
        </w:r>
      </w:ins>
      <w:ins w:id="128" w:author="Filipe" w:date="2013-03-15T21:32:00Z">
        <w:r w:rsidR="007816A4">
          <w:rPr>
            <w:lang w:val="en-US"/>
          </w:rPr>
          <w:t xml:space="preserve"> the end of the project. </w:t>
        </w:r>
      </w:ins>
      <w:del w:id="129" w:author="Filipe" w:date="2013-03-15T21:33:00Z">
        <w:r w:rsidRPr="00512302" w:rsidDel="007816A4">
          <w:rPr>
            <w:lang w:val="en-US"/>
          </w:rPr>
          <w:delText>are</w:delText>
        </w:r>
      </w:del>
      <w:del w:id="130" w:author="Filipe" w:date="2013-03-15T21:32:00Z">
        <w:r w:rsidRPr="00512302" w:rsidDel="007816A4">
          <w:rPr>
            <w:lang w:val="en-US"/>
          </w:rPr>
          <w:delText xml:space="preserve"> identified in “</w:delText>
        </w:r>
        <w:r w:rsidDel="007816A4">
          <w:rPr>
            <w:lang w:val="en-US"/>
          </w:rPr>
          <w:delText>Project Planning</w:delText>
        </w:r>
        <w:r w:rsidRPr="00512302" w:rsidDel="007816A4">
          <w:rPr>
            <w:lang w:val="en-US"/>
          </w:rPr>
          <w:delText xml:space="preserve"> Measu</w:delText>
        </w:r>
        <w:r w:rsidDel="007816A4">
          <w:rPr>
            <w:lang w:val="en-US"/>
          </w:rPr>
          <w:delText>res”.</w:delText>
        </w:r>
      </w:del>
      <w:ins w:id="131" w:author="Filipe" w:date="2013-03-15T21:32:00Z">
        <w:r w:rsidR="007816A4">
          <w:rPr>
            <w:lang w:val="en-US"/>
          </w:rPr>
          <w:t xml:space="preserve"> </w:t>
        </w:r>
      </w:ins>
    </w:p>
    <w:sectPr w:rsidR="00512302" w:rsidRPr="00512302" w:rsidSect="006F3F7C">
      <w:footerReference w:type="first" r:id="rId16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7" w:author="Mário Oliveira" w:date="2013-03-09T12:35:00Z" w:initials="MO">
    <w:p w14:paraId="2FA7A885" w14:textId="77777777" w:rsidR="000B13C6" w:rsidRDefault="000B13C6">
      <w:pPr>
        <w:pStyle w:val="CommentText"/>
      </w:pPr>
      <w:r>
        <w:rPr>
          <w:rStyle w:val="CommentReference"/>
        </w:rPr>
        <w:annotationRef/>
      </w:r>
      <w:r>
        <w:t>Quem é o moderador? Ele vota?</w:t>
      </w:r>
    </w:p>
  </w:comment>
  <w:comment w:id="65" w:author="Mário Oliveira" w:date="2013-03-09T12:28:00Z" w:initials="MO">
    <w:p w14:paraId="4DF8B1BC" w14:textId="77777777" w:rsidR="0038610A" w:rsidRDefault="0038610A">
      <w:pPr>
        <w:pStyle w:val="CommentText"/>
      </w:pPr>
      <w:r>
        <w:rPr>
          <w:rStyle w:val="CommentReference"/>
        </w:rPr>
        <w:annotationRef/>
      </w:r>
      <w:r>
        <w:t>Não se sabe o tempo relativo a cada carta…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FA7A885" w15:done="0"/>
  <w15:commentEx w15:paraId="4DF8B1BC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73E9E5" w14:textId="77777777" w:rsidR="00FA17CA" w:rsidRDefault="00FA17CA" w:rsidP="00042081">
      <w:pPr>
        <w:spacing w:after="0" w:line="240" w:lineRule="auto"/>
      </w:pPr>
      <w:r>
        <w:separator/>
      </w:r>
    </w:p>
  </w:endnote>
  <w:endnote w:type="continuationSeparator" w:id="0">
    <w:p w14:paraId="172FE768" w14:textId="77777777" w:rsidR="00FA17CA" w:rsidRDefault="00FA17CA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A16CA" w14:textId="77777777" w:rsidR="009553EC" w:rsidRPr="00651106" w:rsidRDefault="00906D0A">
    <w:pPr>
      <w:pStyle w:val="Footer"/>
      <w:rPr>
        <w:lang w:val="en-US"/>
        <w:rPrChange w:id="5" w:author="Filipe" w:date="2013-03-09T11:41:00Z">
          <w:rPr/>
        </w:rPrChange>
      </w:rPr>
    </w:pPr>
    <w:proofErr w:type="spellStart"/>
    <w:r w:rsidRPr="00651106">
      <w:rPr>
        <w:lang w:val="en-US"/>
        <w:rPrChange w:id="6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7" w:author="Filipe" w:date="2013-03-09T11:41:00Z">
          <w:rPr/>
        </w:rPrChange>
      </w:rPr>
      <w:t xml:space="preserve"> Soft</w:t>
    </w:r>
    <w:r w:rsidR="009553EC" w:rsidRPr="00651106">
      <w:rPr>
        <w:lang w:val="en-US"/>
        <w:rPrChange w:id="8" w:author="Filipe" w:date="2013-03-09T11:41:00Z">
          <w:rPr/>
        </w:rPrChange>
      </w:rPr>
      <w:t>ware 2013</w:t>
    </w:r>
  </w:p>
  <w:p w14:paraId="3939065F" w14:textId="6DE3D8F4" w:rsidR="00042081" w:rsidRPr="00651106" w:rsidRDefault="00FA17CA">
    <w:pPr>
      <w:pStyle w:val="Footer"/>
      <w:rPr>
        <w:lang w:val="en-US"/>
        <w:rPrChange w:id="9" w:author="Filipe" w:date="2013-03-09T11:41:00Z">
          <w:rPr/>
        </w:rPrChange>
      </w:rPr>
    </w:pPr>
    <w:sdt>
      <w:sdtPr>
        <w:rPr>
          <w:lang w:val="en-US"/>
        </w:rPr>
        <w:alias w:val="Título"/>
        <w:id w:val="339970227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042081" w:rsidRPr="00651106">
      <w:rPr>
        <w:lang w:val="en-US"/>
        <w:rPrChange w:id="10" w:author="Filipe" w:date="2013-03-09T11:41:00Z">
          <w:rPr/>
        </w:rPrChange>
      </w:rPr>
      <w:tab/>
    </w:r>
    <w:r w:rsidR="00042081" w:rsidRPr="00651106">
      <w:rPr>
        <w:lang w:val="en-US"/>
        <w:rPrChange w:id="11" w:author="Filipe" w:date="2013-03-09T11:41:00Z">
          <w:rPr/>
        </w:rPrChange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9D082E" w14:textId="77777777" w:rsidR="006F3F7C" w:rsidRPr="00651106" w:rsidRDefault="006F3F7C" w:rsidP="006F3F7C">
    <w:pPr>
      <w:pStyle w:val="Footer"/>
      <w:rPr>
        <w:lang w:val="en-US"/>
        <w:rPrChange w:id="15" w:author="Filipe" w:date="2013-03-09T11:41:00Z">
          <w:rPr/>
        </w:rPrChange>
      </w:rPr>
    </w:pPr>
    <w:proofErr w:type="spellStart"/>
    <w:r w:rsidRPr="00651106">
      <w:rPr>
        <w:lang w:val="en-US"/>
        <w:rPrChange w:id="16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17" w:author="Filipe" w:date="2013-03-09T11:41:00Z">
          <w:rPr/>
        </w:rPrChange>
      </w:rPr>
      <w:t xml:space="preserve"> Software 2013</w:t>
    </w:r>
    <w:r w:rsidRPr="00651106">
      <w:rPr>
        <w:lang w:val="en-US"/>
        <w:rPrChange w:id="18" w:author="Filipe" w:date="2013-03-09T11:41:00Z">
          <w:rPr/>
        </w:rPrChange>
      </w:rPr>
      <w:tab/>
    </w:r>
    <w:r w:rsidRPr="00651106">
      <w:rPr>
        <w:lang w:val="en-US"/>
        <w:rPrChange w:id="19" w:author="Filipe" w:date="2013-03-09T11:41:00Z">
          <w:rPr/>
        </w:rPrChange>
      </w:rPr>
      <w:tab/>
    </w:r>
  </w:p>
  <w:p w14:paraId="0F4FAD99" w14:textId="5906E7B9" w:rsidR="00895D61" w:rsidRPr="00651106" w:rsidRDefault="00FA17CA" w:rsidP="00705D20">
    <w:pPr>
      <w:pStyle w:val="Footer"/>
      <w:tabs>
        <w:tab w:val="clear" w:pos="4252"/>
      </w:tabs>
      <w:rPr>
        <w:lang w:val="en-US"/>
        <w:rPrChange w:id="20" w:author="Filipe" w:date="2013-03-09T11:41:00Z">
          <w:rPr/>
        </w:rPrChange>
      </w:rPr>
    </w:pPr>
    <w:sdt>
      <w:sdtPr>
        <w:rPr>
          <w:lang w:val="en-US"/>
        </w:rPr>
        <w:alias w:val="Título"/>
        <w:id w:val="489687254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21" w:author="Filipe" w:date="2013-03-09T11:41:00Z">
          <w:rPr/>
        </w:rPrChange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624C4E" w14:textId="77777777" w:rsidR="00705D20" w:rsidRPr="00651106" w:rsidRDefault="00705D20">
    <w:pPr>
      <w:pStyle w:val="Footer"/>
      <w:rPr>
        <w:lang w:val="en-US"/>
        <w:rPrChange w:id="39" w:author="Filipe" w:date="2013-03-09T11:41:00Z">
          <w:rPr/>
        </w:rPrChange>
      </w:rPr>
    </w:pPr>
    <w:proofErr w:type="spellStart"/>
    <w:r w:rsidRPr="00651106">
      <w:rPr>
        <w:lang w:val="en-US"/>
        <w:rPrChange w:id="40" w:author="Filipe" w:date="2013-03-09T11:41:00Z">
          <w:rPr/>
        </w:rPrChange>
      </w:rPr>
      <w:t>Projeto</w:t>
    </w:r>
    <w:proofErr w:type="spellEnd"/>
    <w:r w:rsidRPr="00651106">
      <w:rPr>
        <w:lang w:val="en-US"/>
        <w:rPrChange w:id="41" w:author="Filipe" w:date="2013-03-09T11:41:00Z">
          <w:rPr/>
        </w:rPrChange>
      </w:rPr>
      <w:t xml:space="preserve"> Software 2013</w:t>
    </w:r>
  </w:p>
  <w:p w14:paraId="7516177C" w14:textId="78F49160" w:rsidR="00705D20" w:rsidRPr="00651106" w:rsidRDefault="00FA17CA">
    <w:pPr>
      <w:pStyle w:val="Footer"/>
      <w:rPr>
        <w:lang w:val="en-US"/>
        <w:rPrChange w:id="42" w:author="Filipe" w:date="2013-03-09T11:41:00Z">
          <w:rPr/>
        </w:rPrChange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 w:rsidRPr="00651106">
      <w:rPr>
        <w:lang w:val="en-US"/>
        <w:rPrChange w:id="43" w:author="Filipe" w:date="2013-03-09T11:41:00Z">
          <w:rPr/>
        </w:rPrChange>
      </w:rPr>
      <w:tab/>
    </w:r>
    <w:r w:rsidR="00705D20" w:rsidRPr="00651106">
      <w:rPr>
        <w:lang w:val="en-US"/>
        <w:rPrChange w:id="44" w:author="Filipe" w:date="2013-03-09T11:41:00Z">
          <w:rPr/>
        </w:rPrChange>
      </w:rPr>
      <w:tab/>
    </w:r>
    <w:r w:rsidR="00E22BC9">
      <w:fldChar w:fldCharType="begin"/>
    </w:r>
    <w:r w:rsidR="00E22BC9" w:rsidRPr="00651106">
      <w:rPr>
        <w:lang w:val="en-US"/>
        <w:rPrChange w:id="45" w:author="Filipe" w:date="2013-03-09T11:41:00Z">
          <w:rPr/>
        </w:rPrChange>
      </w:rPr>
      <w:instrText xml:space="preserve"> PAGE   \* MERGEFORMAT </w:instrText>
    </w:r>
    <w:r w:rsidR="00E22BC9">
      <w:fldChar w:fldCharType="separate"/>
    </w:r>
    <w:r w:rsidR="00584ADA">
      <w:rPr>
        <w:noProof/>
        <w:lang w:val="en-US"/>
      </w:rPr>
      <w:t>2</w:t>
    </w:r>
    <w:r w:rsidR="00E22BC9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1ACCA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7A1E7A8D" w14:textId="597A02AA" w:rsidR="00705D20" w:rsidRDefault="00FA17CA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5A6ACA">
          <w:rPr>
            <w:lang w:val="en-US"/>
          </w:rPr>
          <w:t>Project Planning Process</w:t>
        </w:r>
      </w:sdtContent>
    </w:sdt>
    <w:r w:rsidR="00705D20">
      <w:tab/>
    </w:r>
    <w:r w:rsidR="00E22BC9">
      <w:fldChar w:fldCharType="begin"/>
    </w:r>
    <w:r w:rsidR="00E22BC9">
      <w:instrText xml:space="preserve"> PAGE   \* MERGEFORMAT </w:instrText>
    </w:r>
    <w:r w:rsidR="00E22BC9">
      <w:fldChar w:fldCharType="separate"/>
    </w:r>
    <w:r w:rsidR="00584ADA">
      <w:rPr>
        <w:noProof/>
      </w:rPr>
      <w:t>1</w:t>
    </w:r>
    <w:r w:rsidR="00E22BC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660CB3" w14:textId="77777777" w:rsidR="00FA17CA" w:rsidRDefault="00FA17CA" w:rsidP="00042081">
      <w:pPr>
        <w:spacing w:after="0" w:line="240" w:lineRule="auto"/>
      </w:pPr>
      <w:r>
        <w:separator/>
      </w:r>
    </w:p>
  </w:footnote>
  <w:footnote w:type="continuationSeparator" w:id="0">
    <w:p w14:paraId="7FDE1E81" w14:textId="77777777" w:rsidR="00FA17CA" w:rsidRDefault="00FA17CA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73DF7" w14:textId="15737411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8240" behindDoc="0" locked="0" layoutInCell="1" allowOverlap="1" wp14:anchorId="2012F320" wp14:editId="1205DE15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11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79097000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24810453" w14:textId="422F4F5C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191713244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2" w:author="João Martins" w:date="2013-03-16T10:10:00Z">
          <w:r w:rsidR="00FD5E2A"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42934792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3" w:author="Filipe" w:date="2013-03-09T11:41:00Z">
          <w:r w:rsidR="00CF0AC5" w:rsidRPr="009A43C1" w:rsidDel="00651106">
            <w:rPr>
              <w:lang w:val="en-US"/>
            </w:rPr>
            <w:delText>Ready for Approval</w:delText>
          </w:r>
        </w:del>
        <w:ins w:id="4" w:author="Filipe" w:date="2013-03-15T20:45:00Z">
          <w:r w:rsidR="00E8400B">
            <w:rPr>
              <w:lang w:val="en-US"/>
            </w:rPr>
            <w:t>Ready for Review</w:t>
          </w:r>
        </w:ins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E26AF9" w14:textId="093866E1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60288" behindDoc="0" locked="0" layoutInCell="1" allowOverlap="1" wp14:anchorId="06257BBD" wp14:editId="6708A64C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12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-191038551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A6ACA">
          <w:rPr>
            <w:lang w:val="en-US"/>
          </w:rPr>
          <w:t xml:space="preserve">Filipe </w:t>
        </w:r>
        <w:proofErr w:type="spellStart"/>
        <w:r w:rsidR="005A6ACA">
          <w:rPr>
            <w:lang w:val="en-US"/>
          </w:rPr>
          <w:t>Brandão</w:t>
        </w:r>
        <w:proofErr w:type="spellEnd"/>
      </w:sdtContent>
    </w:sdt>
  </w:p>
  <w:p w14:paraId="672EC7DE" w14:textId="3B7710A5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88984010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ins w:id="12" w:author="João Martins" w:date="2013-03-16T10:10:00Z">
          <w:r w:rsidR="00FD5E2A">
            <w:t>V 0.2</w:t>
          </w:r>
        </w:ins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-1932814833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del w:id="13" w:author="Filipe" w:date="2013-03-09T11:41:00Z">
          <w:r w:rsidR="00651106" w:rsidRPr="009A43C1" w:rsidDel="00651106">
            <w:rPr>
              <w:lang w:val="en-US"/>
            </w:rPr>
            <w:delText>Ready for Approval</w:delText>
          </w:r>
        </w:del>
        <w:ins w:id="14" w:author="Filipe" w:date="2013-03-15T20:45:00Z">
          <w:r w:rsidR="00E8400B">
            <w:rPr>
              <w:lang w:val="en-US"/>
            </w:rPr>
            <w:t>Ready for Review</w:t>
          </w:r>
        </w:ins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C222FD"/>
    <w:multiLevelType w:val="hybridMultilevel"/>
    <w:tmpl w:val="0824A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0A634A"/>
    <w:multiLevelType w:val="hybridMultilevel"/>
    <w:tmpl w:val="964ED0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7646218A"/>
    <w:multiLevelType w:val="hybridMultilevel"/>
    <w:tmpl w:val="043A7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ão Martins">
    <w15:presenceInfo w15:providerId="Windows Live" w15:userId="c1c3f9cfd30ef8b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4021"/>
    <w:rsid w:val="0000587D"/>
    <w:rsid w:val="00042081"/>
    <w:rsid w:val="00062D28"/>
    <w:rsid w:val="000938B4"/>
    <w:rsid w:val="000B13C6"/>
    <w:rsid w:val="000C1CF4"/>
    <w:rsid w:val="001043FF"/>
    <w:rsid w:val="00112752"/>
    <w:rsid w:val="00127293"/>
    <w:rsid w:val="00192E0D"/>
    <w:rsid w:val="001B72E3"/>
    <w:rsid w:val="00227782"/>
    <w:rsid w:val="00273D7E"/>
    <w:rsid w:val="0028361F"/>
    <w:rsid w:val="002B0680"/>
    <w:rsid w:val="002C5DB9"/>
    <w:rsid w:val="00303684"/>
    <w:rsid w:val="00345E81"/>
    <w:rsid w:val="0038610A"/>
    <w:rsid w:val="003A1CEA"/>
    <w:rsid w:val="003D1D90"/>
    <w:rsid w:val="00410650"/>
    <w:rsid w:val="00425CD3"/>
    <w:rsid w:val="0042608F"/>
    <w:rsid w:val="0046058E"/>
    <w:rsid w:val="004630B1"/>
    <w:rsid w:val="00512302"/>
    <w:rsid w:val="00554CAA"/>
    <w:rsid w:val="00584ADA"/>
    <w:rsid w:val="005A6ACA"/>
    <w:rsid w:val="006329C5"/>
    <w:rsid w:val="00640722"/>
    <w:rsid w:val="00651106"/>
    <w:rsid w:val="0068607F"/>
    <w:rsid w:val="006D4014"/>
    <w:rsid w:val="006F3F7C"/>
    <w:rsid w:val="00705116"/>
    <w:rsid w:val="00705D20"/>
    <w:rsid w:val="00761719"/>
    <w:rsid w:val="007748FB"/>
    <w:rsid w:val="007816A4"/>
    <w:rsid w:val="00826DB7"/>
    <w:rsid w:val="008743FA"/>
    <w:rsid w:val="00884F52"/>
    <w:rsid w:val="00895D61"/>
    <w:rsid w:val="00906D0A"/>
    <w:rsid w:val="009553EC"/>
    <w:rsid w:val="00985E08"/>
    <w:rsid w:val="009A43C1"/>
    <w:rsid w:val="00A204AE"/>
    <w:rsid w:val="00A33437"/>
    <w:rsid w:val="00A34B36"/>
    <w:rsid w:val="00A41DD1"/>
    <w:rsid w:val="00A470E9"/>
    <w:rsid w:val="00AA255A"/>
    <w:rsid w:val="00B44439"/>
    <w:rsid w:val="00B66D3D"/>
    <w:rsid w:val="00B82614"/>
    <w:rsid w:val="00BE20D4"/>
    <w:rsid w:val="00BE290C"/>
    <w:rsid w:val="00C8541E"/>
    <w:rsid w:val="00C85EEC"/>
    <w:rsid w:val="00C96DF9"/>
    <w:rsid w:val="00C97915"/>
    <w:rsid w:val="00CF0AC5"/>
    <w:rsid w:val="00D140A1"/>
    <w:rsid w:val="00DD2A0E"/>
    <w:rsid w:val="00DF1004"/>
    <w:rsid w:val="00DF4FD1"/>
    <w:rsid w:val="00E02488"/>
    <w:rsid w:val="00E146E2"/>
    <w:rsid w:val="00E22BC9"/>
    <w:rsid w:val="00E71BE6"/>
    <w:rsid w:val="00E8400B"/>
    <w:rsid w:val="00EC71AA"/>
    <w:rsid w:val="00F24CA6"/>
    <w:rsid w:val="00F53D40"/>
    <w:rsid w:val="00FA17CA"/>
    <w:rsid w:val="00FD5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0CB601"/>
  <w15:docId w15:val="{26E9860F-E684-463A-BF19-AE5E021E4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554CA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4CA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4CA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4CA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4C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0A02BD-BED5-4F68-9FA8-B8C35FF053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641</Words>
  <Characters>3465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Project Planning Process</vt:lpstr>
      <vt:lpstr>Project Planning Process</vt:lpstr>
    </vt:vector>
  </TitlesOfParts>
  <Company>PS2Win</Company>
  <LinksUpToDate>false</LinksUpToDate>
  <CharactersWithSpaces>4098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Planning Process</dc:title>
  <dc:subject>Keep Your Time</dc:subject>
  <dc:creator>Filipe Brandão</dc:creator>
  <cp:keywords/>
  <dc:description>V 0.2</dc:description>
  <cp:lastModifiedBy>João Martins</cp:lastModifiedBy>
  <cp:revision>7</cp:revision>
  <dcterms:created xsi:type="dcterms:W3CDTF">2013-02-23T11:15:00Z</dcterms:created>
  <dcterms:modified xsi:type="dcterms:W3CDTF">2013-03-16T10:15:00Z</dcterms:modified>
  <cp:contentStatus>Ready for Review</cp:contentStatus>
</cp:coreProperties>
</file>