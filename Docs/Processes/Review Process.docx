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2C2" w:rsidRPr="00762A7E" w:rsidRDefault="002222C2" w:rsidP="002222C2">
      <w:pPr>
        <w:spacing w:line="360" w:lineRule="auto"/>
        <w:rPr>
          <w:lang w:val="en-US"/>
        </w:rPr>
      </w:pPr>
    </w:p>
    <w:p w:rsidR="002222C2" w:rsidRPr="00762A7E" w:rsidRDefault="002222C2" w:rsidP="002222C2">
      <w:pPr>
        <w:rPr>
          <w:lang w:val="en-US"/>
        </w:rPr>
      </w:pPr>
    </w:p>
    <w:p w:rsidR="002222C2" w:rsidRPr="00762A7E" w:rsidRDefault="002222C2" w:rsidP="002222C2">
      <w:pPr>
        <w:tabs>
          <w:tab w:val="left" w:pos="1698"/>
        </w:tabs>
        <w:rPr>
          <w:lang w:val="en-US"/>
        </w:rPr>
      </w:pPr>
      <w:r w:rsidRPr="00762A7E">
        <w:rPr>
          <w:lang w:val="en-US"/>
        </w:rPr>
        <w:tab/>
      </w: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5B9BD5" w:themeColor="accent1"/>
        </w:tblBorders>
        <w:tblLook w:val="04A0" w:firstRow="1" w:lastRow="0" w:firstColumn="1" w:lastColumn="0" w:noHBand="0" w:noVBand="1"/>
      </w:tblPr>
      <w:tblGrid>
        <w:gridCol w:w="6987"/>
      </w:tblGrid>
      <w:tr w:rsidR="002222C2" w:rsidRPr="00762A7E" w:rsidTr="00C25C6B">
        <w:sdt>
          <w:sdtPr>
            <w:rPr>
              <w:rFonts w:asciiTheme="majorHAnsi" w:eastAsiaTheme="majorEastAsia" w:hAnsiTheme="majorHAnsi" w:cstheme="majorBidi"/>
              <w:lang w:val="en-US"/>
            </w:rPr>
            <w:alias w:val="Empresa"/>
            <w:id w:val="13406915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22C2" w:rsidRPr="00762A7E" w:rsidRDefault="002222C2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lang w:val="en-US"/>
                  </w:rPr>
                </w:pPr>
                <w:r w:rsidRPr="00762A7E">
                  <w:rPr>
                    <w:rFonts w:asciiTheme="majorHAnsi" w:eastAsiaTheme="majorEastAsia" w:hAnsiTheme="majorHAnsi" w:cstheme="majorBidi"/>
                    <w:lang w:val="en-US"/>
                  </w:rPr>
                  <w:t>PS2Win</w:t>
                </w:r>
              </w:p>
            </w:tc>
          </w:sdtContent>
        </w:sdt>
      </w:tr>
      <w:tr w:rsidR="002222C2" w:rsidRPr="00762A7E" w:rsidTr="00C25C6B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0"/>
                <w:szCs w:val="80"/>
                <w:lang w:val="en-US"/>
              </w:rPr>
              <w:alias w:val="Título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2222C2" w:rsidRPr="00762A7E" w:rsidRDefault="002222C2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n-US"/>
                  </w:rPr>
                </w:pPr>
                <w:r w:rsidRPr="00762A7E"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n-US"/>
                  </w:rPr>
                  <w:t>Review Process</w:t>
                </w:r>
              </w:p>
            </w:sdtContent>
          </w:sdt>
        </w:tc>
      </w:tr>
      <w:tr w:rsidR="002222C2" w:rsidRPr="00762A7E" w:rsidTr="00C25C6B">
        <w:sdt>
          <w:sdtPr>
            <w:rPr>
              <w:rFonts w:asciiTheme="majorHAnsi" w:eastAsiaTheme="majorEastAsia" w:hAnsiTheme="majorHAnsi" w:cstheme="majorBidi"/>
              <w:lang w:val="en-US"/>
            </w:rPr>
            <w:alias w:val="Subtítulo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222C2" w:rsidRPr="00762A7E" w:rsidRDefault="002222C2" w:rsidP="00C25C6B">
                <w:pPr>
                  <w:pStyle w:val="SemEspaamento"/>
                  <w:rPr>
                    <w:rFonts w:asciiTheme="majorHAnsi" w:eastAsiaTheme="majorEastAsia" w:hAnsiTheme="majorHAnsi" w:cstheme="majorBidi"/>
                    <w:lang w:val="en-US"/>
                  </w:rPr>
                </w:pPr>
                <w:r w:rsidRPr="00762A7E">
                  <w:rPr>
                    <w:rFonts w:asciiTheme="majorHAnsi" w:eastAsiaTheme="majorEastAsia" w:hAnsiTheme="majorHAnsi" w:cstheme="majorBidi"/>
                    <w:lang w:val="en-US"/>
                  </w:rPr>
                  <w:t>Keep Your Time</w:t>
                </w:r>
              </w:p>
            </w:tc>
          </w:sdtContent>
        </w:sdt>
      </w:tr>
    </w:tbl>
    <w:p w:rsidR="002222C2" w:rsidRPr="00762A7E" w:rsidRDefault="002222C2" w:rsidP="002222C2">
      <w:pPr>
        <w:tabs>
          <w:tab w:val="left" w:pos="1698"/>
        </w:tabs>
        <w:rPr>
          <w:lang w:val="en-US"/>
        </w:rPr>
      </w:pPr>
    </w:p>
    <w:p w:rsidR="002222C2" w:rsidRPr="00762A7E" w:rsidRDefault="002222C2" w:rsidP="002222C2">
      <w:pPr>
        <w:tabs>
          <w:tab w:val="left" w:pos="1698"/>
        </w:tabs>
        <w:rPr>
          <w:lang w:val="en-US"/>
        </w:rPr>
        <w:sectPr w:rsidR="002222C2" w:rsidRPr="00762A7E" w:rsidSect="006F3F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762A7E">
        <w:rPr>
          <w:lang w:val="en-US"/>
        </w:rPr>
        <w:tab/>
      </w:r>
    </w:p>
    <w:p w:rsidR="002222C2" w:rsidRPr="00762A7E" w:rsidRDefault="002222C2" w:rsidP="002222C2">
      <w:pPr>
        <w:spacing w:line="360" w:lineRule="auto"/>
        <w:rPr>
          <w:lang w:val="en-US"/>
        </w:rPr>
      </w:pPr>
    </w:p>
    <w:p w:rsidR="002222C2" w:rsidRPr="00762A7E" w:rsidRDefault="002222C2" w:rsidP="002222C2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2222C2" w:rsidRPr="00762A7E" w:rsidRDefault="002222C2" w:rsidP="002222C2">
          <w:pPr>
            <w:pStyle w:val="Cabealhodondice"/>
            <w:spacing w:line="360" w:lineRule="auto"/>
            <w:rPr>
              <w:lang w:val="en-US"/>
            </w:rPr>
          </w:pPr>
          <w:r w:rsidRPr="00762A7E">
            <w:rPr>
              <w:lang w:val="en-US"/>
            </w:rPr>
            <w:t>Content</w:t>
          </w:r>
        </w:p>
        <w:p w:rsidR="008232EE" w:rsidRPr="00762A7E" w:rsidRDefault="002222C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r w:rsidRPr="00762A7E">
            <w:rPr>
              <w:lang w:val="en-US"/>
            </w:rPr>
            <w:fldChar w:fldCharType="begin"/>
          </w:r>
          <w:r w:rsidRPr="00762A7E">
            <w:rPr>
              <w:lang w:val="en-US"/>
            </w:rPr>
            <w:instrText xml:space="preserve"> TOC \o "1-3" \h \z \u </w:instrText>
          </w:r>
          <w:r w:rsidRPr="00762A7E">
            <w:rPr>
              <w:lang w:val="en-US"/>
            </w:rPr>
            <w:fldChar w:fldCharType="separate"/>
          </w:r>
          <w:hyperlink w:anchor="_Toc351192557" w:history="1">
            <w:r w:rsidR="008232EE" w:rsidRPr="00762A7E">
              <w:rPr>
                <w:rStyle w:val="Hiperligao"/>
                <w:noProof/>
                <w:lang w:val="en-US"/>
              </w:rPr>
              <w:t>1.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Purpose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_Toc351192557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BF315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58" w:history="1">
            <w:r w:rsidR="008232EE" w:rsidRPr="00762A7E">
              <w:rPr>
                <w:rStyle w:val="Hiperligao"/>
                <w:noProof/>
                <w:lang w:val="en-US"/>
              </w:rPr>
              <w:t>2.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Inputs and Outputs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_Toc351192558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BF315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59" w:history="1">
            <w:r w:rsidR="008232EE" w:rsidRPr="00762A7E">
              <w:rPr>
                <w:rStyle w:val="Hiperligao"/>
                <w:noProof/>
                <w:lang w:val="en-US"/>
              </w:rPr>
              <w:t>2.1.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Inputs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_Toc351192559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BF315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0" w:history="1">
            <w:r w:rsidR="008232EE" w:rsidRPr="00762A7E">
              <w:rPr>
                <w:rStyle w:val="Hiperligao"/>
                <w:noProof/>
                <w:lang w:val="en-US"/>
              </w:rPr>
              <w:t>2.2.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Outputs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_Toc351192560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BF315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1" w:history="1">
            <w:r w:rsidR="008232EE" w:rsidRPr="00762A7E">
              <w:rPr>
                <w:rStyle w:val="Hiperligao"/>
                <w:noProof/>
                <w:lang w:val="en-US"/>
              </w:rPr>
              <w:t>3.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Activities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_Toc351192561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3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BF3153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2" w:history="1">
            <w:r w:rsidR="008232EE" w:rsidRPr="00762A7E">
              <w:rPr>
                <w:rStyle w:val="Hiperligao"/>
                <w:noProof/>
                <w:lang w:val="en-US"/>
              </w:rPr>
              <w:t>3.1.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Cenas maradas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_Toc351192562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4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BF315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3" w:history="1">
            <w:r w:rsidR="008232EE" w:rsidRPr="00762A7E">
              <w:rPr>
                <w:rStyle w:val="Hiperligao"/>
                <w:noProof/>
                <w:lang w:val="en-US"/>
              </w:rPr>
              <w:t>4.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Tools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_Toc351192563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4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BF315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4" w:history="1">
            <w:r w:rsidR="008232EE" w:rsidRPr="00762A7E">
              <w:rPr>
                <w:rStyle w:val="Hiperligao"/>
                <w:noProof/>
                <w:lang w:val="en-US"/>
              </w:rPr>
              <w:t>5.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Related Processes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_Toc351192564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4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8232EE" w:rsidRPr="00762A7E" w:rsidRDefault="00BF315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 w:eastAsia="pt-PT"/>
            </w:rPr>
          </w:pPr>
          <w:hyperlink w:anchor="_Toc351192565" w:history="1">
            <w:r w:rsidR="008232EE" w:rsidRPr="00762A7E">
              <w:rPr>
                <w:rStyle w:val="Hiperligao"/>
                <w:noProof/>
                <w:lang w:val="en-US"/>
              </w:rPr>
              <w:t>6.</w:t>
            </w:r>
            <w:r w:rsidR="008232EE" w:rsidRPr="00762A7E">
              <w:rPr>
                <w:rFonts w:eastAsiaTheme="minorEastAsia"/>
                <w:noProof/>
                <w:lang w:val="en-US" w:eastAsia="pt-PT"/>
              </w:rPr>
              <w:tab/>
            </w:r>
            <w:r w:rsidR="008232EE" w:rsidRPr="00762A7E">
              <w:rPr>
                <w:rStyle w:val="Hiperligao"/>
                <w:noProof/>
                <w:lang w:val="en-US"/>
              </w:rPr>
              <w:t>Measures</w:t>
            </w:r>
            <w:r w:rsidR="008232EE" w:rsidRPr="00762A7E">
              <w:rPr>
                <w:noProof/>
                <w:webHidden/>
                <w:lang w:val="en-US"/>
              </w:rPr>
              <w:tab/>
            </w:r>
            <w:r w:rsidR="008232EE" w:rsidRPr="00762A7E">
              <w:rPr>
                <w:noProof/>
                <w:webHidden/>
                <w:lang w:val="en-US"/>
              </w:rPr>
              <w:fldChar w:fldCharType="begin"/>
            </w:r>
            <w:r w:rsidR="008232EE" w:rsidRPr="00762A7E">
              <w:rPr>
                <w:noProof/>
                <w:webHidden/>
                <w:lang w:val="en-US"/>
              </w:rPr>
              <w:instrText xml:space="preserve"> PAGEREF _Toc351192565 \h </w:instrText>
            </w:r>
            <w:r w:rsidR="008232EE" w:rsidRPr="00762A7E">
              <w:rPr>
                <w:noProof/>
                <w:webHidden/>
                <w:lang w:val="en-US"/>
              </w:rPr>
            </w:r>
            <w:r w:rsidR="008232EE" w:rsidRPr="00762A7E">
              <w:rPr>
                <w:noProof/>
                <w:webHidden/>
                <w:lang w:val="en-US"/>
              </w:rPr>
              <w:fldChar w:fldCharType="separate"/>
            </w:r>
            <w:r w:rsidR="008232EE" w:rsidRPr="00762A7E">
              <w:rPr>
                <w:noProof/>
                <w:webHidden/>
                <w:lang w:val="en-US"/>
              </w:rPr>
              <w:t>4</w:t>
            </w:r>
            <w:r w:rsidR="008232EE" w:rsidRPr="00762A7E">
              <w:rPr>
                <w:noProof/>
                <w:webHidden/>
                <w:lang w:val="en-US"/>
              </w:rPr>
              <w:fldChar w:fldCharType="end"/>
            </w:r>
          </w:hyperlink>
        </w:p>
        <w:p w:rsidR="002222C2" w:rsidRPr="00762A7E" w:rsidRDefault="002222C2" w:rsidP="002222C2">
          <w:pPr>
            <w:spacing w:line="360" w:lineRule="auto"/>
            <w:rPr>
              <w:lang w:val="en-US"/>
            </w:rPr>
          </w:pPr>
          <w:r w:rsidRPr="00762A7E">
            <w:rPr>
              <w:lang w:val="en-US"/>
            </w:rPr>
            <w:fldChar w:fldCharType="end"/>
          </w:r>
        </w:p>
      </w:sdtContent>
    </w:sdt>
    <w:p w:rsidR="002222C2" w:rsidRPr="00762A7E" w:rsidRDefault="002222C2" w:rsidP="002222C2">
      <w:pPr>
        <w:spacing w:line="360" w:lineRule="auto"/>
        <w:rPr>
          <w:lang w:val="en-US"/>
        </w:rPr>
      </w:pPr>
      <w:r w:rsidRPr="00762A7E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Images</w:t>
      </w:r>
    </w:p>
    <w:p w:rsidR="002222C2" w:rsidRPr="00762A7E" w:rsidRDefault="002222C2" w:rsidP="002222C2">
      <w:pPr>
        <w:spacing w:line="360" w:lineRule="auto"/>
        <w:rPr>
          <w:lang w:val="en-US"/>
        </w:rPr>
      </w:pPr>
    </w:p>
    <w:p w:rsidR="002222C2" w:rsidRPr="00762A7E" w:rsidRDefault="002222C2" w:rsidP="002222C2">
      <w:pPr>
        <w:spacing w:line="360" w:lineRule="auto"/>
        <w:rPr>
          <w:lang w:val="en-US"/>
        </w:rPr>
      </w:pPr>
      <w:r w:rsidRPr="00762A7E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en-US"/>
        </w:rPr>
        <w:t>Tables</w:t>
      </w:r>
    </w:p>
    <w:p w:rsidR="00A71FA6" w:rsidRPr="00762A7E" w:rsidRDefault="00A71FA6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r w:rsidRPr="00762A7E">
        <w:rPr>
          <w:lang w:val="en-US"/>
        </w:rPr>
        <w:fldChar w:fldCharType="begin"/>
      </w:r>
      <w:r w:rsidRPr="00762A7E">
        <w:rPr>
          <w:lang w:val="en-US"/>
        </w:rPr>
        <w:instrText xml:space="preserve"> TOC \h \z \c "Table" </w:instrText>
      </w:r>
      <w:r w:rsidRPr="00762A7E">
        <w:rPr>
          <w:lang w:val="en-US"/>
        </w:rPr>
        <w:fldChar w:fldCharType="separate"/>
      </w:r>
      <w:hyperlink w:anchor="_Toc351191557" w:history="1">
        <w:r w:rsidRPr="00762A7E">
          <w:rPr>
            <w:rStyle w:val="Hiperligao"/>
            <w:noProof/>
            <w:lang w:val="en-US"/>
          </w:rPr>
          <w:t>Table 1: List of Contributors</w:t>
        </w:r>
        <w:r w:rsidRPr="00762A7E">
          <w:rPr>
            <w:noProof/>
            <w:webHidden/>
            <w:lang w:val="en-US"/>
          </w:rPr>
          <w:tab/>
        </w:r>
        <w:r w:rsidRPr="00762A7E">
          <w:rPr>
            <w:noProof/>
            <w:webHidden/>
            <w:lang w:val="en-US"/>
          </w:rPr>
          <w:fldChar w:fldCharType="begin"/>
        </w:r>
        <w:r w:rsidRPr="00762A7E">
          <w:rPr>
            <w:noProof/>
            <w:webHidden/>
            <w:lang w:val="en-US"/>
          </w:rPr>
          <w:instrText xml:space="preserve"> PAGEREF _Toc351191557 \h </w:instrText>
        </w:r>
        <w:r w:rsidRPr="00762A7E">
          <w:rPr>
            <w:noProof/>
            <w:webHidden/>
            <w:lang w:val="en-US"/>
          </w:rPr>
        </w:r>
        <w:r w:rsidRPr="00762A7E">
          <w:rPr>
            <w:noProof/>
            <w:webHidden/>
            <w:lang w:val="en-US"/>
          </w:rPr>
          <w:fldChar w:fldCharType="separate"/>
        </w:r>
        <w:r w:rsidRPr="00762A7E">
          <w:rPr>
            <w:noProof/>
            <w:webHidden/>
            <w:lang w:val="en-US"/>
          </w:rPr>
          <w:t>ii</w:t>
        </w:r>
        <w:r w:rsidRPr="00762A7E">
          <w:rPr>
            <w:noProof/>
            <w:webHidden/>
            <w:lang w:val="en-US"/>
          </w:rPr>
          <w:fldChar w:fldCharType="end"/>
        </w:r>
      </w:hyperlink>
    </w:p>
    <w:p w:rsidR="00A71FA6" w:rsidRPr="00762A7E" w:rsidRDefault="00BF3153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 w:eastAsia="pt-PT"/>
        </w:rPr>
      </w:pPr>
      <w:hyperlink w:anchor="_Toc351191558" w:history="1">
        <w:r w:rsidR="00A71FA6" w:rsidRPr="00762A7E">
          <w:rPr>
            <w:rStyle w:val="Hiperligao"/>
            <w:noProof/>
            <w:lang w:val="en-US"/>
          </w:rPr>
          <w:t>Table 2: Version history</w:t>
        </w:r>
        <w:r w:rsidR="00A71FA6" w:rsidRPr="00762A7E">
          <w:rPr>
            <w:noProof/>
            <w:webHidden/>
            <w:lang w:val="en-US"/>
          </w:rPr>
          <w:tab/>
        </w:r>
        <w:r w:rsidR="00A71FA6" w:rsidRPr="00762A7E">
          <w:rPr>
            <w:noProof/>
            <w:webHidden/>
            <w:lang w:val="en-US"/>
          </w:rPr>
          <w:fldChar w:fldCharType="begin"/>
        </w:r>
        <w:r w:rsidR="00A71FA6" w:rsidRPr="00762A7E">
          <w:rPr>
            <w:noProof/>
            <w:webHidden/>
            <w:lang w:val="en-US"/>
          </w:rPr>
          <w:instrText xml:space="preserve"> PAGEREF _Toc351191558 \h </w:instrText>
        </w:r>
        <w:r w:rsidR="00A71FA6" w:rsidRPr="00762A7E">
          <w:rPr>
            <w:noProof/>
            <w:webHidden/>
            <w:lang w:val="en-US"/>
          </w:rPr>
        </w:r>
        <w:r w:rsidR="00A71FA6" w:rsidRPr="00762A7E">
          <w:rPr>
            <w:noProof/>
            <w:webHidden/>
            <w:lang w:val="en-US"/>
          </w:rPr>
          <w:fldChar w:fldCharType="separate"/>
        </w:r>
        <w:r w:rsidR="00A71FA6" w:rsidRPr="00762A7E">
          <w:rPr>
            <w:noProof/>
            <w:webHidden/>
            <w:lang w:val="en-US"/>
          </w:rPr>
          <w:t>ii</w:t>
        </w:r>
        <w:r w:rsidR="00A71FA6" w:rsidRPr="00762A7E">
          <w:rPr>
            <w:noProof/>
            <w:webHidden/>
            <w:lang w:val="en-US"/>
          </w:rPr>
          <w:fldChar w:fldCharType="end"/>
        </w:r>
      </w:hyperlink>
    </w:p>
    <w:p w:rsidR="002222C2" w:rsidRPr="00762A7E" w:rsidRDefault="00A71FA6" w:rsidP="00A71FA6">
      <w:pPr>
        <w:spacing w:line="360" w:lineRule="auto"/>
        <w:rPr>
          <w:lang w:val="en-US"/>
        </w:rPr>
      </w:pPr>
      <w:r w:rsidRPr="00762A7E">
        <w:rPr>
          <w:lang w:val="en-US"/>
        </w:rPr>
        <w:fldChar w:fldCharType="end"/>
      </w:r>
      <w:r w:rsidR="002222C2" w:rsidRPr="00762A7E">
        <w:rPr>
          <w:lang w:val="en-US"/>
        </w:rPr>
        <w:br w:type="page"/>
      </w:r>
    </w:p>
    <w:p w:rsidR="002222C2" w:rsidRPr="00762A7E" w:rsidRDefault="002222C2" w:rsidP="002222C2">
      <w:pPr>
        <w:spacing w:line="360" w:lineRule="auto"/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2222C2" w:rsidRPr="00762A7E" w:rsidTr="00C25C6B">
        <w:tc>
          <w:tcPr>
            <w:tcW w:w="9606" w:type="dxa"/>
            <w:gridSpan w:val="4"/>
          </w:tcPr>
          <w:p w:rsidR="002222C2" w:rsidRPr="00762A7E" w:rsidRDefault="002222C2" w:rsidP="00C25C6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2222C2" w:rsidRPr="00762A7E" w:rsidRDefault="008522ED" w:rsidP="00C25C6B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5B9BD5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Author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-968587811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2222C2" w:rsidRPr="00762A7E" w:rsidRDefault="008522ED" w:rsidP="002222C2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Filipe Brandão</w:t>
            </w:r>
          </w:p>
        </w:tc>
        <w:tc>
          <w:tcPr>
            <w:tcW w:w="3543" w:type="dxa"/>
            <w:vAlign w:val="center"/>
          </w:tcPr>
          <w:p w:rsidR="002222C2" w:rsidRPr="00762A7E" w:rsidRDefault="00D204AB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a21180276</w:t>
            </w:r>
            <w:r w:rsidR="002222C2" w:rsidRPr="00762A7E">
              <w:rPr>
                <w:lang w:val="en-US"/>
              </w:rPr>
              <w:t>@alunos.isec.pt</w:t>
            </w:r>
          </w:p>
        </w:tc>
        <w:tc>
          <w:tcPr>
            <w:tcW w:w="212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Author</w:t>
            </w:r>
          </w:p>
        </w:tc>
      </w:tr>
    </w:tbl>
    <w:p w:rsidR="002222C2" w:rsidRPr="00762A7E" w:rsidRDefault="002222C2" w:rsidP="002222C2">
      <w:pPr>
        <w:pStyle w:val="Legenda"/>
        <w:spacing w:line="360" w:lineRule="auto"/>
        <w:rPr>
          <w:lang w:val="en-US"/>
        </w:rPr>
      </w:pPr>
      <w:bookmarkStart w:id="4" w:name="_Toc351191557"/>
      <w:r w:rsidRPr="00762A7E">
        <w:rPr>
          <w:lang w:val="en-US"/>
        </w:rPr>
        <w:t xml:space="preserve">Table </w:t>
      </w:r>
      <w:r w:rsidRPr="00762A7E">
        <w:rPr>
          <w:lang w:val="en-US"/>
        </w:rPr>
        <w:fldChar w:fldCharType="begin"/>
      </w:r>
      <w:r w:rsidRPr="00762A7E">
        <w:rPr>
          <w:lang w:val="en-US"/>
        </w:rPr>
        <w:instrText xml:space="preserve"> SEQ Table \* ARABIC </w:instrText>
      </w:r>
      <w:r w:rsidRPr="00762A7E">
        <w:rPr>
          <w:lang w:val="en-US"/>
        </w:rPr>
        <w:fldChar w:fldCharType="separate"/>
      </w:r>
      <w:r w:rsidRPr="00762A7E">
        <w:rPr>
          <w:noProof/>
          <w:lang w:val="en-US"/>
        </w:rPr>
        <w:t>1</w:t>
      </w:r>
      <w:r w:rsidRPr="00762A7E">
        <w:rPr>
          <w:noProof/>
          <w:lang w:val="en-US"/>
        </w:rPr>
        <w:fldChar w:fldCharType="end"/>
      </w:r>
      <w:r w:rsidRPr="00762A7E">
        <w:rPr>
          <w:lang w:val="en-US"/>
        </w:rPr>
        <w:t>: List of Contributors</w:t>
      </w:r>
      <w:bookmarkEnd w:id="4"/>
    </w:p>
    <w:p w:rsidR="002222C2" w:rsidRPr="00762A7E" w:rsidRDefault="002222C2" w:rsidP="002222C2">
      <w:pPr>
        <w:spacing w:line="360" w:lineRule="auto"/>
        <w:rPr>
          <w:lang w:val="en-US"/>
        </w:rPr>
      </w:pPr>
    </w:p>
    <w:tbl>
      <w:tblPr>
        <w:tblStyle w:val="Tabelacomgrelha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2222C2" w:rsidRPr="00762A7E" w:rsidTr="00C25C6B">
        <w:tc>
          <w:tcPr>
            <w:tcW w:w="9726" w:type="dxa"/>
            <w:gridSpan w:val="6"/>
          </w:tcPr>
          <w:p w:rsidR="002222C2" w:rsidRPr="00762A7E" w:rsidRDefault="002222C2" w:rsidP="00C25C6B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A7E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2222C2" w:rsidRPr="00762A7E" w:rsidRDefault="008522ED" w:rsidP="008522E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5B9BD5" w:themeColor="accent1"/>
                    <w:lang w:val="en-US"/>
                  </w:rPr>
                </w:pPr>
                <w:r>
                  <w:rPr>
                    <w:lang w:val="en-US"/>
                  </w:rPr>
                  <w:t>16-03-2013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Mário Oliveira</w:t>
            </w:r>
            <w:r w:rsidR="00FD5C60" w:rsidRPr="00762A7E">
              <w:rPr>
                <w:lang w:val="en-US"/>
              </w:rPr>
              <w:t xml:space="preserve"> &amp; Filipe Brandão</w:t>
            </w:r>
          </w:p>
        </w:tc>
        <w:tc>
          <w:tcPr>
            <w:tcW w:w="992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  <w:r w:rsidRPr="00762A7E">
              <w:rPr>
                <w:lang w:val="en-US"/>
              </w:rPr>
              <w:t>Draft</w:t>
            </w:r>
          </w:p>
        </w:tc>
      </w:tr>
      <w:tr w:rsidR="002222C2" w:rsidRPr="00762A7E" w:rsidTr="00C25C6B">
        <w:tc>
          <w:tcPr>
            <w:tcW w:w="1384" w:type="dxa"/>
            <w:vAlign w:val="center"/>
          </w:tcPr>
          <w:p w:rsidR="002222C2" w:rsidRPr="00762A7E" w:rsidRDefault="008522ED" w:rsidP="00FD5C60">
            <w:pPr>
              <w:pStyle w:val="SemEspaamento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16-03-2013</w:t>
            </w:r>
          </w:p>
        </w:tc>
        <w:tc>
          <w:tcPr>
            <w:tcW w:w="2977" w:type="dxa"/>
            <w:vAlign w:val="center"/>
          </w:tcPr>
          <w:p w:rsidR="002222C2" w:rsidRPr="00762A7E" w:rsidRDefault="008522ED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843" w:type="dxa"/>
            <w:vAlign w:val="center"/>
          </w:tcPr>
          <w:p w:rsidR="002222C2" w:rsidRPr="00762A7E" w:rsidRDefault="008522ED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2222C2" w:rsidRPr="00762A7E" w:rsidRDefault="008522ED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2222C2" w:rsidRPr="00762A7E" w:rsidRDefault="002222C2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222C2" w:rsidRPr="00762A7E" w:rsidRDefault="008522ED" w:rsidP="00C25C6B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05738" w:rsidRPr="00762A7E" w:rsidTr="00C25C6B">
        <w:tc>
          <w:tcPr>
            <w:tcW w:w="1384" w:type="dxa"/>
            <w:vAlign w:val="center"/>
          </w:tcPr>
          <w:p w:rsidR="00C05738" w:rsidRDefault="00C05738" w:rsidP="00FD5C60">
            <w:pPr>
              <w:pStyle w:val="SemEspaamento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17-03-2013</w:t>
            </w:r>
          </w:p>
        </w:tc>
        <w:tc>
          <w:tcPr>
            <w:tcW w:w="2977" w:type="dxa"/>
            <w:vAlign w:val="center"/>
          </w:tcPr>
          <w:p w:rsidR="00C05738" w:rsidRDefault="00C05738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843" w:type="dxa"/>
            <w:vAlign w:val="center"/>
          </w:tcPr>
          <w:p w:rsidR="00C05738" w:rsidRDefault="00C05738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C05738" w:rsidRDefault="00C05738" w:rsidP="00C25C6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C05738" w:rsidRPr="00762A7E" w:rsidRDefault="00C05738" w:rsidP="00C25C6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05738" w:rsidRDefault="00C05738" w:rsidP="00C25C6B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4341D2" w:rsidRPr="00762A7E" w:rsidTr="00C25C6B">
        <w:trPr>
          <w:ins w:id="5" w:author="Filipe" w:date="2013-03-23T09:55:00Z"/>
        </w:trPr>
        <w:tc>
          <w:tcPr>
            <w:tcW w:w="1384" w:type="dxa"/>
            <w:vAlign w:val="center"/>
          </w:tcPr>
          <w:p w:rsidR="004341D2" w:rsidRDefault="004341D2" w:rsidP="00FD5C60">
            <w:pPr>
              <w:pStyle w:val="SemEspaamento"/>
              <w:spacing w:line="360" w:lineRule="auto"/>
              <w:jc w:val="center"/>
              <w:rPr>
                <w:ins w:id="6" w:author="Filipe" w:date="2013-03-23T09:55:00Z"/>
                <w:lang w:val="en-US"/>
              </w:rPr>
            </w:pPr>
            <w:ins w:id="7" w:author="Filipe" w:date="2013-03-23T09:55:00Z">
              <w:r>
                <w:rPr>
                  <w:lang w:val="en-US"/>
                </w:rPr>
                <w:t>23-03-2013</w:t>
              </w:r>
            </w:ins>
          </w:p>
        </w:tc>
        <w:tc>
          <w:tcPr>
            <w:tcW w:w="2977" w:type="dxa"/>
            <w:vAlign w:val="center"/>
          </w:tcPr>
          <w:p w:rsidR="004341D2" w:rsidRDefault="004341D2" w:rsidP="00C25C6B">
            <w:pPr>
              <w:spacing w:line="360" w:lineRule="auto"/>
              <w:jc w:val="center"/>
              <w:rPr>
                <w:ins w:id="8" w:author="Filipe" w:date="2013-03-23T09:55:00Z"/>
                <w:lang w:val="en-US"/>
              </w:rPr>
            </w:pPr>
            <w:ins w:id="9" w:author="Filipe" w:date="2013-03-23T09:55:00Z">
              <w:r>
                <w:rPr>
                  <w:lang w:val="en-US"/>
                </w:rPr>
                <w:t>Corrections according to the past progress meeting(4)</w:t>
              </w:r>
            </w:ins>
          </w:p>
        </w:tc>
        <w:tc>
          <w:tcPr>
            <w:tcW w:w="1843" w:type="dxa"/>
            <w:vAlign w:val="center"/>
          </w:tcPr>
          <w:p w:rsidR="004341D2" w:rsidRDefault="004341D2" w:rsidP="00C25C6B">
            <w:pPr>
              <w:spacing w:line="360" w:lineRule="auto"/>
              <w:jc w:val="center"/>
              <w:rPr>
                <w:ins w:id="10" w:author="Filipe" w:date="2013-03-23T09:55:00Z"/>
                <w:lang w:val="en-US"/>
              </w:rPr>
            </w:pPr>
            <w:ins w:id="11" w:author="Filipe" w:date="2013-03-23T09:55:00Z">
              <w:r>
                <w:rPr>
                  <w:lang w:val="en-US"/>
                </w:rPr>
                <w:t>Filipe Brand</w:t>
              </w:r>
            </w:ins>
            <w:ins w:id="12" w:author="Filipe" w:date="2013-03-23T09:56:00Z">
              <w:r>
                <w:rPr>
                  <w:lang w:val="en-US"/>
                </w:rPr>
                <w:t>ão &amp; Mário Olivera</w:t>
              </w:r>
            </w:ins>
          </w:p>
        </w:tc>
        <w:tc>
          <w:tcPr>
            <w:tcW w:w="992" w:type="dxa"/>
            <w:vAlign w:val="center"/>
          </w:tcPr>
          <w:p w:rsidR="004341D2" w:rsidRDefault="004341D2" w:rsidP="00C25C6B">
            <w:pPr>
              <w:spacing w:line="360" w:lineRule="auto"/>
              <w:jc w:val="center"/>
              <w:rPr>
                <w:ins w:id="13" w:author="Filipe" w:date="2013-03-23T09:55:00Z"/>
                <w:lang w:val="en-US"/>
              </w:rPr>
            </w:pPr>
            <w:ins w:id="14" w:author="Filipe" w:date="2013-03-23T09:56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396" w:type="dxa"/>
            <w:vAlign w:val="center"/>
          </w:tcPr>
          <w:p w:rsidR="004341D2" w:rsidRPr="00762A7E" w:rsidRDefault="004341D2" w:rsidP="00C25C6B">
            <w:pPr>
              <w:spacing w:line="360" w:lineRule="auto"/>
              <w:jc w:val="center"/>
              <w:rPr>
                <w:ins w:id="15" w:author="Filipe" w:date="2013-03-23T09:55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341D2" w:rsidRDefault="004341D2" w:rsidP="004341D2">
            <w:pPr>
              <w:keepNext/>
              <w:spacing w:line="360" w:lineRule="auto"/>
              <w:jc w:val="center"/>
              <w:rPr>
                <w:ins w:id="16" w:author="Filipe" w:date="2013-03-23T09:55:00Z"/>
                <w:lang w:val="en-US"/>
              </w:rPr>
            </w:pPr>
            <w:ins w:id="17" w:author="Filipe" w:date="2013-03-23T09:56:00Z">
              <w:r>
                <w:rPr>
                  <w:lang w:val="en-US"/>
                </w:rPr>
                <w:t>Draft</w:t>
              </w:r>
            </w:ins>
          </w:p>
        </w:tc>
      </w:tr>
      <w:tr w:rsidR="004341D2" w:rsidRPr="00762A7E" w:rsidTr="00C25C6B">
        <w:trPr>
          <w:ins w:id="18" w:author="Filipe" w:date="2013-03-23T09:56:00Z"/>
        </w:trPr>
        <w:tc>
          <w:tcPr>
            <w:tcW w:w="1384" w:type="dxa"/>
            <w:vAlign w:val="center"/>
          </w:tcPr>
          <w:p w:rsidR="004341D2" w:rsidRDefault="004341D2" w:rsidP="004341D2">
            <w:pPr>
              <w:pStyle w:val="SemEspaamento"/>
              <w:spacing w:line="360" w:lineRule="auto"/>
              <w:jc w:val="center"/>
              <w:rPr>
                <w:ins w:id="19" w:author="Filipe" w:date="2013-03-23T09:56:00Z"/>
                <w:lang w:val="en-US"/>
              </w:rPr>
            </w:pPr>
            <w:bookmarkStart w:id="20" w:name="_GoBack" w:colFirst="5" w:colLast="5"/>
            <w:ins w:id="21" w:author="Filipe" w:date="2013-03-23T09:56:00Z">
              <w:r>
                <w:rPr>
                  <w:lang w:val="en-US"/>
                </w:rPr>
                <w:t>23-03-2013</w:t>
              </w:r>
            </w:ins>
          </w:p>
        </w:tc>
        <w:tc>
          <w:tcPr>
            <w:tcW w:w="2977" w:type="dxa"/>
            <w:vAlign w:val="center"/>
          </w:tcPr>
          <w:p w:rsidR="004341D2" w:rsidRDefault="004341D2" w:rsidP="004341D2">
            <w:pPr>
              <w:spacing w:line="360" w:lineRule="auto"/>
              <w:jc w:val="center"/>
              <w:rPr>
                <w:ins w:id="22" w:author="Filipe" w:date="2013-03-23T09:56:00Z"/>
                <w:lang w:val="en-US"/>
              </w:rPr>
            </w:pPr>
            <w:ins w:id="23" w:author="Filipe" w:date="2013-03-23T09:56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843" w:type="dxa"/>
            <w:vAlign w:val="center"/>
          </w:tcPr>
          <w:p w:rsidR="004341D2" w:rsidRDefault="004341D2" w:rsidP="004341D2">
            <w:pPr>
              <w:spacing w:line="360" w:lineRule="auto"/>
              <w:jc w:val="center"/>
              <w:rPr>
                <w:ins w:id="24" w:author="Filipe" w:date="2013-03-23T09:56:00Z"/>
                <w:lang w:val="en-US"/>
              </w:rPr>
            </w:pPr>
            <w:ins w:id="25" w:author="Filipe" w:date="2013-03-23T09:56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92" w:type="dxa"/>
            <w:vAlign w:val="center"/>
          </w:tcPr>
          <w:p w:rsidR="004341D2" w:rsidRDefault="004341D2" w:rsidP="004341D2">
            <w:pPr>
              <w:spacing w:line="360" w:lineRule="auto"/>
              <w:jc w:val="center"/>
              <w:rPr>
                <w:ins w:id="26" w:author="Filipe" w:date="2013-03-23T09:56:00Z"/>
                <w:lang w:val="en-US"/>
              </w:rPr>
            </w:pPr>
            <w:ins w:id="27" w:author="Filipe" w:date="2013-03-23T09:56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396" w:type="dxa"/>
            <w:vAlign w:val="center"/>
          </w:tcPr>
          <w:p w:rsidR="004341D2" w:rsidRPr="00762A7E" w:rsidRDefault="004341D2" w:rsidP="004341D2">
            <w:pPr>
              <w:spacing w:line="360" w:lineRule="auto"/>
              <w:jc w:val="center"/>
              <w:rPr>
                <w:ins w:id="28" w:author="Filipe" w:date="2013-03-23T09:56:00Z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341D2" w:rsidRDefault="004341D2" w:rsidP="004341D2">
            <w:pPr>
              <w:keepNext/>
              <w:spacing w:line="360" w:lineRule="auto"/>
              <w:jc w:val="center"/>
              <w:rPr>
                <w:ins w:id="29" w:author="Filipe" w:date="2013-03-23T09:56:00Z"/>
                <w:lang w:val="en-US"/>
              </w:rPr>
            </w:pPr>
            <w:ins w:id="30" w:author="Filipe" w:date="2013-03-23T09:56:00Z">
              <w:r>
                <w:rPr>
                  <w:lang w:val="en-US"/>
                </w:rPr>
                <w:t>Ready for Revision</w:t>
              </w:r>
            </w:ins>
          </w:p>
        </w:tc>
      </w:tr>
    </w:tbl>
    <w:p w:rsidR="002222C2" w:rsidRPr="00762A7E" w:rsidRDefault="002222C2" w:rsidP="002222C2">
      <w:pPr>
        <w:pStyle w:val="Legenda"/>
        <w:spacing w:line="360" w:lineRule="auto"/>
        <w:rPr>
          <w:lang w:val="en-US"/>
        </w:rPr>
      </w:pPr>
      <w:bookmarkStart w:id="31" w:name="_Toc351191558"/>
      <w:bookmarkEnd w:id="20"/>
      <w:r w:rsidRPr="00762A7E">
        <w:rPr>
          <w:lang w:val="en-US"/>
        </w:rPr>
        <w:t xml:space="preserve">Table </w:t>
      </w:r>
      <w:r w:rsidRPr="00762A7E">
        <w:rPr>
          <w:lang w:val="en-US"/>
        </w:rPr>
        <w:fldChar w:fldCharType="begin"/>
      </w:r>
      <w:r w:rsidRPr="00762A7E">
        <w:rPr>
          <w:lang w:val="en-US"/>
        </w:rPr>
        <w:instrText xml:space="preserve"> SEQ Table \* ARABIC </w:instrText>
      </w:r>
      <w:r w:rsidRPr="00762A7E">
        <w:rPr>
          <w:lang w:val="en-US"/>
        </w:rPr>
        <w:fldChar w:fldCharType="separate"/>
      </w:r>
      <w:r w:rsidRPr="00762A7E">
        <w:rPr>
          <w:noProof/>
          <w:lang w:val="en-US"/>
        </w:rPr>
        <w:t>2</w:t>
      </w:r>
      <w:r w:rsidRPr="00762A7E">
        <w:rPr>
          <w:noProof/>
          <w:lang w:val="en-US"/>
        </w:rPr>
        <w:fldChar w:fldCharType="end"/>
      </w:r>
      <w:r w:rsidRPr="00762A7E">
        <w:rPr>
          <w:lang w:val="en-US"/>
        </w:rPr>
        <w:t>: Version history</w:t>
      </w:r>
      <w:bookmarkEnd w:id="31"/>
    </w:p>
    <w:p w:rsidR="002222C2" w:rsidRPr="00762A7E" w:rsidRDefault="002222C2" w:rsidP="002222C2">
      <w:pPr>
        <w:spacing w:line="360" w:lineRule="auto"/>
        <w:rPr>
          <w:lang w:val="en-US"/>
        </w:rPr>
        <w:sectPr w:rsidR="002222C2" w:rsidRPr="00762A7E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222C2" w:rsidRPr="00762A7E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32" w:name="_Toc351192557"/>
      <w:r w:rsidRPr="00762A7E">
        <w:rPr>
          <w:lang w:val="en-US"/>
        </w:rPr>
        <w:lastRenderedPageBreak/>
        <w:t>Purpose</w:t>
      </w:r>
      <w:bookmarkEnd w:id="32"/>
    </w:p>
    <w:p w:rsidR="00762A7E" w:rsidRDefault="00762A7E" w:rsidP="00762A7E">
      <w:pPr>
        <w:pStyle w:val="PargrafodaLista"/>
        <w:spacing w:after="160" w:line="259" w:lineRule="auto"/>
        <w:ind w:left="360"/>
        <w:jc w:val="both"/>
        <w:rPr>
          <w:lang w:val="en-US"/>
        </w:rPr>
      </w:pPr>
      <w:bookmarkStart w:id="33" w:name="_Toc351192558"/>
      <w:r w:rsidRPr="00762A7E">
        <w:rPr>
          <w:lang w:val="en-US"/>
        </w:rPr>
        <w:t>The purpose of this process is to help ensure development of a product that satisfies the stakeholders</w:t>
      </w:r>
      <w:r>
        <w:rPr>
          <w:lang w:val="en-US"/>
        </w:rPr>
        <w:t>. By using this process, the team can i</w:t>
      </w:r>
      <w:r w:rsidRPr="00762A7E">
        <w:rPr>
          <w:lang w:val="en-US"/>
        </w:rPr>
        <w:t>mprov</w:t>
      </w:r>
      <w:r>
        <w:rPr>
          <w:lang w:val="en-US"/>
        </w:rPr>
        <w:t>e</w:t>
      </w:r>
      <w:r w:rsidRPr="00762A7E">
        <w:rPr>
          <w:lang w:val="en-US"/>
        </w:rPr>
        <w:t xml:space="preserve"> the artifacts quality thus building confidence</w:t>
      </w:r>
      <w:r>
        <w:rPr>
          <w:lang w:val="en-US"/>
        </w:rPr>
        <w:t xml:space="preserve"> on its product</w:t>
      </w:r>
      <w:r w:rsidRPr="00762A7E">
        <w:rPr>
          <w:lang w:val="en-US"/>
        </w:rPr>
        <w:t>.</w:t>
      </w:r>
    </w:p>
    <w:p w:rsidR="002222C2" w:rsidRPr="00762A7E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r w:rsidRPr="00762A7E">
        <w:rPr>
          <w:lang w:val="en-US"/>
        </w:rPr>
        <w:t>Inputs and Outputs</w:t>
      </w:r>
      <w:bookmarkEnd w:id="33"/>
    </w:p>
    <w:p w:rsidR="002222C2" w:rsidRPr="00762A7E" w:rsidRDefault="002222C2" w:rsidP="002222C2">
      <w:pPr>
        <w:pStyle w:val="Cabealho1"/>
        <w:numPr>
          <w:ilvl w:val="1"/>
          <w:numId w:val="1"/>
        </w:numPr>
        <w:spacing w:line="360" w:lineRule="auto"/>
        <w:rPr>
          <w:lang w:val="en-US"/>
        </w:rPr>
      </w:pPr>
      <w:bookmarkStart w:id="34" w:name="_Toc351192559"/>
      <w:r w:rsidRPr="00762A7E">
        <w:rPr>
          <w:lang w:val="en-US"/>
        </w:rPr>
        <w:t>Inputs</w:t>
      </w:r>
      <w:bookmarkEnd w:id="34"/>
    </w:p>
    <w:p w:rsidR="002222C2" w:rsidRPr="00762A7E" w:rsidRDefault="00762A7E" w:rsidP="008522ED">
      <w:pPr>
        <w:spacing w:line="360" w:lineRule="auto"/>
        <w:ind w:firstLine="360"/>
        <w:rPr>
          <w:lang w:val="en-US"/>
        </w:rPr>
      </w:pPr>
      <w:r>
        <w:rPr>
          <w:lang w:val="en-US"/>
        </w:rPr>
        <w:t>An artefact for revision.</w:t>
      </w:r>
    </w:p>
    <w:p w:rsidR="002222C2" w:rsidRPr="00762A7E" w:rsidRDefault="002222C2" w:rsidP="002222C2">
      <w:pPr>
        <w:pStyle w:val="Cabealho1"/>
        <w:numPr>
          <w:ilvl w:val="1"/>
          <w:numId w:val="1"/>
        </w:numPr>
        <w:spacing w:line="360" w:lineRule="auto"/>
        <w:rPr>
          <w:lang w:val="en-US"/>
        </w:rPr>
      </w:pPr>
      <w:bookmarkStart w:id="35" w:name="_Toc351192560"/>
      <w:r w:rsidRPr="00762A7E">
        <w:rPr>
          <w:lang w:val="en-US"/>
        </w:rPr>
        <w:t>Outputs</w:t>
      </w:r>
      <w:bookmarkEnd w:id="35"/>
    </w:p>
    <w:p w:rsidR="00762A7E" w:rsidRPr="00762A7E" w:rsidRDefault="00762A7E" w:rsidP="00762A7E">
      <w:pPr>
        <w:pStyle w:val="PargrafodaLista"/>
        <w:spacing w:after="160" w:line="259" w:lineRule="auto"/>
        <w:ind w:left="360"/>
        <w:rPr>
          <w:lang w:val="en-US"/>
        </w:rPr>
      </w:pPr>
      <w:bookmarkStart w:id="36" w:name="_Toc351192561"/>
      <w:r w:rsidRPr="00762A7E">
        <w:rPr>
          <w:lang w:val="en-US"/>
        </w:rPr>
        <w:t xml:space="preserve"> Artefact corrected followed by the produced documentation during the review.</w:t>
      </w:r>
    </w:p>
    <w:p w:rsidR="002222C2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r w:rsidRPr="00762A7E">
        <w:rPr>
          <w:lang w:val="en-US"/>
        </w:rPr>
        <w:t>Activities</w:t>
      </w:r>
      <w:bookmarkEnd w:id="36"/>
    </w:p>
    <w:p w:rsidR="00911941" w:rsidRPr="000D5FDF" w:rsidRDefault="00911941" w:rsidP="000D5FDF">
      <w:pPr>
        <w:pStyle w:val="PargrafodaLista"/>
        <w:numPr>
          <w:ilvl w:val="0"/>
          <w:numId w:val="6"/>
        </w:numPr>
        <w:rPr>
          <w:lang w:val="en-US"/>
        </w:rPr>
      </w:pPr>
      <w:r w:rsidRPr="000D5FDF">
        <w:rPr>
          <w:lang w:val="en-US"/>
        </w:rPr>
        <w:t>The</w:t>
      </w:r>
      <w:ins w:id="37" w:author="Filipe" w:date="2013-03-20T21:31:00Z">
        <w:r w:rsidR="00C41C5D">
          <w:rPr>
            <w:lang w:val="en-US"/>
          </w:rPr>
          <w:t xml:space="preserve"> Project Manager or Quality Manager are responsible to schedule de reviews</w:t>
        </w:r>
      </w:ins>
      <w:ins w:id="38" w:author="Filipe" w:date="2013-03-20T21:32:00Z">
        <w:r w:rsidR="00C41C5D">
          <w:rPr>
            <w:lang w:val="en-US"/>
          </w:rPr>
          <w:t xml:space="preserve"> o</w:t>
        </w:r>
      </w:ins>
      <w:del w:id="39" w:author="Filipe" w:date="2013-03-20T21:32:00Z">
        <w:r w:rsidRPr="000D5FDF" w:rsidDel="00C41C5D">
          <w:rPr>
            <w:lang w:val="en-US"/>
          </w:rPr>
          <w:delText xml:space="preserve"> owner o</w:delText>
        </w:r>
      </w:del>
      <w:r w:rsidRPr="000D5FDF">
        <w:rPr>
          <w:lang w:val="en-US"/>
        </w:rPr>
        <w:t xml:space="preserve">f </w:t>
      </w:r>
      <w:ins w:id="40" w:author="Filipe" w:date="2013-03-20T21:32:00Z">
        <w:r w:rsidR="00C41C5D">
          <w:rPr>
            <w:lang w:val="en-US"/>
          </w:rPr>
          <w:t xml:space="preserve">any </w:t>
        </w:r>
      </w:ins>
      <w:r w:rsidRPr="000D5FDF">
        <w:rPr>
          <w:lang w:val="en-US"/>
        </w:rPr>
        <w:t xml:space="preserve">artefact </w:t>
      </w:r>
      <w:ins w:id="41" w:author="Filipe" w:date="2013-03-20T21:32:00Z">
        <w:r w:rsidR="00C41C5D">
          <w:rPr>
            <w:lang w:val="en-US"/>
          </w:rPr>
          <w:t xml:space="preserve">and </w:t>
        </w:r>
      </w:ins>
      <w:r w:rsidRPr="000D5FDF">
        <w:rPr>
          <w:lang w:val="en-US"/>
        </w:rPr>
        <w:t>determine</w:t>
      </w:r>
      <w:del w:id="42" w:author="Filipe" w:date="2013-03-20T21:32:00Z">
        <w:r w:rsidRPr="000D5FDF" w:rsidDel="00C41C5D">
          <w:rPr>
            <w:lang w:val="en-US"/>
          </w:rPr>
          <w:delText>s</w:delText>
        </w:r>
      </w:del>
      <w:r w:rsidRPr="000D5FDF">
        <w:rPr>
          <w:lang w:val="en-US"/>
        </w:rPr>
        <w:t xml:space="preserve"> its importance</w:t>
      </w:r>
      <w:del w:id="43" w:author="Filipe" w:date="2013-03-20T21:32:00Z">
        <w:r w:rsidRPr="000D5FDF" w:rsidDel="00C41C5D">
          <w:rPr>
            <w:lang w:val="en-US"/>
          </w:rPr>
          <w:delText xml:space="preserve"> and</w:delText>
        </w:r>
      </w:del>
      <w:r w:rsidRPr="000D5FDF">
        <w:rPr>
          <w:lang w:val="en-US"/>
        </w:rPr>
        <w:t xml:space="preserve"> choos</w:t>
      </w:r>
      <w:ins w:id="44" w:author="Filipe" w:date="2013-03-20T21:32:00Z">
        <w:r w:rsidR="00C41C5D">
          <w:rPr>
            <w:lang w:val="en-US"/>
          </w:rPr>
          <w:t>ing a</w:t>
        </w:r>
      </w:ins>
      <w:del w:id="45" w:author="Filipe" w:date="2013-03-20T21:32:00Z">
        <w:r w:rsidRPr="000D5FDF" w:rsidDel="00C41C5D">
          <w:rPr>
            <w:lang w:val="en-US"/>
          </w:rPr>
          <w:delText>e</w:delText>
        </w:r>
      </w:del>
      <w:r w:rsidRPr="000D5FDF">
        <w:rPr>
          <w:lang w:val="en-US"/>
        </w:rPr>
        <w:t xml:space="preserve"> review method</w:t>
      </w:r>
      <w:ins w:id="46" w:author="Filipe" w:date="2013-03-20T21:32:00Z">
        <w:r w:rsidR="00C41C5D">
          <w:rPr>
            <w:lang w:val="en-US"/>
          </w:rPr>
          <w:t xml:space="preserve"> accordingly</w:t>
        </w:r>
      </w:ins>
      <w:r w:rsidRPr="000D5FDF">
        <w:rPr>
          <w:lang w:val="en-US"/>
        </w:rPr>
        <w:t>:</w:t>
      </w:r>
    </w:p>
    <w:p w:rsidR="00911941" w:rsidRDefault="00911941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>
        <w:rPr>
          <w:lang w:val="en-US"/>
        </w:rPr>
        <w:t>High importance – Inspection:</w:t>
      </w:r>
    </w:p>
    <w:p w:rsidR="00911941" w:rsidRDefault="00864741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Define roles</w:t>
      </w:r>
      <w:ins w:id="47" w:author="Filipe" w:date="2013-03-20T21:36:00Z">
        <w:r w:rsidR="009021A8">
          <w:rPr>
            <w:lang w:val="en-US"/>
          </w:rPr>
          <w:t xml:space="preserve"> (everyone but the aut</w:t>
        </w:r>
      </w:ins>
      <w:ins w:id="48" w:author="Filipe" w:date="2013-03-20T21:37:00Z">
        <w:r w:rsidR="009021A8">
          <w:rPr>
            <w:lang w:val="en-US"/>
          </w:rPr>
          <w:t>h</w:t>
        </w:r>
      </w:ins>
      <w:ins w:id="49" w:author="Filipe" w:date="2013-03-20T21:36:00Z">
        <w:r w:rsidR="009021A8">
          <w:rPr>
            <w:lang w:val="en-US"/>
          </w:rPr>
          <w:t>or are picked randomly)</w:t>
        </w:r>
      </w:ins>
      <w:r>
        <w:rPr>
          <w:lang w:val="en-US"/>
        </w:rPr>
        <w:t>: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Author: 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>
        <w:rPr>
          <w:lang w:val="en-US"/>
        </w:rPr>
        <w:t>J</w:t>
      </w:r>
      <w:r w:rsidRPr="00864741">
        <w:rPr>
          <w:lang w:val="en-US"/>
        </w:rPr>
        <w:t>ust answers questions po</w:t>
      </w:r>
      <w:r>
        <w:rPr>
          <w:lang w:val="en-US"/>
        </w:rPr>
        <w:t xml:space="preserve">sed by the reader, and does the </w:t>
      </w:r>
      <w:r w:rsidRPr="00864741">
        <w:rPr>
          <w:lang w:val="en-US"/>
        </w:rPr>
        <w:t>rework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Moderator: 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>
        <w:rPr>
          <w:lang w:val="en-US"/>
        </w:rPr>
        <w:t>I</w:t>
      </w:r>
      <w:r w:rsidRPr="00864741">
        <w:rPr>
          <w:lang w:val="en-US"/>
        </w:rPr>
        <w:t>s not the author or au</w:t>
      </w:r>
      <w:r>
        <w:rPr>
          <w:lang w:val="en-US"/>
        </w:rPr>
        <w:t xml:space="preserve">thor’s chief. Moderates all the </w:t>
      </w:r>
      <w:r w:rsidRPr="00864741">
        <w:rPr>
          <w:lang w:val="en-US"/>
        </w:rPr>
        <w:t>process. Decides if the work product i</w:t>
      </w:r>
      <w:r>
        <w:rPr>
          <w:lang w:val="en-US"/>
        </w:rPr>
        <w:t xml:space="preserve">s ready for inspection, chooses </w:t>
      </w:r>
      <w:r w:rsidRPr="00864741">
        <w:rPr>
          <w:lang w:val="en-US"/>
        </w:rPr>
        <w:t xml:space="preserve">team, guarantees an effective </w:t>
      </w:r>
      <w:r>
        <w:rPr>
          <w:lang w:val="en-US"/>
        </w:rPr>
        <w:t xml:space="preserve">meeting, checks if defects have </w:t>
      </w:r>
      <w:r w:rsidRPr="00864741">
        <w:rPr>
          <w:lang w:val="en-US"/>
        </w:rPr>
        <w:t>been corrected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Reader: 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>
        <w:rPr>
          <w:lang w:val="en-US"/>
        </w:rPr>
        <w:t>I</w:t>
      </w:r>
      <w:r w:rsidRPr="00864741">
        <w:rPr>
          <w:lang w:val="en-US"/>
        </w:rPr>
        <w:t>s not the author nor t</w:t>
      </w:r>
      <w:r>
        <w:rPr>
          <w:lang w:val="en-US"/>
        </w:rPr>
        <w:t xml:space="preserve">he moderator. Conducts the team </w:t>
      </w:r>
      <w:r w:rsidRPr="00864741">
        <w:rPr>
          <w:lang w:val="en-US"/>
        </w:rPr>
        <w:t>through the work product during the meeting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Recorder: 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Annotates the defects</w:t>
      </w:r>
    </w:p>
    <w:p w:rsidR="00864741" w:rsidRDefault="00864741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del w:id="50" w:author="Filipe" w:date="2013-03-20T21:37:00Z">
        <w:r w:rsidDel="009021A8">
          <w:rPr>
            <w:lang w:val="en-US"/>
          </w:rPr>
          <w:delText xml:space="preserve">Define </w:delText>
        </w:r>
      </w:del>
      <w:ins w:id="51" w:author="Filipe" w:date="2013-03-20T21:37:00Z">
        <w:r w:rsidR="009021A8">
          <w:rPr>
            <w:lang w:val="en-US"/>
          </w:rPr>
          <w:t xml:space="preserve">Execute the following </w:t>
        </w:r>
      </w:ins>
      <w:r>
        <w:rPr>
          <w:lang w:val="en-US"/>
        </w:rPr>
        <w:t>phases: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Planning: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author collects the work pr</w:t>
      </w:r>
      <w:r>
        <w:rPr>
          <w:lang w:val="en-US"/>
        </w:rPr>
        <w:t xml:space="preserve">oduct to be inspected, plus all </w:t>
      </w:r>
      <w:r w:rsidRPr="00864741">
        <w:rPr>
          <w:lang w:val="en-US"/>
        </w:rPr>
        <w:t>related material. The moderato</w:t>
      </w:r>
      <w:r>
        <w:rPr>
          <w:lang w:val="en-US"/>
        </w:rPr>
        <w:t xml:space="preserve">r checks if it is complete, and </w:t>
      </w:r>
      <w:r w:rsidRPr="00864741">
        <w:rPr>
          <w:lang w:val="en-US"/>
        </w:rPr>
        <w:t xml:space="preserve">arranges the meeting, by assigning roles and </w:t>
      </w:r>
      <w:r>
        <w:rPr>
          <w:lang w:val="en-US"/>
        </w:rPr>
        <w:t xml:space="preserve">distributing </w:t>
      </w:r>
      <w:r w:rsidRPr="00864741">
        <w:rPr>
          <w:lang w:val="en-US"/>
        </w:rPr>
        <w:t>materia</w:t>
      </w:r>
      <w:r>
        <w:rPr>
          <w:lang w:val="en-US"/>
        </w:rPr>
        <w:t>l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lastRenderedPageBreak/>
        <w:t>Overview (optional):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During this meeting the author introduces the work product to be inspected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Preparation: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Each inspector prepares by rev</w:t>
      </w:r>
      <w:r>
        <w:rPr>
          <w:lang w:val="en-US"/>
        </w:rPr>
        <w:t xml:space="preserve">iewing the material, and noting </w:t>
      </w:r>
      <w:r w:rsidRPr="00864741">
        <w:rPr>
          <w:lang w:val="en-US"/>
        </w:rPr>
        <w:t>the possible defects and doubts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Meeting: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reader conducts the tea</w:t>
      </w:r>
      <w:r>
        <w:rPr>
          <w:lang w:val="en-US"/>
        </w:rPr>
        <w:t xml:space="preserve">m through the work product, and </w:t>
      </w:r>
      <w:r w:rsidRPr="00864741">
        <w:rPr>
          <w:lang w:val="en-US"/>
        </w:rPr>
        <w:t xml:space="preserve">answers any questions from </w:t>
      </w:r>
      <w:r>
        <w:rPr>
          <w:lang w:val="en-US"/>
        </w:rPr>
        <w:t xml:space="preserve">the inspectors. If a defect is </w:t>
      </w:r>
      <w:r w:rsidRPr="00864741">
        <w:rPr>
          <w:lang w:val="en-US"/>
        </w:rPr>
        <w:t>found, it is annotated by the ann</w:t>
      </w:r>
      <w:r>
        <w:rPr>
          <w:lang w:val="en-US"/>
        </w:rPr>
        <w:t xml:space="preserve">otator. A defect is any part of </w:t>
      </w:r>
      <w:r w:rsidRPr="00864741">
        <w:rPr>
          <w:lang w:val="en-US"/>
        </w:rPr>
        <w:t>the work product that will keep an inspector from approving it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Discussion is focused on detecting defects in the work product, not criticizing the author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 xml:space="preserve">The annotator compiles all of the defect resolutions into a list. The moderator sends the list to the </w:t>
      </w:r>
    </w:p>
    <w:p w:rsidR="00864741" w:rsidRP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author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Rework: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author corrects the defects found during the meeting</w:t>
      </w:r>
    </w:p>
    <w:p w:rsidR="00864741" w:rsidRDefault="00864741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Follow-up:</w:t>
      </w:r>
    </w:p>
    <w:p w:rsidR="00864741" w:rsidRDefault="00864741" w:rsidP="000D5FDF">
      <w:pPr>
        <w:pStyle w:val="PargrafodaLista"/>
        <w:numPr>
          <w:ilvl w:val="3"/>
          <w:numId w:val="6"/>
        </w:numPr>
        <w:ind w:left="3228"/>
        <w:rPr>
          <w:lang w:val="en-US"/>
        </w:rPr>
      </w:pPr>
      <w:r w:rsidRPr="00864741">
        <w:rPr>
          <w:lang w:val="en-US"/>
        </w:rPr>
        <w:t>The moderator confirms the corrections and finishes the inspection</w:t>
      </w:r>
    </w:p>
    <w:p w:rsidR="00864741" w:rsidRDefault="00864741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>
        <w:rPr>
          <w:lang w:val="en-US"/>
        </w:rPr>
        <w:t>Medium importance</w:t>
      </w:r>
      <w:r w:rsidR="005E6FC7">
        <w:rPr>
          <w:lang w:val="en-US"/>
        </w:rPr>
        <w:t xml:space="preserve"> - </w:t>
      </w:r>
      <w:r w:rsidR="005E6FC7">
        <w:t>Walkthrough</w:t>
      </w:r>
      <w:r>
        <w:rPr>
          <w:lang w:val="en-US"/>
        </w:rPr>
        <w:t>:</w:t>
      </w:r>
    </w:p>
    <w:p w:rsidR="009021A8" w:rsidRDefault="00864741" w:rsidP="000D5FDF">
      <w:pPr>
        <w:pStyle w:val="PargrafodaLista"/>
        <w:numPr>
          <w:ilvl w:val="1"/>
          <w:numId w:val="6"/>
        </w:numPr>
        <w:ind w:left="1788"/>
        <w:rPr>
          <w:ins w:id="52" w:author="Filipe" w:date="2013-03-20T21:43:00Z"/>
          <w:lang w:val="en-US"/>
        </w:rPr>
      </w:pPr>
      <w:r>
        <w:rPr>
          <w:lang w:val="en-US"/>
        </w:rPr>
        <w:t xml:space="preserve">Meeting between </w:t>
      </w:r>
      <w:del w:id="53" w:author="Filipe" w:date="2013-03-20T21:44:00Z">
        <w:r w:rsidDel="009021A8">
          <w:rPr>
            <w:lang w:val="en-US"/>
          </w:rPr>
          <w:delText>member team</w:delText>
        </w:r>
      </w:del>
      <w:ins w:id="54" w:author="Filipe" w:date="2013-03-20T21:44:00Z">
        <w:r w:rsidR="009021A8">
          <w:rPr>
            <w:lang w:val="en-US"/>
          </w:rPr>
          <w:t>team members</w:t>
        </w:r>
      </w:ins>
      <w:r>
        <w:rPr>
          <w:lang w:val="en-US"/>
        </w:rPr>
        <w:t xml:space="preserve">, where author presents </w:t>
      </w:r>
      <w:del w:id="55" w:author="Filipe" w:date="2013-03-20T21:44:00Z">
        <w:r w:rsidDel="009021A8">
          <w:rPr>
            <w:lang w:val="en-US"/>
          </w:rPr>
          <w:delText xml:space="preserve">your </w:delText>
        </w:r>
      </w:del>
      <w:ins w:id="56" w:author="Filipe" w:date="2013-03-20T21:44:00Z">
        <w:r w:rsidR="009021A8">
          <w:rPr>
            <w:lang w:val="en-US"/>
          </w:rPr>
          <w:t xml:space="preserve">his </w:t>
        </w:r>
      </w:ins>
      <w:r>
        <w:rPr>
          <w:lang w:val="en-US"/>
        </w:rPr>
        <w:t>work</w:t>
      </w:r>
      <w:ins w:id="57" w:author="Filipe" w:date="2013-03-20T21:44:00Z">
        <w:r w:rsidR="009021A8">
          <w:rPr>
            <w:lang w:val="en-US"/>
          </w:rPr>
          <w:t xml:space="preserve"> </w:t>
        </w:r>
      </w:ins>
      <w:del w:id="58" w:author="Filipe" w:date="2013-03-20T21:44:00Z">
        <w:r w:rsidDel="009021A8">
          <w:rPr>
            <w:lang w:val="en-US"/>
          </w:rPr>
          <w:delText xml:space="preserve"> </w:delText>
        </w:r>
        <w:r w:rsidR="005E6FC7" w:rsidDel="009021A8">
          <w:rPr>
            <w:lang w:val="en-US"/>
          </w:rPr>
          <w:delText xml:space="preserve">a </w:delText>
        </w:r>
      </w:del>
      <w:r w:rsidR="005E6FC7">
        <w:rPr>
          <w:lang w:val="en-US"/>
        </w:rPr>
        <w:t>through a formal way</w:t>
      </w:r>
      <w:del w:id="59" w:author="Filipe" w:date="2013-03-20T21:43:00Z">
        <w:r w:rsidR="005E6FC7" w:rsidDel="009021A8">
          <w:rPr>
            <w:lang w:val="en-US"/>
          </w:rPr>
          <w:delText>.</w:delText>
        </w:r>
      </w:del>
      <w:r w:rsidR="005E6FC7">
        <w:rPr>
          <w:lang w:val="en-US"/>
        </w:rPr>
        <w:t xml:space="preserve"> </w:t>
      </w:r>
    </w:p>
    <w:p w:rsidR="005E6FC7" w:rsidRDefault="005E6FC7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The author should clarify any doubt and ensure that everyone understands author’s work</w:t>
      </w:r>
      <w:del w:id="60" w:author="Filipe" w:date="2013-03-20T21:43:00Z">
        <w:r w:rsidDel="009021A8">
          <w:rPr>
            <w:lang w:val="en-US"/>
          </w:rPr>
          <w:delText>.</w:delText>
        </w:r>
      </w:del>
    </w:p>
    <w:p w:rsidR="00864741" w:rsidRDefault="005E6FC7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Must be elected a recorder</w:t>
      </w:r>
      <w:ins w:id="61" w:author="Filipe" w:date="2013-03-20T21:43:00Z">
        <w:r w:rsidR="009021A8">
          <w:rPr>
            <w:lang w:val="en-US"/>
          </w:rPr>
          <w:t xml:space="preserve"> (randomly)</w:t>
        </w:r>
      </w:ins>
      <w:r>
        <w:rPr>
          <w:lang w:val="en-US"/>
        </w:rPr>
        <w:t xml:space="preserve"> to produce the revision report </w:t>
      </w:r>
    </w:p>
    <w:p w:rsidR="005E6FC7" w:rsidRDefault="005E6FC7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Follow-up</w:t>
      </w:r>
      <w:ins w:id="62" w:author="Filipe" w:date="2013-03-20T21:38:00Z">
        <w:r w:rsidR="009021A8">
          <w:rPr>
            <w:lang w:val="en-US"/>
          </w:rPr>
          <w:t>: The author confirms the corrections and finishes</w:t>
        </w:r>
      </w:ins>
      <w:ins w:id="63" w:author="Filipe" w:date="2013-03-20T21:43:00Z">
        <w:r w:rsidR="009021A8">
          <w:rPr>
            <w:lang w:val="en-US"/>
          </w:rPr>
          <w:t xml:space="preserve"> the inspection</w:t>
        </w:r>
      </w:ins>
      <w:ins w:id="64" w:author="Filipe" w:date="2013-03-20T21:38:00Z">
        <w:r w:rsidR="009021A8">
          <w:rPr>
            <w:lang w:val="en-US"/>
          </w:rPr>
          <w:t xml:space="preserve"> </w:t>
        </w:r>
      </w:ins>
    </w:p>
    <w:p w:rsidR="005E6FC7" w:rsidRDefault="005E6FC7" w:rsidP="000D5FDF">
      <w:pPr>
        <w:pStyle w:val="PargrafodaLista"/>
        <w:numPr>
          <w:ilvl w:val="0"/>
          <w:numId w:val="6"/>
        </w:numPr>
        <w:ind w:left="1068"/>
        <w:rPr>
          <w:lang w:val="en-US"/>
        </w:rPr>
      </w:pPr>
      <w:r>
        <w:rPr>
          <w:lang w:val="en-US"/>
        </w:rPr>
        <w:t xml:space="preserve">Low importance – </w:t>
      </w:r>
      <w:r>
        <w:t>Deskcheck:</w:t>
      </w:r>
    </w:p>
    <w:p w:rsidR="005E6FC7" w:rsidRDefault="005E6FC7" w:rsidP="000D5FDF">
      <w:pPr>
        <w:pStyle w:val="PargrafodaLista"/>
        <w:numPr>
          <w:ilvl w:val="1"/>
          <w:numId w:val="6"/>
        </w:numPr>
        <w:ind w:left="1788"/>
        <w:rPr>
          <w:lang w:val="en-US"/>
        </w:rPr>
      </w:pPr>
      <w:r>
        <w:rPr>
          <w:lang w:val="en-US"/>
        </w:rPr>
        <w:t>The author notifies the reviser to do an individual revision of the work done:</w:t>
      </w:r>
    </w:p>
    <w:p w:rsidR="005E6FC7" w:rsidRDefault="005E6FC7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>In case of documentation, since</w:t>
      </w:r>
      <w:r w:rsidR="008522ED">
        <w:rPr>
          <w:lang w:val="en-US"/>
        </w:rPr>
        <w:t xml:space="preserve"> it will be hosted at</w:t>
      </w:r>
      <w:r>
        <w:rPr>
          <w:lang w:val="en-US"/>
        </w:rPr>
        <w:t xml:space="preserve"> Google Code and shared </w:t>
      </w:r>
      <w:r w:rsidR="000D5FDF">
        <w:rPr>
          <w:lang w:val="en-US"/>
        </w:rPr>
        <w:t xml:space="preserve">between team, the author </w:t>
      </w:r>
      <w:r w:rsidR="008522ED">
        <w:rPr>
          <w:lang w:val="en-US"/>
        </w:rPr>
        <w:t>just needs to</w:t>
      </w:r>
      <w:r>
        <w:rPr>
          <w:lang w:val="en-US"/>
        </w:rPr>
        <w:t xml:space="preserve"> notify </w:t>
      </w:r>
      <w:r w:rsidR="000D5FDF">
        <w:rPr>
          <w:lang w:val="en-US"/>
        </w:rPr>
        <w:t>the reviser. The reviser should use the word comments tool or communication platform existing in Facebook to propose the changes or any critic</w:t>
      </w:r>
    </w:p>
    <w:p w:rsidR="000D5FDF" w:rsidRDefault="000D5FDF" w:rsidP="000D5FDF">
      <w:pPr>
        <w:pStyle w:val="PargrafodaLista"/>
        <w:ind w:left="2508"/>
        <w:rPr>
          <w:lang w:val="en-US"/>
        </w:rPr>
      </w:pPr>
    </w:p>
    <w:p w:rsidR="000D5FDF" w:rsidRDefault="000D5FDF" w:rsidP="000D5FDF">
      <w:pPr>
        <w:pStyle w:val="PargrafodaLista"/>
        <w:numPr>
          <w:ilvl w:val="2"/>
          <w:numId w:val="6"/>
        </w:numPr>
        <w:ind w:left="2508"/>
        <w:rPr>
          <w:lang w:val="en-US"/>
        </w:rPr>
      </w:pPr>
      <w:r>
        <w:rPr>
          <w:lang w:val="en-US"/>
        </w:rPr>
        <w:t xml:space="preserve">In case of code, since will be hosted in Google Subversion server, the author </w:t>
      </w:r>
      <w:r w:rsidR="008522ED">
        <w:rPr>
          <w:lang w:val="en-US"/>
        </w:rPr>
        <w:t>just needs</w:t>
      </w:r>
      <w:r>
        <w:rPr>
          <w:lang w:val="en-US"/>
        </w:rPr>
        <w:t xml:space="preserve"> notify the reviser. The reviser should use Google code comments tool or communication platform existing in Facebook to propose the changes or any critic</w:t>
      </w:r>
    </w:p>
    <w:p w:rsidR="000D5FDF" w:rsidRPr="000D5FDF" w:rsidRDefault="000D5FDF" w:rsidP="000D5FDF">
      <w:pPr>
        <w:pStyle w:val="PargrafodaLista"/>
        <w:rPr>
          <w:lang w:val="en-US"/>
        </w:rPr>
      </w:pPr>
    </w:p>
    <w:p w:rsidR="00AE79E3" w:rsidRDefault="00AE79E3" w:rsidP="000D5FDF">
      <w:pPr>
        <w:pStyle w:val="PargrafodaLista"/>
        <w:numPr>
          <w:ilvl w:val="0"/>
          <w:numId w:val="6"/>
        </w:numPr>
        <w:rPr>
          <w:ins w:id="65" w:author="Filipe" w:date="2013-03-20T21:46:00Z"/>
          <w:lang w:val="en-US"/>
        </w:rPr>
      </w:pPr>
      <w:ins w:id="66" w:author="Filipe" w:date="2013-03-20T21:46:00Z">
        <w:r>
          <w:rPr>
            <w:lang w:val="en-US"/>
          </w:rPr>
          <w:lastRenderedPageBreak/>
          <w:t xml:space="preserve">The Project manager always has the final word about the scheduling of a new review because he needs to </w:t>
        </w:r>
      </w:ins>
      <w:ins w:id="67" w:author="Filipe" w:date="2013-03-20T21:47:00Z">
        <w:r>
          <w:rPr>
            <w:lang w:val="en-US"/>
          </w:rPr>
          <w:t>analyse how it will affect the project plan</w:t>
        </w:r>
      </w:ins>
    </w:p>
    <w:p w:rsidR="000D5FDF" w:rsidRDefault="000D5FDF" w:rsidP="000D5FDF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reviser must be familiarized with project and artefact scope</w:t>
      </w:r>
    </w:p>
    <w:p w:rsidR="000D5FDF" w:rsidDel="00AE79E3" w:rsidRDefault="000D5FDF" w:rsidP="000D5FDF">
      <w:pPr>
        <w:pStyle w:val="PargrafodaLista"/>
        <w:numPr>
          <w:ilvl w:val="0"/>
          <w:numId w:val="6"/>
        </w:numPr>
        <w:rPr>
          <w:del w:id="68" w:author="Filipe" w:date="2013-03-20T21:48:00Z"/>
          <w:lang w:val="en-US"/>
        </w:rPr>
      </w:pPr>
      <w:r>
        <w:rPr>
          <w:lang w:val="en-US"/>
        </w:rPr>
        <w:t xml:space="preserve">The revision reports will be produced </w:t>
      </w:r>
      <w:r w:rsidR="00F14CFC">
        <w:rPr>
          <w:lang w:val="en-US"/>
        </w:rPr>
        <w:t>according to</w:t>
      </w:r>
      <w:r>
        <w:rPr>
          <w:lang w:val="en-US"/>
        </w:rPr>
        <w:t xml:space="preserve"> template</w:t>
      </w:r>
      <w:ins w:id="69" w:author="Filipe" w:date="2013-03-20T21:48:00Z">
        <w:r w:rsidR="00AE79E3">
          <w:rPr>
            <w:lang w:val="en-US"/>
          </w:rPr>
          <w:t xml:space="preserve"> “Review Report Template.docx”</w:t>
        </w:r>
      </w:ins>
      <w:del w:id="70" w:author="Filipe" w:date="2013-03-20T21:48:00Z">
        <w:r w:rsidDel="00AE79E3">
          <w:rPr>
            <w:lang w:val="en-US"/>
          </w:rPr>
          <w:delText xml:space="preserve"> defined </w:delText>
        </w:r>
        <w:r w:rsidR="00F14CFC" w:rsidDel="00AE79E3">
          <w:rPr>
            <w:lang w:val="en-US"/>
          </w:rPr>
          <w:delText>and must identify:</w:delText>
        </w:r>
      </w:del>
    </w:p>
    <w:p w:rsidR="00F14CFC" w:rsidRPr="00AE79E3" w:rsidDel="00AE79E3" w:rsidRDefault="00F14CFC">
      <w:pPr>
        <w:pStyle w:val="PargrafodaLista"/>
        <w:numPr>
          <w:ilvl w:val="0"/>
          <w:numId w:val="6"/>
        </w:numPr>
        <w:rPr>
          <w:del w:id="71" w:author="Filipe" w:date="2013-03-20T21:48:00Z"/>
          <w:lang w:val="en-US"/>
        </w:rPr>
        <w:pPrChange w:id="72" w:author="Filipe" w:date="2013-03-20T21:48:00Z">
          <w:pPr>
            <w:pStyle w:val="PargrafodaLista"/>
            <w:numPr>
              <w:ilvl w:val="1"/>
              <w:numId w:val="6"/>
            </w:numPr>
            <w:ind w:left="1440" w:hanging="360"/>
          </w:pPr>
        </w:pPrChange>
      </w:pPr>
      <w:del w:id="73" w:author="Filipe" w:date="2013-03-20T21:48:00Z">
        <w:r w:rsidRPr="00AE79E3" w:rsidDel="00AE79E3">
          <w:rPr>
            <w:lang w:val="en-US"/>
          </w:rPr>
          <w:delText>Review method use</w:delText>
        </w:r>
        <w:r w:rsidR="008522ED" w:rsidRPr="00AE79E3" w:rsidDel="00AE79E3">
          <w:rPr>
            <w:lang w:val="en-US"/>
          </w:rPr>
          <w:delText>d</w:delText>
        </w:r>
      </w:del>
    </w:p>
    <w:p w:rsidR="00F14CFC" w:rsidDel="00AE79E3" w:rsidRDefault="00F14CFC">
      <w:pPr>
        <w:pStyle w:val="PargrafodaLista"/>
        <w:rPr>
          <w:del w:id="74" w:author="Filipe" w:date="2013-03-20T21:48:00Z"/>
          <w:lang w:val="en-US"/>
        </w:rPr>
        <w:pPrChange w:id="75" w:author="Filipe" w:date="2013-03-20T21:48:00Z">
          <w:pPr>
            <w:pStyle w:val="PargrafodaLista"/>
            <w:numPr>
              <w:ilvl w:val="1"/>
              <w:numId w:val="6"/>
            </w:numPr>
            <w:ind w:left="1440" w:hanging="360"/>
          </w:pPr>
        </w:pPrChange>
      </w:pPr>
      <w:del w:id="76" w:author="Filipe" w:date="2013-03-20T21:48:00Z">
        <w:r w:rsidDel="00AE79E3">
          <w:rPr>
            <w:lang w:val="en-US"/>
          </w:rPr>
          <w:delText>Review date</w:delText>
        </w:r>
      </w:del>
    </w:p>
    <w:p w:rsidR="00F14CFC" w:rsidDel="00AE79E3" w:rsidRDefault="00F14CFC">
      <w:pPr>
        <w:pStyle w:val="PargrafodaLista"/>
        <w:rPr>
          <w:del w:id="77" w:author="Filipe" w:date="2013-03-20T21:48:00Z"/>
          <w:lang w:val="en-US"/>
        </w:rPr>
        <w:pPrChange w:id="78" w:author="Filipe" w:date="2013-03-20T21:48:00Z">
          <w:pPr>
            <w:pStyle w:val="PargrafodaLista"/>
            <w:numPr>
              <w:ilvl w:val="1"/>
              <w:numId w:val="6"/>
            </w:numPr>
            <w:ind w:left="1440" w:hanging="360"/>
          </w:pPr>
        </w:pPrChange>
      </w:pPr>
      <w:del w:id="79" w:author="Filipe" w:date="2013-03-20T21:48:00Z">
        <w:r w:rsidDel="00AE79E3">
          <w:rPr>
            <w:lang w:val="en-US"/>
          </w:rPr>
          <w:delText>Team members and their roles, preparation effort and review effort</w:delText>
        </w:r>
      </w:del>
    </w:p>
    <w:p w:rsidR="00F14CFC" w:rsidRPr="000D5FDF" w:rsidRDefault="00F14CFC">
      <w:pPr>
        <w:pStyle w:val="PargrafodaLista"/>
        <w:numPr>
          <w:ilvl w:val="0"/>
          <w:numId w:val="6"/>
        </w:numPr>
        <w:rPr>
          <w:lang w:val="en-US"/>
        </w:rPr>
        <w:pPrChange w:id="80" w:author="Filipe" w:date="2013-03-20T21:48:00Z">
          <w:pPr>
            <w:pStyle w:val="PargrafodaLista"/>
            <w:numPr>
              <w:ilvl w:val="1"/>
              <w:numId w:val="6"/>
            </w:numPr>
            <w:ind w:left="1440" w:hanging="360"/>
          </w:pPr>
        </w:pPrChange>
      </w:pPr>
      <w:del w:id="81" w:author="Filipe" w:date="2013-03-20T21:48:00Z">
        <w:r w:rsidDel="00AE79E3">
          <w:rPr>
            <w:lang w:val="en-US"/>
          </w:rPr>
          <w:delText>Found defects (localization and description) and their severity (defined on an adhoc way)</w:delText>
        </w:r>
      </w:del>
    </w:p>
    <w:p w:rsidR="002222C2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82" w:name="_Toc351192563"/>
      <w:r w:rsidRPr="00762A7E">
        <w:rPr>
          <w:lang w:val="en-US"/>
        </w:rPr>
        <w:t>Tools</w:t>
      </w:r>
      <w:bookmarkEnd w:id="82"/>
    </w:p>
    <w:p w:rsidR="00F14CFC" w:rsidRDefault="00F14CFC" w:rsidP="00F14CFC">
      <w:pPr>
        <w:pStyle w:val="PargrafodaLista"/>
        <w:numPr>
          <w:ilvl w:val="0"/>
          <w:numId w:val="7"/>
        </w:numPr>
        <w:rPr>
          <w:lang w:val="en-US"/>
        </w:rPr>
      </w:pPr>
      <w:r w:rsidRPr="00F14CFC">
        <w:rPr>
          <w:lang w:val="en-US"/>
        </w:rPr>
        <w:t>Same tools used in artefacts production</w:t>
      </w:r>
    </w:p>
    <w:p w:rsidR="00F14CFC" w:rsidRPr="00F14CFC" w:rsidRDefault="00F14CFC" w:rsidP="00F14CFC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Facebook for communication </w:t>
      </w:r>
    </w:p>
    <w:p w:rsidR="002222C2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83" w:name="_Toc351192564"/>
      <w:r w:rsidRPr="00762A7E">
        <w:rPr>
          <w:lang w:val="en-US"/>
        </w:rPr>
        <w:t>Related Processes</w:t>
      </w:r>
      <w:bookmarkEnd w:id="83"/>
    </w:p>
    <w:p w:rsidR="00F14CFC" w:rsidRPr="00F14CFC" w:rsidRDefault="00F14CFC" w:rsidP="00F14CFC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Control and assessment process</w:t>
      </w:r>
    </w:p>
    <w:p w:rsidR="002222C2" w:rsidRPr="00762A7E" w:rsidRDefault="002222C2" w:rsidP="002222C2">
      <w:pPr>
        <w:pStyle w:val="Cabealho1"/>
        <w:numPr>
          <w:ilvl w:val="0"/>
          <w:numId w:val="1"/>
        </w:numPr>
        <w:spacing w:line="360" w:lineRule="auto"/>
        <w:rPr>
          <w:lang w:val="en-US"/>
        </w:rPr>
      </w:pPr>
      <w:bookmarkStart w:id="84" w:name="_Toc351192565"/>
      <w:r w:rsidRPr="00762A7E">
        <w:rPr>
          <w:lang w:val="en-US"/>
        </w:rPr>
        <w:t>Measures</w:t>
      </w:r>
      <w:bookmarkEnd w:id="84"/>
    </w:p>
    <w:p w:rsidR="00CA103D" w:rsidRDefault="00F14CFC" w:rsidP="00F14CFC">
      <w:pPr>
        <w:pStyle w:val="PargrafodaLista"/>
        <w:numPr>
          <w:ilvl w:val="0"/>
          <w:numId w:val="8"/>
        </w:numPr>
        <w:spacing w:line="360" w:lineRule="auto"/>
        <w:rPr>
          <w:ins w:id="85" w:author="Filipe" w:date="2013-03-20T21:49:00Z"/>
          <w:lang w:val="en-US"/>
        </w:rPr>
      </w:pPr>
      <w:r>
        <w:rPr>
          <w:lang w:val="en-US"/>
        </w:rPr>
        <w:t>Review rate (reviews/artefacts)</w:t>
      </w:r>
    </w:p>
    <w:p w:rsidR="00AE79E3" w:rsidRDefault="00AE79E3" w:rsidP="00AE79E3">
      <w:pPr>
        <w:pStyle w:val="PargrafodaLista"/>
        <w:numPr>
          <w:ilvl w:val="0"/>
          <w:numId w:val="8"/>
        </w:numPr>
        <w:spacing w:line="360" w:lineRule="auto"/>
        <w:rPr>
          <w:ins w:id="86" w:author="Filipe" w:date="2013-03-20T21:50:00Z"/>
          <w:lang w:val="en-US"/>
        </w:rPr>
      </w:pPr>
      <w:ins w:id="87" w:author="Filipe" w:date="2013-03-20T21:49:00Z">
        <w:r>
          <w:rPr>
            <w:lang w:val="en-US"/>
          </w:rPr>
          <w:t>Major defects</w:t>
        </w:r>
      </w:ins>
      <w:ins w:id="88" w:author="Filipe" w:date="2013-03-20T21:50:00Z">
        <w:r>
          <w:rPr>
            <w:lang w:val="en-US"/>
          </w:rPr>
          <w:t xml:space="preserve"> rate (major defects/reviews)</w:t>
        </w:r>
        <w:r w:rsidRPr="00AE79E3">
          <w:rPr>
            <w:lang w:val="en-US"/>
          </w:rPr>
          <w:t xml:space="preserve"> </w:t>
        </w:r>
      </w:ins>
    </w:p>
    <w:p w:rsidR="00AE79E3" w:rsidRDefault="00AE79E3" w:rsidP="00AE79E3">
      <w:pPr>
        <w:pStyle w:val="PargrafodaLista"/>
        <w:numPr>
          <w:ilvl w:val="0"/>
          <w:numId w:val="8"/>
        </w:numPr>
        <w:spacing w:line="360" w:lineRule="auto"/>
        <w:rPr>
          <w:ins w:id="89" w:author="Filipe" w:date="2013-03-20T21:50:00Z"/>
          <w:lang w:val="en-US"/>
        </w:rPr>
      </w:pPr>
      <w:ins w:id="90" w:author="Filipe" w:date="2013-03-20T21:50:00Z">
        <w:r>
          <w:rPr>
            <w:lang w:val="en-US"/>
          </w:rPr>
          <w:t>M</w:t>
        </w:r>
      </w:ins>
      <w:ins w:id="91" w:author="Filipe" w:date="2013-03-20T21:51:00Z">
        <w:r>
          <w:rPr>
            <w:lang w:val="en-US"/>
          </w:rPr>
          <w:t>inor</w:t>
        </w:r>
      </w:ins>
      <w:ins w:id="92" w:author="Filipe" w:date="2013-03-20T21:50:00Z">
        <w:r>
          <w:rPr>
            <w:lang w:val="en-US"/>
          </w:rPr>
          <w:t xml:space="preserve"> defects rate (m</w:t>
        </w:r>
      </w:ins>
      <w:ins w:id="93" w:author="Filipe" w:date="2013-03-20T21:51:00Z">
        <w:r>
          <w:rPr>
            <w:lang w:val="en-US"/>
          </w:rPr>
          <w:t>inor</w:t>
        </w:r>
      </w:ins>
      <w:ins w:id="94" w:author="Filipe" w:date="2013-03-20T21:50:00Z">
        <w:r>
          <w:rPr>
            <w:lang w:val="en-US"/>
          </w:rPr>
          <w:t xml:space="preserve"> defects/reviews)</w:t>
        </w:r>
      </w:ins>
    </w:p>
    <w:p w:rsidR="00AE79E3" w:rsidRPr="004341D2" w:rsidRDefault="00CF1970" w:rsidP="004341D2">
      <w:pPr>
        <w:pStyle w:val="PargrafodaLista"/>
        <w:numPr>
          <w:ilvl w:val="0"/>
          <w:numId w:val="8"/>
        </w:numPr>
        <w:spacing w:line="360" w:lineRule="auto"/>
        <w:rPr>
          <w:lang w:val="en-US"/>
        </w:rPr>
      </w:pPr>
      <w:ins w:id="95" w:author="Filipe" w:date="2013-03-20T21:58:00Z">
        <w:r>
          <w:rPr>
            <w:lang w:val="en-US"/>
          </w:rPr>
          <w:t>Defects by type of review (defects/inspections , defects/walkthroughs</w:t>
        </w:r>
      </w:ins>
      <w:ins w:id="96" w:author="Filipe" w:date="2013-03-20T21:59:00Z">
        <w:r>
          <w:rPr>
            <w:lang w:val="en-US"/>
          </w:rPr>
          <w:t>)</w:t>
        </w:r>
      </w:ins>
    </w:p>
    <w:p w:rsidR="00F14CFC" w:rsidRPr="00F14CFC" w:rsidRDefault="00F14CFC" w:rsidP="00F14CFC">
      <w:pPr>
        <w:pStyle w:val="PargrafodaLista"/>
        <w:spacing w:line="360" w:lineRule="auto"/>
        <w:rPr>
          <w:lang w:val="en-US"/>
        </w:rPr>
      </w:pPr>
    </w:p>
    <w:sectPr w:rsidR="00F14CFC" w:rsidRPr="00F14CFC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153" w:rsidRDefault="00BF3153" w:rsidP="002222C2">
      <w:pPr>
        <w:spacing w:after="0" w:line="240" w:lineRule="auto"/>
      </w:pPr>
      <w:r>
        <w:separator/>
      </w:r>
    </w:p>
  </w:endnote>
  <w:endnote w:type="continuationSeparator" w:id="0">
    <w:p w:rsidR="00BF3153" w:rsidRDefault="00BF3153" w:rsidP="0022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E12" w:rsidRDefault="00C00E1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Default="002222C2">
    <w:pPr>
      <w:pStyle w:val="Rodap"/>
    </w:pPr>
    <w:r>
      <w:t>Projeto Software 2013</w:t>
    </w:r>
  </w:p>
  <w:p w:rsidR="002222C2" w:rsidRDefault="00BF3153">
    <w:pPr>
      <w:pStyle w:val="Rodap"/>
    </w:pPr>
    <w:sdt>
      <w:sdtPr>
        <w:alias w:val="Título"/>
        <w:id w:val="-20242334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222C2">
          <w:t>Review Process</w:t>
        </w:r>
      </w:sdtContent>
    </w:sdt>
    <w:r w:rsidR="002222C2">
      <w:tab/>
    </w:r>
    <w:r w:rsidR="002222C2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Default="002222C2" w:rsidP="006F3F7C">
    <w:pPr>
      <w:pStyle w:val="Rodap"/>
    </w:pPr>
    <w:r>
      <w:t>Projeto Software 2013</w:t>
    </w:r>
    <w:r>
      <w:tab/>
    </w:r>
    <w:r>
      <w:tab/>
    </w:r>
  </w:p>
  <w:p w:rsidR="002222C2" w:rsidRDefault="00BF3153" w:rsidP="00705D20">
    <w:pPr>
      <w:pStyle w:val="Rodap"/>
      <w:tabs>
        <w:tab w:val="clear" w:pos="4252"/>
      </w:tabs>
    </w:pPr>
    <w:sdt>
      <w:sdtPr>
        <w:alias w:val="Título"/>
        <w:id w:val="-102710179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222C2">
          <w:t>Review Process</w:t>
        </w:r>
      </w:sdtContent>
    </w:sdt>
    <w:r w:rsidR="002222C2"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Default="002222C2">
    <w:pPr>
      <w:pStyle w:val="Rodap"/>
    </w:pPr>
    <w:r>
      <w:t>Projeto Software 2013</w:t>
    </w:r>
  </w:p>
  <w:p w:rsidR="002222C2" w:rsidRDefault="00BF3153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222C2">
          <w:t>Review Process</w:t>
        </w:r>
      </w:sdtContent>
    </w:sdt>
    <w:r w:rsidR="002222C2">
      <w:tab/>
    </w:r>
    <w:r w:rsidR="002222C2">
      <w:tab/>
    </w:r>
    <w:r w:rsidR="002222C2">
      <w:fldChar w:fldCharType="begin"/>
    </w:r>
    <w:r w:rsidR="002222C2">
      <w:instrText xml:space="preserve"> PAGE   \* MERGEFORMAT </w:instrText>
    </w:r>
    <w:r w:rsidR="002222C2">
      <w:fldChar w:fldCharType="separate"/>
    </w:r>
    <w:r w:rsidR="004341D2">
      <w:rPr>
        <w:noProof/>
      </w:rPr>
      <w:t>4</w:t>
    </w:r>
    <w:r w:rsidR="002222C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153" w:rsidRDefault="00BF3153" w:rsidP="002222C2">
      <w:pPr>
        <w:spacing w:after="0" w:line="240" w:lineRule="auto"/>
      </w:pPr>
      <w:r>
        <w:separator/>
      </w:r>
    </w:p>
  </w:footnote>
  <w:footnote w:type="continuationSeparator" w:id="0">
    <w:p w:rsidR="00BF3153" w:rsidRDefault="00BF3153" w:rsidP="00222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E12" w:rsidRDefault="00C00E1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Pr="008522ED" w:rsidRDefault="002222C2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6704" behindDoc="0" locked="0" layoutInCell="1" allowOverlap="1" wp14:anchorId="03CFA0DA" wp14:editId="4F5A8D3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  <w:t xml:space="preserve">Owner: </w:t>
    </w:r>
    <w:sdt>
      <w:sdtPr>
        <w:rPr>
          <w:lang w:val="en-US"/>
        </w:rPr>
        <w:alias w:val="Autor"/>
        <w:id w:val="18540664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04AB">
          <w:t>Mário Oliveira;Filipe Brandão</w:t>
        </w:r>
      </w:sdtContent>
    </w:sdt>
  </w:p>
  <w:p w:rsidR="002222C2" w:rsidRPr="00BB7B52" w:rsidRDefault="002222C2">
    <w:pPr>
      <w:pStyle w:val="Cabealho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556761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0" w:author="Filipe" w:date="2013-03-23T09:57:00Z">
          <w:r w:rsidR="008522ED" w:rsidDel="004341D2">
            <w:rPr>
              <w:lang w:val="en-US"/>
            </w:rPr>
            <w:delText>V0.2</w:delText>
          </w:r>
        </w:del>
        <w:ins w:id="1" w:author="Filipe" w:date="2013-03-23T09:57:00Z">
          <w:r w:rsidR="004341D2">
            <w:t>V0.3</w:t>
          </w:r>
        </w:ins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27120848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00E12">
          <w:t>Ready for Revision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Pr="008522ED" w:rsidRDefault="002222C2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728" behindDoc="0" locked="0" layoutInCell="1" allowOverlap="1" wp14:anchorId="2AF3DDEF" wp14:editId="6895D40B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4" name="Imagem 4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  <w:t xml:space="preserve">Owner: </w:t>
    </w:r>
    <w:sdt>
      <w:sdtPr>
        <w:rPr>
          <w:lang w:val="en-US"/>
        </w:rPr>
        <w:alias w:val="Autor"/>
        <w:id w:val="152328656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04AB">
          <w:t>Mário Oliveira;Filipe Brandão</w:t>
        </w:r>
      </w:sdtContent>
    </w:sdt>
  </w:p>
  <w:p w:rsidR="002222C2" w:rsidRPr="00D04B31" w:rsidRDefault="002222C2" w:rsidP="00906D0A">
    <w:pPr>
      <w:pStyle w:val="Cabealho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142792907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2" w:author="Filipe" w:date="2013-03-23T09:57:00Z">
          <w:r w:rsidR="008522ED" w:rsidDel="004341D2">
            <w:rPr>
              <w:lang w:val="en-US"/>
            </w:rPr>
            <w:delText>V0.2</w:delText>
          </w:r>
        </w:del>
        <w:ins w:id="3" w:author="Filipe" w:date="2013-03-23T09:57:00Z">
          <w:r w:rsidR="004341D2">
            <w:t>V0.3</w:t>
          </w:r>
        </w:ins>
      </w:sdtContent>
    </w:sdt>
    <w:r w:rsidRPr="00D04B31">
      <w:rPr>
        <w:lang w:val="en-US"/>
      </w:rPr>
      <w:t xml:space="preserve"> </w:t>
    </w:r>
    <w:sdt>
      <w:sdtPr>
        <w:rPr>
          <w:lang w:val="en-US"/>
        </w:rPr>
        <w:alias w:val="Estado"/>
        <w:id w:val="186840806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00E12">
          <w:t>Ready for Revision</w:t>
        </w:r>
      </w:sdtContent>
    </w:sdt>
    <w:r w:rsidRPr="00D04B31">
      <w:rPr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2C2" w:rsidRPr="008522ED" w:rsidRDefault="002222C2" w:rsidP="002222C2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752" behindDoc="0" locked="0" layoutInCell="1" allowOverlap="1" wp14:anchorId="42C348DC" wp14:editId="58CEFCD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1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22ED">
      <w:tab/>
    </w:r>
    <w:r w:rsidRPr="008522ED">
      <w:tab/>
      <w:t xml:space="preserve">Owner: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04AB">
          <w:t>Mário Oliveira;Filipe Brandão</w:t>
        </w:r>
      </w:sdtContent>
    </w:sdt>
  </w:p>
  <w:p w:rsidR="002222C2" w:rsidRPr="009A43C1" w:rsidRDefault="002222C2" w:rsidP="002222C2">
    <w:pPr>
      <w:pStyle w:val="Cabealho"/>
      <w:rPr>
        <w:lang w:val="en-US"/>
      </w:rPr>
    </w:pPr>
    <w:r w:rsidRPr="008522ED">
      <w:tab/>
    </w:r>
    <w:r w:rsidRPr="008522ED"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del w:id="97" w:author="Filipe" w:date="2013-03-23T09:57:00Z">
          <w:r w:rsidR="008522ED" w:rsidDel="004341D2">
            <w:rPr>
              <w:lang w:val="en-US"/>
            </w:rPr>
            <w:delText>V0.2</w:delText>
          </w:r>
        </w:del>
        <w:ins w:id="98" w:author="Filipe" w:date="2013-03-23T09:57:00Z">
          <w:r w:rsidR="004341D2">
            <w:t>V0.3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00E12">
          <w:t>Ready for Revision</w:t>
        </w:r>
      </w:sdtContent>
    </w:sdt>
    <w:r w:rsidRPr="009A43C1">
      <w:rPr>
        <w:lang w:val="en-US"/>
      </w:rPr>
      <w:t xml:space="preserve"> </w:t>
    </w:r>
  </w:p>
  <w:p w:rsidR="002222C2" w:rsidRDefault="002222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5784F"/>
    <w:multiLevelType w:val="hybridMultilevel"/>
    <w:tmpl w:val="34C6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9831D1"/>
    <w:multiLevelType w:val="hybridMultilevel"/>
    <w:tmpl w:val="B0C607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6549D"/>
    <w:multiLevelType w:val="hybridMultilevel"/>
    <w:tmpl w:val="8BC0B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A7C26E4"/>
    <w:multiLevelType w:val="hybridMultilevel"/>
    <w:tmpl w:val="B7085C5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C2"/>
    <w:rsid w:val="000D5FDF"/>
    <w:rsid w:val="002222C2"/>
    <w:rsid w:val="00321E51"/>
    <w:rsid w:val="00331D1D"/>
    <w:rsid w:val="004341D2"/>
    <w:rsid w:val="00537245"/>
    <w:rsid w:val="005E6FC7"/>
    <w:rsid w:val="00635AF1"/>
    <w:rsid w:val="006A34E6"/>
    <w:rsid w:val="00762A7E"/>
    <w:rsid w:val="008232EE"/>
    <w:rsid w:val="008522ED"/>
    <w:rsid w:val="00864741"/>
    <w:rsid w:val="009021A8"/>
    <w:rsid w:val="00911941"/>
    <w:rsid w:val="00A71FA6"/>
    <w:rsid w:val="00AB781D"/>
    <w:rsid w:val="00AE79E3"/>
    <w:rsid w:val="00BF3153"/>
    <w:rsid w:val="00C00E12"/>
    <w:rsid w:val="00C05738"/>
    <w:rsid w:val="00C41C5D"/>
    <w:rsid w:val="00CA103D"/>
    <w:rsid w:val="00CF1970"/>
    <w:rsid w:val="00D204AB"/>
    <w:rsid w:val="00F14CFC"/>
    <w:rsid w:val="00F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05DD37-7B51-4E8E-B93B-049D5406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2C2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222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22C2"/>
  </w:style>
  <w:style w:type="paragraph" w:styleId="Rodap">
    <w:name w:val="footer"/>
    <w:basedOn w:val="Normal"/>
    <w:link w:val="RodapCarter"/>
    <w:uiPriority w:val="99"/>
    <w:unhideWhenUsed/>
    <w:rsid w:val="00222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22C2"/>
  </w:style>
  <w:style w:type="character" w:customStyle="1" w:styleId="Cabealho1Carter">
    <w:name w:val="Cabeçalho 1 Caráter"/>
    <w:basedOn w:val="Tipodeletrapredefinidodopargrafo"/>
    <w:link w:val="Cabealho1"/>
    <w:uiPriority w:val="9"/>
    <w:rsid w:val="002222C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emEspaamento">
    <w:name w:val="No Spacing"/>
    <w:link w:val="SemEspaamentoCarter"/>
    <w:uiPriority w:val="1"/>
    <w:qFormat/>
    <w:rsid w:val="002222C2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222C2"/>
    <w:rPr>
      <w:rFonts w:eastAsiaTheme="minorEastAsia"/>
    </w:rPr>
  </w:style>
  <w:style w:type="table" w:styleId="Tabelacomgrelha">
    <w:name w:val="Table Grid"/>
    <w:basedOn w:val="Tabelanormal"/>
    <w:uiPriority w:val="59"/>
    <w:rsid w:val="00222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2222C2"/>
    <w:pPr>
      <w:outlineLvl w:val="9"/>
    </w:pPr>
  </w:style>
  <w:style w:type="paragraph" w:styleId="PargrafodaLista">
    <w:name w:val="List Paragraph"/>
    <w:basedOn w:val="Normal"/>
    <w:uiPriority w:val="34"/>
    <w:qFormat/>
    <w:rsid w:val="002222C2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2222C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222C2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222C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222C2"/>
    <w:pPr>
      <w:spacing w:after="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852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52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890</Words>
  <Characters>4807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Review Process</vt:lpstr>
      <vt:lpstr>Review Process</vt:lpstr>
    </vt:vector>
  </TitlesOfParts>
  <Company>PS2Win</Company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Process</dc:title>
  <dc:subject>Keep Your Time</dc:subject>
  <dc:creator>Mário Oliveira;Filipe Brandão</dc:creator>
  <cp:keywords/>
  <dc:description>V0.3</dc:description>
  <cp:lastModifiedBy>Filipe</cp:lastModifiedBy>
  <cp:revision>8</cp:revision>
  <dcterms:created xsi:type="dcterms:W3CDTF">2013-03-16T09:51:00Z</dcterms:created>
  <dcterms:modified xsi:type="dcterms:W3CDTF">2013-03-23T09:57:00Z</dcterms:modified>
  <cp:contentStatus>Ready for Revision</cp:contentStatus>
</cp:coreProperties>
</file>