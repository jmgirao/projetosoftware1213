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073971" w14:textId="2D985469"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 xml:space="preserve">Date/Time: </w:t>
      </w:r>
      <w:r w:rsidR="00CD7124">
        <w:rPr>
          <w:lang w:val="en-US"/>
        </w:rPr>
        <w:t>15</w:t>
      </w:r>
      <w:r w:rsidR="00471D1A" w:rsidRPr="00C20D31">
        <w:rPr>
          <w:lang w:val="en-US"/>
        </w:rPr>
        <w:t>/04</w:t>
      </w:r>
      <w:r w:rsidRPr="00C20D31">
        <w:rPr>
          <w:lang w:val="en-US"/>
        </w:rPr>
        <w:t>/2013, 2</w:t>
      </w:r>
      <w:r w:rsidR="00CD7124">
        <w:rPr>
          <w:lang w:val="en-US"/>
        </w:rPr>
        <w:t>3</w:t>
      </w:r>
      <w:r w:rsidRPr="00C20D31">
        <w:rPr>
          <w:lang w:val="en-US"/>
        </w:rPr>
        <w:t>:00-2</w:t>
      </w:r>
      <w:r w:rsidR="00CD7124">
        <w:rPr>
          <w:lang w:val="en-US"/>
        </w:rPr>
        <w:t>3</w:t>
      </w:r>
      <w:r w:rsidRPr="00C20D31">
        <w:rPr>
          <w:lang w:val="en-US"/>
        </w:rPr>
        <w:t xml:space="preserve">:45; </w:t>
      </w:r>
    </w:p>
    <w:p w14:paraId="3A335162" w14:textId="77777777"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 xml:space="preserve">Location: </w:t>
      </w:r>
      <w:r w:rsidRPr="00C20D31">
        <w:rPr>
          <w:lang w:val="en-US"/>
        </w:rPr>
        <w:t>DEIS-L2.2</w:t>
      </w:r>
    </w:p>
    <w:p w14:paraId="5DC5F251" w14:textId="47EAF9FD"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 xml:space="preserve">Moderator: </w:t>
      </w:r>
      <w:r w:rsidR="00133E96" w:rsidRPr="00C20D31">
        <w:rPr>
          <w:b/>
          <w:lang w:val="en-US"/>
        </w:rPr>
        <w:t xml:space="preserve">João </w:t>
      </w:r>
      <w:r w:rsidR="00CD7124">
        <w:rPr>
          <w:b/>
          <w:lang w:val="en-US"/>
        </w:rPr>
        <w:t>Martins</w:t>
      </w:r>
    </w:p>
    <w:p w14:paraId="0DEE05D7" w14:textId="77777777" w:rsidR="00822ABA" w:rsidRPr="00C20D31" w:rsidRDefault="00822ABA" w:rsidP="00822ABA">
      <w:pPr>
        <w:pBdr>
          <w:top w:val="single" w:sz="4" w:space="1" w:color="auto"/>
        </w:pBdr>
        <w:rPr>
          <w:lang w:val="en-US"/>
        </w:rPr>
      </w:pPr>
    </w:p>
    <w:p w14:paraId="7F62B89B" w14:textId="77777777"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>Goals:</w:t>
      </w:r>
    </w:p>
    <w:p w14:paraId="095118A9" w14:textId="3DF1AEDF" w:rsidR="00822ABA" w:rsidRPr="00C20D31" w:rsidRDefault="00822ABA" w:rsidP="00822ABA">
      <w:pPr>
        <w:rPr>
          <w:lang w:val="en-US"/>
        </w:rPr>
      </w:pPr>
      <w:r w:rsidRPr="00C20D31">
        <w:rPr>
          <w:lang w:val="en-US"/>
        </w:rPr>
        <w:t>Analy</w:t>
      </w:r>
      <w:r w:rsidR="00DD73FC">
        <w:rPr>
          <w:lang w:val="en-US"/>
        </w:rPr>
        <w:t>z</w:t>
      </w:r>
      <w:r w:rsidRPr="00C20D31">
        <w:rPr>
          <w:lang w:val="en-US"/>
        </w:rPr>
        <w:t xml:space="preserve">e </w:t>
      </w:r>
      <w:r w:rsidR="00CD7124">
        <w:rPr>
          <w:lang w:val="en-US"/>
        </w:rPr>
        <w:t xml:space="preserve">use cases, requirements, mockups and acceptance tests and work </w:t>
      </w:r>
      <w:r w:rsidR="000C1C7C" w:rsidRPr="00C20D31">
        <w:rPr>
          <w:lang w:val="en-US"/>
        </w:rPr>
        <w:t>for next week</w:t>
      </w:r>
      <w:r w:rsidRPr="00C20D31">
        <w:rPr>
          <w:lang w:val="en-US"/>
        </w:rPr>
        <w:t xml:space="preserve"> </w:t>
      </w:r>
    </w:p>
    <w:p w14:paraId="072BB2BC" w14:textId="77777777"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>Participants:</w:t>
      </w:r>
    </w:p>
    <w:p w14:paraId="327497A3" w14:textId="77777777" w:rsidR="00822ABA" w:rsidRPr="009D1B25" w:rsidRDefault="00822ABA" w:rsidP="00822ABA">
      <w:pPr>
        <w:numPr>
          <w:ilvl w:val="0"/>
          <w:numId w:val="2"/>
        </w:numPr>
        <w:ind w:hanging="359"/>
      </w:pPr>
      <w:r w:rsidRPr="009D1B25">
        <w:rPr>
          <w:rFonts w:ascii="Trebuchet MS" w:eastAsia="Trebuchet MS" w:hAnsi="Trebuchet MS" w:cs="Trebuchet MS"/>
          <w:highlight w:val="white"/>
        </w:rPr>
        <w:t xml:space="preserve">João Cunha (JC); Carla Machado (CM); David Silva (DS), Filipe Brandão (FB); João Martins (JM); João Girão (JG); Mário Oliveira (MO); Rui Ganhoto (RG) </w:t>
      </w:r>
    </w:p>
    <w:p w14:paraId="3DEA0AAD" w14:textId="77777777"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>Participant Roles:</w:t>
      </w:r>
    </w:p>
    <w:p w14:paraId="56A86D1B" w14:textId="7BCE7A3F" w:rsidR="00822ABA" w:rsidRPr="00C20D31" w:rsidRDefault="00822ABA" w:rsidP="00822ABA">
      <w:pPr>
        <w:numPr>
          <w:ilvl w:val="0"/>
          <w:numId w:val="2"/>
        </w:numPr>
        <w:ind w:hanging="359"/>
        <w:rPr>
          <w:lang w:val="en-US"/>
        </w:rPr>
      </w:pPr>
      <w:r w:rsidRPr="00C20D31">
        <w:rPr>
          <w:rFonts w:ascii="Trebuchet MS" w:eastAsia="Trebuchet MS" w:hAnsi="Trebuchet MS" w:cs="Trebuchet MS"/>
          <w:lang w:val="en-US"/>
        </w:rPr>
        <w:t xml:space="preserve">Time Keeper – </w:t>
      </w:r>
      <w:r w:rsidR="0044479C">
        <w:rPr>
          <w:rFonts w:ascii="Trebuchet MS" w:eastAsia="Trebuchet MS" w:hAnsi="Trebuchet MS" w:cs="Trebuchet MS"/>
          <w:lang w:val="en-US"/>
        </w:rPr>
        <w:t xml:space="preserve">Filipe </w:t>
      </w:r>
      <w:proofErr w:type="spellStart"/>
      <w:r w:rsidR="0044479C">
        <w:rPr>
          <w:rFonts w:ascii="Trebuchet MS" w:eastAsia="Trebuchet MS" w:hAnsi="Trebuchet MS" w:cs="Trebuchet MS"/>
          <w:lang w:val="en-US"/>
        </w:rPr>
        <w:t>Brandão</w:t>
      </w:r>
      <w:proofErr w:type="spellEnd"/>
    </w:p>
    <w:p w14:paraId="166E91FB" w14:textId="3B34CFE7" w:rsidR="00822ABA" w:rsidRPr="00C20D31" w:rsidRDefault="00471D1A" w:rsidP="00822ABA">
      <w:pPr>
        <w:numPr>
          <w:ilvl w:val="0"/>
          <w:numId w:val="2"/>
        </w:numPr>
        <w:ind w:hanging="359"/>
        <w:rPr>
          <w:lang w:val="en-US"/>
        </w:rPr>
      </w:pPr>
      <w:r w:rsidRPr="00C20D31">
        <w:rPr>
          <w:rFonts w:ascii="Trebuchet MS" w:eastAsia="Trebuchet MS" w:hAnsi="Trebuchet MS" w:cs="Trebuchet MS"/>
          <w:lang w:val="en-US"/>
        </w:rPr>
        <w:t xml:space="preserve">Note Keeper – </w:t>
      </w:r>
      <w:r w:rsidR="0044479C">
        <w:rPr>
          <w:rFonts w:ascii="Trebuchet MS" w:eastAsia="Trebuchet MS" w:hAnsi="Trebuchet MS" w:cs="Trebuchet MS"/>
          <w:lang w:val="en-US"/>
        </w:rPr>
        <w:t>Carla Machado</w:t>
      </w:r>
    </w:p>
    <w:p w14:paraId="2AE3169D" w14:textId="77777777" w:rsidR="00822ABA" w:rsidRPr="00C20D31" w:rsidRDefault="00822ABA" w:rsidP="00822ABA">
      <w:pPr>
        <w:pBdr>
          <w:top w:val="single" w:sz="4" w:space="1" w:color="auto"/>
        </w:pBdr>
        <w:rPr>
          <w:lang w:val="en-US"/>
        </w:rPr>
      </w:pPr>
    </w:p>
    <w:p w14:paraId="64E74300" w14:textId="77777777"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>Agenda:</w:t>
      </w:r>
    </w:p>
    <w:p w14:paraId="17023929" w14:textId="77777777" w:rsidR="00822ABA" w:rsidRPr="00C20D31" w:rsidRDefault="00822ABA" w:rsidP="00822ABA">
      <w:pPr>
        <w:numPr>
          <w:ilvl w:val="0"/>
          <w:numId w:val="1"/>
        </w:numPr>
        <w:ind w:hanging="359"/>
        <w:rPr>
          <w:lang w:val="en-US"/>
        </w:rPr>
      </w:pPr>
      <w:r w:rsidRPr="00C20D31">
        <w:rPr>
          <w:lang w:val="en-US"/>
        </w:rPr>
        <w:t>Analy</w:t>
      </w:r>
      <w:r w:rsidR="0088343B" w:rsidRPr="00C20D31">
        <w:rPr>
          <w:lang w:val="en-US"/>
        </w:rPr>
        <w:t>z</w:t>
      </w:r>
      <w:r w:rsidRPr="00C20D31">
        <w:rPr>
          <w:lang w:val="en-US"/>
        </w:rPr>
        <w:t>e weekly report [</w:t>
      </w:r>
      <w:r w:rsidR="00133E96" w:rsidRPr="00C20D31">
        <w:rPr>
          <w:lang w:val="en-US"/>
        </w:rPr>
        <w:t>5</w:t>
      </w:r>
      <w:r w:rsidRPr="00C20D31">
        <w:rPr>
          <w:lang w:val="en-US"/>
        </w:rPr>
        <w:t xml:space="preserve"> min]</w:t>
      </w:r>
      <w:r w:rsidR="00133E96" w:rsidRPr="00C20D31">
        <w:rPr>
          <w:lang w:val="en-US"/>
        </w:rPr>
        <w:t>;</w:t>
      </w:r>
    </w:p>
    <w:p w14:paraId="42ABEE4E" w14:textId="5F580C56" w:rsidR="003F5E6B" w:rsidRPr="00C20D31" w:rsidRDefault="00536005" w:rsidP="0044479C">
      <w:pPr>
        <w:numPr>
          <w:ilvl w:val="0"/>
          <w:numId w:val="1"/>
        </w:numPr>
        <w:ind w:hanging="359"/>
        <w:rPr>
          <w:lang w:val="en-US"/>
        </w:rPr>
      </w:pPr>
      <w:r w:rsidRPr="00C20D31">
        <w:rPr>
          <w:lang w:val="en-US"/>
        </w:rPr>
        <w:t>Analy</w:t>
      </w:r>
      <w:r w:rsidR="0088343B" w:rsidRPr="00C20D31">
        <w:rPr>
          <w:lang w:val="en-US"/>
        </w:rPr>
        <w:t>z</w:t>
      </w:r>
      <w:r w:rsidRPr="00C20D31">
        <w:rPr>
          <w:lang w:val="en-US"/>
        </w:rPr>
        <w:t xml:space="preserve">e </w:t>
      </w:r>
      <w:r w:rsidR="00CD7124">
        <w:rPr>
          <w:lang w:val="en-US"/>
        </w:rPr>
        <w:t>use cases</w:t>
      </w:r>
      <w:r w:rsidR="00B510A4">
        <w:rPr>
          <w:lang w:val="en-US"/>
        </w:rPr>
        <w:t xml:space="preserve"> and mockups</w:t>
      </w:r>
      <w:bookmarkStart w:id="0" w:name="_GoBack"/>
      <w:bookmarkEnd w:id="0"/>
      <w:r w:rsidR="00CD7124">
        <w:rPr>
          <w:lang w:val="en-US"/>
        </w:rPr>
        <w:t>[</w:t>
      </w:r>
      <w:r w:rsidR="0044479C">
        <w:rPr>
          <w:lang w:val="en-US"/>
        </w:rPr>
        <w:t>15</w:t>
      </w:r>
      <w:r w:rsidR="00FB6B8C">
        <w:rPr>
          <w:lang w:val="en-US"/>
        </w:rPr>
        <w:t xml:space="preserve"> min</w:t>
      </w:r>
      <w:r w:rsidR="00CD7124">
        <w:rPr>
          <w:lang w:val="en-US"/>
        </w:rPr>
        <w:t>]</w:t>
      </w:r>
    </w:p>
    <w:p w14:paraId="58E21142" w14:textId="2D053D2C" w:rsidR="003F5E6B" w:rsidRDefault="003F5E6B" w:rsidP="00822ABA">
      <w:pPr>
        <w:numPr>
          <w:ilvl w:val="0"/>
          <w:numId w:val="1"/>
        </w:numPr>
        <w:ind w:hanging="359"/>
        <w:rPr>
          <w:lang w:val="en-US"/>
        </w:rPr>
      </w:pPr>
      <w:r w:rsidRPr="00C20D31">
        <w:rPr>
          <w:lang w:val="en-US"/>
        </w:rPr>
        <w:t>Ana</w:t>
      </w:r>
      <w:r w:rsidR="000845D4" w:rsidRPr="00C20D31">
        <w:rPr>
          <w:lang w:val="en-US"/>
        </w:rPr>
        <w:t>lyz</w:t>
      </w:r>
      <w:r w:rsidR="00CD30C9" w:rsidRPr="00C20D31">
        <w:rPr>
          <w:lang w:val="en-US"/>
        </w:rPr>
        <w:t xml:space="preserve">e </w:t>
      </w:r>
      <w:r w:rsidR="00CD7124">
        <w:rPr>
          <w:lang w:val="en-US"/>
        </w:rPr>
        <w:t>requirements</w:t>
      </w:r>
      <w:r w:rsidR="00CD30C9" w:rsidRPr="00C20D31">
        <w:rPr>
          <w:lang w:val="en-US"/>
        </w:rPr>
        <w:t>[10</w:t>
      </w:r>
      <w:r w:rsidRPr="00C20D31">
        <w:rPr>
          <w:lang w:val="en-US"/>
        </w:rPr>
        <w:t xml:space="preserve"> min];</w:t>
      </w:r>
    </w:p>
    <w:p w14:paraId="72CDB214" w14:textId="7FA67121" w:rsidR="00CD7124" w:rsidRPr="00C20D31" w:rsidRDefault="00CD7124" w:rsidP="00822ABA">
      <w:pPr>
        <w:numPr>
          <w:ilvl w:val="0"/>
          <w:numId w:val="1"/>
        </w:numPr>
        <w:ind w:hanging="359"/>
        <w:rPr>
          <w:lang w:val="en-US"/>
        </w:rPr>
      </w:pPr>
      <w:r>
        <w:rPr>
          <w:lang w:val="en-US"/>
        </w:rPr>
        <w:t>Analyze Acceptance tests[5 min]</w:t>
      </w:r>
    </w:p>
    <w:p w14:paraId="73BCF288" w14:textId="77777777" w:rsidR="003F5E6B" w:rsidRPr="00C20D31" w:rsidRDefault="00822ABA" w:rsidP="003F5E6B">
      <w:pPr>
        <w:numPr>
          <w:ilvl w:val="0"/>
          <w:numId w:val="1"/>
        </w:numPr>
        <w:ind w:hanging="359"/>
        <w:rPr>
          <w:lang w:val="en-US"/>
        </w:rPr>
      </w:pPr>
      <w:r w:rsidRPr="00C20D31">
        <w:rPr>
          <w:lang w:val="en-US"/>
        </w:rPr>
        <w:t>Individual tasks a</w:t>
      </w:r>
      <w:r w:rsidR="00133E96" w:rsidRPr="00C20D31">
        <w:rPr>
          <w:lang w:val="en-US"/>
        </w:rPr>
        <w:t>nd commitments to the project [5</w:t>
      </w:r>
      <w:r w:rsidRPr="00C20D31">
        <w:rPr>
          <w:lang w:val="en-US"/>
        </w:rPr>
        <w:t xml:space="preserve"> min]</w:t>
      </w:r>
      <w:r w:rsidR="00133E96" w:rsidRPr="00C20D31">
        <w:rPr>
          <w:lang w:val="en-US"/>
        </w:rPr>
        <w:t>;</w:t>
      </w:r>
    </w:p>
    <w:p w14:paraId="32B13847" w14:textId="77777777" w:rsidR="00822ABA" w:rsidRPr="00C20D31" w:rsidRDefault="00822ABA" w:rsidP="00822ABA">
      <w:pPr>
        <w:numPr>
          <w:ilvl w:val="0"/>
          <w:numId w:val="1"/>
        </w:numPr>
        <w:ind w:hanging="359"/>
        <w:rPr>
          <w:lang w:val="en-US"/>
        </w:rPr>
      </w:pPr>
      <w:r w:rsidRPr="00C20D31">
        <w:rPr>
          <w:lang w:val="en-US"/>
        </w:rPr>
        <w:t>Goals for next week and any other business [</w:t>
      </w:r>
      <w:r w:rsidR="003F5E6B" w:rsidRPr="00C20D31">
        <w:rPr>
          <w:lang w:val="en-US"/>
        </w:rPr>
        <w:t>5</w:t>
      </w:r>
      <w:r w:rsidRPr="00C20D31">
        <w:rPr>
          <w:lang w:val="en-US"/>
        </w:rPr>
        <w:t xml:space="preserve"> min]</w:t>
      </w:r>
      <w:r w:rsidR="000C1C7C" w:rsidRPr="00C20D31">
        <w:rPr>
          <w:lang w:val="en-US"/>
        </w:rPr>
        <w:t>;</w:t>
      </w:r>
    </w:p>
    <w:p w14:paraId="53C8D2C9" w14:textId="77777777" w:rsidR="00270850" w:rsidRPr="00C20D31" w:rsidRDefault="00270850" w:rsidP="00270850">
      <w:pPr>
        <w:rPr>
          <w:lang w:val="en-US"/>
        </w:rPr>
      </w:pPr>
    </w:p>
    <w:p w14:paraId="5A4B3E70" w14:textId="77777777" w:rsidR="00270850" w:rsidRPr="00C20D31" w:rsidRDefault="00270850" w:rsidP="00270850">
      <w:pPr>
        <w:rPr>
          <w:lang w:val="en-US"/>
        </w:rPr>
      </w:pPr>
    </w:p>
    <w:p w14:paraId="13A72B3A" w14:textId="77777777" w:rsidR="00822ABA" w:rsidRPr="00C20D31" w:rsidRDefault="00822ABA" w:rsidP="00822ABA">
      <w:pPr>
        <w:pBdr>
          <w:top w:val="single" w:sz="4" w:space="1" w:color="auto"/>
        </w:pBdr>
        <w:rPr>
          <w:lang w:val="en-US"/>
        </w:rPr>
      </w:pPr>
    </w:p>
    <w:p w14:paraId="0F321010" w14:textId="77777777"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>Items Discussed:</w:t>
      </w:r>
    </w:p>
    <w:p w14:paraId="0E9EEDF0" w14:textId="77777777" w:rsidR="0088343B" w:rsidRPr="00C20D31" w:rsidRDefault="0088343B" w:rsidP="0088343B">
      <w:pPr>
        <w:rPr>
          <w:lang w:val="en-US"/>
        </w:rPr>
      </w:pPr>
    </w:p>
    <w:p w14:paraId="5BACECC3" w14:textId="0F31A8C8" w:rsidR="006B0058" w:rsidRPr="00C20D31" w:rsidRDefault="006B0058" w:rsidP="006B0058">
      <w:pPr>
        <w:pStyle w:val="ListParagraph"/>
        <w:spacing w:after="200"/>
        <w:jc w:val="both"/>
        <w:rPr>
          <w:lang w:val="en-US"/>
        </w:rPr>
      </w:pPr>
      <w:r w:rsidRPr="00C20D31">
        <w:rPr>
          <w:lang w:val="en-US"/>
        </w:rPr>
        <w:t xml:space="preserve"> </w:t>
      </w:r>
    </w:p>
    <w:p w14:paraId="1403CC95" w14:textId="77777777" w:rsidR="00822ABA" w:rsidRPr="00C20D31" w:rsidRDefault="00822ABA" w:rsidP="00822ABA">
      <w:pPr>
        <w:rPr>
          <w:lang w:val="en-US"/>
        </w:rPr>
      </w:pPr>
    </w:p>
    <w:p w14:paraId="70CC3E80" w14:textId="77777777" w:rsidR="00822ABA" w:rsidRPr="00C20D31" w:rsidRDefault="00822ABA" w:rsidP="00822ABA">
      <w:pPr>
        <w:pBdr>
          <w:top w:val="single" w:sz="4" w:space="1" w:color="auto"/>
        </w:pBdr>
        <w:rPr>
          <w:lang w:val="en-US"/>
        </w:rPr>
      </w:pPr>
    </w:p>
    <w:p w14:paraId="6686B48D" w14:textId="77777777" w:rsidR="00822ABA" w:rsidRPr="00C20D31" w:rsidRDefault="00822ABA" w:rsidP="00822ABA">
      <w:pPr>
        <w:rPr>
          <w:lang w:val="en-US"/>
        </w:rPr>
      </w:pPr>
    </w:p>
    <w:p w14:paraId="58C96F65" w14:textId="0603AF59" w:rsidR="00D86C73" w:rsidRPr="00C20D31" w:rsidRDefault="00822ABA">
      <w:pPr>
        <w:rPr>
          <w:lang w:val="en-US"/>
        </w:rPr>
      </w:pPr>
      <w:r w:rsidRPr="00C20D31">
        <w:rPr>
          <w:b/>
          <w:lang w:val="en-US"/>
        </w:rPr>
        <w:t>Next Meeting:</w:t>
      </w:r>
      <w:r w:rsidRPr="00C20D31">
        <w:rPr>
          <w:lang w:val="en-US"/>
        </w:rPr>
        <w:t xml:space="preserve"> </w:t>
      </w:r>
      <w:r w:rsidR="00CD7124">
        <w:rPr>
          <w:lang w:val="en-US"/>
        </w:rPr>
        <w:t>22</w:t>
      </w:r>
      <w:r w:rsidR="00270850" w:rsidRPr="00C20D31">
        <w:rPr>
          <w:lang w:val="en-US"/>
        </w:rPr>
        <w:t>/04</w:t>
      </w:r>
      <w:r w:rsidR="00536005" w:rsidRPr="00C20D31">
        <w:rPr>
          <w:lang w:val="en-US"/>
        </w:rPr>
        <w:t>/2013, 2</w:t>
      </w:r>
      <w:r w:rsidR="00CD7124">
        <w:rPr>
          <w:lang w:val="en-US"/>
        </w:rPr>
        <w:t>2</w:t>
      </w:r>
      <w:r w:rsidR="00471D1A" w:rsidRPr="00C20D31">
        <w:rPr>
          <w:lang w:val="en-US"/>
        </w:rPr>
        <w:t xml:space="preserve">:00; Moderator: </w:t>
      </w:r>
      <w:r w:rsidR="00CD7124">
        <w:rPr>
          <w:lang w:val="en-US"/>
        </w:rPr>
        <w:t>David João</w:t>
      </w:r>
    </w:p>
    <w:sectPr w:rsidR="00D86C73" w:rsidRPr="00C20D31" w:rsidSect="00407F48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C3E465" w14:textId="77777777" w:rsidR="00146BD2" w:rsidRDefault="00146BD2" w:rsidP="00822ABA">
      <w:pPr>
        <w:spacing w:line="240" w:lineRule="auto"/>
      </w:pPr>
      <w:r>
        <w:separator/>
      </w:r>
    </w:p>
  </w:endnote>
  <w:endnote w:type="continuationSeparator" w:id="0">
    <w:p w14:paraId="42BF7227" w14:textId="77777777" w:rsidR="00146BD2" w:rsidRDefault="00146BD2" w:rsidP="00822AB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F45030" w14:textId="77777777" w:rsidR="00146BD2" w:rsidRDefault="00146BD2" w:rsidP="00822ABA">
      <w:pPr>
        <w:spacing w:line="240" w:lineRule="auto"/>
      </w:pPr>
      <w:r>
        <w:separator/>
      </w:r>
    </w:p>
  </w:footnote>
  <w:footnote w:type="continuationSeparator" w:id="0">
    <w:p w14:paraId="430A7C55" w14:textId="77777777" w:rsidR="00146BD2" w:rsidRDefault="00146BD2" w:rsidP="00822AB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323B1D" w14:textId="08915799" w:rsidR="00822ABA" w:rsidRPr="007C5AAF" w:rsidRDefault="00822ABA" w:rsidP="00822ABA">
    <w:pPr>
      <w:tabs>
        <w:tab w:val="right" w:pos="9360"/>
      </w:tabs>
      <w:rPr>
        <w:lang w:val="en-US"/>
      </w:rPr>
    </w:pPr>
    <w:r w:rsidRPr="007C5AAF">
      <w:rPr>
        <w:b/>
        <w:sz w:val="28"/>
        <w:lang w:val="en-US"/>
      </w:rPr>
      <w:t xml:space="preserve">Meeting Minutes - </w:t>
    </w:r>
    <w:r w:rsidR="00133E96">
      <w:rPr>
        <w:b/>
        <w:sz w:val="28"/>
        <w:lang w:val="en-US"/>
      </w:rPr>
      <w:t>8</w:t>
    </w:r>
    <w:r w:rsidR="002B6731">
      <w:rPr>
        <w:b/>
        <w:sz w:val="28"/>
        <w:lang w:val="en-US"/>
      </w:rPr>
      <w:t>/4</w:t>
    </w:r>
    <w:r w:rsidRPr="007C5AAF">
      <w:rPr>
        <w:b/>
        <w:sz w:val="28"/>
        <w:lang w:val="en-US"/>
      </w:rPr>
      <w:t>/2013</w:t>
    </w:r>
    <w:r w:rsidRPr="007C5AAF">
      <w:rPr>
        <w:b/>
        <w:lang w:val="en-US"/>
      </w:rPr>
      <w:tab/>
    </w:r>
    <w:r>
      <w:rPr>
        <w:lang w:val="en-US"/>
      </w:rPr>
      <w:t>v 0.</w:t>
    </w:r>
    <w:r w:rsidR="00CD7124">
      <w:rPr>
        <w:lang w:val="en-US"/>
      </w:rPr>
      <w:t>1</w:t>
    </w:r>
    <w:r w:rsidR="00E212A2" w:rsidRPr="007C5AAF">
      <w:rPr>
        <w:lang w:val="en-US"/>
      </w:rPr>
      <w:t xml:space="preserve"> </w:t>
    </w:r>
    <w:r w:rsidR="0044479C">
      <w:rPr>
        <w:color w:val="E69138"/>
        <w:lang w:val="en-US"/>
      </w:rPr>
      <w:t>Draft</w:t>
    </w:r>
  </w:p>
  <w:p w14:paraId="0A128175" w14:textId="2C236285" w:rsidR="00822ABA" w:rsidRPr="007C5AAF" w:rsidRDefault="00822ABA" w:rsidP="00822ABA">
    <w:pPr>
      <w:tabs>
        <w:tab w:val="right" w:pos="9360"/>
      </w:tabs>
      <w:rPr>
        <w:lang w:val="en-US"/>
      </w:rPr>
    </w:pPr>
    <w:r w:rsidRPr="007C5AAF">
      <w:rPr>
        <w:b/>
        <w:sz w:val="28"/>
        <w:lang w:val="en-US"/>
      </w:rPr>
      <w:t>“</w:t>
    </w:r>
    <w:r w:rsidR="00471D1A">
      <w:rPr>
        <w:b/>
        <w:sz w:val="28"/>
        <w:lang w:val="en-US"/>
      </w:rPr>
      <w:t>PS2Win</w:t>
    </w:r>
    <w:r w:rsidRPr="007C5AAF">
      <w:rPr>
        <w:b/>
        <w:sz w:val="28"/>
        <w:lang w:val="en-US"/>
      </w:rPr>
      <w:t>”</w:t>
    </w:r>
    <w:r w:rsidRPr="007C5AAF">
      <w:rPr>
        <w:lang w:val="en-US"/>
      </w:rPr>
      <w:tab/>
      <w:t xml:space="preserve">Owner: </w:t>
    </w:r>
    <w:r w:rsidR="00133E96">
      <w:rPr>
        <w:lang w:val="en-US"/>
      </w:rPr>
      <w:t>J</w:t>
    </w:r>
    <w:r w:rsidR="00CD7124">
      <w:rPr>
        <w:lang w:val="en-US"/>
      </w:rPr>
      <w:t>M</w:t>
    </w:r>
    <w:r w:rsidRPr="007C5AAF">
      <w:rPr>
        <w:b/>
        <w:lang w:val="en-US"/>
      </w:rPr>
      <w:t xml:space="preserve"> </w:t>
    </w:r>
  </w:p>
  <w:p w14:paraId="02FD28A5" w14:textId="77777777" w:rsidR="00822ABA" w:rsidRPr="00822ABA" w:rsidRDefault="00822ABA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76397C"/>
    <w:multiLevelType w:val="hybridMultilevel"/>
    <w:tmpl w:val="F01E46F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E36FFC"/>
    <w:multiLevelType w:val="hybridMultilevel"/>
    <w:tmpl w:val="AC9ED28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EF3ED6"/>
    <w:multiLevelType w:val="multilevel"/>
    <w:tmpl w:val="B074EC22"/>
    <w:lvl w:ilvl="0">
      <w:start w:val="1"/>
      <w:numFmt w:val="bullet"/>
      <w:lvlText w:val="●"/>
      <w:lvlJc w:val="left"/>
      <w:pPr>
        <w:ind w:left="720" w:firstLine="36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</w:abstractNum>
  <w:abstractNum w:abstractNumId="3">
    <w:nsid w:val="39B75A16"/>
    <w:multiLevelType w:val="hybridMultilevel"/>
    <w:tmpl w:val="DB8C320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A358E8"/>
    <w:multiLevelType w:val="hybridMultilevel"/>
    <w:tmpl w:val="2A346DD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B34016"/>
    <w:multiLevelType w:val="hybridMultilevel"/>
    <w:tmpl w:val="2390BFA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534F6C"/>
    <w:multiLevelType w:val="multilevel"/>
    <w:tmpl w:val="6340E3D2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7">
    <w:nsid w:val="692328BC"/>
    <w:multiLevelType w:val="hybridMultilevel"/>
    <w:tmpl w:val="DFD2289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1134360"/>
    <w:multiLevelType w:val="hybridMultilevel"/>
    <w:tmpl w:val="471437E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86A4514"/>
    <w:multiLevelType w:val="hybridMultilevel"/>
    <w:tmpl w:val="C34828A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0"/>
  </w:num>
  <w:num w:numId="7">
    <w:abstractNumId w:val="8"/>
  </w:num>
  <w:num w:numId="8">
    <w:abstractNumId w:val="7"/>
  </w:num>
  <w:num w:numId="9">
    <w:abstractNumId w:val="3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ABA"/>
    <w:rsid w:val="0000650C"/>
    <w:rsid w:val="00025FCD"/>
    <w:rsid w:val="0003267C"/>
    <w:rsid w:val="00037E43"/>
    <w:rsid w:val="00053A90"/>
    <w:rsid w:val="00066B14"/>
    <w:rsid w:val="00067196"/>
    <w:rsid w:val="000845D4"/>
    <w:rsid w:val="0009364B"/>
    <w:rsid w:val="000C1C7C"/>
    <w:rsid w:val="000D2A15"/>
    <w:rsid w:val="00133E96"/>
    <w:rsid w:val="00141E9F"/>
    <w:rsid w:val="00146BA9"/>
    <w:rsid w:val="00146BD2"/>
    <w:rsid w:val="00153ABA"/>
    <w:rsid w:val="00162CA4"/>
    <w:rsid w:val="001B6B91"/>
    <w:rsid w:val="001E28BC"/>
    <w:rsid w:val="001F0048"/>
    <w:rsid w:val="00247C93"/>
    <w:rsid w:val="00254E99"/>
    <w:rsid w:val="00270850"/>
    <w:rsid w:val="0028312C"/>
    <w:rsid w:val="00295AC9"/>
    <w:rsid w:val="002A35E4"/>
    <w:rsid w:val="002B6731"/>
    <w:rsid w:val="002D502B"/>
    <w:rsid w:val="00376258"/>
    <w:rsid w:val="003A6BCE"/>
    <w:rsid w:val="003B09F2"/>
    <w:rsid w:val="003D0DAA"/>
    <w:rsid w:val="003E706C"/>
    <w:rsid w:val="003F5E6B"/>
    <w:rsid w:val="00407F48"/>
    <w:rsid w:val="00410046"/>
    <w:rsid w:val="0044479C"/>
    <w:rsid w:val="00465CB8"/>
    <w:rsid w:val="00471D1A"/>
    <w:rsid w:val="00484F90"/>
    <w:rsid w:val="004D43C7"/>
    <w:rsid w:val="004D660C"/>
    <w:rsid w:val="00514AAF"/>
    <w:rsid w:val="00514CC3"/>
    <w:rsid w:val="00536005"/>
    <w:rsid w:val="00562AC8"/>
    <w:rsid w:val="00574C11"/>
    <w:rsid w:val="00591BAE"/>
    <w:rsid w:val="005A61B0"/>
    <w:rsid w:val="005B5E96"/>
    <w:rsid w:val="005F01BF"/>
    <w:rsid w:val="00622617"/>
    <w:rsid w:val="00676DBD"/>
    <w:rsid w:val="006B0058"/>
    <w:rsid w:val="006B2634"/>
    <w:rsid w:val="006F1AE7"/>
    <w:rsid w:val="006F4BA3"/>
    <w:rsid w:val="006F7608"/>
    <w:rsid w:val="00714530"/>
    <w:rsid w:val="007245EE"/>
    <w:rsid w:val="00751AF0"/>
    <w:rsid w:val="007626E0"/>
    <w:rsid w:val="00764464"/>
    <w:rsid w:val="00764558"/>
    <w:rsid w:val="0077345D"/>
    <w:rsid w:val="0077437D"/>
    <w:rsid w:val="007D1FAF"/>
    <w:rsid w:val="007D2CFD"/>
    <w:rsid w:val="00822ABA"/>
    <w:rsid w:val="008462D9"/>
    <w:rsid w:val="008833C4"/>
    <w:rsid w:val="0088343B"/>
    <w:rsid w:val="008A0391"/>
    <w:rsid w:val="008A3A46"/>
    <w:rsid w:val="008B6FA1"/>
    <w:rsid w:val="009122B6"/>
    <w:rsid w:val="0092238A"/>
    <w:rsid w:val="00925C4F"/>
    <w:rsid w:val="00946104"/>
    <w:rsid w:val="009617C8"/>
    <w:rsid w:val="0096718C"/>
    <w:rsid w:val="009B7371"/>
    <w:rsid w:val="009C5098"/>
    <w:rsid w:val="009D1B25"/>
    <w:rsid w:val="009E51E3"/>
    <w:rsid w:val="00A33E88"/>
    <w:rsid w:val="00A9192B"/>
    <w:rsid w:val="00AA75C6"/>
    <w:rsid w:val="00B510A4"/>
    <w:rsid w:val="00BB6F8A"/>
    <w:rsid w:val="00C165E4"/>
    <w:rsid w:val="00C16FA8"/>
    <w:rsid w:val="00C20D31"/>
    <w:rsid w:val="00C86B1A"/>
    <w:rsid w:val="00C97B43"/>
    <w:rsid w:val="00CD30C9"/>
    <w:rsid w:val="00CD7124"/>
    <w:rsid w:val="00D17A5D"/>
    <w:rsid w:val="00D22B73"/>
    <w:rsid w:val="00D62A9D"/>
    <w:rsid w:val="00D679BA"/>
    <w:rsid w:val="00D74B37"/>
    <w:rsid w:val="00D85EE7"/>
    <w:rsid w:val="00D86C73"/>
    <w:rsid w:val="00DD73FC"/>
    <w:rsid w:val="00DE4552"/>
    <w:rsid w:val="00E05B92"/>
    <w:rsid w:val="00E212A2"/>
    <w:rsid w:val="00E72405"/>
    <w:rsid w:val="00E759D4"/>
    <w:rsid w:val="00EC69EC"/>
    <w:rsid w:val="00EE59B2"/>
    <w:rsid w:val="00F069CF"/>
    <w:rsid w:val="00F21BE4"/>
    <w:rsid w:val="00F36668"/>
    <w:rsid w:val="00F47FE1"/>
    <w:rsid w:val="00F9480E"/>
    <w:rsid w:val="00FB6B8C"/>
    <w:rsid w:val="00FD6E27"/>
    <w:rsid w:val="00FF4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230033"/>
  <w15:docId w15:val="{1884D0CF-AD1B-4070-9376-175C82401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822ABA"/>
    <w:pPr>
      <w:spacing w:after="0" w:line="276" w:lineRule="auto"/>
    </w:pPr>
    <w:rPr>
      <w:rFonts w:ascii="Arial" w:eastAsia="Arial" w:hAnsi="Arial" w:cs="Arial"/>
      <w:color w:val="000000"/>
      <w:lang w:eastAsia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2ABA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2ABA"/>
  </w:style>
  <w:style w:type="paragraph" w:styleId="Footer">
    <w:name w:val="footer"/>
    <w:basedOn w:val="Normal"/>
    <w:link w:val="FooterChar"/>
    <w:uiPriority w:val="99"/>
    <w:unhideWhenUsed/>
    <w:rsid w:val="00822ABA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2ABA"/>
  </w:style>
  <w:style w:type="paragraph" w:styleId="ListParagraph">
    <w:name w:val="List Paragraph"/>
    <w:basedOn w:val="Normal"/>
    <w:uiPriority w:val="34"/>
    <w:qFormat/>
    <w:rsid w:val="00822AB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F1AE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F1AE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F1AE7"/>
    <w:rPr>
      <w:rFonts w:ascii="Arial" w:eastAsia="Arial" w:hAnsi="Arial" w:cs="Arial"/>
      <w:color w:val="000000"/>
      <w:sz w:val="20"/>
      <w:szCs w:val="20"/>
      <w:lang w:eastAsia="pt-PT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F1AE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F1AE7"/>
    <w:rPr>
      <w:rFonts w:ascii="Arial" w:eastAsia="Arial" w:hAnsi="Arial" w:cs="Arial"/>
      <w:b/>
      <w:bCs/>
      <w:color w:val="000000"/>
      <w:sz w:val="20"/>
      <w:szCs w:val="20"/>
      <w:lang w:eastAsia="pt-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1AE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AE7"/>
    <w:rPr>
      <w:rFonts w:ascii="Tahoma" w:eastAsia="Arial" w:hAnsi="Tahoma" w:cs="Tahoma"/>
      <w:color w:val="000000"/>
      <w:sz w:val="16"/>
      <w:szCs w:val="16"/>
      <w:lang w:eastAsia="pt-PT"/>
    </w:rPr>
  </w:style>
  <w:style w:type="character" w:styleId="PlaceholderText">
    <w:name w:val="Placeholder Text"/>
    <w:basedOn w:val="DefaultParagraphFont"/>
    <w:uiPriority w:val="99"/>
    <w:semiHidden/>
    <w:rsid w:val="00471D1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751A9E-5C8C-42CE-A904-F57CE26764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116</Words>
  <Characters>630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Carla Machado</dc:creator>
  <cp:keywords/>
  <dc:description/>
  <cp:lastModifiedBy>João Martins</cp:lastModifiedBy>
  <cp:revision>6</cp:revision>
  <dcterms:created xsi:type="dcterms:W3CDTF">2013-04-13T09:08:00Z</dcterms:created>
  <dcterms:modified xsi:type="dcterms:W3CDTF">2013-04-13T11:43:00Z</dcterms:modified>
  <cp:contentStatus>Draft</cp:contentStatus>
</cp:coreProperties>
</file>