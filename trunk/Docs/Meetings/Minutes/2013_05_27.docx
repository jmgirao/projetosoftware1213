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9183B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EC3D32">
        <w:rPr>
          <w:lang w:val="en-US"/>
        </w:rPr>
        <w:t>27</w:t>
      </w:r>
      <w:r w:rsidR="00471D1A" w:rsidRPr="00C20D31">
        <w:rPr>
          <w:lang w:val="en-US"/>
        </w:rPr>
        <w:t>/0</w:t>
      </w:r>
      <w:r w:rsidR="00425AFB">
        <w:rPr>
          <w:lang w:val="en-US"/>
        </w:rPr>
        <w:t>5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</w:t>
      </w:r>
      <w:r w:rsidR="00F20591">
        <w:rPr>
          <w:lang w:val="en-US"/>
        </w:rPr>
        <w:t>1</w:t>
      </w:r>
      <w:r w:rsidRPr="00C20D31">
        <w:rPr>
          <w:lang w:val="en-US"/>
        </w:rPr>
        <w:t>:</w:t>
      </w:r>
      <w:r w:rsidR="00EC3D32">
        <w:rPr>
          <w:lang w:val="en-US"/>
        </w:rPr>
        <w:t>4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</w:t>
      </w:r>
      <w:r w:rsidR="00F20591">
        <w:rPr>
          <w:lang w:val="en-US"/>
        </w:rPr>
        <w:t>2</w:t>
      </w:r>
      <w:r w:rsidRPr="00C20D31">
        <w:rPr>
          <w:lang w:val="en-US"/>
        </w:rPr>
        <w:t>:</w:t>
      </w:r>
      <w:r w:rsidR="00EC3D32">
        <w:rPr>
          <w:lang w:val="en-US"/>
        </w:rPr>
        <w:t>3</w:t>
      </w:r>
      <w:r w:rsidR="00F20591">
        <w:rPr>
          <w:lang w:val="en-US"/>
        </w:rPr>
        <w:t>0</w:t>
      </w:r>
      <w:r w:rsidRPr="00C20D31">
        <w:rPr>
          <w:lang w:val="en-US"/>
        </w:rPr>
        <w:t xml:space="preserve">; </w:t>
      </w:r>
    </w:p>
    <w:p w14:paraId="1B836634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1AF49968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7C3A66">
        <w:rPr>
          <w:b/>
          <w:lang w:val="en-US"/>
        </w:rPr>
        <w:t>João Girão</w:t>
      </w:r>
    </w:p>
    <w:p w14:paraId="34ADED52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0F7621A8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41F5ECB8" w14:textId="77777777"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</w:t>
      </w:r>
      <w:r w:rsidR="007C3A66">
        <w:rPr>
          <w:lang w:val="en-US"/>
        </w:rPr>
        <w:t xml:space="preserve"> alterations </w:t>
      </w:r>
      <w:r>
        <w:rPr>
          <w:lang w:val="en-US"/>
        </w:rPr>
        <w:t xml:space="preserve">of the </w:t>
      </w:r>
      <w:r w:rsidR="00C369EC">
        <w:rPr>
          <w:lang w:val="en-US"/>
        </w:rPr>
        <w:t>Acceptance Tests and any concluded UI’s or software modules</w:t>
      </w:r>
    </w:p>
    <w:p w14:paraId="12871BA6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643C69BF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7CB1B84C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48F83BBD" w14:textId="77777777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09778F">
        <w:rPr>
          <w:rFonts w:ascii="Trebuchet MS" w:eastAsia="Trebuchet MS" w:hAnsi="Trebuchet MS" w:cs="Trebuchet MS"/>
          <w:lang w:val="en-US"/>
        </w:rPr>
        <w:t>DS</w:t>
      </w:r>
    </w:p>
    <w:p w14:paraId="76188C83" w14:textId="77777777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09778F">
        <w:rPr>
          <w:rFonts w:ascii="Trebuchet MS" w:eastAsia="Trebuchet MS" w:hAnsi="Trebuchet MS" w:cs="Trebuchet MS"/>
          <w:lang w:val="en-US"/>
        </w:rPr>
        <w:t>RG</w:t>
      </w:r>
    </w:p>
    <w:p w14:paraId="26D3690A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17716A65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750B5C49" w14:textId="77777777" w:rsidR="00C369EC" w:rsidRDefault="000502EA" w:rsidP="00C369EC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the </w:t>
      </w:r>
      <w:r w:rsidR="007C3A66">
        <w:rPr>
          <w:lang w:val="en-US"/>
        </w:rPr>
        <w:t>Weekly Report</w:t>
      </w:r>
      <w:r w:rsidR="00C369EC">
        <w:rPr>
          <w:lang w:val="en-US"/>
        </w:rPr>
        <w:t xml:space="preserve"> [10 min]</w:t>
      </w:r>
    </w:p>
    <w:p w14:paraId="4FE0542E" w14:textId="77777777"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the Acceptance Tests</w:t>
      </w:r>
      <w:r>
        <w:rPr>
          <w:lang w:val="en-US"/>
        </w:rPr>
        <w:t xml:space="preserve"> </w:t>
      </w:r>
      <w:r w:rsidRPr="00C20D31">
        <w:rPr>
          <w:lang w:val="en-US"/>
        </w:rPr>
        <w:t>[</w:t>
      </w:r>
      <w:r w:rsidR="00ED083D">
        <w:rPr>
          <w:lang w:val="en-US"/>
        </w:rPr>
        <w:t>10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14:paraId="6C0A45B2" w14:textId="77777777" w:rsidR="00663A76" w:rsidRPr="00C20D31" w:rsidRDefault="00663A76" w:rsidP="00ED083D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</w:t>
      </w:r>
      <w:r w:rsidR="00425AFB">
        <w:rPr>
          <w:lang w:val="en-US"/>
        </w:rPr>
        <w:t xml:space="preserve"> </w:t>
      </w:r>
      <w:r w:rsidR="00ED083D">
        <w:rPr>
          <w:lang w:val="en-US"/>
        </w:rPr>
        <w:t>concluded UI’s</w:t>
      </w:r>
      <w:r w:rsidR="00C369EC">
        <w:rPr>
          <w:lang w:val="en-US"/>
        </w:rPr>
        <w:t xml:space="preserve"> or software modules</w:t>
      </w:r>
      <w:r>
        <w:rPr>
          <w:lang w:val="en-US"/>
        </w:rPr>
        <w:t xml:space="preserve"> [</w:t>
      </w:r>
      <w:r w:rsidR="00ED083D">
        <w:rPr>
          <w:lang w:val="en-US"/>
        </w:rPr>
        <w:t>1</w:t>
      </w:r>
      <w:r w:rsidR="00DC5F60">
        <w:rPr>
          <w:lang w:val="en-US"/>
        </w:rPr>
        <w:t>5</w:t>
      </w:r>
      <w:r>
        <w:rPr>
          <w:lang w:val="en-US"/>
        </w:rPr>
        <w:t xml:space="preserve"> min];</w:t>
      </w:r>
    </w:p>
    <w:p w14:paraId="6120A776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3CC545FD" w14:textId="77777777"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14:paraId="771AD8DE" w14:textId="77777777"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5BFEB44F" w14:textId="77777777" w:rsidR="00A00C20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14:paraId="555817AF" w14:textId="77777777" w:rsidR="00A00C20" w:rsidRDefault="00A00C20" w:rsidP="00A00C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Weekly Report:</w:t>
      </w:r>
    </w:p>
    <w:p w14:paraId="2F917E60" w14:textId="070267C1" w:rsidR="00A00C20" w:rsidRDefault="00A00C20" w:rsidP="00A00C2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The Earned Value </w:t>
      </w:r>
      <w:r w:rsidR="00867A55">
        <w:rPr>
          <w:lang w:val="en-US"/>
        </w:rPr>
        <w:t xml:space="preserve">shows </w:t>
      </w:r>
      <w:r>
        <w:rPr>
          <w:lang w:val="en-US"/>
        </w:rPr>
        <w:t>that we are way behind schedule and</w:t>
      </w:r>
      <w:r w:rsidR="00867A55">
        <w:rPr>
          <w:lang w:val="en-US"/>
        </w:rPr>
        <w:t xml:space="preserve"> that</w:t>
      </w:r>
      <w:r>
        <w:rPr>
          <w:lang w:val="en-US"/>
        </w:rPr>
        <w:t xml:space="preserve"> we are not meeting expectations.</w:t>
      </w:r>
    </w:p>
    <w:p w14:paraId="7BA9EEA1" w14:textId="77777777" w:rsidR="00A00C20" w:rsidRDefault="00A00C20" w:rsidP="00A00C2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A Contingency plan must be created and tasks must be prioritized. </w:t>
      </w:r>
    </w:p>
    <w:p w14:paraId="41349AD0" w14:textId="77777777" w:rsidR="00A00C20" w:rsidRDefault="00A00C20" w:rsidP="00A00C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Acceptance Tests:</w:t>
      </w:r>
    </w:p>
    <w:p w14:paraId="1A23EF03" w14:textId="77777777" w:rsidR="00A00C20" w:rsidRDefault="00A00C20" w:rsidP="00A00C2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Some tests have issues.</w:t>
      </w:r>
    </w:p>
    <w:p w14:paraId="6F950A92" w14:textId="605D8838" w:rsidR="00A00C20" w:rsidRDefault="00A00C20" w:rsidP="00A00C20">
      <w:pPr>
        <w:pStyle w:val="ListParagraph"/>
        <w:numPr>
          <w:ilvl w:val="2"/>
          <w:numId w:val="19"/>
        </w:numPr>
        <w:rPr>
          <w:lang w:val="en-US"/>
        </w:rPr>
      </w:pPr>
      <w:r>
        <w:rPr>
          <w:lang w:val="en-US"/>
        </w:rPr>
        <w:t>Test 1 – Keyboard and Mouse are not identified</w:t>
      </w:r>
      <w:r w:rsidR="00E53256">
        <w:rPr>
          <w:lang w:val="en-US"/>
        </w:rPr>
        <w:t xml:space="preserve"> and missing steps should be corrected.</w:t>
      </w:r>
    </w:p>
    <w:p w14:paraId="43C383FE" w14:textId="5A3956E1" w:rsidR="00A00C20" w:rsidRDefault="00A00C20" w:rsidP="00A00C20">
      <w:pPr>
        <w:pStyle w:val="ListParagraph"/>
        <w:numPr>
          <w:ilvl w:val="2"/>
          <w:numId w:val="19"/>
        </w:numPr>
        <w:rPr>
          <w:lang w:val="en-US"/>
        </w:rPr>
      </w:pPr>
      <w:r>
        <w:rPr>
          <w:lang w:val="en-US"/>
        </w:rPr>
        <w:t>Test 2 – Start task is expected and not activate task.</w:t>
      </w:r>
    </w:p>
    <w:p w14:paraId="3EAB71FA" w14:textId="77777777" w:rsidR="00A00C20" w:rsidRDefault="00A00C20" w:rsidP="00A00C20">
      <w:pPr>
        <w:pStyle w:val="ListParagraph"/>
        <w:numPr>
          <w:ilvl w:val="2"/>
          <w:numId w:val="19"/>
        </w:numPr>
        <w:rPr>
          <w:lang w:val="en-US"/>
        </w:rPr>
      </w:pPr>
      <w:r>
        <w:rPr>
          <w:lang w:val="en-US"/>
        </w:rPr>
        <w:t>Functional Requirement 3 is not connected to any acceptance test.</w:t>
      </w:r>
    </w:p>
    <w:p w14:paraId="52406154" w14:textId="77777777" w:rsidR="00A00C20" w:rsidRDefault="00A00C20" w:rsidP="00A00C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Interface Development:</w:t>
      </w:r>
    </w:p>
    <w:p w14:paraId="0AE2C7BC" w14:textId="77777777" w:rsidR="00A00C20" w:rsidRDefault="00557EA7" w:rsidP="00A00C2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We analyzed the working parts of the program, again the task priorities have been talked about.</w:t>
      </w:r>
    </w:p>
    <w:p w14:paraId="39152035" w14:textId="77777777" w:rsidR="00A00C20" w:rsidRDefault="00A00C20" w:rsidP="00A00C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Individual Tasks:</w:t>
      </w:r>
    </w:p>
    <w:p w14:paraId="7A8171D5" w14:textId="77777777" w:rsidR="00A00C20" w:rsidRDefault="00557EA7" w:rsidP="00A00C20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We need to focus our development and when we have difficulties we shouldn’t stare and should ask for help.</w:t>
      </w:r>
    </w:p>
    <w:p w14:paraId="52F8FDC0" w14:textId="77777777" w:rsidR="007C3A66" w:rsidRDefault="007C3A66" w:rsidP="00D14DAD">
      <w:pPr>
        <w:rPr>
          <w:b/>
          <w:lang w:val="en-US"/>
        </w:rPr>
      </w:pPr>
    </w:p>
    <w:p w14:paraId="352B94E1" w14:textId="77777777"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14:paraId="63FB4551" w14:textId="77777777"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399F1C80" w14:textId="77777777" w:rsidR="002935A5" w:rsidRDefault="002935A5" w:rsidP="00670A2F">
      <w:pPr>
        <w:pStyle w:val="ListParagraph"/>
        <w:spacing w:after="240"/>
        <w:rPr>
          <w:lang w:val="en-US"/>
        </w:rPr>
      </w:pPr>
    </w:p>
    <w:p w14:paraId="28153FCE" w14:textId="77777777" w:rsidR="00A00C20" w:rsidRDefault="00A00C20" w:rsidP="00A00C20">
      <w:pPr>
        <w:ind w:left="708"/>
        <w:rPr>
          <w:lang w:val="en-US"/>
        </w:rPr>
      </w:pPr>
      <w:r>
        <w:rPr>
          <w:lang w:val="en-US"/>
        </w:rPr>
        <w:t xml:space="preserve">AI1 – Create DashBoard – FB – </w:t>
      </w:r>
      <w:r>
        <w:rPr>
          <w:b/>
          <w:color w:val="auto"/>
          <w:lang w:val="en-US"/>
        </w:rPr>
        <w:t>Done</w:t>
      </w:r>
      <w:r>
        <w:rPr>
          <w:lang w:val="en-US"/>
        </w:rPr>
        <w:t>.</w:t>
      </w:r>
    </w:p>
    <w:p w14:paraId="523D8B7D" w14:textId="77777777" w:rsidR="00A00C20" w:rsidRDefault="00A00C20" w:rsidP="00A00C20">
      <w:pPr>
        <w:rPr>
          <w:color w:val="FF0000"/>
          <w:lang w:val="en-US"/>
        </w:rPr>
      </w:pPr>
      <w:r>
        <w:rPr>
          <w:lang w:val="en-US"/>
        </w:rPr>
        <w:tab/>
        <w:t xml:space="preserve">AI2 – Logs and Time records in SVN – MO – </w:t>
      </w:r>
      <w:r>
        <w:rPr>
          <w:b/>
          <w:color w:val="auto"/>
          <w:lang w:val="en-US"/>
        </w:rPr>
        <w:t>Done</w:t>
      </w:r>
    </w:p>
    <w:p w14:paraId="1E1D2975" w14:textId="77777777" w:rsidR="00A00C20" w:rsidRDefault="00A00C20" w:rsidP="00A00C20">
      <w:pPr>
        <w:rPr>
          <w:b/>
          <w:color w:val="auto"/>
          <w:lang w:val="en-US"/>
        </w:rPr>
      </w:pPr>
      <w:r>
        <w:rPr>
          <w:color w:val="FF0000"/>
          <w:lang w:val="en-US"/>
        </w:rPr>
        <w:lastRenderedPageBreak/>
        <w:tab/>
      </w:r>
      <w:r>
        <w:rPr>
          <w:lang w:val="en-US"/>
        </w:rPr>
        <w:t xml:space="preserve">AI3 – Plan when processes will be defined – CM – </w:t>
      </w:r>
      <w:r>
        <w:rPr>
          <w:b/>
          <w:color w:val="auto"/>
          <w:lang w:val="en-US"/>
        </w:rPr>
        <w:t>Done</w:t>
      </w:r>
    </w:p>
    <w:p w14:paraId="5FCC2852" w14:textId="77777777" w:rsidR="00A00C20" w:rsidRDefault="00A00C20" w:rsidP="00A00C20">
      <w:pPr>
        <w:rPr>
          <w:b/>
          <w:color w:val="auto"/>
          <w:lang w:val="en-US"/>
        </w:rPr>
      </w:pPr>
      <w:r>
        <w:rPr>
          <w:color w:val="auto"/>
          <w:lang w:val="en-US"/>
        </w:rPr>
        <w:tab/>
        <w:t xml:space="preserve">AI4 – Build first draft of project Vision and Scope – JG – </w:t>
      </w:r>
      <w:r>
        <w:rPr>
          <w:b/>
          <w:color w:val="auto"/>
          <w:lang w:val="en-US"/>
        </w:rPr>
        <w:t>Done</w:t>
      </w:r>
    </w:p>
    <w:p w14:paraId="3633C22F" w14:textId="77777777" w:rsidR="00A00C20" w:rsidRDefault="00A00C20" w:rsidP="00A00C20">
      <w:pPr>
        <w:rPr>
          <w:lang w:val="en-US"/>
        </w:rPr>
      </w:pPr>
      <w:r>
        <w:rPr>
          <w:lang w:val="en-US"/>
        </w:rPr>
        <w:tab/>
        <w:t>AI5 – Define Project Planning Process – FB – Almost Done</w:t>
      </w:r>
    </w:p>
    <w:p w14:paraId="7AAD4A3B" w14:textId="77777777" w:rsidR="00A00C20" w:rsidRDefault="00A00C20" w:rsidP="00A00C20">
      <w:pPr>
        <w:rPr>
          <w:lang w:val="en-US"/>
        </w:rPr>
      </w:pPr>
      <w:r>
        <w:rPr>
          <w:lang w:val="en-US"/>
        </w:rPr>
        <w:tab/>
        <w:t>AI6 – Refinement and Review of the Vision and Scope document – JG –</w:t>
      </w:r>
      <w:r>
        <w:rPr>
          <w:b/>
          <w:lang w:val="en-US"/>
        </w:rPr>
        <w:t>Done</w:t>
      </w:r>
    </w:p>
    <w:p w14:paraId="6505AC5F" w14:textId="77777777" w:rsidR="00A00C20" w:rsidRDefault="00A00C20" w:rsidP="00A00C20">
      <w:pPr>
        <w:rPr>
          <w:lang w:val="en-US"/>
        </w:rPr>
      </w:pPr>
      <w:r>
        <w:rPr>
          <w:lang w:val="en-US"/>
        </w:rPr>
        <w:tab/>
        <w:t>AI7 – Review and approve the documents management process –</w:t>
      </w:r>
      <w:r>
        <w:rPr>
          <w:b/>
          <w:lang w:val="en-US"/>
        </w:rPr>
        <w:t>Done</w:t>
      </w:r>
    </w:p>
    <w:p w14:paraId="25B2AAEE" w14:textId="77777777" w:rsidR="00A00C20" w:rsidRDefault="00A00C20" w:rsidP="00A00C20">
      <w:pPr>
        <w:tabs>
          <w:tab w:val="center" w:pos="5400"/>
        </w:tabs>
        <w:ind w:left="720" w:firstLine="720"/>
        <w:rPr>
          <w:lang w:val="it-IT"/>
        </w:rPr>
      </w:pPr>
      <w:r>
        <w:rPr>
          <w:lang w:val="it-IT"/>
        </w:rPr>
        <w:t>AI7.1 – Review – FB</w:t>
      </w:r>
      <w:r>
        <w:rPr>
          <w:lang w:val="it-IT"/>
        </w:rPr>
        <w:tab/>
      </w:r>
    </w:p>
    <w:p w14:paraId="52542DF3" w14:textId="77777777" w:rsidR="00A00C20" w:rsidRDefault="00A00C20" w:rsidP="00A00C20">
      <w:pPr>
        <w:ind w:left="720" w:firstLine="720"/>
        <w:rPr>
          <w:lang w:val="it-IT"/>
        </w:rPr>
      </w:pPr>
      <w:r>
        <w:rPr>
          <w:lang w:val="it-IT"/>
        </w:rPr>
        <w:t>AI7.2 – Approve – RG &amp; JG</w:t>
      </w:r>
    </w:p>
    <w:p w14:paraId="027393AE" w14:textId="77777777" w:rsidR="00A00C20" w:rsidRDefault="00A00C20" w:rsidP="00A00C20">
      <w:pPr>
        <w:rPr>
          <w:b/>
          <w:lang w:val="en-US"/>
        </w:rPr>
      </w:pPr>
      <w:r>
        <w:rPr>
          <w:lang w:val="it-IT"/>
        </w:rPr>
        <w:tab/>
      </w:r>
      <w:r>
        <w:rPr>
          <w:lang w:val="en-US"/>
        </w:rPr>
        <w:t>AI8 – Redefine processes list and estimations – CM -</w:t>
      </w:r>
      <w:r>
        <w:rPr>
          <w:b/>
          <w:lang w:val="en-US"/>
        </w:rPr>
        <w:t>Done</w:t>
      </w:r>
    </w:p>
    <w:p w14:paraId="26F529DE" w14:textId="77777777" w:rsidR="00A00C20" w:rsidRDefault="00A00C20" w:rsidP="00A00C20">
      <w:pPr>
        <w:rPr>
          <w:b/>
          <w:lang w:val="en-US"/>
        </w:rPr>
      </w:pPr>
      <w:r>
        <w:rPr>
          <w:lang w:val="en-US"/>
        </w:rPr>
        <w:tab/>
        <w:t xml:space="preserve">AI9 – Reorganize dashboard – FB - </w:t>
      </w:r>
      <w:r>
        <w:rPr>
          <w:b/>
          <w:lang w:val="en-US"/>
        </w:rPr>
        <w:t>Done</w:t>
      </w:r>
    </w:p>
    <w:p w14:paraId="2653F136" w14:textId="77777777" w:rsidR="00A00C20" w:rsidRDefault="00A00C20" w:rsidP="00A00C20">
      <w:pPr>
        <w:rPr>
          <w:b/>
          <w:lang w:val="en-US"/>
        </w:rPr>
      </w:pPr>
      <w:r>
        <w:rPr>
          <w:lang w:val="en-US"/>
        </w:rPr>
        <w:tab/>
        <w:t>AI10 – Finish Project Planning Process – JM &amp; FB –D</w:t>
      </w:r>
      <w:r>
        <w:rPr>
          <w:b/>
          <w:lang w:val="en-US"/>
        </w:rPr>
        <w:t>one</w:t>
      </w:r>
    </w:p>
    <w:p w14:paraId="7D595AA3" w14:textId="77777777"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A10.1 – Review - MO </w:t>
      </w:r>
    </w:p>
    <w:p w14:paraId="67F71DFE" w14:textId="77777777"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A10.2 – Approve - CM &amp; RG </w:t>
      </w:r>
    </w:p>
    <w:p w14:paraId="0E468001" w14:textId="77777777" w:rsidR="00A00C20" w:rsidRDefault="00A00C20" w:rsidP="00A00C20">
      <w:pPr>
        <w:rPr>
          <w:b/>
          <w:lang w:val="en-US"/>
        </w:rPr>
      </w:pPr>
      <w:r>
        <w:rPr>
          <w:lang w:val="en-US"/>
        </w:rPr>
        <w:tab/>
        <w:t xml:space="preserve">AI11 – Start Review Process – MO &amp; FB – </w:t>
      </w:r>
      <w:r>
        <w:rPr>
          <w:b/>
          <w:lang w:val="en-US"/>
        </w:rPr>
        <w:t>Done</w:t>
      </w:r>
    </w:p>
    <w:p w14:paraId="41A95AF7" w14:textId="77777777"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A11.1 – Review - CM </w:t>
      </w:r>
    </w:p>
    <w:p w14:paraId="19137CD7" w14:textId="77777777"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>A11.2 – Approve - RG &amp; DS</w:t>
      </w:r>
    </w:p>
    <w:p w14:paraId="1BA9060B" w14:textId="77777777" w:rsidR="00A00C20" w:rsidRDefault="00A00C20" w:rsidP="00A00C20">
      <w:pPr>
        <w:ind w:left="708"/>
        <w:rPr>
          <w:b/>
          <w:lang w:val="en-US"/>
        </w:rPr>
      </w:pPr>
      <w:r>
        <w:rPr>
          <w:lang w:val="en-US"/>
        </w:rPr>
        <w:t>AI12 – Finish Requirements Process - JG &amp; CM –</w:t>
      </w:r>
      <w:r>
        <w:rPr>
          <w:b/>
          <w:lang w:val="en-US"/>
        </w:rPr>
        <w:t>Done</w:t>
      </w:r>
    </w:p>
    <w:p w14:paraId="3E59A7D7" w14:textId="77777777"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A12.1 – Review - MO  </w:t>
      </w:r>
    </w:p>
    <w:p w14:paraId="1088C6C3" w14:textId="77777777"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A12.2 – Approve - FB &amp; RG </w:t>
      </w:r>
    </w:p>
    <w:p w14:paraId="6A3DF0A4" w14:textId="77777777" w:rsidR="00A00C20" w:rsidRDefault="00A00C20" w:rsidP="00A00C20">
      <w:pPr>
        <w:rPr>
          <w:lang w:val="en-US"/>
        </w:rPr>
      </w:pPr>
      <w:r>
        <w:rPr>
          <w:lang w:val="en-US"/>
        </w:rPr>
        <w:tab/>
        <w:t>AI13 – Ready for review Project Assessment and Control Process – DS &amp; RG –</w:t>
      </w:r>
      <w:r>
        <w:rPr>
          <w:b/>
          <w:lang w:val="en-US"/>
        </w:rPr>
        <w:t>Done</w:t>
      </w:r>
    </w:p>
    <w:p w14:paraId="6545C08E" w14:textId="77777777"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AI14 – Start Verification &amp; Validation Process – JG &amp; JM –</w:t>
      </w:r>
      <w:r>
        <w:rPr>
          <w:b/>
          <w:lang w:val="en-US"/>
        </w:rPr>
        <w:t>Done</w:t>
      </w:r>
    </w:p>
    <w:p w14:paraId="3FF906E4" w14:textId="77777777" w:rsidR="00A00C20" w:rsidRDefault="00A00C20" w:rsidP="00A00C20">
      <w:pPr>
        <w:ind w:firstLine="708"/>
        <w:rPr>
          <w:b/>
          <w:lang w:val="en-US"/>
        </w:rPr>
      </w:pPr>
      <w:r>
        <w:rPr>
          <w:lang w:val="en-US"/>
        </w:rPr>
        <w:t xml:space="preserve">AI15 – Start project planning and definition of Quality plan – FB &amp; CM – </w:t>
      </w:r>
      <w:r>
        <w:rPr>
          <w:b/>
          <w:lang w:val="en-US"/>
        </w:rPr>
        <w:t>Done</w:t>
      </w:r>
    </w:p>
    <w:p w14:paraId="4F8A239B" w14:textId="77777777" w:rsidR="00A00C20" w:rsidRDefault="00A00C20" w:rsidP="00A00C20">
      <w:pPr>
        <w:ind w:firstLine="708"/>
        <w:rPr>
          <w:lang w:val="en-US"/>
        </w:rPr>
      </w:pPr>
      <w:r>
        <w:rPr>
          <w:lang w:val="en-US"/>
        </w:rPr>
        <w:t>AI16 – Finish project planning – FB &amp; CM –</w:t>
      </w:r>
      <w:r>
        <w:rPr>
          <w:b/>
          <w:lang w:val="en-US"/>
        </w:rPr>
        <w:t>Done</w:t>
      </w:r>
    </w:p>
    <w:p w14:paraId="0184D5CB" w14:textId="77777777" w:rsidR="00A00C20" w:rsidRDefault="00A00C20" w:rsidP="00A00C20">
      <w:pPr>
        <w:ind w:firstLine="708"/>
        <w:rPr>
          <w:lang w:val="en-US"/>
        </w:rPr>
      </w:pPr>
      <w:r>
        <w:rPr>
          <w:lang w:val="en-US"/>
        </w:rPr>
        <w:t>AI17 – Finish of Quality plan – FB &amp; CM –</w:t>
      </w:r>
      <w:r>
        <w:rPr>
          <w:b/>
          <w:lang w:val="en-US"/>
        </w:rPr>
        <w:t>Done</w:t>
      </w:r>
    </w:p>
    <w:p w14:paraId="600A701C" w14:textId="77777777"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AI18 – Review and approve Verification &amp; Validation Process – JG &amp; JM –</w:t>
      </w:r>
      <w:r>
        <w:rPr>
          <w:b/>
          <w:lang w:val="en-US"/>
        </w:rPr>
        <w:t>Done</w:t>
      </w:r>
    </w:p>
    <w:p w14:paraId="0B7BD830" w14:textId="77777777"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AI19 – Start the Requirements Analysis – RG &amp; CM &amp; FB – </w:t>
      </w:r>
      <w:r>
        <w:rPr>
          <w:b/>
          <w:lang w:val="en-US"/>
        </w:rPr>
        <w:t>Done</w:t>
      </w:r>
    </w:p>
    <w:p w14:paraId="29216B9A" w14:textId="77777777"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AI20 – Prepare Earned Value – JG – </w:t>
      </w:r>
      <w:r>
        <w:rPr>
          <w:b/>
          <w:lang w:val="en-US"/>
        </w:rPr>
        <w:t>Done</w:t>
      </w:r>
    </w:p>
    <w:p w14:paraId="0229B556" w14:textId="77777777"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AI21 – Finish Coding Standards – RG –</w:t>
      </w:r>
      <w:r>
        <w:rPr>
          <w:b/>
          <w:lang w:val="en-US"/>
        </w:rPr>
        <w:t>Done</w:t>
      </w:r>
    </w:p>
    <w:p w14:paraId="151E552C" w14:textId="77777777"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AI22 – Finish the Project Assessment and Control Process - RG &amp; DS &amp; MO –</w:t>
      </w:r>
      <w:r>
        <w:rPr>
          <w:b/>
          <w:lang w:val="en-US"/>
        </w:rPr>
        <w:t>Done</w:t>
      </w:r>
    </w:p>
    <w:p w14:paraId="47B643EA" w14:textId="77777777"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>
        <w:rPr>
          <w:b/>
          <w:lang w:val="en-US"/>
        </w:rPr>
        <w:t>Done</w:t>
      </w:r>
    </w:p>
    <w:p w14:paraId="36584B10" w14:textId="77777777" w:rsidR="00A00C20" w:rsidRDefault="00A00C20" w:rsidP="00A00C2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>
        <w:rPr>
          <w:b/>
          <w:lang w:val="en-US"/>
        </w:rPr>
        <w:t>Done</w:t>
      </w:r>
    </w:p>
    <w:p w14:paraId="74448398" w14:textId="77777777"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AI25 – Get SRS ready for Inspection– JG &amp; MO - </w:t>
      </w:r>
      <w:r>
        <w:rPr>
          <w:b/>
          <w:lang w:val="en-US"/>
        </w:rPr>
        <w:t>Done</w:t>
      </w:r>
      <w:r>
        <w:rPr>
          <w:lang w:val="en-US"/>
        </w:rPr>
        <w:t xml:space="preserve"> </w:t>
      </w:r>
    </w:p>
    <w:p w14:paraId="037955CF" w14:textId="77777777"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AI26 - Continuation of the Inspection of the SRS (Preparation started this week) – JG &amp; MO - </w:t>
      </w:r>
      <w:r>
        <w:rPr>
          <w:b/>
          <w:lang w:val="en-US"/>
        </w:rPr>
        <w:t>Done</w:t>
      </w:r>
    </w:p>
    <w:p w14:paraId="60DD95C7" w14:textId="77777777"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AI27 - Finish Test Plan – JM &amp; DJ – </w:t>
      </w:r>
      <w:r>
        <w:rPr>
          <w:b/>
          <w:lang w:val="en-US"/>
        </w:rPr>
        <w:t>Almost Done</w:t>
      </w:r>
    </w:p>
    <w:p w14:paraId="2FC7DA3F" w14:textId="77777777"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AI28 - Finish the Database Architecture – FB &amp; JM - </w:t>
      </w:r>
      <w:r>
        <w:rPr>
          <w:b/>
          <w:lang w:val="en-US"/>
        </w:rPr>
        <w:t>Done</w:t>
      </w:r>
    </w:p>
    <w:p w14:paraId="210C6C65" w14:textId="77777777" w:rsidR="00A00C20" w:rsidRDefault="00A00C20" w:rsidP="00A00C20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AI29 - Review (Walkthrough) of the Database Architecture – FB &amp; CM &amp; RG &amp; DJ &amp; JM &amp; JG &amp; MO – </w:t>
      </w:r>
      <w:r>
        <w:rPr>
          <w:b/>
          <w:lang w:val="en-US"/>
        </w:rPr>
        <w:t>Done</w:t>
      </w:r>
    </w:p>
    <w:p w14:paraId="74A7196F" w14:textId="77777777" w:rsidR="00A00C20" w:rsidRDefault="00A00C20" w:rsidP="00A00C20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AI30 - Re-estimation - FB &amp; CM &amp; RG &amp; DJ &amp; JM &amp; JG &amp; MO – </w:t>
      </w:r>
      <w:r>
        <w:rPr>
          <w:b/>
          <w:lang w:val="en-US"/>
        </w:rPr>
        <w:t>Done</w:t>
      </w:r>
    </w:p>
    <w:p w14:paraId="4987A0C0" w14:textId="77777777"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>AI31 –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Finish database module – RG - </w:t>
      </w:r>
      <w:r w:rsidRPr="00A00C20">
        <w:rPr>
          <w:b/>
          <w:lang w:val="en-US"/>
        </w:rPr>
        <w:t>Done</w:t>
      </w:r>
    </w:p>
    <w:p w14:paraId="732EAF1A" w14:textId="77777777"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AI32 – Develop user interfaces – RG &amp; DS &amp; JM – </w:t>
      </w:r>
      <w:r w:rsidRPr="00A00C20">
        <w:rPr>
          <w:b/>
          <w:lang w:val="en-US"/>
        </w:rPr>
        <w:t>In Progress</w:t>
      </w:r>
    </w:p>
    <w:p w14:paraId="610071FA" w14:textId="77777777" w:rsidR="00A00C20" w:rsidRDefault="00A00C20" w:rsidP="00A00C20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AI33 - Start developing some functionalities such as “Add tasks”, ”Show task details”, “Show task listing” – DS &amp; JG &amp; MO – </w:t>
      </w:r>
      <w:r>
        <w:rPr>
          <w:b/>
          <w:lang w:val="en-US"/>
        </w:rPr>
        <w:t>Almost Done</w:t>
      </w:r>
    </w:p>
    <w:p w14:paraId="692175A2" w14:textId="01C70C91" w:rsidR="00A00C20" w:rsidRDefault="00A00C20" w:rsidP="00A00C20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AI34 – Create a </w:t>
      </w:r>
      <w:r w:rsidR="00557EA7">
        <w:rPr>
          <w:lang w:val="en-US"/>
        </w:rPr>
        <w:t>Contingency</w:t>
      </w:r>
      <w:r>
        <w:rPr>
          <w:lang w:val="en-US"/>
        </w:rPr>
        <w:t xml:space="preserve"> Plan by Overwork and Prioritize tasks</w:t>
      </w:r>
      <w:r w:rsidR="00867A55">
        <w:rPr>
          <w:lang w:val="en-US"/>
        </w:rPr>
        <w:t xml:space="preserve"> – RG &amp; FB</w:t>
      </w:r>
      <w:r w:rsidR="00300F5B">
        <w:rPr>
          <w:lang w:val="en-US"/>
        </w:rPr>
        <w:t xml:space="preserve"> </w:t>
      </w:r>
    </w:p>
    <w:p w14:paraId="43AAC4AF" w14:textId="77777777" w:rsidR="00A00C20" w:rsidRPr="00A00C20" w:rsidRDefault="00A00C20" w:rsidP="00A00C20">
      <w:pPr>
        <w:pStyle w:val="ListParagraph"/>
        <w:spacing w:after="240"/>
        <w:rPr>
          <w:lang w:val="en-US"/>
        </w:rPr>
      </w:pPr>
      <w:r w:rsidRPr="00A00C20">
        <w:rPr>
          <w:lang w:val="en-US"/>
        </w:rPr>
        <w:t xml:space="preserve"> </w:t>
      </w:r>
    </w:p>
    <w:p w14:paraId="09483895" w14:textId="77777777"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14:paraId="32AF58CA" w14:textId="77777777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F20591">
        <w:rPr>
          <w:lang w:val="en-US"/>
        </w:rPr>
        <w:t>03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F20591">
        <w:rPr>
          <w:lang w:val="en-US"/>
        </w:rPr>
        <w:t>6</w:t>
      </w:r>
      <w:r w:rsidR="009A6E89">
        <w:rPr>
          <w:lang w:val="en-US"/>
        </w:rPr>
        <w:t>/2013, 2</w:t>
      </w:r>
      <w:r w:rsidR="00F20591">
        <w:rPr>
          <w:lang w:val="en-US"/>
        </w:rPr>
        <w:t>0:3</w:t>
      </w:r>
      <w:r w:rsidR="00471D1A" w:rsidRPr="00C20D31">
        <w:rPr>
          <w:lang w:val="en-US"/>
        </w:rPr>
        <w:t xml:space="preserve">0; Moderator: </w:t>
      </w:r>
      <w:r w:rsidR="003A2344">
        <w:rPr>
          <w:lang w:val="en-US"/>
        </w:rPr>
        <w:t>CM</w:t>
      </w:r>
    </w:p>
    <w:sectPr w:rsidR="00D86C73" w:rsidRPr="00C20D31" w:rsidSect="00407F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142CE" w14:textId="77777777" w:rsidR="0063265E" w:rsidRDefault="0063265E" w:rsidP="00822ABA">
      <w:pPr>
        <w:spacing w:line="240" w:lineRule="auto"/>
      </w:pPr>
      <w:r>
        <w:separator/>
      </w:r>
    </w:p>
  </w:endnote>
  <w:endnote w:type="continuationSeparator" w:id="0">
    <w:p w14:paraId="61BEB63A" w14:textId="77777777" w:rsidR="0063265E" w:rsidRDefault="0063265E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7B376" w14:textId="77777777" w:rsidR="00073518" w:rsidRDefault="000735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98B48" w14:textId="77777777" w:rsidR="00073518" w:rsidRDefault="000735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01188" w14:textId="77777777" w:rsidR="00073518" w:rsidRDefault="000735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04733" w14:textId="77777777" w:rsidR="0063265E" w:rsidRDefault="0063265E" w:rsidP="00822ABA">
      <w:pPr>
        <w:spacing w:line="240" w:lineRule="auto"/>
      </w:pPr>
      <w:r>
        <w:separator/>
      </w:r>
    </w:p>
  </w:footnote>
  <w:footnote w:type="continuationSeparator" w:id="0">
    <w:p w14:paraId="36F37920" w14:textId="77777777" w:rsidR="0063265E" w:rsidRDefault="0063265E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9F36B" w14:textId="77777777" w:rsidR="00073518" w:rsidRDefault="000735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CE530" w14:textId="5D399947"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</w:t>
    </w:r>
    <w:r w:rsidR="007C3A66">
      <w:rPr>
        <w:b/>
        <w:sz w:val="28"/>
        <w:lang w:val="en-US"/>
      </w:rPr>
      <w:t>7</w:t>
    </w:r>
    <w:r>
      <w:rPr>
        <w:b/>
        <w:sz w:val="28"/>
        <w:lang w:val="en-US"/>
      </w:rPr>
      <w:t>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073518">
      <w:rPr>
        <w:lang w:val="en-US"/>
      </w:rPr>
      <w:t>3</w:t>
    </w:r>
    <w:r w:rsidR="00073518" w:rsidRPr="007C5AAF">
      <w:rPr>
        <w:lang w:val="en-US"/>
      </w:rPr>
      <w:t xml:space="preserve"> </w:t>
    </w:r>
    <w:del w:id="0" w:author="Rui Ganhoto" w:date="2013-06-02T08:25:00Z">
      <w:r w:rsidR="00073518" w:rsidDel="00A617C0">
        <w:rPr>
          <w:color w:val="E69138"/>
          <w:lang w:val="en-US"/>
        </w:rPr>
        <w:delText>Ready for Approval</w:delText>
      </w:r>
    </w:del>
    <w:ins w:id="1" w:author="Rui Ganhoto" w:date="2013-06-02T08:25:00Z">
      <w:r w:rsidR="00A617C0">
        <w:rPr>
          <w:color w:val="E69138"/>
          <w:lang w:val="en-US"/>
        </w:rPr>
        <w:t>Baselined</w:t>
      </w:r>
    </w:ins>
    <w:bookmarkStart w:id="2" w:name="_GoBack"/>
    <w:bookmarkEnd w:id="2"/>
  </w:p>
  <w:p w14:paraId="00F100B6" w14:textId="77777777"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>
      <w:rPr>
        <w:lang w:val="en-US"/>
      </w:rPr>
      <w:t xml:space="preserve">: </w:t>
    </w:r>
    <w:r w:rsidR="007C3A66">
      <w:rPr>
        <w:lang w:val="en-US"/>
      </w:rPr>
      <w:t>JG</w:t>
    </w:r>
    <w:r w:rsidRPr="007C5AAF">
      <w:rPr>
        <w:b/>
        <w:lang w:val="en-US"/>
      </w:rPr>
      <w:t xml:space="preserve"> </w:t>
    </w:r>
  </w:p>
  <w:p w14:paraId="38B50848" w14:textId="77777777" w:rsidR="002935A5" w:rsidRPr="00822ABA" w:rsidRDefault="002935A5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3D764" w14:textId="77777777" w:rsidR="00073518" w:rsidRDefault="000735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32619"/>
    <w:multiLevelType w:val="hybridMultilevel"/>
    <w:tmpl w:val="97C875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7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87085"/>
    <w:multiLevelType w:val="hybridMultilevel"/>
    <w:tmpl w:val="9D6CE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8"/>
  </w:num>
  <w:num w:numId="6">
    <w:abstractNumId w:val="3"/>
  </w:num>
  <w:num w:numId="7">
    <w:abstractNumId w:val="15"/>
  </w:num>
  <w:num w:numId="8">
    <w:abstractNumId w:val="13"/>
  </w:num>
  <w:num w:numId="9">
    <w:abstractNumId w:val="7"/>
  </w:num>
  <w:num w:numId="10">
    <w:abstractNumId w:val="17"/>
  </w:num>
  <w:num w:numId="11">
    <w:abstractNumId w:val="14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9"/>
  </w:num>
  <w:num w:numId="17">
    <w:abstractNumId w:val="5"/>
  </w:num>
  <w:num w:numId="18">
    <w:abstractNumId w:val="16"/>
  </w:num>
  <w:num w:numId="19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02EA"/>
    <w:rsid w:val="000508EE"/>
    <w:rsid w:val="00051840"/>
    <w:rsid w:val="00052F83"/>
    <w:rsid w:val="00053A90"/>
    <w:rsid w:val="00066B14"/>
    <w:rsid w:val="00067196"/>
    <w:rsid w:val="00073518"/>
    <w:rsid w:val="00075645"/>
    <w:rsid w:val="000845D4"/>
    <w:rsid w:val="00091703"/>
    <w:rsid w:val="0009364B"/>
    <w:rsid w:val="0009778F"/>
    <w:rsid w:val="000C1C7C"/>
    <w:rsid w:val="000C745E"/>
    <w:rsid w:val="000C75FD"/>
    <w:rsid w:val="000D2A15"/>
    <w:rsid w:val="000D5C3E"/>
    <w:rsid w:val="000F6A7E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D2A89"/>
    <w:rsid w:val="001E28BC"/>
    <w:rsid w:val="001F0048"/>
    <w:rsid w:val="00201B4A"/>
    <w:rsid w:val="00204214"/>
    <w:rsid w:val="00207DF5"/>
    <w:rsid w:val="00216BBC"/>
    <w:rsid w:val="0022203F"/>
    <w:rsid w:val="00230FA3"/>
    <w:rsid w:val="00237931"/>
    <w:rsid w:val="00246595"/>
    <w:rsid w:val="00247C93"/>
    <w:rsid w:val="00254E99"/>
    <w:rsid w:val="0026102A"/>
    <w:rsid w:val="00264A9B"/>
    <w:rsid w:val="00270850"/>
    <w:rsid w:val="0028312C"/>
    <w:rsid w:val="002935A5"/>
    <w:rsid w:val="00295AC9"/>
    <w:rsid w:val="002A35E4"/>
    <w:rsid w:val="002A67EC"/>
    <w:rsid w:val="002B6731"/>
    <w:rsid w:val="002D502B"/>
    <w:rsid w:val="00300F5B"/>
    <w:rsid w:val="00376258"/>
    <w:rsid w:val="003A2344"/>
    <w:rsid w:val="003A6BCE"/>
    <w:rsid w:val="003B09F2"/>
    <w:rsid w:val="003D0DAA"/>
    <w:rsid w:val="003E6E24"/>
    <w:rsid w:val="003E706C"/>
    <w:rsid w:val="003F5E6B"/>
    <w:rsid w:val="00407F48"/>
    <w:rsid w:val="00410046"/>
    <w:rsid w:val="00414487"/>
    <w:rsid w:val="00425AFB"/>
    <w:rsid w:val="00434304"/>
    <w:rsid w:val="0044479C"/>
    <w:rsid w:val="004651C9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57EA7"/>
    <w:rsid w:val="00562AC8"/>
    <w:rsid w:val="00574C11"/>
    <w:rsid w:val="00591BAE"/>
    <w:rsid w:val="005A61B0"/>
    <w:rsid w:val="005B5E96"/>
    <w:rsid w:val="005F01BF"/>
    <w:rsid w:val="0061158B"/>
    <w:rsid w:val="006131E3"/>
    <w:rsid w:val="00622617"/>
    <w:rsid w:val="006245D6"/>
    <w:rsid w:val="0063265E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2634"/>
    <w:rsid w:val="006B780A"/>
    <w:rsid w:val="006C671B"/>
    <w:rsid w:val="006F1AE7"/>
    <w:rsid w:val="006F4BA3"/>
    <w:rsid w:val="006F7608"/>
    <w:rsid w:val="00714530"/>
    <w:rsid w:val="007245EE"/>
    <w:rsid w:val="00726A38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95E98"/>
    <w:rsid w:val="007A6E2F"/>
    <w:rsid w:val="007C3A66"/>
    <w:rsid w:val="007D1FAF"/>
    <w:rsid w:val="007D2CFD"/>
    <w:rsid w:val="00822ABA"/>
    <w:rsid w:val="008402DA"/>
    <w:rsid w:val="00841CA2"/>
    <w:rsid w:val="008462D9"/>
    <w:rsid w:val="00867A55"/>
    <w:rsid w:val="008833C4"/>
    <w:rsid w:val="0088343B"/>
    <w:rsid w:val="0089313C"/>
    <w:rsid w:val="008A0391"/>
    <w:rsid w:val="008A284E"/>
    <w:rsid w:val="008A3A46"/>
    <w:rsid w:val="008B5C2A"/>
    <w:rsid w:val="008B6FA1"/>
    <w:rsid w:val="008C5DDF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95FBA"/>
    <w:rsid w:val="009A6E89"/>
    <w:rsid w:val="009B7371"/>
    <w:rsid w:val="009C5098"/>
    <w:rsid w:val="009D10FC"/>
    <w:rsid w:val="009D1B25"/>
    <w:rsid w:val="009E16D6"/>
    <w:rsid w:val="009E51E3"/>
    <w:rsid w:val="009F589D"/>
    <w:rsid w:val="00A00C20"/>
    <w:rsid w:val="00A16362"/>
    <w:rsid w:val="00A33E88"/>
    <w:rsid w:val="00A55394"/>
    <w:rsid w:val="00A617C0"/>
    <w:rsid w:val="00A7012C"/>
    <w:rsid w:val="00A853F5"/>
    <w:rsid w:val="00A87014"/>
    <w:rsid w:val="00A9192B"/>
    <w:rsid w:val="00AA75C6"/>
    <w:rsid w:val="00AD67C9"/>
    <w:rsid w:val="00AE68BA"/>
    <w:rsid w:val="00AF1BE1"/>
    <w:rsid w:val="00B161DB"/>
    <w:rsid w:val="00B224D8"/>
    <w:rsid w:val="00B273F8"/>
    <w:rsid w:val="00B357F4"/>
    <w:rsid w:val="00B46F43"/>
    <w:rsid w:val="00B510A4"/>
    <w:rsid w:val="00B5331F"/>
    <w:rsid w:val="00B57657"/>
    <w:rsid w:val="00B733E4"/>
    <w:rsid w:val="00BB6F8A"/>
    <w:rsid w:val="00BD2A0B"/>
    <w:rsid w:val="00C0042F"/>
    <w:rsid w:val="00C11519"/>
    <w:rsid w:val="00C15230"/>
    <w:rsid w:val="00C165E4"/>
    <w:rsid w:val="00C16FA8"/>
    <w:rsid w:val="00C20D31"/>
    <w:rsid w:val="00C22812"/>
    <w:rsid w:val="00C369EC"/>
    <w:rsid w:val="00C475B3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C5F60"/>
    <w:rsid w:val="00DD73FC"/>
    <w:rsid w:val="00DE0B19"/>
    <w:rsid w:val="00DE4552"/>
    <w:rsid w:val="00DF2233"/>
    <w:rsid w:val="00E05B92"/>
    <w:rsid w:val="00E05D01"/>
    <w:rsid w:val="00E212A2"/>
    <w:rsid w:val="00E2199A"/>
    <w:rsid w:val="00E25390"/>
    <w:rsid w:val="00E53256"/>
    <w:rsid w:val="00E72405"/>
    <w:rsid w:val="00E759D4"/>
    <w:rsid w:val="00EC0F1F"/>
    <w:rsid w:val="00EC3D32"/>
    <w:rsid w:val="00EC69EC"/>
    <w:rsid w:val="00ED083D"/>
    <w:rsid w:val="00EE59B2"/>
    <w:rsid w:val="00F069CF"/>
    <w:rsid w:val="00F20591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49E8"/>
  <w15:docId w15:val="{71794183-048E-4811-90CA-5727B347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6A9A9-184B-4674-B3BC-323BD7A8B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575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Rui Ganhoto</cp:lastModifiedBy>
  <cp:revision>70</cp:revision>
  <dcterms:created xsi:type="dcterms:W3CDTF">2013-04-13T09:08:00Z</dcterms:created>
  <dcterms:modified xsi:type="dcterms:W3CDTF">2013-06-02T07:26:00Z</dcterms:modified>
  <cp:contentStatus>Ready for Revision</cp:contentStatus>
</cp:coreProperties>
</file>