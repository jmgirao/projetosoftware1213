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052F83">
        <w:rPr>
          <w:lang w:val="en-US"/>
        </w:rPr>
        <w:t>22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>/2013</w:t>
      </w:r>
      <w:commentRangeStart w:id="0"/>
      <w:r w:rsidRPr="00C20D31">
        <w:rPr>
          <w:lang w:val="en-US"/>
        </w:rPr>
        <w:t>, 2</w:t>
      </w:r>
      <w:r w:rsidR="00052F83">
        <w:rPr>
          <w:lang w:val="en-US"/>
        </w:rPr>
        <w:t>2</w:t>
      </w:r>
      <w:r w:rsidRPr="00C20D31">
        <w:rPr>
          <w:lang w:val="en-US"/>
        </w:rPr>
        <w:t>:</w:t>
      </w:r>
      <w:r w:rsidR="00DA6D87">
        <w:rPr>
          <w:lang w:val="en-US"/>
        </w:rPr>
        <w:t>00</w:t>
      </w:r>
      <w:r w:rsidRPr="00C20D31">
        <w:rPr>
          <w:lang w:val="en-US"/>
        </w:rPr>
        <w:t>-2</w:t>
      </w:r>
      <w:r w:rsidR="00DA6D87">
        <w:rPr>
          <w:lang w:val="en-US"/>
        </w:rPr>
        <w:t>2</w:t>
      </w:r>
      <w:r w:rsidRPr="00C20D31">
        <w:rPr>
          <w:lang w:val="en-US"/>
        </w:rPr>
        <w:t>:</w:t>
      </w:r>
      <w:r w:rsidR="00DA6D87">
        <w:rPr>
          <w:lang w:val="en-US"/>
        </w:rPr>
        <w:t>45</w:t>
      </w:r>
      <w:commentRangeEnd w:id="0"/>
      <w:r w:rsidR="006756F5">
        <w:rPr>
          <w:rStyle w:val="CommentReference"/>
        </w:rPr>
        <w:commentReference w:id="0"/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052F83">
        <w:rPr>
          <w:b/>
          <w:lang w:val="en-US"/>
        </w:rPr>
        <w:t>David Silva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74310F" w:rsidRPr="009D1B25">
        <w:rPr>
          <w:rFonts w:ascii="Trebuchet MS" w:eastAsia="Trebuchet MS" w:hAnsi="Trebuchet MS" w:cs="Trebuchet MS"/>
          <w:highlight w:val="white"/>
        </w:rPr>
        <w:t>Rui Ganhoto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74310F" w:rsidRPr="009D1B25">
        <w:rPr>
          <w:rFonts w:ascii="Trebuchet MS" w:eastAsia="Trebuchet MS" w:hAnsi="Trebuchet MS" w:cs="Trebuchet MS"/>
          <w:highlight w:val="white"/>
        </w:rPr>
        <w:t>João Girão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commentRangeStart w:id="1"/>
      <w:r w:rsidRPr="00C20D31">
        <w:rPr>
          <w:b/>
          <w:lang w:val="en-US"/>
        </w:rPr>
        <w:t>Agenda:</w:t>
      </w:r>
      <w:commentRangeEnd w:id="1"/>
      <w:r w:rsidR="006756F5">
        <w:rPr>
          <w:rStyle w:val="CommentReference"/>
        </w:rPr>
        <w:commentReference w:id="1"/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A55394" w:rsidRPr="00C20D31" w:rsidRDefault="00A55394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 xml:space="preserve">Analyze </w:t>
      </w:r>
      <w:r>
        <w:rPr>
          <w:lang w:val="en-US"/>
        </w:rPr>
        <w:t xml:space="preserve">risk </w:t>
      </w:r>
      <w:r w:rsidR="00434304">
        <w:rPr>
          <w:lang w:val="en-US"/>
        </w:rPr>
        <w:t>plan</w:t>
      </w:r>
      <w:r w:rsidRPr="00C20D31">
        <w:rPr>
          <w:lang w:val="en-US"/>
        </w:rPr>
        <w:t xml:space="preserve"> [</w:t>
      </w:r>
      <w:r w:rsidR="002A67EC">
        <w:rPr>
          <w:lang w:val="en-US"/>
        </w:rPr>
        <w:t>10</w:t>
      </w:r>
      <w:r w:rsidRPr="00C20D31">
        <w:rPr>
          <w:lang w:val="en-US"/>
        </w:rPr>
        <w:t xml:space="preserve"> min];</w:t>
      </w:r>
    </w:p>
    <w:p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2A67EC">
        <w:rPr>
          <w:lang w:val="en-US"/>
        </w:rPr>
        <w:t>5</w:t>
      </w:r>
      <w:r w:rsidR="00FB6B8C">
        <w:rPr>
          <w:lang w:val="en-US"/>
        </w:rPr>
        <w:t xml:space="preserve"> min</w:t>
      </w:r>
      <w:r w:rsidR="00CD7124">
        <w:rPr>
          <w:lang w:val="en-US"/>
        </w:rPr>
        <w:t>]</w:t>
      </w:r>
      <w:r w:rsidR="00A55394">
        <w:rPr>
          <w:lang w:val="en-US"/>
        </w:rPr>
        <w:t>;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A55394">
        <w:rPr>
          <w:lang w:val="en-US"/>
        </w:rPr>
        <w:t xml:space="preserve"> </w:t>
      </w:r>
      <w:r w:rsidR="00CD30C9" w:rsidRPr="00C20D31">
        <w:rPr>
          <w:lang w:val="en-US"/>
        </w:rPr>
        <w:t>[10</w:t>
      </w:r>
      <w:r w:rsidRPr="00C20D31">
        <w:rPr>
          <w:lang w:val="en-US"/>
        </w:rPr>
        <w:t xml:space="preserve"> min];</w:t>
      </w:r>
    </w:p>
    <w:p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</w:t>
      </w:r>
      <w:r w:rsidR="00A55394">
        <w:rPr>
          <w:lang w:val="en-US"/>
        </w:rPr>
        <w:t xml:space="preserve"> </w:t>
      </w:r>
      <w:r>
        <w:rPr>
          <w:lang w:val="en-US"/>
        </w:rPr>
        <w:t>[5 min]</w:t>
      </w:r>
      <w:r w:rsidR="00A55394">
        <w:rPr>
          <w:lang w:val="en-US"/>
        </w:rPr>
        <w:t>;</w:t>
      </w:r>
      <w:bookmarkStart w:id="2" w:name="_GoBack"/>
      <w:bookmarkEnd w:id="2"/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commentRangeStart w:id="3"/>
      <w:r w:rsidR="00CD7124">
        <w:rPr>
          <w:lang w:val="en-US"/>
        </w:rPr>
        <w:t>22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</w:t>
      </w:r>
      <w:commentRangeEnd w:id="3"/>
      <w:r w:rsidR="006756F5">
        <w:rPr>
          <w:rStyle w:val="CommentReference"/>
        </w:rPr>
        <w:commentReference w:id="3"/>
      </w:r>
      <w:r w:rsidR="00536005" w:rsidRPr="00C20D31">
        <w:rPr>
          <w:lang w:val="en-US"/>
        </w:rPr>
        <w:t>, 2</w:t>
      </w:r>
      <w:r w:rsidR="00B273F8">
        <w:rPr>
          <w:lang w:val="en-US"/>
        </w:rPr>
        <w:t>3</w:t>
      </w:r>
      <w:r w:rsidR="00471D1A" w:rsidRPr="00C20D31">
        <w:rPr>
          <w:lang w:val="en-US"/>
        </w:rPr>
        <w:t xml:space="preserve">:00; Moderator: </w:t>
      </w:r>
      <w:r w:rsidR="00DA6D87" w:rsidRPr="009D1B25">
        <w:rPr>
          <w:rFonts w:ascii="Trebuchet MS" w:eastAsia="Trebuchet MS" w:hAnsi="Trebuchet MS" w:cs="Trebuchet MS"/>
          <w:highlight w:val="white"/>
        </w:rPr>
        <w:t>Rui Ganhoto</w:t>
      </w:r>
    </w:p>
    <w:sectPr w:rsidR="00D86C73" w:rsidRPr="00C20D31" w:rsidSect="00407F4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a Silva Machado" w:date="2013-04-21T14:50:00Z" w:initials="CSM">
    <w:p w:rsidR="006756F5" w:rsidRDefault="006756F5">
      <w:pPr>
        <w:pStyle w:val="CommentText"/>
      </w:pPr>
      <w:r>
        <w:rPr>
          <w:rStyle w:val="CommentReference"/>
        </w:rPr>
        <w:annotationRef/>
      </w:r>
      <w:r>
        <w:t>Hora esta mal. Vê o mail do prof</w:t>
      </w:r>
    </w:p>
  </w:comment>
  <w:comment w:id="1" w:author="Carla Silva Machado" w:date="2013-04-21T14:51:00Z" w:initials="CSM">
    <w:p w:rsidR="006756F5" w:rsidRDefault="006756F5">
      <w:pPr>
        <w:pStyle w:val="CommentText"/>
      </w:pPr>
      <w:r>
        <w:rPr>
          <w:rStyle w:val="CommentReference"/>
        </w:rPr>
        <w:annotationRef/>
      </w:r>
      <w:r>
        <w:t xml:space="preserve">Devias planear uma reunião de 60min </w:t>
      </w:r>
    </w:p>
  </w:comment>
  <w:comment w:id="3" w:author="Carla Silva Machado" w:date="2013-04-21T14:50:00Z" w:initials="CSM">
    <w:p w:rsidR="006756F5" w:rsidRDefault="006756F5">
      <w:pPr>
        <w:pStyle w:val="CommentText"/>
      </w:pPr>
      <w:r>
        <w:rPr>
          <w:rStyle w:val="CommentReference"/>
        </w:rPr>
        <w:annotationRef/>
      </w:r>
      <w:r>
        <w:t xml:space="preserve">Data mal.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664" w:rsidRDefault="00FA4664" w:rsidP="00822ABA">
      <w:pPr>
        <w:spacing w:line="240" w:lineRule="auto"/>
      </w:pPr>
      <w:r>
        <w:separator/>
      </w:r>
    </w:p>
  </w:endnote>
  <w:endnote w:type="continuationSeparator" w:id="0">
    <w:p w:rsidR="00FA4664" w:rsidRDefault="00FA4664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664" w:rsidRDefault="00FA4664" w:rsidP="00822ABA">
      <w:pPr>
        <w:spacing w:line="240" w:lineRule="auto"/>
      </w:pPr>
      <w:r>
        <w:separator/>
      </w:r>
    </w:p>
  </w:footnote>
  <w:footnote w:type="continuationSeparator" w:id="0">
    <w:p w:rsidR="00FA4664" w:rsidRDefault="00FA4664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52F83">
      <w:rPr>
        <w:b/>
        <w:sz w:val="28"/>
        <w:lang w:val="en-US"/>
      </w:rPr>
      <w:t>22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052F83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52F83">
      <w:rPr>
        <w:lang w:val="en-US"/>
      </w:rPr>
      <w:t>DS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01B4A"/>
    <w:rsid w:val="00216BBC"/>
    <w:rsid w:val="00237931"/>
    <w:rsid w:val="00246595"/>
    <w:rsid w:val="00247C93"/>
    <w:rsid w:val="00254E99"/>
    <w:rsid w:val="0026102A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34304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56F5"/>
    <w:rsid w:val="00676DBD"/>
    <w:rsid w:val="006A2DFD"/>
    <w:rsid w:val="006B0058"/>
    <w:rsid w:val="006B2634"/>
    <w:rsid w:val="006F1AE7"/>
    <w:rsid w:val="006F4BA3"/>
    <w:rsid w:val="006F7608"/>
    <w:rsid w:val="00714530"/>
    <w:rsid w:val="007245EE"/>
    <w:rsid w:val="0074310F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3C4"/>
    <w:rsid w:val="0088343B"/>
    <w:rsid w:val="008A0391"/>
    <w:rsid w:val="008A284E"/>
    <w:rsid w:val="008A3A46"/>
    <w:rsid w:val="008B6FA1"/>
    <w:rsid w:val="009122B6"/>
    <w:rsid w:val="0092238A"/>
    <w:rsid w:val="00925C4F"/>
    <w:rsid w:val="0093335E"/>
    <w:rsid w:val="00946104"/>
    <w:rsid w:val="009617C8"/>
    <w:rsid w:val="0096718C"/>
    <w:rsid w:val="009B7371"/>
    <w:rsid w:val="009C5098"/>
    <w:rsid w:val="009D10FC"/>
    <w:rsid w:val="009D1B25"/>
    <w:rsid w:val="009E51E3"/>
    <w:rsid w:val="00A33E88"/>
    <w:rsid w:val="00A55394"/>
    <w:rsid w:val="00A853F5"/>
    <w:rsid w:val="00A9192B"/>
    <w:rsid w:val="00AA75C6"/>
    <w:rsid w:val="00AF1BE1"/>
    <w:rsid w:val="00B224D8"/>
    <w:rsid w:val="00B273F8"/>
    <w:rsid w:val="00B510A4"/>
    <w:rsid w:val="00B57657"/>
    <w:rsid w:val="00BB6F8A"/>
    <w:rsid w:val="00C11519"/>
    <w:rsid w:val="00C165E4"/>
    <w:rsid w:val="00C16FA8"/>
    <w:rsid w:val="00C20D31"/>
    <w:rsid w:val="00C86B1A"/>
    <w:rsid w:val="00C97B43"/>
    <w:rsid w:val="00CD30C9"/>
    <w:rsid w:val="00CD7124"/>
    <w:rsid w:val="00D17A5D"/>
    <w:rsid w:val="00D22B73"/>
    <w:rsid w:val="00D62A9D"/>
    <w:rsid w:val="00D679BA"/>
    <w:rsid w:val="00D74B37"/>
    <w:rsid w:val="00D85EE7"/>
    <w:rsid w:val="00D86C73"/>
    <w:rsid w:val="00DA6D87"/>
    <w:rsid w:val="00DD73FC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7A5E3-25E7-4FBC-BC8F-420C7421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 Silva Machado</cp:lastModifiedBy>
  <cp:revision>16</cp:revision>
  <dcterms:created xsi:type="dcterms:W3CDTF">2013-04-13T09:08:00Z</dcterms:created>
  <dcterms:modified xsi:type="dcterms:W3CDTF">2013-04-21T13:52:00Z</dcterms:modified>
  <cp:contentStatus>Draft</cp:contentStatus>
</cp:coreProperties>
</file>