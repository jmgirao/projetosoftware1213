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8A7FA1A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="000E08B5">
        <w:rPr>
          <w:lang w:val="en-GB"/>
        </w:rPr>
        <w:t>11</w:t>
      </w:r>
      <w:r w:rsidR="00013600">
        <w:rPr>
          <w:lang w:val="en-GB"/>
        </w:rPr>
        <w:t>/3</w:t>
      </w:r>
      <w:r w:rsidRPr="00DC13A9">
        <w:rPr>
          <w:lang w:val="en-GB"/>
        </w:rPr>
        <w:t xml:space="preserve">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5975DF">
        <w:rPr>
          <w:lang w:val="en-GB"/>
        </w:rPr>
        <w:t>45</w:t>
      </w:r>
      <w:r w:rsidRPr="00DC13A9">
        <w:rPr>
          <w:lang w:val="en-GB"/>
        </w:rPr>
        <w:t>-23:</w:t>
      </w:r>
      <w:r w:rsidR="004353A8">
        <w:rPr>
          <w:lang w:val="en-GB"/>
        </w:rPr>
        <w:t>30</w:t>
      </w:r>
      <w:r w:rsidRPr="00DC13A9">
        <w:rPr>
          <w:lang w:val="en-GB"/>
        </w:rPr>
        <w:t xml:space="preserve">; </w:t>
      </w:r>
    </w:p>
    <w:p w14:paraId="1F32912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14:paraId="71F6AF7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0E08B5">
        <w:rPr>
          <w:b/>
          <w:lang w:val="en-GB"/>
        </w:rPr>
        <w:t xml:space="preserve">Filipe </w:t>
      </w:r>
      <w:proofErr w:type="spellStart"/>
      <w:r w:rsidR="000E08B5">
        <w:rPr>
          <w:b/>
          <w:lang w:val="en-GB"/>
        </w:rPr>
        <w:t>Brandão</w:t>
      </w:r>
      <w:proofErr w:type="spellEnd"/>
    </w:p>
    <w:p w14:paraId="1FB5B069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183D79B3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14:paraId="09727B6F" w14:textId="77777777"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14:paraId="07F5F5AB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14:paraId="01DE5846" w14:textId="77777777"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14:paraId="49ED1CEB" w14:textId="77777777"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14:paraId="287B32A6" w14:textId="77777777" w:rsidR="00764D88" w:rsidRPr="00DC13A9" w:rsidRDefault="00013600" w:rsidP="00764D88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Time Keeper –</w:t>
      </w:r>
      <w:r w:rsidR="000E08B5">
        <w:rPr>
          <w:rFonts w:ascii="Trebuchet MS" w:eastAsia="Trebuchet MS" w:hAnsi="Trebuchet MS" w:cs="Trebuchet MS"/>
          <w:lang w:val="en-GB"/>
        </w:rPr>
        <w:t xml:space="preserve"> </w:t>
      </w:r>
      <w:r w:rsidR="000E08B5" w:rsidRPr="000E08B5">
        <w:rPr>
          <w:rFonts w:ascii="Trebuchet MS" w:eastAsia="Trebuchet MS" w:hAnsi="Trebuchet MS" w:cs="Trebuchet MS"/>
          <w:lang w:val="en-GB"/>
        </w:rPr>
        <w:t>RG</w:t>
      </w:r>
    </w:p>
    <w:p w14:paraId="1952DB88" w14:textId="77777777" w:rsidR="00764D88" w:rsidRPr="00E57A73" w:rsidRDefault="000E08B5" w:rsidP="00E57A73">
      <w:pPr>
        <w:numPr>
          <w:ilvl w:val="0"/>
          <w:numId w:val="3"/>
        </w:numPr>
        <w:ind w:hanging="359"/>
        <w:rPr>
          <w:lang w:val="en-GB"/>
        </w:rPr>
      </w:pPr>
      <w:r>
        <w:rPr>
          <w:rFonts w:ascii="Trebuchet MS" w:eastAsia="Trebuchet MS" w:hAnsi="Trebuchet MS" w:cs="Trebuchet MS"/>
          <w:lang w:val="en-GB"/>
        </w:rPr>
        <w:t>Note Keeper – JM</w:t>
      </w:r>
    </w:p>
    <w:p w14:paraId="1ABC9FFD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51526D7F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14:paraId="623F9101" w14:textId="77777777" w:rsid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 xml:space="preserve">Meeting </w:t>
      </w:r>
      <w:proofErr w:type="spellStart"/>
      <w:r>
        <w:rPr>
          <w:lang w:val="en-GB"/>
        </w:rPr>
        <w:t>startup</w:t>
      </w:r>
      <w:proofErr w:type="spellEnd"/>
      <w:r w:rsidR="00BC33EB">
        <w:rPr>
          <w:lang w:val="en-GB"/>
        </w:rPr>
        <w:t xml:space="preserve"> (review agenda)</w:t>
      </w:r>
      <w:r>
        <w:rPr>
          <w:lang w:val="en-GB"/>
        </w:rPr>
        <w:t xml:space="preserve"> [</w:t>
      </w:r>
      <w:r w:rsidR="00BC33EB">
        <w:rPr>
          <w:lang w:val="en-GB"/>
        </w:rPr>
        <w:t>2</w:t>
      </w:r>
      <w:r>
        <w:rPr>
          <w:lang w:val="en-GB"/>
        </w:rPr>
        <w:t xml:space="preserve"> min]</w:t>
      </w:r>
    </w:p>
    <w:p w14:paraId="3BAAB479" w14:textId="77777777" w:rsidR="008852FA" w:rsidRPr="008852FA" w:rsidRDefault="008852FA" w:rsidP="008852FA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</w:t>
      </w:r>
      <w:r w:rsidRPr="00DC13A9">
        <w:rPr>
          <w:lang w:val="en-GB"/>
        </w:rPr>
        <w:t xml:space="preserve"> weekly report [</w:t>
      </w:r>
      <w:r>
        <w:rPr>
          <w:lang w:val="en-GB"/>
        </w:rPr>
        <w:t>5</w:t>
      </w:r>
      <w:r w:rsidRPr="00DC13A9">
        <w:rPr>
          <w:lang w:val="en-GB"/>
        </w:rPr>
        <w:t xml:space="preserve"> min]</w:t>
      </w:r>
    </w:p>
    <w:p w14:paraId="1EDA4905" w14:textId="77777777" w:rsidR="005F45A8" w:rsidRDefault="004961A3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Review</w:t>
      </w:r>
      <w:r w:rsidR="001B064D" w:rsidRPr="00DC13A9">
        <w:rPr>
          <w:lang w:val="en-GB"/>
        </w:rPr>
        <w:t xml:space="preserve"> </w:t>
      </w:r>
      <w:r w:rsidR="001C7EA5">
        <w:rPr>
          <w:lang w:val="en-GB"/>
        </w:rPr>
        <w:t xml:space="preserve">changes to </w:t>
      </w:r>
      <w:r w:rsidR="00267BBE" w:rsidRPr="00DC13A9">
        <w:rPr>
          <w:lang w:val="en-GB"/>
        </w:rPr>
        <w:t>Vision and Scope</w:t>
      </w:r>
      <w:r w:rsidR="001B064D" w:rsidRPr="00DC13A9">
        <w:rPr>
          <w:lang w:val="en-GB"/>
        </w:rPr>
        <w:t xml:space="preserve"> [</w:t>
      </w:r>
      <w:r w:rsidR="001C7EA5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14:paraId="37300E19" w14:textId="77777777" w:rsidR="004353A8" w:rsidRDefault="004353A8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Analyse Processes [18min]:</w:t>
      </w:r>
    </w:p>
    <w:p w14:paraId="4999A149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changes to</w:t>
      </w:r>
      <w:r w:rsidR="004961A3">
        <w:rPr>
          <w:lang w:val="en-GB"/>
        </w:rPr>
        <w:t xml:space="preserve"> </w:t>
      </w:r>
      <w:r>
        <w:rPr>
          <w:lang w:val="en-GB"/>
        </w:rPr>
        <w:t>D</w:t>
      </w:r>
      <w:r w:rsidR="004961A3">
        <w:rPr>
          <w:lang w:val="en-GB"/>
        </w:rPr>
        <w:t xml:space="preserve">ocuments </w:t>
      </w:r>
      <w:r>
        <w:rPr>
          <w:lang w:val="en-GB"/>
        </w:rPr>
        <w:t>Management P</w:t>
      </w:r>
      <w:r w:rsidR="004961A3">
        <w:rPr>
          <w:lang w:val="en-GB"/>
        </w:rPr>
        <w:t>rocess</w:t>
      </w:r>
    </w:p>
    <w:p w14:paraId="25CD3CF2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Project Planning</w:t>
      </w:r>
      <w:r>
        <w:rPr>
          <w:lang w:val="en-GB"/>
        </w:rPr>
        <w:t xml:space="preserve"> Process draft</w:t>
      </w:r>
    </w:p>
    <w:p w14:paraId="4DA7D812" w14:textId="77777777" w:rsidR="004961A3" w:rsidRDefault="001C7EA5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</w:t>
      </w:r>
      <w:r w:rsidR="004961A3">
        <w:rPr>
          <w:lang w:val="en-GB"/>
        </w:rPr>
        <w:t xml:space="preserve"> Requirements Process</w:t>
      </w:r>
      <w:r>
        <w:rPr>
          <w:lang w:val="en-GB"/>
        </w:rPr>
        <w:t xml:space="preserve"> draft</w:t>
      </w:r>
    </w:p>
    <w:p w14:paraId="3B19014F" w14:textId="77777777" w:rsidR="00AD2300" w:rsidRDefault="00AD2300" w:rsidP="004353A8">
      <w:pPr>
        <w:numPr>
          <w:ilvl w:val="1"/>
          <w:numId w:val="2"/>
        </w:numPr>
        <w:rPr>
          <w:lang w:val="en-GB"/>
        </w:rPr>
      </w:pPr>
      <w:r>
        <w:rPr>
          <w:lang w:val="en-GB"/>
        </w:rPr>
        <w:t>Analyse Project Control and Assessment Process</w:t>
      </w:r>
      <w:r w:rsidR="004353A8">
        <w:rPr>
          <w:lang w:val="en-GB"/>
        </w:rPr>
        <w:t xml:space="preserve"> draft</w:t>
      </w:r>
    </w:p>
    <w:p w14:paraId="4953F436" w14:textId="77777777" w:rsidR="001C7EA5" w:rsidRDefault="001C7EA5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Review </w:t>
      </w:r>
      <w:r w:rsidR="008852FA">
        <w:rPr>
          <w:lang w:val="en-GB"/>
        </w:rPr>
        <w:t xml:space="preserve">changes to </w:t>
      </w:r>
      <w:r w:rsidRPr="00DC13A9">
        <w:rPr>
          <w:lang w:val="en-GB"/>
        </w:rPr>
        <w:t xml:space="preserve">processes </w:t>
      </w:r>
      <w:r>
        <w:rPr>
          <w:lang w:val="en-GB"/>
        </w:rPr>
        <w:t>estimates [5</w:t>
      </w:r>
      <w:r w:rsidRPr="00DC13A9">
        <w:rPr>
          <w:lang w:val="en-GB"/>
        </w:rPr>
        <w:t xml:space="preserve"> min]</w:t>
      </w:r>
    </w:p>
    <w:p w14:paraId="34CCA485" w14:textId="77777777" w:rsidR="001C7EA5" w:rsidRDefault="001C7EA5" w:rsidP="001C7EA5">
      <w:pPr>
        <w:numPr>
          <w:ilvl w:val="0"/>
          <w:numId w:val="2"/>
        </w:numPr>
        <w:ind w:hanging="359"/>
        <w:rPr>
          <w:lang w:val="en-GB"/>
        </w:rPr>
      </w:pPr>
      <w:r w:rsidRPr="001C7EA5">
        <w:rPr>
          <w:lang w:val="en-GB"/>
        </w:rPr>
        <w:t>Review dashboard</w:t>
      </w:r>
      <w:r>
        <w:rPr>
          <w:lang w:val="en-GB"/>
        </w:rPr>
        <w:t xml:space="preserve"> [</w:t>
      </w:r>
      <w:r w:rsidR="00D80707">
        <w:rPr>
          <w:lang w:val="en-GB"/>
        </w:rPr>
        <w:t>2</w:t>
      </w:r>
      <w:r w:rsidR="008852FA">
        <w:rPr>
          <w:lang w:val="en-GB"/>
        </w:rPr>
        <w:t xml:space="preserve"> min]</w:t>
      </w:r>
    </w:p>
    <w:p w14:paraId="29D0412F" w14:textId="77777777"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</w:t>
      </w:r>
      <w:r w:rsidR="00AD2300">
        <w:rPr>
          <w:lang w:val="en-GB"/>
        </w:rPr>
        <w:t>nd commitments to the project [5</w:t>
      </w:r>
      <w:r w:rsidRPr="00DC13A9">
        <w:rPr>
          <w:lang w:val="en-GB"/>
        </w:rPr>
        <w:t xml:space="preserve"> min]</w:t>
      </w:r>
    </w:p>
    <w:p w14:paraId="35616AC3" w14:textId="77777777" w:rsidR="005F45A8" w:rsidRPr="00DC13A9" w:rsidRDefault="00AD2300">
      <w:pPr>
        <w:numPr>
          <w:ilvl w:val="0"/>
          <w:numId w:val="2"/>
        </w:numPr>
        <w:ind w:hanging="359"/>
        <w:rPr>
          <w:lang w:val="en-GB"/>
        </w:rPr>
      </w:pPr>
      <w:r>
        <w:rPr>
          <w:lang w:val="en-GB"/>
        </w:rPr>
        <w:t>Goals for next week and any other business [</w:t>
      </w:r>
      <w:r w:rsidR="00D80707">
        <w:rPr>
          <w:lang w:val="en-GB"/>
        </w:rPr>
        <w:t>3</w:t>
      </w:r>
      <w:r w:rsidR="001B064D" w:rsidRPr="00DC13A9">
        <w:rPr>
          <w:lang w:val="en-GB"/>
        </w:rPr>
        <w:t xml:space="preserve"> min]</w:t>
      </w:r>
    </w:p>
    <w:p w14:paraId="754987A3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20E57F63" w14:textId="77777777" w:rsidR="005F45A8" w:rsidRPr="00DC13A9" w:rsidRDefault="001B064D">
      <w:pPr>
        <w:rPr>
          <w:lang w:val="en-GB"/>
        </w:rPr>
      </w:pPr>
      <w:commentRangeStart w:id="0"/>
      <w:r w:rsidRPr="00DC13A9">
        <w:rPr>
          <w:b/>
          <w:lang w:val="en-GB"/>
        </w:rPr>
        <w:t>Items Discussed:</w:t>
      </w:r>
      <w:commentRangeEnd w:id="0"/>
      <w:r w:rsidR="00D478EE">
        <w:rPr>
          <w:rStyle w:val="CommentReference"/>
        </w:rPr>
        <w:commentReference w:id="0"/>
      </w:r>
    </w:p>
    <w:p w14:paraId="1F54C685" w14:textId="77777777"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Weekly Report presentation</w:t>
      </w:r>
      <w:r w:rsidR="00BA2525">
        <w:rPr>
          <w:lang w:val="en-GB"/>
        </w:rPr>
        <w:t>;</w:t>
      </w:r>
    </w:p>
    <w:p w14:paraId="12508FB8" w14:textId="77777777" w:rsidR="005F45A8" w:rsidRDefault="00B609F8" w:rsidP="00BA2525">
      <w:pPr>
        <w:pStyle w:val="ListParagraph"/>
        <w:numPr>
          <w:ilvl w:val="0"/>
          <w:numId w:val="9"/>
        </w:numPr>
        <w:rPr>
          <w:lang w:val="en-GB"/>
        </w:rPr>
      </w:pPr>
      <w:commentRangeStart w:id="1"/>
      <w:r>
        <w:rPr>
          <w:lang w:val="en-GB"/>
        </w:rPr>
        <w:t>Too much overtime ( 30 minutes)</w:t>
      </w:r>
      <w:r w:rsidR="00BA2525" w:rsidRPr="00BA2525">
        <w:rPr>
          <w:lang w:val="en-GB"/>
        </w:rPr>
        <w:t xml:space="preserve"> </w:t>
      </w:r>
      <w:commentRangeEnd w:id="1"/>
      <w:r w:rsidR="001A1F4E">
        <w:rPr>
          <w:rStyle w:val="CommentReference"/>
        </w:rPr>
        <w:commentReference w:id="1"/>
      </w:r>
    </w:p>
    <w:p w14:paraId="37A6508C" w14:textId="77777777" w:rsidR="00B609F8" w:rsidRDefault="00B609F8" w:rsidP="00B609F8">
      <w:pPr>
        <w:pStyle w:val="ListParagraph"/>
        <w:numPr>
          <w:ilvl w:val="0"/>
          <w:numId w:val="9"/>
        </w:numPr>
        <w:rPr>
          <w:lang w:val="en-GB"/>
        </w:rPr>
      </w:pPr>
      <w:commentRangeStart w:id="2"/>
      <w:r>
        <w:rPr>
          <w:lang w:val="en-GB"/>
        </w:rPr>
        <w:t xml:space="preserve">Earned Value is not </w:t>
      </w:r>
      <w:r w:rsidRPr="00B609F8">
        <w:rPr>
          <w:lang w:val="en-GB"/>
        </w:rPr>
        <w:t>understandable</w:t>
      </w:r>
      <w:commentRangeEnd w:id="2"/>
      <w:r w:rsidR="001A1F4E">
        <w:rPr>
          <w:rStyle w:val="CommentReference"/>
        </w:rPr>
        <w:commentReference w:id="2"/>
      </w:r>
    </w:p>
    <w:p w14:paraId="026CE860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</w:t>
      </w:r>
      <w:r w:rsidRPr="00653309">
        <w:rPr>
          <w:lang w:val="en-GB"/>
        </w:rPr>
        <w:t>nalyse</w:t>
      </w:r>
      <w:r>
        <w:rPr>
          <w:lang w:val="en-GB"/>
        </w:rPr>
        <w:t xml:space="preserve"> work done ( real difficulties and </w:t>
      </w:r>
      <w:r w:rsidRPr="00653309">
        <w:rPr>
          <w:lang w:val="en-GB"/>
        </w:rPr>
        <w:t>obstacles</w:t>
      </w:r>
      <w:r>
        <w:rPr>
          <w:lang w:val="en-GB"/>
        </w:rPr>
        <w:t>)</w:t>
      </w:r>
    </w:p>
    <w:p w14:paraId="271B525D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Detail more goals for the next week</w:t>
      </w:r>
    </w:p>
    <w:p w14:paraId="5E33890F" w14:textId="77777777" w:rsidR="00653309" w:rsidRDefault="00653309" w:rsidP="00653309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Analyse how things went</w:t>
      </w:r>
    </w:p>
    <w:p w14:paraId="7A1DFC08" w14:textId="77777777" w:rsidR="00013600" w:rsidRPr="00482B95" w:rsidRDefault="007C5AAF" w:rsidP="00013600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609F8">
        <w:rPr>
          <w:lang w:val="en-GB"/>
        </w:rPr>
        <w:t>Vision &amp; Scope</w:t>
      </w:r>
      <w:r w:rsidR="00BA2525">
        <w:rPr>
          <w:lang w:val="en-GB"/>
        </w:rPr>
        <w:t>;</w:t>
      </w:r>
    </w:p>
    <w:p w14:paraId="6B5ABB36" w14:textId="77777777" w:rsidR="00482B95" w:rsidRDefault="00B609F8" w:rsidP="00482B95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>Review Technology in vision statement:</w:t>
      </w:r>
    </w:p>
    <w:p w14:paraId="12CCEDA6" w14:textId="77777777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3"/>
      <w:r>
        <w:rPr>
          <w:lang w:val="en-GB"/>
        </w:rPr>
        <w:t>Framework .NET 4.5 doesn’t work on Windows XP</w:t>
      </w:r>
      <w:commentRangeEnd w:id="3"/>
      <w:r w:rsidR="001A1F4E">
        <w:rPr>
          <w:rStyle w:val="CommentReference"/>
        </w:rPr>
        <w:commentReference w:id="3"/>
      </w:r>
    </w:p>
    <w:p w14:paraId="5AC5A37D" w14:textId="77777777" w:rsidR="00B609F8" w:rsidRDefault="00B609F8" w:rsidP="00B609F8">
      <w:pPr>
        <w:pStyle w:val="ListParagraph"/>
        <w:numPr>
          <w:ilvl w:val="1"/>
          <w:numId w:val="10"/>
        </w:numPr>
        <w:rPr>
          <w:lang w:val="en-GB"/>
        </w:rPr>
      </w:pPr>
      <w:commentRangeStart w:id="4"/>
      <w:r>
        <w:rPr>
          <w:lang w:val="en-GB"/>
        </w:rPr>
        <w:t>Android 2.1 will be used instead of 2.2</w:t>
      </w:r>
      <w:commentRangeEnd w:id="4"/>
      <w:r w:rsidR="001A1F4E">
        <w:rPr>
          <w:rStyle w:val="CommentReference"/>
        </w:rPr>
        <w:commentReference w:id="4"/>
      </w:r>
    </w:p>
    <w:p w14:paraId="6B1DD65D" w14:textId="77777777" w:rsidR="00B609F8" w:rsidRDefault="00B609F8" w:rsidP="00B609F8">
      <w:pPr>
        <w:pStyle w:val="ListParagraph"/>
        <w:numPr>
          <w:ilvl w:val="0"/>
          <w:numId w:val="10"/>
        </w:numPr>
        <w:rPr>
          <w:lang w:val="en-GB"/>
        </w:rPr>
      </w:pPr>
      <w:commentRangeStart w:id="5"/>
      <w:r>
        <w:rPr>
          <w:lang w:val="en-GB"/>
        </w:rPr>
        <w:t>Review English</w:t>
      </w:r>
      <w:commentRangeEnd w:id="5"/>
      <w:r w:rsidR="001A1F4E">
        <w:rPr>
          <w:rStyle w:val="CommentReference"/>
        </w:rPr>
        <w:commentReference w:id="5"/>
      </w:r>
      <w:r>
        <w:rPr>
          <w:lang w:val="en-GB"/>
        </w:rPr>
        <w:t>.</w:t>
      </w:r>
    </w:p>
    <w:p w14:paraId="72B59376" w14:textId="77777777" w:rsidR="00B609F8" w:rsidRDefault="00B609F8" w:rsidP="00B609F8">
      <w:pPr>
        <w:rPr>
          <w:lang w:val="en-GB"/>
        </w:rPr>
      </w:pPr>
      <w:r>
        <w:rPr>
          <w:lang w:val="en-GB"/>
        </w:rPr>
        <w:t>3. Documents Management Process;</w:t>
      </w:r>
    </w:p>
    <w:p w14:paraId="3AE70270" w14:textId="77777777"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commentRangeStart w:id="6"/>
      <w:r>
        <w:rPr>
          <w:lang w:val="en-GB"/>
        </w:rPr>
        <w:t>Review in Lifecycle the Yes/No Statements</w:t>
      </w:r>
      <w:commentRangeEnd w:id="6"/>
      <w:r w:rsidR="001A1F4E">
        <w:rPr>
          <w:rStyle w:val="CommentReference"/>
        </w:rPr>
        <w:commentReference w:id="6"/>
      </w:r>
    </w:p>
    <w:p w14:paraId="4B55642B" w14:textId="77777777" w:rsid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Lifecycle isn’t clear between draft and deprecated</w:t>
      </w:r>
    </w:p>
    <w:p w14:paraId="25F0AB87" w14:textId="77777777" w:rsidR="00B609F8" w:rsidRPr="00B609F8" w:rsidRDefault="00B609F8" w:rsidP="00B609F8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H</w:t>
      </w:r>
      <w:r w:rsidRPr="00B609F8">
        <w:rPr>
          <w:lang w:val="en-GB"/>
        </w:rPr>
        <w:t>as no references to the increment of issues</w:t>
      </w:r>
      <w:r>
        <w:rPr>
          <w:lang w:val="en-GB"/>
        </w:rPr>
        <w:t xml:space="preserve"> </w:t>
      </w:r>
    </w:p>
    <w:p w14:paraId="1CF10EB8" w14:textId="77777777" w:rsidR="00B609F8" w:rsidRDefault="00B609F8" w:rsidP="00B609F8">
      <w:pPr>
        <w:rPr>
          <w:lang w:val="en-GB"/>
        </w:rPr>
      </w:pPr>
      <w:r>
        <w:rPr>
          <w:lang w:val="en-GB"/>
        </w:rPr>
        <w:t>4. Project Planning Process;</w:t>
      </w:r>
    </w:p>
    <w:p w14:paraId="66CE76EB" w14:textId="77777777" w:rsidR="00B609F8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Improve inputs ( Vision and Scope to generate a necessity)</w:t>
      </w:r>
    </w:p>
    <w:p w14:paraId="19B4F98E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Correct the name Poker Planning to Planning Poker</w:t>
      </w:r>
      <w:bookmarkStart w:id="7" w:name="_GoBack"/>
      <w:bookmarkEnd w:id="7"/>
    </w:p>
    <w:p w14:paraId="4ED66A71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Discuss if earned value will be inside this process</w:t>
      </w:r>
    </w:p>
    <w:p w14:paraId="12BE5130" w14:textId="77777777" w:rsidR="00A3168C" w:rsidRDefault="00A3168C" w:rsidP="00B609F8">
      <w:pPr>
        <w:pStyle w:val="ListParagraph"/>
        <w:numPr>
          <w:ilvl w:val="0"/>
          <w:numId w:val="13"/>
        </w:numPr>
        <w:rPr>
          <w:lang w:val="en-GB"/>
        </w:rPr>
      </w:pPr>
      <w:commentRangeStart w:id="8"/>
      <w:r>
        <w:rPr>
          <w:lang w:val="en-GB"/>
        </w:rPr>
        <w:t>These Measures should be in Project Control and Assessment Process</w:t>
      </w:r>
      <w:commentRangeEnd w:id="8"/>
      <w:r w:rsidR="00D478EE">
        <w:rPr>
          <w:rStyle w:val="CommentReference"/>
        </w:rPr>
        <w:commentReference w:id="8"/>
      </w:r>
    </w:p>
    <w:p w14:paraId="2A3D53A3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A new Measure should be created for this process (</w:t>
      </w:r>
      <w:r w:rsidRPr="00A3168C">
        <w:rPr>
          <w:lang w:val="en-GB"/>
        </w:rPr>
        <w:t>deviation from the plan</w:t>
      </w:r>
      <w:r>
        <w:rPr>
          <w:lang w:val="en-GB"/>
        </w:rPr>
        <w:t>, effort, term and Scope)</w:t>
      </w:r>
    </w:p>
    <w:p w14:paraId="0DBE6CB5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Check if the control was weak and where was the weakness</w:t>
      </w:r>
    </w:p>
    <w:p w14:paraId="5D5D2316" w14:textId="77777777" w:rsidR="00A3168C" w:rsidRDefault="00A3168C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Coding Standards</w:t>
      </w:r>
    </w:p>
    <w:p w14:paraId="5917D9D5" w14:textId="77777777" w:rsidR="00653309" w:rsidRDefault="00653309" w:rsidP="00A3168C">
      <w:pPr>
        <w:pStyle w:val="ListParagraph"/>
        <w:numPr>
          <w:ilvl w:val="0"/>
          <w:numId w:val="13"/>
        </w:numPr>
        <w:rPr>
          <w:lang w:val="en-GB"/>
        </w:rPr>
      </w:pPr>
      <w:r>
        <w:rPr>
          <w:lang w:val="en-GB"/>
        </w:rPr>
        <w:t>Define Quality Requirements</w:t>
      </w:r>
    </w:p>
    <w:p w14:paraId="030CAE3A" w14:textId="77777777" w:rsidR="00A3168C" w:rsidRDefault="00A3168C" w:rsidP="00A3168C">
      <w:pPr>
        <w:rPr>
          <w:lang w:val="en-GB"/>
        </w:rPr>
      </w:pPr>
      <w:r>
        <w:rPr>
          <w:lang w:val="en-GB"/>
        </w:rPr>
        <w:t>5. Requirements Process</w:t>
      </w:r>
    </w:p>
    <w:p w14:paraId="1884A57D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commentRangeStart w:id="9"/>
      <w:r>
        <w:rPr>
          <w:lang w:val="en-GB"/>
        </w:rPr>
        <w:t>Add to inputs Vision and Scope</w:t>
      </w:r>
      <w:commentRangeEnd w:id="9"/>
      <w:r w:rsidR="00D478EE">
        <w:rPr>
          <w:rStyle w:val="CommentReference"/>
        </w:rPr>
        <w:commentReference w:id="9"/>
      </w:r>
    </w:p>
    <w:p w14:paraId="33CD6BA7" w14:textId="77777777" w:rsidR="00A3168C" w:rsidRDefault="00A3168C" w:rsidP="00A3168C">
      <w:pPr>
        <w:rPr>
          <w:lang w:val="en-GB"/>
        </w:rPr>
      </w:pPr>
      <w:r>
        <w:rPr>
          <w:lang w:val="en-GB"/>
        </w:rPr>
        <w:t>6. Project Control and Assessment Process</w:t>
      </w:r>
    </w:p>
    <w:p w14:paraId="6AA7BBD5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Check if earned value will be or not in Inputs section</w:t>
      </w:r>
    </w:p>
    <w:p w14:paraId="3FDDD63C" w14:textId="77777777" w:rsidR="00A3168C" w:rsidRDefault="00A3168C" w:rsidP="00A3168C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Define how this process will act and when (this value can be in Project Planning Process)</w:t>
      </w:r>
    </w:p>
    <w:p w14:paraId="3C709F4D" w14:textId="77777777" w:rsidR="00A3168C" w:rsidRDefault="00A3168C" w:rsidP="00A3168C">
      <w:pPr>
        <w:rPr>
          <w:lang w:val="en-GB"/>
        </w:rPr>
      </w:pPr>
      <w:r>
        <w:rPr>
          <w:lang w:val="en-GB"/>
        </w:rPr>
        <w:t>7</w:t>
      </w:r>
      <w:r w:rsidR="00653309">
        <w:rPr>
          <w:lang w:val="en-GB"/>
        </w:rPr>
        <w:t xml:space="preserve">. Changes to </w:t>
      </w:r>
      <w:r w:rsidR="00653309" w:rsidRPr="00DC13A9">
        <w:rPr>
          <w:lang w:val="en-GB"/>
        </w:rPr>
        <w:t xml:space="preserve">processes </w:t>
      </w:r>
      <w:r w:rsidR="00653309">
        <w:rPr>
          <w:lang w:val="en-GB"/>
        </w:rPr>
        <w:t>estimates</w:t>
      </w:r>
    </w:p>
    <w:p w14:paraId="479C2F34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Start planning while defining the Processes</w:t>
      </w:r>
    </w:p>
    <w:p w14:paraId="4DCBBCC0" w14:textId="77777777" w:rsidR="00653309" w:rsidRDefault="00653309" w:rsidP="00653309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Kick off meeting estimated to 8/04/2013 ( requires Project and Quality Plan)</w:t>
      </w:r>
    </w:p>
    <w:p w14:paraId="1C14E9F1" w14:textId="77777777" w:rsidR="00653309" w:rsidRDefault="00653309" w:rsidP="00653309">
      <w:pPr>
        <w:rPr>
          <w:lang w:val="en-GB"/>
        </w:rPr>
      </w:pPr>
      <w:r>
        <w:rPr>
          <w:lang w:val="en-GB"/>
        </w:rPr>
        <w:t>8. Dashboard review</w:t>
      </w:r>
    </w:p>
    <w:p w14:paraId="695F945F" w14:textId="77777777" w:rsidR="00653309" w:rsidRPr="00653309" w:rsidRDefault="00653309" w:rsidP="0065330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>Update Milestones</w:t>
      </w:r>
    </w:p>
    <w:p w14:paraId="12CBE7D7" w14:textId="77777777" w:rsidR="00A3168C" w:rsidRPr="00A3168C" w:rsidRDefault="00A3168C" w:rsidP="00A3168C">
      <w:pPr>
        <w:ind w:left="360"/>
        <w:rPr>
          <w:lang w:val="en-GB"/>
        </w:rPr>
      </w:pPr>
    </w:p>
    <w:p w14:paraId="3389E917" w14:textId="77777777" w:rsidR="005F45A8" w:rsidRPr="00DC13A9" w:rsidRDefault="005F45A8">
      <w:pPr>
        <w:rPr>
          <w:lang w:val="en-GB"/>
        </w:rPr>
      </w:pPr>
    </w:p>
    <w:p w14:paraId="4CBFE3DB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789533DA" w14:textId="77777777" w:rsidR="005F45A8" w:rsidRPr="00DC13A9" w:rsidRDefault="005F45A8">
      <w:pPr>
        <w:rPr>
          <w:lang w:val="en-GB"/>
        </w:rPr>
      </w:pPr>
    </w:p>
    <w:p w14:paraId="0EF33699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14:paraId="23823D90" w14:textId="77777777" w:rsidR="005F45A8" w:rsidRDefault="00653309" w:rsidP="00482B95">
      <w:pPr>
        <w:rPr>
          <w:lang w:val="en-GB"/>
        </w:rPr>
      </w:pPr>
      <w:r>
        <w:rPr>
          <w:lang w:val="en-GB"/>
        </w:rPr>
        <w:tab/>
        <w:t>AI1 – Finish Project Planning Process</w:t>
      </w:r>
    </w:p>
    <w:p w14:paraId="568076B5" w14:textId="77777777" w:rsidR="00653309" w:rsidRDefault="00653309" w:rsidP="00482B95">
      <w:pPr>
        <w:rPr>
          <w:lang w:val="en-GB"/>
        </w:rPr>
      </w:pPr>
      <w:r>
        <w:rPr>
          <w:lang w:val="en-GB"/>
        </w:rPr>
        <w:tab/>
        <w:t>AI2 – Start Review Process</w:t>
      </w:r>
    </w:p>
    <w:p w14:paraId="1956DCD7" w14:textId="77777777" w:rsidR="00653309" w:rsidRDefault="00653309" w:rsidP="00482B95">
      <w:pPr>
        <w:rPr>
          <w:lang w:val="en-GB"/>
        </w:rPr>
      </w:pPr>
      <w:r>
        <w:rPr>
          <w:lang w:val="en-GB"/>
        </w:rPr>
        <w:tab/>
        <w:t>AI3 – Finish Requirements Process</w:t>
      </w:r>
    </w:p>
    <w:p w14:paraId="3462EAD7" w14:textId="77777777" w:rsidR="00653309" w:rsidRDefault="00653309" w:rsidP="00482B95">
      <w:pPr>
        <w:rPr>
          <w:lang w:val="en-GB"/>
        </w:rPr>
      </w:pPr>
      <w:r>
        <w:rPr>
          <w:lang w:val="en-GB"/>
        </w:rPr>
        <w:tab/>
        <w:t>AI4 – Review Project Control and Assessment Process</w:t>
      </w:r>
    </w:p>
    <w:p w14:paraId="51D7FF90" w14:textId="77777777" w:rsidR="000C5CB2" w:rsidRPr="00DC13A9" w:rsidRDefault="00482B95" w:rsidP="00013600">
      <w:pPr>
        <w:rPr>
          <w:lang w:val="en-GB"/>
        </w:rPr>
      </w:pPr>
      <w:r>
        <w:rPr>
          <w:lang w:val="en-GB"/>
        </w:rPr>
        <w:tab/>
      </w:r>
      <w:r w:rsidR="000C5CB2">
        <w:rPr>
          <w:lang w:val="en-GB"/>
        </w:rPr>
        <w:t xml:space="preserve"> </w:t>
      </w:r>
    </w:p>
    <w:p w14:paraId="66741FC3" w14:textId="77777777" w:rsidR="005F45A8" w:rsidRPr="00DC13A9" w:rsidRDefault="005F45A8">
      <w:pPr>
        <w:rPr>
          <w:lang w:val="en-GB"/>
        </w:rPr>
      </w:pPr>
    </w:p>
    <w:p w14:paraId="0FF35DA0" w14:textId="77777777" w:rsidR="005F45A8" w:rsidRPr="00DC13A9" w:rsidRDefault="005F45A8">
      <w:pPr>
        <w:rPr>
          <w:lang w:val="en-GB"/>
        </w:rPr>
      </w:pPr>
    </w:p>
    <w:p w14:paraId="065B782E" w14:textId="77777777" w:rsidR="005F45A8" w:rsidRPr="00DC13A9" w:rsidRDefault="005F45A8">
      <w:pPr>
        <w:rPr>
          <w:lang w:val="en-GB"/>
        </w:rPr>
      </w:pPr>
    </w:p>
    <w:p w14:paraId="7E1E20E6" w14:textId="77777777"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14:paraId="64E10D7D" w14:textId="77777777" w:rsidR="005F45A8" w:rsidRPr="00DC13A9" w:rsidRDefault="005F45A8">
      <w:pPr>
        <w:rPr>
          <w:lang w:val="en-GB"/>
        </w:rPr>
      </w:pPr>
    </w:p>
    <w:p w14:paraId="28CF7105" w14:textId="77777777"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="000E08B5">
        <w:rPr>
          <w:lang w:val="en-GB"/>
        </w:rPr>
        <w:t>; Moderator: MO</w:t>
      </w:r>
    </w:p>
    <w:p w14:paraId="392F82EA" w14:textId="77777777" w:rsidR="005F45A8" w:rsidRPr="00DC13A9" w:rsidRDefault="005F45A8">
      <w:pPr>
        <w:rPr>
          <w:lang w:val="en-GB"/>
        </w:rPr>
      </w:pPr>
    </w:p>
    <w:p w14:paraId="6EBE2A64" w14:textId="77777777" w:rsidR="005F45A8" w:rsidRPr="00DC13A9" w:rsidRDefault="005F45A8">
      <w:pPr>
        <w:rPr>
          <w:lang w:val="en-GB"/>
        </w:rPr>
      </w:pPr>
    </w:p>
    <w:p w14:paraId="106D20F0" w14:textId="77777777" w:rsidR="005F45A8" w:rsidRPr="00DC13A9" w:rsidRDefault="005F45A8">
      <w:pPr>
        <w:rPr>
          <w:lang w:val="en-GB"/>
        </w:rPr>
      </w:pPr>
    </w:p>
    <w:p w14:paraId="45954C29" w14:textId="77777777" w:rsidR="005F45A8" w:rsidRPr="00DC13A9" w:rsidRDefault="005F45A8">
      <w:pPr>
        <w:rPr>
          <w:lang w:val="en-GB"/>
        </w:rPr>
      </w:pPr>
    </w:p>
    <w:p w14:paraId="0B97AAD9" w14:textId="77777777" w:rsidR="005F45A8" w:rsidRPr="00DC13A9" w:rsidRDefault="005F45A8">
      <w:pPr>
        <w:rPr>
          <w:lang w:val="en-GB"/>
        </w:rPr>
      </w:pPr>
    </w:p>
    <w:sectPr w:rsidR="005F45A8" w:rsidRPr="00DC13A9" w:rsidSect="00BF5DBE">
      <w:headerReference w:type="default" r:id="rId10"/>
      <w:pgSz w:w="12240" w:h="15840"/>
      <w:pgMar w:top="1440" w:right="1440" w:bottom="1276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Rui Ganhoto" w:date="2013-03-13T21:42:00Z" w:initials="RG">
    <w:p w14:paraId="1880C4FA" w14:textId="77777777" w:rsidR="00D478EE" w:rsidRDefault="00D478EE">
      <w:pPr>
        <w:pStyle w:val="CommentText"/>
      </w:pPr>
      <w:r>
        <w:rPr>
          <w:rStyle w:val="CommentReference"/>
        </w:rPr>
        <w:annotationRef/>
      </w:r>
      <w:r>
        <w:t>Os tópicos aqui são poucos esclarecedores.</w:t>
      </w:r>
      <w:r>
        <w:br/>
        <w:t xml:space="preserve">Acho que devemos escrever </w:t>
      </w:r>
      <w:proofErr w:type="gramStart"/>
      <w:r>
        <w:t>de forma a que</w:t>
      </w:r>
      <w:proofErr w:type="gramEnd"/>
      <w:r>
        <w:t xml:space="preserve"> alguém que não tenha participado na reunião, perceba o que se falou/passou” (No fundo, esse é também um dos propósitos de uma ATA)</w:t>
      </w:r>
    </w:p>
  </w:comment>
  <w:comment w:id="1" w:author="Rui Ganhoto" w:date="2013-03-13T21:35:00Z" w:initials="RG">
    <w:p w14:paraId="1F117CDE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O </w:t>
      </w:r>
      <w:proofErr w:type="spellStart"/>
      <w:r>
        <w:t>overtime</w:t>
      </w:r>
      <w:proofErr w:type="spellEnd"/>
      <w:r>
        <w:t xml:space="preserve"> foi nos documentos,</w:t>
      </w:r>
      <w:r>
        <w:br/>
        <w:t>O no global foram 2 minutos de atraso</w:t>
      </w:r>
      <w:r>
        <w:br/>
        <w:t>Acho que esta informação não é relevante para a Ata</w:t>
      </w:r>
    </w:p>
  </w:comment>
  <w:comment w:id="2" w:author="Rui Ganhoto" w:date="2013-03-13T21:35:00Z" w:initials="RG">
    <w:p w14:paraId="7CF02683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Este tópico não é necessário porque o </w:t>
      </w:r>
      <w:proofErr w:type="spellStart"/>
      <w:r>
        <w:t>Earned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já foi discutido que deverá ser “reiniciado” quando iniciarmos realmente o desenvolvimento do projeto, só aí ele fará sentido. E tal </w:t>
      </w:r>
      <w:proofErr w:type="spellStart"/>
      <w:r>
        <w:t>ja</w:t>
      </w:r>
      <w:proofErr w:type="spellEnd"/>
      <w:r>
        <w:t xml:space="preserve"> foi dito em reuniões anteriores, está ali para mero preenchimento</w:t>
      </w:r>
    </w:p>
  </w:comment>
  <w:comment w:id="3" w:author="Rui Ganhoto" w:date="2013-03-13T21:39:00Z" w:initials="RG">
    <w:p w14:paraId="240275F0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Must</w:t>
      </w:r>
      <w:proofErr w:type="gramEnd"/>
      <w:r>
        <w:t xml:space="preserve"> </w:t>
      </w:r>
      <w:proofErr w:type="spellStart"/>
      <w:r>
        <w:t>change</w:t>
      </w:r>
      <w:proofErr w:type="spellEnd"/>
      <w:r>
        <w:t xml:space="preserve"> to </w:t>
      </w:r>
      <w:proofErr w:type="spellStart"/>
      <w:r>
        <w:t>frameword</w:t>
      </w:r>
      <w:proofErr w:type="spellEnd"/>
      <w:r>
        <w:t xml:space="preserve"> 4.0” </w:t>
      </w:r>
    </w:p>
  </w:comment>
  <w:comment w:id="4" w:author="Rui Ganhoto" w:date="2013-03-13T21:33:00Z" w:initials="RG">
    <w:p w14:paraId="0D7345E4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tenho a certeza em relação às reais vantagens em usar a 2.1 </w:t>
      </w:r>
      <w:proofErr w:type="spellStart"/>
      <w:r>
        <w:t>vs</w:t>
      </w:r>
      <w:proofErr w:type="spellEnd"/>
      <w:r>
        <w:t xml:space="preserve"> a 2.2</w:t>
      </w:r>
    </w:p>
  </w:comment>
  <w:comment w:id="5" w:author="Rui Ganhoto" w:date="2013-03-13T21:40:00Z" w:initials="RG">
    <w:p w14:paraId="1A4CFD2B" w14:textId="77777777" w:rsidR="001A1F4E" w:rsidRDefault="001A1F4E">
      <w:pPr>
        <w:pStyle w:val="CommentText"/>
      </w:pPr>
      <w:r>
        <w:rPr>
          <w:rStyle w:val="CommentReference"/>
        </w:rPr>
        <w:annotationRef/>
      </w:r>
    </w:p>
  </w:comment>
  <w:comment w:id="6" w:author="Rui Ganhoto" w:date="2013-03-13T21:34:00Z" w:initials="RG">
    <w:p w14:paraId="16991D16" w14:textId="77777777" w:rsidR="001A1F4E" w:rsidRDefault="001A1F4E">
      <w:pPr>
        <w:pStyle w:val="CommentText"/>
      </w:pPr>
      <w:r>
        <w:rPr>
          <w:rStyle w:val="CommentReference"/>
        </w:rPr>
        <w:annotationRef/>
      </w:r>
      <w:r>
        <w:t xml:space="preserve">Não percebi. </w:t>
      </w:r>
      <w:r>
        <w:br/>
        <w:t>O que é suposto dizer aqui?</w:t>
      </w:r>
    </w:p>
  </w:comment>
  <w:comment w:id="8" w:author="Rui Ganhoto" w:date="2013-03-13T21:41:00Z" w:initials="RG">
    <w:p w14:paraId="0AFD8CE4" w14:textId="48F72605" w:rsidR="00D478EE" w:rsidRPr="00975332" w:rsidRDefault="00D478E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="00975332">
        <w:t xml:space="preserve">Quais são as </w:t>
      </w:r>
      <w:proofErr w:type="spellStart"/>
      <w:r w:rsidR="00975332">
        <w:t>These</w:t>
      </w:r>
      <w:proofErr w:type="spellEnd"/>
      <w:r w:rsidR="00975332">
        <w:t>?</w:t>
      </w:r>
      <w:r w:rsidR="00975332">
        <w:br/>
      </w:r>
      <w:r w:rsidR="00975332">
        <w:rPr>
          <w:lang w:val="en-GB"/>
        </w:rPr>
        <w:t>“</w:t>
      </w:r>
      <w:r w:rsidR="00975332" w:rsidRPr="00975332">
        <w:rPr>
          <w:lang w:val="en-GB"/>
        </w:rPr>
        <w:t xml:space="preserve">Measures in this process should be </w:t>
      </w:r>
      <w:r w:rsidR="00975332">
        <w:rPr>
          <w:lang w:val="en-GB"/>
        </w:rPr>
        <w:t xml:space="preserve">in </w:t>
      </w:r>
      <w:proofErr w:type="spellStart"/>
      <w:r w:rsidR="00975332">
        <w:rPr>
          <w:lang w:val="en-GB"/>
        </w:rPr>
        <w:t>Proj</w:t>
      </w:r>
      <w:proofErr w:type="spellEnd"/>
      <w:r w:rsidR="00975332">
        <w:rPr>
          <w:lang w:val="en-GB"/>
        </w:rPr>
        <w:t>. Ctrl. Ass. Proc.”</w:t>
      </w:r>
    </w:p>
  </w:comment>
  <w:comment w:id="9" w:author="Rui Ganhoto" w:date="2013-03-13T21:42:00Z" w:initials="RG">
    <w:p w14:paraId="3C12CDA3" w14:textId="77777777" w:rsidR="00D478EE" w:rsidRPr="00D478EE" w:rsidRDefault="00D478EE">
      <w:pPr>
        <w:pStyle w:val="CommentText"/>
        <w:rPr>
          <w:lang w:val="en-GB"/>
        </w:rPr>
      </w:pPr>
      <w:r>
        <w:rPr>
          <w:rStyle w:val="CommentReference"/>
        </w:rPr>
        <w:annotationRef/>
      </w:r>
      <w:r w:rsidRPr="00D478EE">
        <w:rPr>
          <w:lang w:val="en-GB"/>
        </w:rPr>
        <w:t>Add “Vision and Scope” to inputs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880C4FA" w15:done="0"/>
  <w15:commentEx w15:paraId="1F117CDE" w15:done="0"/>
  <w15:commentEx w15:paraId="7CF02683" w15:done="0"/>
  <w15:commentEx w15:paraId="240275F0" w15:done="0"/>
  <w15:commentEx w15:paraId="0D7345E4" w15:done="0"/>
  <w15:commentEx w15:paraId="1A4CFD2B" w15:done="0"/>
  <w15:commentEx w15:paraId="16991D16" w15:done="0"/>
  <w15:commentEx w15:paraId="0AFD8CE4" w15:done="0"/>
  <w15:commentEx w15:paraId="3C12CD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E19D62" w14:textId="77777777" w:rsidR="004E1B18" w:rsidRDefault="004E1B18">
      <w:pPr>
        <w:spacing w:line="240" w:lineRule="auto"/>
      </w:pPr>
      <w:r>
        <w:separator/>
      </w:r>
    </w:p>
  </w:endnote>
  <w:endnote w:type="continuationSeparator" w:id="0">
    <w:p w14:paraId="50E5E3BE" w14:textId="77777777" w:rsidR="004E1B18" w:rsidRDefault="004E1B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1188C3" w14:textId="77777777" w:rsidR="004E1B18" w:rsidRDefault="004E1B18">
      <w:pPr>
        <w:spacing w:line="240" w:lineRule="auto"/>
      </w:pPr>
      <w:r>
        <w:separator/>
      </w:r>
    </w:p>
  </w:footnote>
  <w:footnote w:type="continuationSeparator" w:id="0">
    <w:p w14:paraId="27502D84" w14:textId="77777777" w:rsidR="004E1B18" w:rsidRDefault="004E1B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2F2B9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0E08B5">
      <w:rPr>
        <w:b/>
        <w:sz w:val="28"/>
        <w:lang w:val="en-US"/>
      </w:rPr>
      <w:t>11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13600">
      <w:rPr>
        <w:lang w:val="en-US"/>
      </w:rPr>
      <w:t>v 0.1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14:paraId="32067867" w14:textId="77777777"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“Team </w:t>
    </w:r>
    <w:r w:rsidR="000E08B5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”</w:t>
    </w:r>
    <w:r w:rsidRPr="007C5AAF">
      <w:rPr>
        <w:lang w:val="en-US"/>
      </w:rPr>
      <w:tab/>
      <w:t xml:space="preserve">Owner: </w:t>
    </w:r>
    <w:r w:rsidR="000E08B5">
      <w:rPr>
        <w:lang w:val="en-US"/>
      </w:rPr>
      <w:t>FB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D5EE1"/>
    <w:multiLevelType w:val="hybridMultilevel"/>
    <w:tmpl w:val="74F2F9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302323"/>
    <w:multiLevelType w:val="hybridMultilevel"/>
    <w:tmpl w:val="77A467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6397C"/>
    <w:multiLevelType w:val="hybridMultilevel"/>
    <w:tmpl w:val="F01E46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7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3DA358E8"/>
    <w:multiLevelType w:val="hybridMultilevel"/>
    <w:tmpl w:val="2A346D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B34016"/>
    <w:multiLevelType w:val="hybridMultilevel"/>
    <w:tmpl w:val="2390BF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2">
    <w:nsid w:val="692328BC"/>
    <w:multiLevelType w:val="hybridMultilevel"/>
    <w:tmpl w:val="DFD228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4">
    <w:nsid w:val="71134360"/>
    <w:multiLevelType w:val="hybridMultilevel"/>
    <w:tmpl w:val="471437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7"/>
  </w:num>
  <w:num w:numId="5">
    <w:abstractNumId w:val="11"/>
  </w:num>
  <w:num w:numId="6">
    <w:abstractNumId w:val="13"/>
  </w:num>
  <w:num w:numId="7">
    <w:abstractNumId w:val="1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8"/>
  </w:num>
  <w:num w:numId="13">
    <w:abstractNumId w:val="2"/>
  </w:num>
  <w:num w:numId="14">
    <w:abstractNumId w:val="14"/>
  </w:num>
  <w:num w:numId="15">
    <w:abstractNumId w:val="12"/>
  </w:num>
  <w:num w:numId="1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ui Ganhoto">
    <w15:presenceInfo w15:providerId="Windows Live" w15:userId="968e87421556de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13600"/>
    <w:rsid w:val="000255B4"/>
    <w:rsid w:val="000C3249"/>
    <w:rsid w:val="000C5CB2"/>
    <w:rsid w:val="000E08B5"/>
    <w:rsid w:val="00114A7C"/>
    <w:rsid w:val="001A1F4E"/>
    <w:rsid w:val="001B064D"/>
    <w:rsid w:val="001C7EA5"/>
    <w:rsid w:val="001E5F1C"/>
    <w:rsid w:val="00267BBE"/>
    <w:rsid w:val="003D7712"/>
    <w:rsid w:val="004353A8"/>
    <w:rsid w:val="00473F3A"/>
    <w:rsid w:val="00475708"/>
    <w:rsid w:val="00482B95"/>
    <w:rsid w:val="004961A3"/>
    <w:rsid w:val="004E1B18"/>
    <w:rsid w:val="00505536"/>
    <w:rsid w:val="005975DF"/>
    <w:rsid w:val="005F45A8"/>
    <w:rsid w:val="00653309"/>
    <w:rsid w:val="006F713D"/>
    <w:rsid w:val="00764D88"/>
    <w:rsid w:val="007C5AAF"/>
    <w:rsid w:val="007E7A13"/>
    <w:rsid w:val="008204F1"/>
    <w:rsid w:val="008852FA"/>
    <w:rsid w:val="008B0DF5"/>
    <w:rsid w:val="00913352"/>
    <w:rsid w:val="00975332"/>
    <w:rsid w:val="009815F7"/>
    <w:rsid w:val="00991179"/>
    <w:rsid w:val="00A3168C"/>
    <w:rsid w:val="00AD2300"/>
    <w:rsid w:val="00B609F8"/>
    <w:rsid w:val="00BA033D"/>
    <w:rsid w:val="00BA2525"/>
    <w:rsid w:val="00BC33EB"/>
    <w:rsid w:val="00BF5DBE"/>
    <w:rsid w:val="00C32ED6"/>
    <w:rsid w:val="00D478EE"/>
    <w:rsid w:val="00D80707"/>
    <w:rsid w:val="00DB3BD4"/>
    <w:rsid w:val="00DC13A9"/>
    <w:rsid w:val="00E1363B"/>
    <w:rsid w:val="00E57A73"/>
    <w:rsid w:val="00EB172E"/>
    <w:rsid w:val="00EF47FF"/>
    <w:rsid w:val="00FC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654E9"/>
  <w15:docId w15:val="{AECE6894-FF25-41E3-A688-0AA53ACF6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1F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1F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1F4E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1F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1F4E"/>
    <w:rPr>
      <w:rFonts w:ascii="Arial" w:eastAsia="Arial" w:hAnsi="Arial" w:cs="Arial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F4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F4E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BF0F1-0A86-4154-85FD-39376A4EC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397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Meeting Minutes #1 - Team2.docx</vt:lpstr>
      <vt:lpstr>Meeting Minutes #1 - Team2.docx</vt:lpstr>
    </vt:vector>
  </TitlesOfParts>
  <Company/>
  <LinksUpToDate>false</LinksUpToDate>
  <CharactersWithSpaces>2536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Rui Ganhoto</cp:lastModifiedBy>
  <cp:revision>28</cp:revision>
  <dcterms:created xsi:type="dcterms:W3CDTF">2013-03-02T10:18:00Z</dcterms:created>
  <dcterms:modified xsi:type="dcterms:W3CDTF">2013-03-13T21:45:00Z</dcterms:modified>
</cp:coreProperties>
</file>