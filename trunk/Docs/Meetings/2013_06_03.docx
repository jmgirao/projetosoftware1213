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 xml:space="preserve">Date/Time: </w:t>
      </w:r>
      <w:r w:rsidR="00AC65CD">
        <w:rPr>
          <w:lang w:val="en-US"/>
        </w:rPr>
        <w:t>03</w:t>
      </w:r>
      <w:r w:rsidR="00471D1A" w:rsidRPr="00C20D31">
        <w:rPr>
          <w:lang w:val="en-US"/>
        </w:rPr>
        <w:t>/0</w:t>
      </w:r>
      <w:r w:rsidR="00AC65CD">
        <w:rPr>
          <w:lang w:val="en-US"/>
        </w:rPr>
        <w:t>6</w:t>
      </w:r>
      <w:r w:rsidRPr="00C20D31">
        <w:rPr>
          <w:lang w:val="en-US"/>
        </w:rPr>
        <w:t xml:space="preserve">/2013, </w:t>
      </w:r>
      <w:r w:rsidR="009A6E89">
        <w:rPr>
          <w:lang w:val="en-US"/>
        </w:rPr>
        <w:t>2</w:t>
      </w:r>
      <w:r w:rsidR="00F20591">
        <w:rPr>
          <w:lang w:val="en-US"/>
        </w:rPr>
        <w:t>1</w:t>
      </w:r>
      <w:r w:rsidRPr="00C20D31">
        <w:rPr>
          <w:lang w:val="en-US"/>
        </w:rPr>
        <w:t>:</w:t>
      </w:r>
      <w:r w:rsidR="00DA4B7D">
        <w:rPr>
          <w:lang w:val="en-US"/>
        </w:rPr>
        <w:t>1</w:t>
      </w:r>
      <w:r w:rsidR="001B500F">
        <w:rPr>
          <w:lang w:val="en-US"/>
        </w:rPr>
        <w:t>0</w:t>
      </w:r>
      <w:r w:rsidRPr="00C20D31">
        <w:rPr>
          <w:lang w:val="en-US"/>
        </w:rPr>
        <w:t>-</w:t>
      </w:r>
      <w:r w:rsidR="009A6E89">
        <w:rPr>
          <w:lang w:val="en-US"/>
        </w:rPr>
        <w:t>2</w:t>
      </w:r>
      <w:r w:rsidR="00DA4B7D">
        <w:rPr>
          <w:lang w:val="en-US"/>
        </w:rPr>
        <w:t>2</w:t>
      </w:r>
      <w:r w:rsidRPr="00C20D31">
        <w:rPr>
          <w:lang w:val="en-US"/>
        </w:rPr>
        <w:t>:</w:t>
      </w:r>
      <w:r w:rsidR="00DA4B7D">
        <w:rPr>
          <w:lang w:val="en-US"/>
        </w:rPr>
        <w:t>0</w:t>
      </w:r>
      <w:r w:rsidR="00F20591">
        <w:rPr>
          <w:lang w:val="en-US"/>
        </w:rPr>
        <w:t>0</w:t>
      </w:r>
      <w:r w:rsidRPr="00C20D31">
        <w:rPr>
          <w:lang w:val="en-US"/>
        </w:rPr>
        <w:t xml:space="preserve">; </w:t>
      </w:r>
    </w:p>
    <w:p w:rsidR="00822ABA" w:rsidRPr="006B0918" w:rsidRDefault="00822ABA" w:rsidP="00822ABA">
      <w:pPr>
        <w:rPr>
          <w:lang w:val="en-US"/>
          <w:rPrChange w:id="0" w:author="Carla" w:date="2013-06-18T00:15:00Z">
            <w:rPr/>
          </w:rPrChange>
        </w:rPr>
      </w:pPr>
      <w:r w:rsidRPr="006B0918">
        <w:rPr>
          <w:b/>
          <w:lang w:val="en-US"/>
          <w:rPrChange w:id="1" w:author="Carla" w:date="2013-06-18T00:15:00Z">
            <w:rPr>
              <w:b/>
            </w:rPr>
          </w:rPrChange>
        </w:rPr>
        <w:t xml:space="preserve">Location: </w:t>
      </w:r>
      <w:r w:rsidRPr="006B0918">
        <w:rPr>
          <w:lang w:val="en-US"/>
          <w:rPrChange w:id="2" w:author="Carla" w:date="2013-06-18T00:15:00Z">
            <w:rPr/>
          </w:rPrChange>
        </w:rPr>
        <w:t>DEIS-L2.2</w:t>
      </w:r>
    </w:p>
    <w:p w:rsidR="00822ABA" w:rsidRPr="00DA4B7D" w:rsidRDefault="00822ABA" w:rsidP="00822ABA">
      <w:proofErr w:type="spellStart"/>
      <w:r w:rsidRPr="00DA4B7D">
        <w:rPr>
          <w:b/>
        </w:rPr>
        <w:t>Moderator</w:t>
      </w:r>
      <w:proofErr w:type="spellEnd"/>
      <w:r w:rsidRPr="00DA4B7D">
        <w:rPr>
          <w:b/>
        </w:rPr>
        <w:t xml:space="preserve">: </w:t>
      </w:r>
      <w:r w:rsidR="00AC65CD" w:rsidRPr="00DA4B7D">
        <w:rPr>
          <w:b/>
        </w:rPr>
        <w:t>Carla Machado</w:t>
      </w:r>
    </w:p>
    <w:p w:rsidR="00822ABA" w:rsidRPr="00DA4B7D" w:rsidRDefault="00822ABA" w:rsidP="00822ABA">
      <w:pPr>
        <w:pBdr>
          <w:top w:val="single" w:sz="4" w:space="1" w:color="auto"/>
        </w:pBd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Goals:</w:t>
      </w:r>
    </w:p>
    <w:p w:rsidR="00822ABA" w:rsidRPr="00C20D31" w:rsidRDefault="00425AFB" w:rsidP="00822ABA">
      <w:pPr>
        <w:rPr>
          <w:lang w:val="en-US"/>
        </w:rPr>
      </w:pPr>
      <w:r>
        <w:rPr>
          <w:lang w:val="en-US"/>
        </w:rPr>
        <w:t>Analyze</w:t>
      </w:r>
      <w:r w:rsidR="007C3A66">
        <w:rPr>
          <w:lang w:val="en-US"/>
        </w:rPr>
        <w:t xml:space="preserve"> </w:t>
      </w:r>
      <w:r w:rsidR="00AC65CD">
        <w:rPr>
          <w:lang w:val="en-US"/>
        </w:rPr>
        <w:t xml:space="preserve">the final product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Participants:</w:t>
      </w:r>
    </w:p>
    <w:p w:rsidR="00822ABA" w:rsidRPr="009D1B25" w:rsidRDefault="00822ABA" w:rsidP="00822ABA">
      <w:pPr>
        <w:numPr>
          <w:ilvl w:val="0"/>
          <w:numId w:val="2"/>
        </w:numPr>
        <w:ind w:hanging="359"/>
      </w:pPr>
      <w:r w:rsidRPr="009D1B25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Participant Roles:</w:t>
      </w:r>
    </w:p>
    <w:p w:rsidR="00822ABA" w:rsidRPr="00C20D31" w:rsidRDefault="00822AB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Time Keeper – </w:t>
      </w:r>
      <w:r w:rsidR="006E2058">
        <w:rPr>
          <w:rFonts w:ascii="Trebuchet MS" w:eastAsia="Trebuchet MS" w:hAnsi="Trebuchet MS" w:cs="Trebuchet MS"/>
          <w:lang w:val="en-US"/>
        </w:rPr>
        <w:t>MO</w:t>
      </w:r>
    </w:p>
    <w:p w:rsidR="00822ABA" w:rsidRPr="00C20D31" w:rsidRDefault="00471D1A" w:rsidP="00822ABA">
      <w:pPr>
        <w:numPr>
          <w:ilvl w:val="0"/>
          <w:numId w:val="2"/>
        </w:numPr>
        <w:ind w:hanging="359"/>
        <w:rPr>
          <w:lang w:val="en-US"/>
        </w:rPr>
      </w:pPr>
      <w:r w:rsidRPr="00C20D31">
        <w:rPr>
          <w:rFonts w:ascii="Trebuchet MS" w:eastAsia="Trebuchet MS" w:hAnsi="Trebuchet MS" w:cs="Trebuchet MS"/>
          <w:lang w:val="en-US"/>
        </w:rPr>
        <w:t xml:space="preserve">Note Keeper – </w:t>
      </w:r>
      <w:r w:rsidR="006E2058">
        <w:rPr>
          <w:rFonts w:ascii="Trebuchet MS" w:eastAsia="Trebuchet MS" w:hAnsi="Trebuchet MS" w:cs="Trebuchet MS"/>
          <w:lang w:val="en-US"/>
        </w:rPr>
        <w:t>DS</w:t>
      </w:r>
    </w:p>
    <w:p w:rsidR="00822ABA" w:rsidRPr="00C20D31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822ABA" w:rsidRPr="00C20D31" w:rsidRDefault="00822ABA" w:rsidP="00822ABA">
      <w:pPr>
        <w:rPr>
          <w:lang w:val="en-US"/>
        </w:rPr>
      </w:pPr>
      <w:r w:rsidRPr="00C20D31">
        <w:rPr>
          <w:b/>
          <w:lang w:val="en-US"/>
        </w:rPr>
        <w:t>Agenda:</w:t>
      </w:r>
    </w:p>
    <w:p w:rsidR="00C369EC" w:rsidRDefault="000502EA" w:rsidP="00C369EC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 xml:space="preserve">Analyze the </w:t>
      </w:r>
      <w:r w:rsidR="007C3A66">
        <w:rPr>
          <w:lang w:val="en-US"/>
        </w:rPr>
        <w:t>Weekly Report</w:t>
      </w:r>
      <w:r w:rsidR="00C369EC">
        <w:rPr>
          <w:lang w:val="en-US"/>
        </w:rPr>
        <w:t xml:space="preserve"> [10 min]</w:t>
      </w:r>
    </w:p>
    <w:p w:rsidR="00822ABA" w:rsidRDefault="00AC65CD" w:rsidP="00822ABA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Present, demonstrate and analyze the final product</w:t>
      </w:r>
      <w:r w:rsidR="00C938D1">
        <w:rPr>
          <w:lang w:val="en-US"/>
        </w:rPr>
        <w:t xml:space="preserve"> </w:t>
      </w:r>
      <w:r w:rsidR="00C938D1" w:rsidRPr="00C20D31">
        <w:rPr>
          <w:lang w:val="en-US"/>
        </w:rPr>
        <w:t>[</w:t>
      </w:r>
      <w:r>
        <w:rPr>
          <w:lang w:val="en-US"/>
        </w:rPr>
        <w:t>15</w:t>
      </w:r>
      <w:r w:rsidR="00C938D1" w:rsidRPr="00C20D31">
        <w:rPr>
          <w:lang w:val="en-US"/>
        </w:rPr>
        <w:t xml:space="preserve"> min];</w:t>
      </w:r>
      <w:r w:rsidR="00C938D1">
        <w:rPr>
          <w:lang w:val="en-US"/>
        </w:rPr>
        <w:t xml:space="preserve"> </w:t>
      </w:r>
    </w:p>
    <w:p w:rsidR="00AC65CD" w:rsidRDefault="00AC65CD" w:rsidP="003F5E6B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System and acceptance test results and bug fixing analysis [</w:t>
      </w:r>
      <w:r w:rsidR="00D671AD">
        <w:rPr>
          <w:lang w:val="en-US"/>
        </w:rPr>
        <w:t>5</w:t>
      </w:r>
      <w:r>
        <w:rPr>
          <w:lang w:val="en-US"/>
        </w:rPr>
        <w:t>]</w:t>
      </w:r>
    </w:p>
    <w:p w:rsidR="00AC65CD" w:rsidRDefault="00AC65CD" w:rsidP="003F5E6B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Project overview and analysis [</w:t>
      </w:r>
      <w:r w:rsidR="00D671AD">
        <w:rPr>
          <w:lang w:val="en-US"/>
        </w:rPr>
        <w:t>10</w:t>
      </w:r>
      <w:r>
        <w:rPr>
          <w:lang w:val="en-US"/>
        </w:rPr>
        <w:t xml:space="preserve"> min]</w:t>
      </w:r>
    </w:p>
    <w:p w:rsidR="00D671AD" w:rsidRPr="00D671AD" w:rsidRDefault="00D671AD" w:rsidP="003F5E6B">
      <w:pPr>
        <w:numPr>
          <w:ilvl w:val="0"/>
          <w:numId w:val="1"/>
        </w:numPr>
        <w:ind w:hanging="359"/>
        <w:rPr>
          <w:lang w:val="en-US"/>
        </w:rPr>
      </w:pPr>
      <w:r w:rsidRPr="00D671AD">
        <w:rPr>
          <w:lang w:val="en-US"/>
        </w:rPr>
        <w:t>Individual tasks and commitments to the project [5 min];</w:t>
      </w:r>
    </w:p>
    <w:p w:rsidR="00270850" w:rsidRPr="00005640" w:rsidRDefault="00AC65CD" w:rsidP="00270850">
      <w:pPr>
        <w:numPr>
          <w:ilvl w:val="0"/>
          <w:numId w:val="1"/>
        </w:numPr>
        <w:ind w:hanging="359"/>
        <w:rPr>
          <w:lang w:val="en-US"/>
        </w:rPr>
      </w:pPr>
      <w:r>
        <w:rPr>
          <w:lang w:val="en-US"/>
        </w:rPr>
        <w:t>A</w:t>
      </w:r>
      <w:r w:rsidR="00822ABA" w:rsidRPr="00C20D31">
        <w:rPr>
          <w:lang w:val="en-US"/>
        </w:rPr>
        <w:t>ny other business [</w:t>
      </w:r>
      <w:r>
        <w:rPr>
          <w:lang w:val="en-US"/>
        </w:rPr>
        <w:t>5</w:t>
      </w:r>
      <w:r w:rsidR="00775000" w:rsidRPr="00C20D31">
        <w:rPr>
          <w:lang w:val="en-US"/>
        </w:rPr>
        <w:t xml:space="preserve"> </w:t>
      </w:r>
      <w:r w:rsidR="00822ABA" w:rsidRPr="00C20D31">
        <w:rPr>
          <w:lang w:val="en-US"/>
        </w:rPr>
        <w:t>min]</w:t>
      </w:r>
      <w:r w:rsidR="000C1C7C" w:rsidRPr="00C20D31">
        <w:rPr>
          <w:lang w:val="en-US"/>
        </w:rPr>
        <w:t>;</w:t>
      </w:r>
    </w:p>
    <w:p w:rsidR="00822ABA" w:rsidRDefault="00822ABA" w:rsidP="00822ABA">
      <w:pPr>
        <w:pBdr>
          <w:top w:val="single" w:sz="4" w:space="1" w:color="auto"/>
        </w:pBdr>
        <w:rPr>
          <w:lang w:val="en-US"/>
        </w:rPr>
      </w:pPr>
    </w:p>
    <w:p w:rsidR="00A00C20" w:rsidRDefault="00D14DAD" w:rsidP="00D14DAD">
      <w:pPr>
        <w:rPr>
          <w:b/>
          <w:lang w:val="en-US"/>
        </w:rPr>
      </w:pPr>
      <w:r w:rsidRPr="00C20D31">
        <w:rPr>
          <w:b/>
          <w:lang w:val="en-US"/>
        </w:rPr>
        <w:t>Items Discussed:</w:t>
      </w:r>
    </w:p>
    <w:p w:rsidR="0034365C" w:rsidRPr="0034365C" w:rsidRDefault="0034365C" w:rsidP="0034365C">
      <w:pPr>
        <w:pStyle w:val="PargrafodaLista"/>
        <w:numPr>
          <w:ilvl w:val="0"/>
          <w:numId w:val="20"/>
        </w:numPr>
        <w:rPr>
          <w:rStyle w:val="hps"/>
          <w:lang w:val="en-US"/>
        </w:rPr>
      </w:pPr>
      <w:r>
        <w:rPr>
          <w:rStyle w:val="hps"/>
          <w:lang/>
        </w:rPr>
        <w:t>Earn</w:t>
      </w:r>
      <w:ins w:id="3" w:author="Carla" w:date="2013-06-18T00:15:00Z">
        <w:r w:rsidR="006B0918">
          <w:rPr>
            <w:rStyle w:val="hps"/>
            <w:lang/>
          </w:rPr>
          <w:t>ed</w:t>
        </w:r>
      </w:ins>
      <w:r>
        <w:rPr>
          <w:rStyle w:val="hps"/>
          <w:lang/>
        </w:rPr>
        <w:t xml:space="preserve"> value and planed value have a dif</w:t>
      </w:r>
      <w:r w:rsidR="00A640E8">
        <w:rPr>
          <w:rStyle w:val="hps"/>
          <w:lang/>
        </w:rPr>
        <w:t>f</w:t>
      </w:r>
      <w:r>
        <w:rPr>
          <w:rStyle w:val="hps"/>
          <w:lang/>
        </w:rPr>
        <w:t>erent value</w:t>
      </w:r>
      <w:ins w:id="4" w:author="Carla" w:date="2013-06-18T00:16:00Z">
        <w:r w:rsidR="006B0918">
          <w:rPr>
            <w:rStyle w:val="hps"/>
            <w:lang/>
          </w:rPr>
          <w:t>s</w:t>
        </w:r>
      </w:ins>
      <w:r>
        <w:rPr>
          <w:rStyle w:val="hps"/>
          <w:lang/>
        </w:rPr>
        <w:t xml:space="preserve"> when all tasks are marked as completed, it is a bug</w:t>
      </w:r>
    </w:p>
    <w:p w:rsidR="0034365C" w:rsidRPr="0034365C" w:rsidRDefault="0034365C" w:rsidP="0034365C">
      <w:pPr>
        <w:pStyle w:val="PargrafodaLista"/>
        <w:numPr>
          <w:ilvl w:val="0"/>
          <w:numId w:val="20"/>
        </w:numPr>
        <w:rPr>
          <w:rStyle w:val="hps"/>
          <w:lang w:val="en-US"/>
        </w:rPr>
      </w:pPr>
      <w:r>
        <w:rPr>
          <w:rStyle w:val="hps"/>
          <w:lang/>
        </w:rPr>
        <w:t>There’s</w:t>
      </w:r>
      <w:r w:rsidR="00A640E8">
        <w:rPr>
          <w:rStyle w:val="hps"/>
          <w:lang/>
        </w:rPr>
        <w:t xml:space="preserve"> nothing</w:t>
      </w:r>
      <w:r>
        <w:rPr>
          <w:rStyle w:val="hps"/>
          <w:lang/>
        </w:rPr>
        <w:t xml:space="preserve"> in the </w:t>
      </w:r>
      <w:commentRangeStart w:id="5"/>
      <w:ins w:id="6" w:author="Carla" w:date="2013-06-18T00:17:00Z">
        <w:r w:rsidR="006B0918">
          <w:rPr>
            <w:rStyle w:val="hps"/>
            <w:lang/>
          </w:rPr>
          <w:t xml:space="preserve">Verification and Validation </w:t>
        </w:r>
      </w:ins>
      <w:del w:id="7" w:author="Carla" w:date="2013-06-18T00:17:00Z">
        <w:r w:rsidDel="006B0918">
          <w:rPr>
            <w:rStyle w:val="hps"/>
            <w:lang/>
          </w:rPr>
          <w:delText>p</w:delText>
        </w:r>
      </w:del>
      <w:ins w:id="8" w:author="Carla" w:date="2013-06-18T00:17:00Z">
        <w:r w:rsidR="006B0918">
          <w:rPr>
            <w:rStyle w:val="hps"/>
            <w:lang/>
          </w:rPr>
          <w:t>P</w:t>
        </w:r>
      </w:ins>
      <w:r>
        <w:rPr>
          <w:rStyle w:val="hps"/>
          <w:lang/>
        </w:rPr>
        <w:t xml:space="preserve">rocess </w:t>
      </w:r>
      <w:commentRangeEnd w:id="5"/>
      <w:r w:rsidR="006B0918">
        <w:rPr>
          <w:rStyle w:val="Refdecomentrio"/>
        </w:rPr>
        <w:commentReference w:id="5"/>
      </w:r>
      <w:r>
        <w:rPr>
          <w:rStyle w:val="hps"/>
          <w:lang/>
        </w:rPr>
        <w:t xml:space="preserve">about bugs </w:t>
      </w:r>
      <w:r w:rsidR="00A640E8">
        <w:rPr>
          <w:rStyle w:val="hps"/>
          <w:lang/>
        </w:rPr>
        <w:t>encountered</w:t>
      </w:r>
      <w:r>
        <w:rPr>
          <w:rStyle w:val="hps"/>
          <w:lang/>
        </w:rPr>
        <w:t xml:space="preserve"> randomly</w:t>
      </w:r>
    </w:p>
    <w:p w:rsidR="0034365C" w:rsidRPr="0034365C" w:rsidRDefault="0034365C" w:rsidP="0034365C">
      <w:pPr>
        <w:pStyle w:val="PargrafodaLista"/>
        <w:numPr>
          <w:ilvl w:val="0"/>
          <w:numId w:val="20"/>
        </w:numPr>
        <w:rPr>
          <w:rStyle w:val="hps"/>
          <w:lang w:val="en-US"/>
        </w:rPr>
      </w:pPr>
      <w:r>
        <w:rPr>
          <w:rStyle w:val="hps"/>
          <w:lang/>
        </w:rPr>
        <w:t xml:space="preserve">Documentation time and project time has not been divided, it could give more </w:t>
      </w:r>
      <w:r w:rsidR="00A640E8">
        <w:rPr>
          <w:rStyle w:val="hps"/>
          <w:lang/>
        </w:rPr>
        <w:t xml:space="preserve">statistical </w:t>
      </w:r>
      <w:r>
        <w:rPr>
          <w:rStyle w:val="hps"/>
          <w:lang/>
        </w:rPr>
        <w:t xml:space="preserve">information if </w:t>
      </w:r>
      <w:r w:rsidR="00A640E8">
        <w:rPr>
          <w:rStyle w:val="hps"/>
          <w:lang/>
        </w:rPr>
        <w:t>divided</w:t>
      </w:r>
    </w:p>
    <w:p w:rsidR="0034365C" w:rsidRDefault="0034365C" w:rsidP="0034365C">
      <w:pPr>
        <w:pStyle w:val="PargrafodaLista"/>
        <w:numPr>
          <w:ilvl w:val="0"/>
          <w:numId w:val="20"/>
        </w:numPr>
        <w:rPr>
          <w:lang w:val="en-US"/>
        </w:rPr>
      </w:pPr>
      <w:r w:rsidRPr="0034365C">
        <w:rPr>
          <w:lang w:val="en-US"/>
        </w:rPr>
        <w:t>Lesson</w:t>
      </w:r>
      <w:ins w:id="9" w:author="Carla" w:date="2013-06-18T00:18:00Z">
        <w:r w:rsidR="006B0918">
          <w:rPr>
            <w:lang w:val="en-US"/>
          </w:rPr>
          <w:t>s</w:t>
        </w:r>
      </w:ins>
      <w:r w:rsidRPr="0034365C">
        <w:rPr>
          <w:lang w:val="en-US"/>
        </w:rPr>
        <w:t xml:space="preserve"> learned:</w:t>
      </w:r>
    </w:p>
    <w:p w:rsidR="0034365C" w:rsidRPr="0034365C" w:rsidRDefault="006B0918" w:rsidP="0034365C">
      <w:pPr>
        <w:pStyle w:val="PargrafodaLista"/>
        <w:numPr>
          <w:ilvl w:val="1"/>
          <w:numId w:val="20"/>
        </w:numPr>
        <w:rPr>
          <w:rStyle w:val="hps"/>
          <w:lang w:val="en-US"/>
        </w:rPr>
      </w:pPr>
      <w:ins w:id="10" w:author="Carla" w:date="2013-06-18T00:19:00Z">
        <w:r>
          <w:rPr>
            <w:lang w:val="en-US"/>
          </w:rPr>
          <w:t xml:space="preserve">The excel of </w:t>
        </w:r>
      </w:ins>
      <w:r w:rsidR="0034365C">
        <w:rPr>
          <w:lang w:val="en-US"/>
        </w:rPr>
        <w:t>Earn</w:t>
      </w:r>
      <w:ins w:id="11" w:author="Carla" w:date="2013-06-18T00:18:00Z">
        <w:r>
          <w:rPr>
            <w:lang w:val="en-US"/>
          </w:rPr>
          <w:t>ed</w:t>
        </w:r>
      </w:ins>
      <w:r w:rsidR="0034365C">
        <w:rPr>
          <w:lang w:val="en-US"/>
        </w:rPr>
        <w:t xml:space="preserve"> value</w:t>
      </w:r>
      <w:ins w:id="12" w:author="Carla" w:date="2013-06-18T00:19:00Z">
        <w:r>
          <w:rPr>
            <w:lang w:val="en-US"/>
          </w:rPr>
          <w:t xml:space="preserve"> used</w:t>
        </w:r>
      </w:ins>
      <w:r w:rsidR="0034365C">
        <w:rPr>
          <w:lang w:val="en-US"/>
        </w:rPr>
        <w:t xml:space="preserve"> is not very </w:t>
      </w:r>
      <w:r w:rsidR="0034365C">
        <w:rPr>
          <w:rStyle w:val="hps"/>
          <w:lang/>
        </w:rPr>
        <w:t>reliable</w:t>
      </w:r>
      <w:r w:rsidR="0034365C">
        <w:rPr>
          <w:rStyle w:val="shorttext"/>
          <w:lang/>
        </w:rPr>
        <w:t xml:space="preserve"> </w:t>
      </w:r>
      <w:r w:rsidR="0034365C">
        <w:rPr>
          <w:rStyle w:val="hps"/>
          <w:lang/>
        </w:rPr>
        <w:t>and practical</w:t>
      </w:r>
    </w:p>
    <w:p w:rsidR="0034365C" w:rsidRPr="0034365C" w:rsidRDefault="0034365C" w:rsidP="0034365C">
      <w:pPr>
        <w:pStyle w:val="PargrafodaLista"/>
        <w:numPr>
          <w:ilvl w:val="1"/>
          <w:numId w:val="20"/>
        </w:numPr>
        <w:rPr>
          <w:rStyle w:val="hps"/>
          <w:lang w:val="en-US"/>
        </w:rPr>
      </w:pPr>
      <w:r>
        <w:rPr>
          <w:rStyle w:val="hps"/>
          <w:lang/>
        </w:rPr>
        <w:t>Task resources must be more partitioned by all team members</w:t>
      </w:r>
    </w:p>
    <w:p w:rsidR="0034365C" w:rsidRDefault="0034365C" w:rsidP="0034365C">
      <w:pPr>
        <w:pStyle w:val="Pargrafoda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Biggest faults:</w:t>
      </w:r>
    </w:p>
    <w:p w:rsidR="0034365C" w:rsidRDefault="0034365C" w:rsidP="0034365C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Earn value document</w:t>
      </w:r>
    </w:p>
    <w:p w:rsidR="0034365C" w:rsidRDefault="0034365C" w:rsidP="0034365C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Test plan</w:t>
      </w:r>
    </w:p>
    <w:p w:rsidR="0034365C" w:rsidRDefault="009A2BB8" w:rsidP="0034365C">
      <w:pPr>
        <w:pStyle w:val="Pargrafoda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>Some bugs or problems encountered in the application:</w:t>
      </w:r>
    </w:p>
    <w:p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commentRangeStart w:id="13"/>
      <w:r>
        <w:rPr>
          <w:lang w:val="en-US"/>
        </w:rPr>
        <w:t>Inactivity alert functionality is not very obvious</w:t>
      </w:r>
      <w:commentRangeEnd w:id="13"/>
      <w:r w:rsidR="006B0918">
        <w:rPr>
          <w:rStyle w:val="Refdecomentrio"/>
        </w:rPr>
        <w:commentReference w:id="13"/>
      </w:r>
    </w:p>
    <w:p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Deleting a task is note very intuitive (if </w:t>
      </w:r>
      <w:ins w:id="14" w:author="Carla" w:date="2013-06-18T00:22:00Z">
        <w:r w:rsidR="006B0918">
          <w:rPr>
            <w:lang w:val="en-US"/>
          </w:rPr>
          <w:t xml:space="preserve">the </w:t>
        </w:r>
      </w:ins>
      <w:r>
        <w:rPr>
          <w:lang w:val="en-US"/>
        </w:rPr>
        <w:t>task list is not visible)</w:t>
      </w:r>
    </w:p>
    <w:p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It needs validation when trying to delete a running task</w:t>
      </w:r>
    </w:p>
    <w:p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No time units are presented in </w:t>
      </w:r>
      <w:ins w:id="15" w:author="Carla" w:date="2013-06-18T00:22:00Z">
        <w:r w:rsidR="006B0918">
          <w:rPr>
            <w:lang w:val="en-US"/>
          </w:rPr>
          <w:t xml:space="preserve">the </w:t>
        </w:r>
      </w:ins>
      <w:r>
        <w:rPr>
          <w:lang w:val="en-US"/>
        </w:rPr>
        <w:t>settings</w:t>
      </w:r>
      <w:ins w:id="16" w:author="Carla" w:date="2013-06-18T00:23:00Z">
        <w:r w:rsidR="006B0918">
          <w:rPr>
            <w:lang w:val="en-US"/>
          </w:rPr>
          <w:t xml:space="preserve"> for the inactivity time</w:t>
        </w:r>
      </w:ins>
      <w:r>
        <w:rPr>
          <w:lang w:val="en-US"/>
        </w:rPr>
        <w:t xml:space="preserve"> (seconds, </w:t>
      </w:r>
      <w:r w:rsidR="00A640E8">
        <w:rPr>
          <w:lang w:val="en-US"/>
        </w:rPr>
        <w:t>minutes</w:t>
      </w:r>
      <w:r>
        <w:rPr>
          <w:lang w:val="en-US"/>
        </w:rPr>
        <w:t>, hours?)</w:t>
      </w:r>
    </w:p>
    <w:p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When running for</w:t>
      </w:r>
      <w:ins w:id="17" w:author="Carla" w:date="2013-06-18T00:23:00Z">
        <w:r w:rsidR="006B0918">
          <w:rPr>
            <w:lang w:val="en-US"/>
          </w:rPr>
          <w:t xml:space="preserve"> the</w:t>
        </w:r>
      </w:ins>
      <w:r>
        <w:rPr>
          <w:lang w:val="en-US"/>
        </w:rPr>
        <w:t xml:space="preserve"> first time</w:t>
      </w:r>
      <w:r w:rsidR="00A640E8">
        <w:rPr>
          <w:lang w:val="en-US"/>
        </w:rPr>
        <w:t xml:space="preserve"> and before setting inactivity time</w:t>
      </w:r>
      <w:r>
        <w:rPr>
          <w:lang w:val="en-US"/>
        </w:rPr>
        <w:t>, the application ha</w:t>
      </w:r>
      <w:ins w:id="18" w:author="Carla" w:date="2013-06-18T00:23:00Z">
        <w:r w:rsidR="006B0918">
          <w:rPr>
            <w:lang w:val="en-US"/>
          </w:rPr>
          <w:t>s</w:t>
        </w:r>
      </w:ins>
      <w:del w:id="19" w:author="Carla" w:date="2013-06-18T00:23:00Z">
        <w:r w:rsidDel="006B0918">
          <w:rPr>
            <w:lang w:val="en-US"/>
          </w:rPr>
          <w:delText>ve</w:delText>
        </w:r>
      </w:del>
      <w:r>
        <w:rPr>
          <w:lang w:val="en-US"/>
        </w:rPr>
        <w:t xml:space="preserve"> 0 seconds of inactivity detection</w:t>
      </w:r>
    </w:p>
    <w:p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commentRangeStart w:id="20"/>
      <w:r>
        <w:rPr>
          <w:lang w:val="en-US"/>
        </w:rPr>
        <w:t>Task time</w:t>
      </w:r>
      <w:r w:rsidR="00A640E8">
        <w:rPr>
          <w:lang w:val="en-US"/>
        </w:rPr>
        <w:t xml:space="preserve"> list</w:t>
      </w:r>
      <w:r>
        <w:rPr>
          <w:lang w:val="en-US"/>
        </w:rPr>
        <w:t>’s edit buttons are too lower, which causes a glitch</w:t>
      </w:r>
      <w:commentRangeEnd w:id="20"/>
      <w:r w:rsidR="006B0918">
        <w:rPr>
          <w:rStyle w:val="Refdecomentrio"/>
        </w:rPr>
        <w:commentReference w:id="20"/>
      </w:r>
    </w:p>
    <w:p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I</w:t>
      </w:r>
      <w:ins w:id="21" w:author="Carla" w:date="2013-06-18T00:25:00Z">
        <w:r w:rsidR="00A72DDC">
          <w:rPr>
            <w:lang w:val="en-US"/>
          </w:rPr>
          <w:t>t</w:t>
        </w:r>
        <w:r w:rsidR="00A72DDC">
          <w:rPr>
            <w:lang w:val="en-US"/>
          </w:rPr>
          <w:t>’</w:t>
        </w:r>
        <w:r w:rsidR="00A72DDC">
          <w:rPr>
            <w:lang w:val="en-US"/>
          </w:rPr>
          <w:t>s</w:t>
        </w:r>
      </w:ins>
      <w:del w:id="22" w:author="Carla" w:date="2013-06-18T00:25:00Z">
        <w:r w:rsidDel="00A72DDC">
          <w:rPr>
            <w:lang w:val="en-US"/>
          </w:rPr>
          <w:delText>s</w:delText>
        </w:r>
      </w:del>
      <w:r>
        <w:rPr>
          <w:lang w:val="en-US"/>
        </w:rPr>
        <w:t xml:space="preserve"> a little hard to find </w:t>
      </w:r>
      <w:ins w:id="23" w:author="Carla" w:date="2013-06-18T00:25:00Z">
        <w:r w:rsidR="00A72DDC">
          <w:rPr>
            <w:lang w:val="en-US"/>
          </w:rPr>
          <w:t xml:space="preserve">the </w:t>
        </w:r>
      </w:ins>
      <w:r>
        <w:rPr>
          <w:lang w:val="en-US"/>
        </w:rPr>
        <w:t>export data option</w:t>
      </w:r>
      <w:r w:rsidR="00A640E8">
        <w:rPr>
          <w:lang w:val="en-US"/>
        </w:rPr>
        <w:t xml:space="preserve"> without exploring the application a little</w:t>
      </w:r>
    </w:p>
    <w:p w:rsidR="009A2BB8" w:rsidRDefault="009A2BB8" w:rsidP="009A2BB8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lastRenderedPageBreak/>
        <w:t>Moving the main window with task list visible, makes it impossible to resize</w:t>
      </w:r>
      <w:ins w:id="24" w:author="Carla" w:date="2013-06-18T00:29:00Z">
        <w:r w:rsidR="00A72DDC">
          <w:rPr>
            <w:lang w:val="en-US"/>
          </w:rPr>
          <w:t xml:space="preserve"> </w:t>
        </w:r>
      </w:ins>
    </w:p>
    <w:p w:rsidR="009A2BB8" w:rsidRDefault="00A72DDC" w:rsidP="009A2BB8">
      <w:pPr>
        <w:pStyle w:val="PargrafodaLista"/>
        <w:numPr>
          <w:ilvl w:val="0"/>
          <w:numId w:val="20"/>
        </w:numPr>
        <w:rPr>
          <w:lang w:val="en-US"/>
        </w:rPr>
      </w:pPr>
      <w:ins w:id="25" w:author="Carla" w:date="2013-06-18T00:26:00Z">
        <w:r>
          <w:rPr>
            <w:lang w:val="en-US"/>
          </w:rPr>
          <w:t xml:space="preserve">The </w:t>
        </w:r>
      </w:ins>
      <w:r w:rsidR="009A2BB8">
        <w:rPr>
          <w:lang w:val="en-US"/>
        </w:rPr>
        <w:t xml:space="preserve">Usability tests </w:t>
      </w:r>
      <w:del w:id="26" w:author="Carla" w:date="2013-06-18T00:26:00Z">
        <w:r w:rsidR="009A2BB8" w:rsidDel="00A72DDC">
          <w:rPr>
            <w:lang w:val="en-US"/>
          </w:rPr>
          <w:delText>done</w:delText>
        </w:r>
      </w:del>
      <w:del w:id="27" w:author="Carla" w:date="2013-06-18T00:27:00Z">
        <w:r w:rsidR="009A2BB8" w:rsidDel="00A72DDC">
          <w:rPr>
            <w:lang w:val="en-US"/>
          </w:rPr>
          <w:delText xml:space="preserve"> have</w:delText>
        </w:r>
      </w:del>
      <w:ins w:id="28" w:author="Carla" w:date="2013-06-18T00:27:00Z">
        <w:r>
          <w:rPr>
            <w:lang w:val="en-US"/>
          </w:rPr>
          <w:t>lasted</w:t>
        </w:r>
      </w:ins>
      <w:r w:rsidR="009A2BB8">
        <w:rPr>
          <w:lang w:val="en-US"/>
        </w:rPr>
        <w:t xml:space="preserve"> an average </w:t>
      </w:r>
      <w:del w:id="29" w:author="Carla" w:date="2013-06-18T00:27:00Z">
        <w:r w:rsidR="009A2BB8" w:rsidDel="00A72DDC">
          <w:rPr>
            <w:lang w:val="en-US"/>
          </w:rPr>
          <w:delText xml:space="preserve">time </w:delText>
        </w:r>
      </w:del>
      <w:r w:rsidR="009A2BB8">
        <w:rPr>
          <w:lang w:val="en-US"/>
        </w:rPr>
        <w:t xml:space="preserve">of 5 </w:t>
      </w:r>
      <w:r w:rsidR="00A640E8">
        <w:rPr>
          <w:lang w:val="en-US"/>
        </w:rPr>
        <w:t>minutes</w:t>
      </w:r>
    </w:p>
    <w:p w:rsidR="00A640E8" w:rsidRDefault="00A640E8" w:rsidP="00A640E8">
      <w:pPr>
        <w:pStyle w:val="PargrafodaLista"/>
        <w:rPr>
          <w:lang w:val="en-US"/>
        </w:rPr>
      </w:pPr>
    </w:p>
    <w:p w:rsidR="009A2BB8" w:rsidRDefault="00982E86" w:rsidP="009A2BB8">
      <w:pPr>
        <w:pStyle w:val="PargrafodaLista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Work to be done for next </w:t>
      </w:r>
      <w:r w:rsidR="00A640E8">
        <w:rPr>
          <w:lang w:val="en-US"/>
        </w:rPr>
        <w:t>me</w:t>
      </w:r>
      <w:ins w:id="30" w:author="Carla" w:date="2013-06-18T00:27:00Z">
        <w:r w:rsidR="00A72DDC">
          <w:rPr>
            <w:lang w:val="en-US"/>
          </w:rPr>
          <w:t>e</w:t>
        </w:r>
      </w:ins>
      <w:r w:rsidR="00A640E8">
        <w:rPr>
          <w:lang w:val="en-US"/>
        </w:rPr>
        <w:t>ting</w:t>
      </w:r>
      <w:r>
        <w:rPr>
          <w:lang w:val="en-US"/>
        </w:rPr>
        <w:t>:</w:t>
      </w:r>
    </w:p>
    <w:p w:rsidR="00982E86" w:rsidRDefault="00982E86" w:rsidP="00982E86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Correct application bugs</w:t>
      </w:r>
    </w:p>
    <w:p w:rsidR="00982E86" w:rsidRDefault="00982E86" w:rsidP="00982E86">
      <w:pPr>
        <w:pStyle w:val="PargrafodaLista"/>
        <w:numPr>
          <w:ilvl w:val="2"/>
          <w:numId w:val="20"/>
        </w:numPr>
        <w:rPr>
          <w:lang w:val="en-US"/>
        </w:rPr>
      </w:pPr>
      <w:r>
        <w:rPr>
          <w:lang w:val="en-US"/>
        </w:rPr>
        <w:t>I</w:t>
      </w:r>
      <w:ins w:id="31" w:author="Carla" w:date="2013-06-18T00:27:00Z">
        <w:r w:rsidR="00A72DDC">
          <w:rPr>
            <w:lang w:val="en-US"/>
          </w:rPr>
          <w:t>t</w:t>
        </w:r>
        <w:r w:rsidR="00A72DDC">
          <w:rPr>
            <w:lang w:val="en-US"/>
          </w:rPr>
          <w:t>’</w:t>
        </w:r>
      </w:ins>
      <w:r>
        <w:rPr>
          <w:lang w:val="en-US"/>
        </w:rPr>
        <w:t xml:space="preserve">s supposed to have </w:t>
      </w:r>
      <w:r w:rsidR="00BB341D">
        <w:rPr>
          <w:lang w:val="en-US"/>
        </w:rPr>
        <w:t>an</w:t>
      </w:r>
      <w:r>
        <w:rPr>
          <w:lang w:val="en-US"/>
        </w:rPr>
        <w:t xml:space="preserve"> over</w:t>
      </w:r>
      <w:r w:rsidR="00BB341D">
        <w:rPr>
          <w:lang w:val="en-US"/>
        </w:rPr>
        <w:t xml:space="preserve"> </w:t>
      </w:r>
      <w:r>
        <w:rPr>
          <w:lang w:val="en-US"/>
        </w:rPr>
        <w:t xml:space="preserve">budget due </w:t>
      </w:r>
      <w:ins w:id="32" w:author="Carla" w:date="2013-06-18T00:27:00Z">
        <w:r w:rsidR="00A72DDC">
          <w:rPr>
            <w:lang w:val="en-US"/>
          </w:rPr>
          <w:t xml:space="preserve">to </w:t>
        </w:r>
      </w:ins>
      <w:r>
        <w:rPr>
          <w:lang w:val="en-US"/>
        </w:rPr>
        <w:t>project delay</w:t>
      </w:r>
    </w:p>
    <w:p w:rsidR="00982E86" w:rsidRDefault="00982E86" w:rsidP="00982E86">
      <w:pPr>
        <w:pStyle w:val="PargrafodaLista"/>
        <w:numPr>
          <w:ilvl w:val="1"/>
          <w:numId w:val="20"/>
        </w:numPr>
        <w:rPr>
          <w:lang w:val="en-US"/>
        </w:rPr>
      </w:pPr>
      <w:r>
        <w:rPr>
          <w:lang w:val="en-US"/>
        </w:rPr>
        <w:t>Make the showoff</w:t>
      </w:r>
    </w:p>
    <w:p w:rsidR="00A640E8" w:rsidRDefault="00A640E8" w:rsidP="00A640E8">
      <w:pPr>
        <w:pStyle w:val="PargrafodaLista"/>
        <w:numPr>
          <w:ilvl w:val="2"/>
          <w:numId w:val="20"/>
        </w:numPr>
        <w:rPr>
          <w:lang w:val="en-US"/>
        </w:rPr>
      </w:pPr>
      <w:r>
        <w:rPr>
          <w:lang w:val="en-US"/>
        </w:rPr>
        <w:t>Make an application demonstration</w:t>
      </w:r>
    </w:p>
    <w:p w:rsidR="00982E86" w:rsidRDefault="00982E86" w:rsidP="00A640E8">
      <w:pPr>
        <w:pStyle w:val="PargrafodaLista"/>
        <w:numPr>
          <w:ilvl w:val="2"/>
          <w:numId w:val="20"/>
        </w:numPr>
        <w:rPr>
          <w:lang w:val="en-US"/>
        </w:rPr>
      </w:pPr>
      <w:r>
        <w:rPr>
          <w:lang w:val="en-US"/>
        </w:rPr>
        <w:t>Show the evolution of the requirements</w:t>
      </w:r>
    </w:p>
    <w:p w:rsidR="00982E86" w:rsidRPr="00982E86" w:rsidRDefault="00982E86" w:rsidP="00A640E8">
      <w:pPr>
        <w:pStyle w:val="PargrafodaLista"/>
        <w:numPr>
          <w:ilvl w:val="2"/>
          <w:numId w:val="20"/>
        </w:numPr>
        <w:rPr>
          <w:rStyle w:val="hps"/>
          <w:lang w:val="en-US"/>
        </w:rPr>
      </w:pPr>
      <w:r>
        <w:rPr>
          <w:rStyle w:val="hps"/>
          <w:lang/>
        </w:rPr>
        <w:t>Show how much</w:t>
      </w:r>
      <w:r>
        <w:rPr>
          <w:rStyle w:val="shorttext"/>
          <w:lang/>
        </w:rPr>
        <w:t xml:space="preserve"> </w:t>
      </w:r>
      <w:r>
        <w:rPr>
          <w:rStyle w:val="hps"/>
          <w:lang/>
        </w:rPr>
        <w:t>the project</w:t>
      </w:r>
      <w:r>
        <w:rPr>
          <w:rStyle w:val="shorttext"/>
          <w:lang/>
        </w:rPr>
        <w:t xml:space="preserve"> and </w:t>
      </w:r>
      <w:r>
        <w:rPr>
          <w:rStyle w:val="hps"/>
          <w:lang/>
        </w:rPr>
        <w:t>each of its</w:t>
      </w:r>
      <w:r>
        <w:rPr>
          <w:lang/>
        </w:rPr>
        <w:t xml:space="preserve"> </w:t>
      </w:r>
      <w:r>
        <w:rPr>
          <w:rStyle w:val="hps"/>
          <w:lang/>
        </w:rPr>
        <w:t>phases</w:t>
      </w:r>
      <w:r>
        <w:rPr>
          <w:lang/>
        </w:rPr>
        <w:t xml:space="preserve"> </w:t>
      </w:r>
      <w:proofErr w:type="spellStart"/>
      <w:r>
        <w:rPr>
          <w:rStyle w:val="hps"/>
          <w:lang/>
        </w:rPr>
        <w:t>cost</w:t>
      </w:r>
      <w:ins w:id="33" w:author="Carla" w:date="2013-06-18T00:27:00Z">
        <w:r w:rsidR="00A72DDC">
          <w:rPr>
            <w:rStyle w:val="hps"/>
            <w:lang/>
          </w:rPr>
          <w:t>ed</w:t>
        </w:r>
      </w:ins>
      <w:proofErr w:type="spellEnd"/>
      <w:del w:id="34" w:author="Carla" w:date="2013-06-18T00:27:00Z">
        <w:r w:rsidDel="00A72DDC">
          <w:rPr>
            <w:rStyle w:val="hps"/>
            <w:lang/>
          </w:rPr>
          <w:delText>s</w:delText>
        </w:r>
      </w:del>
    </w:p>
    <w:p w:rsidR="00982E86" w:rsidRPr="00982E86" w:rsidRDefault="00982E86" w:rsidP="00A640E8">
      <w:pPr>
        <w:pStyle w:val="PargrafodaLista"/>
        <w:numPr>
          <w:ilvl w:val="2"/>
          <w:numId w:val="20"/>
        </w:numPr>
        <w:rPr>
          <w:rStyle w:val="hps"/>
          <w:lang w:val="en-US"/>
        </w:rPr>
      </w:pPr>
      <w:r>
        <w:rPr>
          <w:rStyle w:val="hps"/>
          <w:lang/>
        </w:rPr>
        <w:t xml:space="preserve">Show if work done </w:t>
      </w:r>
      <w:ins w:id="35" w:author="Carla" w:date="2013-06-18T00:27:00Z">
        <w:r w:rsidR="00A72DDC">
          <w:rPr>
            <w:rStyle w:val="hps"/>
            <w:lang/>
          </w:rPr>
          <w:t>was</w:t>
        </w:r>
      </w:ins>
      <w:del w:id="36" w:author="Carla" w:date="2013-06-18T00:27:00Z">
        <w:r w:rsidDel="00A72DDC">
          <w:rPr>
            <w:rStyle w:val="hps"/>
            <w:lang/>
          </w:rPr>
          <w:delText>is</w:delText>
        </w:r>
      </w:del>
      <w:r>
        <w:rPr>
          <w:rStyle w:val="hps"/>
          <w:lang/>
        </w:rPr>
        <w:t xml:space="preserve"> constant or if </w:t>
      </w:r>
      <w:ins w:id="37" w:author="Carla" w:date="2013-06-18T00:28:00Z">
        <w:r w:rsidR="00A72DDC">
          <w:rPr>
            <w:rStyle w:val="hps"/>
            <w:lang/>
          </w:rPr>
          <w:t>there were</w:t>
        </w:r>
      </w:ins>
      <w:del w:id="38" w:author="Carla" w:date="2013-06-18T00:28:00Z">
        <w:r w:rsidDel="00A72DDC">
          <w:rPr>
            <w:rStyle w:val="hps"/>
            <w:lang/>
          </w:rPr>
          <w:delText>have</w:delText>
        </w:r>
      </w:del>
      <w:r>
        <w:rPr>
          <w:rStyle w:val="hps"/>
          <w:lang/>
        </w:rPr>
        <w:t xml:space="preserve"> some peaks</w:t>
      </w:r>
    </w:p>
    <w:p w:rsidR="00982E86" w:rsidRPr="00982E86" w:rsidRDefault="00982E86" w:rsidP="00A640E8">
      <w:pPr>
        <w:pStyle w:val="PargrafodaLista"/>
        <w:numPr>
          <w:ilvl w:val="2"/>
          <w:numId w:val="20"/>
        </w:numPr>
        <w:rPr>
          <w:rStyle w:val="hps"/>
          <w:lang w:val="en-US"/>
        </w:rPr>
      </w:pPr>
      <w:r>
        <w:rPr>
          <w:rStyle w:val="hps"/>
          <w:lang/>
        </w:rPr>
        <w:t>Say which process</w:t>
      </w:r>
      <w:r w:rsidR="00BB341D">
        <w:rPr>
          <w:rStyle w:val="hps"/>
          <w:lang/>
        </w:rPr>
        <w:t>es</w:t>
      </w:r>
      <w:r>
        <w:rPr>
          <w:rStyle w:val="hps"/>
          <w:lang/>
        </w:rPr>
        <w:t xml:space="preserve"> </w:t>
      </w:r>
      <w:ins w:id="39" w:author="Carla" w:date="2013-06-18T00:28:00Z">
        <w:r w:rsidR="00A72DDC">
          <w:rPr>
            <w:rStyle w:val="hps"/>
            <w:lang/>
          </w:rPr>
          <w:t>were</w:t>
        </w:r>
      </w:ins>
      <w:del w:id="40" w:author="Carla" w:date="2013-06-18T00:28:00Z">
        <w:r w:rsidDel="00A72DDC">
          <w:rPr>
            <w:rStyle w:val="hps"/>
            <w:lang/>
          </w:rPr>
          <w:delText>are</w:delText>
        </w:r>
      </w:del>
      <w:r>
        <w:rPr>
          <w:rStyle w:val="hps"/>
          <w:lang/>
        </w:rPr>
        <w:t xml:space="preserve"> done and which ones </w:t>
      </w:r>
      <w:ins w:id="41" w:author="Carla" w:date="2013-06-18T00:28:00Z">
        <w:r w:rsidR="00A72DDC">
          <w:rPr>
            <w:rStyle w:val="hps"/>
            <w:lang/>
          </w:rPr>
          <w:t>were</w:t>
        </w:r>
      </w:ins>
      <w:del w:id="42" w:author="Carla" w:date="2013-06-18T00:28:00Z">
        <w:r w:rsidDel="00A72DDC">
          <w:rPr>
            <w:rStyle w:val="hps"/>
            <w:lang/>
          </w:rPr>
          <w:delText>are</w:delText>
        </w:r>
      </w:del>
      <w:r>
        <w:rPr>
          <w:rStyle w:val="hps"/>
          <w:lang/>
        </w:rPr>
        <w:t xml:space="preserve"> followed</w:t>
      </w:r>
    </w:p>
    <w:p w:rsidR="00982E86" w:rsidRPr="00982E86" w:rsidRDefault="00982E86" w:rsidP="00A640E8">
      <w:pPr>
        <w:pStyle w:val="PargrafodaLista"/>
        <w:numPr>
          <w:ilvl w:val="2"/>
          <w:numId w:val="20"/>
        </w:numPr>
        <w:rPr>
          <w:rStyle w:val="hps"/>
          <w:lang w:val="en-US"/>
        </w:rPr>
      </w:pPr>
      <w:r>
        <w:rPr>
          <w:rStyle w:val="hps"/>
          <w:lang/>
        </w:rPr>
        <w:t>Define</w:t>
      </w:r>
      <w:r>
        <w:rPr>
          <w:rStyle w:val="shorttext"/>
          <w:lang/>
        </w:rPr>
        <w:t xml:space="preserve"> </w:t>
      </w:r>
      <w:r>
        <w:rPr>
          <w:rStyle w:val="hps"/>
          <w:lang/>
        </w:rPr>
        <w:t>the level of</w:t>
      </w:r>
      <w:r>
        <w:rPr>
          <w:rStyle w:val="shorttext"/>
          <w:lang/>
        </w:rPr>
        <w:t xml:space="preserve"> </w:t>
      </w:r>
      <w:r>
        <w:rPr>
          <w:rStyle w:val="hps"/>
          <w:lang/>
        </w:rPr>
        <w:t>confidence in the project</w:t>
      </w:r>
    </w:p>
    <w:p w:rsidR="00982E86" w:rsidRPr="0034365C" w:rsidRDefault="00982E86" w:rsidP="00A640E8">
      <w:pPr>
        <w:pStyle w:val="PargrafodaLista"/>
        <w:numPr>
          <w:ilvl w:val="2"/>
          <w:numId w:val="20"/>
        </w:numPr>
        <w:rPr>
          <w:lang w:val="en-US"/>
        </w:rPr>
      </w:pPr>
      <w:r>
        <w:rPr>
          <w:rStyle w:val="hps"/>
          <w:lang/>
        </w:rPr>
        <w:t>Make one slide for team member</w:t>
      </w:r>
      <w:r w:rsidR="00A640E8">
        <w:rPr>
          <w:rStyle w:val="hps"/>
          <w:lang/>
        </w:rPr>
        <w:t>,</w:t>
      </w:r>
      <w:r>
        <w:rPr>
          <w:rStyle w:val="hps"/>
          <w:lang/>
        </w:rPr>
        <w:t xml:space="preserve"> </w:t>
      </w:r>
      <w:r w:rsidR="00A640E8">
        <w:rPr>
          <w:rStyle w:val="hps"/>
          <w:lang/>
        </w:rPr>
        <w:t>with</w:t>
      </w:r>
      <w:r w:rsidR="00BB341D">
        <w:rPr>
          <w:rStyle w:val="hps"/>
          <w:lang/>
        </w:rPr>
        <w:t xml:space="preserve"> (at least)</w:t>
      </w:r>
      <w:r w:rsidR="00A640E8">
        <w:rPr>
          <w:rStyle w:val="shorttext"/>
          <w:lang/>
        </w:rPr>
        <w:t xml:space="preserve"> what he </w:t>
      </w:r>
      <w:r w:rsidR="00A640E8">
        <w:rPr>
          <w:rStyle w:val="hps"/>
          <w:lang/>
        </w:rPr>
        <w:t>think</w:t>
      </w:r>
      <w:ins w:id="43" w:author="Carla" w:date="2013-06-18T00:28:00Z">
        <w:r w:rsidR="00A72DDC">
          <w:rPr>
            <w:rStyle w:val="hps"/>
            <w:lang/>
          </w:rPr>
          <w:t>s</w:t>
        </w:r>
      </w:ins>
      <w:r w:rsidR="00A640E8">
        <w:rPr>
          <w:rStyle w:val="shorttext"/>
          <w:lang/>
        </w:rPr>
        <w:t xml:space="preserve"> that </w:t>
      </w:r>
      <w:r w:rsidR="00A640E8">
        <w:rPr>
          <w:rStyle w:val="hps"/>
          <w:lang/>
        </w:rPr>
        <w:t>went well</w:t>
      </w:r>
      <w:r w:rsidR="00A640E8">
        <w:rPr>
          <w:rStyle w:val="shorttext"/>
          <w:lang/>
        </w:rPr>
        <w:t xml:space="preserve"> </w:t>
      </w:r>
      <w:r w:rsidR="00A640E8">
        <w:rPr>
          <w:rStyle w:val="hps"/>
          <w:lang/>
        </w:rPr>
        <w:t xml:space="preserve">and </w:t>
      </w:r>
      <w:del w:id="44" w:author="Carla" w:date="2013-06-18T00:29:00Z">
        <w:r w:rsidR="00A640E8" w:rsidDel="00A72DDC">
          <w:rPr>
            <w:rStyle w:val="hps"/>
            <w:lang/>
          </w:rPr>
          <w:delText>badly</w:delText>
        </w:r>
      </w:del>
      <w:ins w:id="45" w:author="Carla" w:date="2013-06-18T00:29:00Z">
        <w:r w:rsidR="00A72DDC">
          <w:rPr>
            <w:rStyle w:val="hps"/>
            <w:lang/>
          </w:rPr>
          <w:t>wrong</w:t>
        </w:r>
      </w:ins>
    </w:p>
    <w:p w:rsidR="0034365C" w:rsidRDefault="0034365C" w:rsidP="00D14DAD">
      <w:pPr>
        <w:rPr>
          <w:b/>
          <w:lang w:val="en-US"/>
        </w:rPr>
      </w:pPr>
      <w:r>
        <w:rPr>
          <w:b/>
          <w:lang w:val="en-US"/>
        </w:rPr>
        <w:tab/>
      </w:r>
    </w:p>
    <w:p w:rsidR="00AC65CD" w:rsidRDefault="00AC65CD" w:rsidP="00D14DAD">
      <w:pPr>
        <w:rPr>
          <w:b/>
          <w:lang w:val="en-US"/>
        </w:rPr>
      </w:pPr>
    </w:p>
    <w:p w:rsidR="00AC65CD" w:rsidRDefault="00AC65CD" w:rsidP="00D14DAD">
      <w:pPr>
        <w:rPr>
          <w:b/>
          <w:lang w:val="en-US"/>
        </w:rPr>
      </w:pPr>
    </w:p>
    <w:p w:rsidR="0067305F" w:rsidRPr="00C20D31" w:rsidRDefault="0067305F" w:rsidP="0067305F">
      <w:pPr>
        <w:pBdr>
          <w:top w:val="single" w:sz="4" w:space="1" w:color="auto"/>
        </w:pBdr>
        <w:rPr>
          <w:lang w:val="en-US"/>
        </w:rPr>
      </w:pPr>
    </w:p>
    <w:p w:rsidR="00914ACD" w:rsidRPr="00C20D31" w:rsidRDefault="00914ACD" w:rsidP="00914ACD">
      <w:pPr>
        <w:rPr>
          <w:lang w:val="en-US"/>
        </w:rPr>
      </w:pPr>
      <w:r w:rsidRPr="00C20D31">
        <w:rPr>
          <w:b/>
          <w:lang w:val="en-US"/>
        </w:rPr>
        <w:t>Action Items:</w:t>
      </w:r>
      <w:r w:rsidRPr="00C20D31">
        <w:rPr>
          <w:lang w:val="en-US"/>
        </w:rPr>
        <w:tab/>
      </w:r>
    </w:p>
    <w:p w:rsidR="0034365C" w:rsidRDefault="0034365C" w:rsidP="0034365C">
      <w:pPr>
        <w:ind w:left="708"/>
        <w:rPr>
          <w:lang w:val="en-US"/>
        </w:rPr>
      </w:pPr>
      <w:r>
        <w:rPr>
          <w:lang w:val="en-US"/>
        </w:rPr>
        <w:t xml:space="preserve">AI1 – Create </w:t>
      </w:r>
      <w:proofErr w:type="spellStart"/>
      <w:r>
        <w:rPr>
          <w:lang w:val="en-US"/>
        </w:rPr>
        <w:t>DashBoard</w:t>
      </w:r>
      <w:proofErr w:type="spellEnd"/>
      <w:r>
        <w:rPr>
          <w:lang w:val="en-US"/>
        </w:rPr>
        <w:t xml:space="preserve"> – FB – </w:t>
      </w:r>
      <w:r>
        <w:rPr>
          <w:b/>
          <w:color w:val="auto"/>
          <w:lang w:val="en-US"/>
        </w:rPr>
        <w:t>Done</w:t>
      </w:r>
      <w:r>
        <w:rPr>
          <w:lang w:val="en-US"/>
        </w:rPr>
        <w:t>.</w:t>
      </w:r>
    </w:p>
    <w:p w:rsidR="0034365C" w:rsidRDefault="0034365C" w:rsidP="0034365C">
      <w:pPr>
        <w:rPr>
          <w:color w:val="FF0000"/>
          <w:lang w:val="en-US"/>
        </w:rPr>
      </w:pPr>
      <w:r>
        <w:rPr>
          <w:lang w:val="en-US"/>
        </w:rPr>
        <w:tab/>
        <w:t xml:space="preserve">AI2 – Logs and Time records in SVN – MO – </w:t>
      </w:r>
      <w:r>
        <w:rPr>
          <w:b/>
          <w:color w:val="auto"/>
          <w:lang w:val="en-US"/>
        </w:rPr>
        <w:t>Done</w:t>
      </w:r>
    </w:p>
    <w:p w:rsidR="0034365C" w:rsidRDefault="0034365C" w:rsidP="0034365C">
      <w:pPr>
        <w:rPr>
          <w:b/>
          <w:color w:val="auto"/>
          <w:lang w:val="en-US"/>
        </w:rPr>
      </w:pPr>
      <w:r>
        <w:rPr>
          <w:color w:val="FF0000"/>
          <w:lang w:val="en-US"/>
        </w:rPr>
        <w:tab/>
      </w:r>
      <w:r>
        <w:rPr>
          <w:lang w:val="en-US"/>
        </w:rPr>
        <w:t xml:space="preserve">AI3 – Plan when processes will be defined – CM – </w:t>
      </w:r>
      <w:r>
        <w:rPr>
          <w:b/>
          <w:color w:val="auto"/>
          <w:lang w:val="en-US"/>
        </w:rPr>
        <w:t>Done</w:t>
      </w:r>
    </w:p>
    <w:p w:rsidR="0034365C" w:rsidRDefault="0034365C" w:rsidP="0034365C">
      <w:pPr>
        <w:rPr>
          <w:b/>
          <w:color w:val="auto"/>
          <w:lang w:val="en-US"/>
        </w:rPr>
      </w:pPr>
      <w:r>
        <w:rPr>
          <w:color w:val="auto"/>
          <w:lang w:val="en-US"/>
        </w:rPr>
        <w:tab/>
        <w:t xml:space="preserve">AI4 – Build first draft of project Vision and Scope – JG – </w:t>
      </w:r>
      <w:r>
        <w:rPr>
          <w:b/>
          <w:color w:val="auto"/>
          <w:lang w:val="en-US"/>
        </w:rPr>
        <w:t>Done</w:t>
      </w:r>
    </w:p>
    <w:p w:rsidR="0034365C" w:rsidRDefault="0034365C" w:rsidP="0034365C">
      <w:pPr>
        <w:rPr>
          <w:lang w:val="en-US"/>
        </w:rPr>
      </w:pPr>
      <w:r>
        <w:rPr>
          <w:lang w:val="en-US"/>
        </w:rPr>
        <w:tab/>
        <w:t>AI5 – Define Project Planning Process – FB – Almost Done</w:t>
      </w:r>
    </w:p>
    <w:p w:rsidR="0034365C" w:rsidRDefault="0034365C" w:rsidP="0034365C">
      <w:pPr>
        <w:rPr>
          <w:lang w:val="en-US"/>
        </w:rPr>
      </w:pPr>
      <w:r>
        <w:rPr>
          <w:lang w:val="en-US"/>
        </w:rPr>
        <w:tab/>
        <w:t>AI6 – Refinement and Review of the Vision and Scope document – JG –</w:t>
      </w:r>
      <w:r>
        <w:rPr>
          <w:b/>
          <w:lang w:val="en-US"/>
        </w:rPr>
        <w:t>Done</w:t>
      </w:r>
    </w:p>
    <w:p w:rsidR="0034365C" w:rsidRDefault="0034365C" w:rsidP="0034365C">
      <w:pPr>
        <w:rPr>
          <w:lang w:val="en-US"/>
        </w:rPr>
      </w:pPr>
      <w:r>
        <w:rPr>
          <w:lang w:val="en-US"/>
        </w:rPr>
        <w:tab/>
        <w:t>AI7 – Review and approve the documents management process –</w:t>
      </w:r>
      <w:r>
        <w:rPr>
          <w:b/>
          <w:lang w:val="en-US"/>
        </w:rPr>
        <w:t>Done</w:t>
      </w:r>
    </w:p>
    <w:p w:rsidR="0034365C" w:rsidRDefault="0034365C" w:rsidP="0034365C">
      <w:pPr>
        <w:tabs>
          <w:tab w:val="center" w:pos="5400"/>
        </w:tabs>
        <w:ind w:left="720" w:firstLine="720"/>
        <w:rPr>
          <w:lang w:val="it-IT"/>
        </w:rPr>
      </w:pPr>
      <w:r>
        <w:rPr>
          <w:lang w:val="it-IT"/>
        </w:rPr>
        <w:t>AI7.1 – Review – FB</w:t>
      </w:r>
      <w:r>
        <w:rPr>
          <w:lang w:val="it-IT"/>
        </w:rPr>
        <w:tab/>
      </w:r>
    </w:p>
    <w:p w:rsidR="0034365C" w:rsidRDefault="0034365C" w:rsidP="0034365C">
      <w:pPr>
        <w:ind w:left="720" w:firstLine="720"/>
        <w:rPr>
          <w:lang w:val="it-IT"/>
        </w:rPr>
      </w:pPr>
      <w:r>
        <w:rPr>
          <w:lang w:val="it-IT"/>
        </w:rPr>
        <w:t>AI7.2 – Approve – RG &amp; JG</w:t>
      </w:r>
    </w:p>
    <w:p w:rsidR="0034365C" w:rsidRDefault="0034365C" w:rsidP="0034365C">
      <w:pPr>
        <w:rPr>
          <w:b/>
          <w:lang w:val="en-US"/>
        </w:rPr>
      </w:pPr>
      <w:r>
        <w:rPr>
          <w:lang w:val="it-IT"/>
        </w:rPr>
        <w:tab/>
      </w:r>
      <w:r>
        <w:rPr>
          <w:lang w:val="en-US"/>
        </w:rPr>
        <w:t>AI8 – Redefine processes list and estimations – CM -</w:t>
      </w:r>
      <w:r>
        <w:rPr>
          <w:b/>
          <w:lang w:val="en-US"/>
        </w:rPr>
        <w:t>Done</w:t>
      </w:r>
    </w:p>
    <w:p w:rsidR="0034365C" w:rsidRDefault="0034365C" w:rsidP="0034365C">
      <w:pPr>
        <w:rPr>
          <w:b/>
          <w:lang w:val="en-US"/>
        </w:rPr>
      </w:pPr>
      <w:r>
        <w:rPr>
          <w:lang w:val="en-US"/>
        </w:rPr>
        <w:tab/>
        <w:t xml:space="preserve">AI9 – Reorganize dashboard – FB - </w:t>
      </w:r>
      <w:r>
        <w:rPr>
          <w:b/>
          <w:lang w:val="en-US"/>
        </w:rPr>
        <w:t>Done</w:t>
      </w:r>
    </w:p>
    <w:p w:rsidR="0034365C" w:rsidRDefault="0034365C" w:rsidP="0034365C">
      <w:pPr>
        <w:rPr>
          <w:b/>
          <w:lang w:val="en-US"/>
        </w:rPr>
      </w:pPr>
      <w:r>
        <w:rPr>
          <w:lang w:val="en-US"/>
        </w:rPr>
        <w:tab/>
        <w:t>AI10 – Finish Project Planning Process – JM &amp; FB –D</w:t>
      </w:r>
      <w:r>
        <w:rPr>
          <w:b/>
          <w:lang w:val="en-US"/>
        </w:rPr>
        <w:t>one</w:t>
      </w:r>
    </w:p>
    <w:p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A10.1 – Review - MO </w:t>
      </w:r>
    </w:p>
    <w:p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A10.2 – Approve - CM &amp; RG </w:t>
      </w:r>
    </w:p>
    <w:p w:rsidR="0034365C" w:rsidRDefault="0034365C" w:rsidP="0034365C">
      <w:pPr>
        <w:rPr>
          <w:b/>
          <w:lang w:val="en-US"/>
        </w:rPr>
      </w:pPr>
      <w:r>
        <w:rPr>
          <w:lang w:val="en-US"/>
        </w:rPr>
        <w:tab/>
        <w:t xml:space="preserve">AI11 – Start Review Process – MO &amp; FB – </w:t>
      </w:r>
      <w:r>
        <w:rPr>
          <w:b/>
          <w:lang w:val="en-US"/>
        </w:rPr>
        <w:t>Done</w:t>
      </w:r>
    </w:p>
    <w:p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A11.1 – Review - CM </w:t>
      </w:r>
    </w:p>
    <w:p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>A11.2 – Approve - RG &amp; DS</w:t>
      </w:r>
    </w:p>
    <w:p w:rsidR="0034365C" w:rsidRDefault="0034365C" w:rsidP="0034365C">
      <w:pPr>
        <w:ind w:left="708"/>
        <w:rPr>
          <w:b/>
          <w:lang w:val="en-US"/>
        </w:rPr>
      </w:pPr>
      <w:r>
        <w:rPr>
          <w:lang w:val="en-US"/>
        </w:rPr>
        <w:t>AI12 – Finish Requirements Process - JG &amp; CM –</w:t>
      </w:r>
      <w:r>
        <w:rPr>
          <w:b/>
          <w:lang w:val="en-US"/>
        </w:rPr>
        <w:t>Done</w:t>
      </w:r>
    </w:p>
    <w:p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A12.1 – Review - MO  </w:t>
      </w:r>
    </w:p>
    <w:p w:rsidR="0034365C" w:rsidRDefault="0034365C" w:rsidP="0034365C">
      <w:pPr>
        <w:ind w:left="1416"/>
        <w:rPr>
          <w:lang w:val="en-US"/>
        </w:rPr>
      </w:pPr>
      <w:r>
        <w:rPr>
          <w:lang w:val="en-US"/>
        </w:rPr>
        <w:t xml:space="preserve">A12.2 – Approve - FB &amp; RG </w:t>
      </w:r>
    </w:p>
    <w:p w:rsidR="0034365C" w:rsidRDefault="0034365C" w:rsidP="0034365C">
      <w:pPr>
        <w:rPr>
          <w:lang w:val="en-US"/>
        </w:rPr>
      </w:pPr>
      <w:r>
        <w:rPr>
          <w:lang w:val="en-US"/>
        </w:rPr>
        <w:tab/>
        <w:t>AI13 – Ready for review Project Assessment and Control Process – DS &amp; RG –</w:t>
      </w:r>
      <w:r>
        <w:rPr>
          <w:b/>
          <w:lang w:val="en-US"/>
        </w:rPr>
        <w:t>Done</w:t>
      </w:r>
    </w:p>
    <w:p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AI14 – Start Verification &amp; Validation Process – JG &amp; JM –</w:t>
      </w:r>
      <w:r>
        <w:rPr>
          <w:b/>
          <w:lang w:val="en-US"/>
        </w:rPr>
        <w:t>Done</w:t>
      </w:r>
    </w:p>
    <w:p w:rsidR="0034365C" w:rsidRDefault="0034365C" w:rsidP="0034365C">
      <w:pPr>
        <w:ind w:firstLine="708"/>
        <w:rPr>
          <w:b/>
          <w:lang w:val="en-US"/>
        </w:rPr>
      </w:pPr>
      <w:r>
        <w:rPr>
          <w:lang w:val="en-US"/>
        </w:rPr>
        <w:lastRenderedPageBreak/>
        <w:t xml:space="preserve">AI15 – Start project planning and definition of Quality plan – FB &amp; CM – </w:t>
      </w:r>
      <w:r>
        <w:rPr>
          <w:b/>
          <w:lang w:val="en-US"/>
        </w:rPr>
        <w:t>Done</w:t>
      </w:r>
    </w:p>
    <w:p w:rsidR="0034365C" w:rsidRDefault="0034365C" w:rsidP="0034365C">
      <w:pPr>
        <w:ind w:firstLine="708"/>
        <w:rPr>
          <w:lang w:val="en-US"/>
        </w:rPr>
      </w:pPr>
      <w:r>
        <w:rPr>
          <w:lang w:val="en-US"/>
        </w:rPr>
        <w:t>AI16 – Finish project planning – FB &amp; CM –</w:t>
      </w:r>
      <w:r>
        <w:rPr>
          <w:b/>
          <w:lang w:val="en-US"/>
        </w:rPr>
        <w:t>Done</w:t>
      </w:r>
    </w:p>
    <w:p w:rsidR="0034365C" w:rsidRDefault="0034365C" w:rsidP="0034365C">
      <w:pPr>
        <w:ind w:firstLine="708"/>
        <w:rPr>
          <w:lang w:val="en-US"/>
        </w:rPr>
      </w:pPr>
      <w:r>
        <w:rPr>
          <w:lang w:val="en-US"/>
        </w:rPr>
        <w:t>AI17 – Finish of Quality plan – FB &amp; CM –</w:t>
      </w:r>
      <w:r>
        <w:rPr>
          <w:b/>
          <w:lang w:val="en-US"/>
        </w:rPr>
        <w:t>Done</w:t>
      </w:r>
    </w:p>
    <w:p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AI18 – Review and approve Verification &amp; Validation Process – JG &amp; JM –</w:t>
      </w:r>
      <w:r>
        <w:rPr>
          <w:b/>
          <w:lang w:val="en-US"/>
        </w:rPr>
        <w:t>Done</w:t>
      </w:r>
    </w:p>
    <w:p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AI19 – Start the Requirements Analysis – RG &amp; CM &amp; FB – </w:t>
      </w:r>
      <w:r>
        <w:rPr>
          <w:b/>
          <w:lang w:val="en-US"/>
        </w:rPr>
        <w:t>Done</w:t>
      </w:r>
    </w:p>
    <w:p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AI20 – Prepare Earned Value – JG – </w:t>
      </w:r>
      <w:r>
        <w:rPr>
          <w:b/>
          <w:lang w:val="en-US"/>
        </w:rPr>
        <w:t>Done</w:t>
      </w:r>
    </w:p>
    <w:p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AI21 – Finish Coding Standards – RG –</w:t>
      </w:r>
      <w:r>
        <w:rPr>
          <w:b/>
          <w:lang w:val="en-US"/>
        </w:rPr>
        <w:t>Done</w:t>
      </w:r>
    </w:p>
    <w:p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>AI22 – Finish the Project Assessment and Control Process - RG &amp; DS &amp; MO –</w:t>
      </w:r>
      <w:r>
        <w:rPr>
          <w:b/>
          <w:lang w:val="en-US"/>
        </w:rPr>
        <w:t>Done</w:t>
      </w:r>
    </w:p>
    <w:p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AI23 – interview with the client – JG &amp; MO &amp; JM - </w:t>
      </w:r>
      <w:r>
        <w:rPr>
          <w:b/>
          <w:lang w:val="en-US"/>
        </w:rPr>
        <w:t>Done</w:t>
      </w:r>
    </w:p>
    <w:p w:rsidR="0034365C" w:rsidRDefault="0034365C" w:rsidP="0034365C">
      <w:pPr>
        <w:pStyle w:val="PargrafodaLista"/>
        <w:spacing w:after="200"/>
        <w:jc w:val="both"/>
        <w:rPr>
          <w:lang w:val="en-US"/>
        </w:rPr>
      </w:pPr>
      <w:r>
        <w:rPr>
          <w:lang w:val="en-US"/>
        </w:rPr>
        <w:t xml:space="preserve">AI24 – update the project plan – FB   - </w:t>
      </w:r>
      <w:r>
        <w:rPr>
          <w:b/>
          <w:lang w:val="en-US"/>
        </w:rPr>
        <w:t>Done</w:t>
      </w:r>
    </w:p>
    <w:p w:rsidR="0034365C" w:rsidRDefault="0034365C" w:rsidP="0034365C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AI25 – Get SRS ready for Inspection– JG &amp; MO - </w:t>
      </w:r>
      <w:r>
        <w:rPr>
          <w:b/>
          <w:lang w:val="en-US"/>
        </w:rPr>
        <w:t>Done</w:t>
      </w:r>
      <w:r>
        <w:rPr>
          <w:lang w:val="en-US"/>
        </w:rPr>
        <w:t xml:space="preserve"> </w:t>
      </w:r>
    </w:p>
    <w:p w:rsidR="0034365C" w:rsidRDefault="0034365C" w:rsidP="0034365C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AI26 - Continuation of the Inspection of the SRS (Preparation started this week) – JG &amp; MO - </w:t>
      </w:r>
      <w:r>
        <w:rPr>
          <w:b/>
          <w:lang w:val="en-US"/>
        </w:rPr>
        <w:t>Done</w:t>
      </w:r>
    </w:p>
    <w:p w:rsidR="0034365C" w:rsidRDefault="0034365C" w:rsidP="0034365C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AI27 - Finish Test Plan – JM &amp; DJ – </w:t>
      </w:r>
      <w:r>
        <w:rPr>
          <w:b/>
          <w:lang w:val="en-US"/>
        </w:rPr>
        <w:t>Almost Done</w:t>
      </w:r>
    </w:p>
    <w:p w:rsidR="0034365C" w:rsidRDefault="0034365C" w:rsidP="0034365C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AI28 - Finish the Database Architecture – FB &amp; JM - </w:t>
      </w:r>
      <w:r>
        <w:rPr>
          <w:b/>
          <w:lang w:val="en-US"/>
        </w:rPr>
        <w:t>Done</w:t>
      </w:r>
    </w:p>
    <w:p w:rsidR="0034365C" w:rsidRDefault="0034365C" w:rsidP="0034365C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 xml:space="preserve">AI29 - Review (Walkthrough) of the Database Architecture – FB &amp; CM &amp; RG &amp; DJ &amp; JM &amp; JG &amp; MO – </w:t>
      </w:r>
      <w:r>
        <w:rPr>
          <w:b/>
          <w:lang w:val="en-US"/>
        </w:rPr>
        <w:t>Done</w:t>
      </w:r>
    </w:p>
    <w:p w:rsidR="0034365C" w:rsidRDefault="0034365C" w:rsidP="0034365C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 xml:space="preserve">AI30 - Re-estimation - FB &amp; CM &amp; RG &amp; DJ &amp; JM &amp; JG &amp; MO – </w:t>
      </w:r>
      <w:r>
        <w:rPr>
          <w:b/>
          <w:lang w:val="en-US"/>
        </w:rPr>
        <w:t>Done</w:t>
      </w:r>
    </w:p>
    <w:p w:rsidR="0034365C" w:rsidRDefault="0034365C" w:rsidP="0034365C">
      <w:pPr>
        <w:pStyle w:val="PargrafodaLista"/>
        <w:spacing w:after="240"/>
        <w:rPr>
          <w:lang w:val="en-US"/>
        </w:rPr>
      </w:pPr>
      <w:r>
        <w:rPr>
          <w:lang w:val="en-US"/>
        </w:rPr>
        <w:t>AI31 –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Finish database module – RG - </w:t>
      </w:r>
      <w:r w:rsidRPr="00A00C20">
        <w:rPr>
          <w:b/>
          <w:lang w:val="en-US"/>
        </w:rPr>
        <w:t>Done</w:t>
      </w:r>
    </w:p>
    <w:p w:rsidR="0034365C" w:rsidRDefault="0034365C" w:rsidP="0034365C">
      <w:pPr>
        <w:pStyle w:val="PargrafodaLista"/>
        <w:spacing w:after="240"/>
        <w:rPr>
          <w:lang w:val="en-US"/>
        </w:rPr>
      </w:pPr>
      <w:r>
        <w:rPr>
          <w:lang w:val="en-US"/>
        </w:rPr>
        <w:t xml:space="preserve">AI32 – Develop user interfaces – RG &amp; DS &amp; JM – </w:t>
      </w:r>
      <w:r w:rsidR="00A640E8">
        <w:rPr>
          <w:b/>
          <w:lang w:val="en-US"/>
        </w:rPr>
        <w:t>Done</w:t>
      </w:r>
    </w:p>
    <w:p w:rsidR="0034365C" w:rsidRDefault="0034365C" w:rsidP="0034365C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>AI33 - Start developing some functionalities such as “Add tasks”, ”Show task details”, “Show task listing” – DS &amp; JG &amp; MO –</w:t>
      </w:r>
      <w:r w:rsidR="00A640E8">
        <w:rPr>
          <w:lang w:val="en-US"/>
        </w:rPr>
        <w:t xml:space="preserve"> </w:t>
      </w:r>
      <w:r>
        <w:rPr>
          <w:b/>
          <w:lang w:val="en-US"/>
        </w:rPr>
        <w:t>Done</w:t>
      </w:r>
    </w:p>
    <w:p w:rsidR="002935A5" w:rsidRDefault="0034365C" w:rsidP="0034365C">
      <w:pPr>
        <w:pStyle w:val="PargrafodaLista"/>
        <w:spacing w:after="240"/>
        <w:rPr>
          <w:b/>
          <w:lang w:val="en-US"/>
        </w:rPr>
      </w:pPr>
      <w:r>
        <w:rPr>
          <w:lang w:val="en-US"/>
        </w:rPr>
        <w:t>AI34 – Create a Contingency Plan by Overwork and Prioritize tasks – RG &amp; FB</w:t>
      </w:r>
      <w:r w:rsidR="00A640E8">
        <w:rPr>
          <w:lang w:val="en-US"/>
        </w:rPr>
        <w:t xml:space="preserve"> – </w:t>
      </w:r>
      <w:r w:rsidR="00A640E8">
        <w:rPr>
          <w:b/>
          <w:lang w:val="en-US"/>
        </w:rPr>
        <w:t>Done</w:t>
      </w:r>
    </w:p>
    <w:p w:rsidR="00A640E8" w:rsidRDefault="00A640E8" w:rsidP="0034365C">
      <w:pPr>
        <w:pStyle w:val="PargrafodaLista"/>
        <w:spacing w:after="240"/>
        <w:rPr>
          <w:lang w:val="en-US"/>
        </w:rPr>
      </w:pPr>
      <w:r>
        <w:rPr>
          <w:lang w:val="en-US"/>
        </w:rPr>
        <w:t>AI35 – Correct discovered bugs</w:t>
      </w:r>
      <w:r w:rsidR="007C2F2C">
        <w:rPr>
          <w:lang w:val="en-US"/>
        </w:rPr>
        <w:t xml:space="preserve"> – Team</w:t>
      </w:r>
    </w:p>
    <w:p w:rsidR="00A640E8" w:rsidRDefault="00A640E8" w:rsidP="00A640E8">
      <w:pPr>
        <w:pStyle w:val="PargrafodaLista"/>
        <w:spacing w:after="240"/>
        <w:rPr>
          <w:lang w:val="en-US"/>
        </w:rPr>
      </w:pPr>
      <w:r>
        <w:rPr>
          <w:lang w:val="en-US"/>
        </w:rPr>
        <w:t>AI36 – Prepare the Showoff</w:t>
      </w:r>
      <w:r w:rsidR="007C2F2C">
        <w:rPr>
          <w:lang w:val="en-US"/>
        </w:rPr>
        <w:t xml:space="preserve"> – Team</w:t>
      </w:r>
      <w:bookmarkStart w:id="46" w:name="_GoBack"/>
      <w:bookmarkEnd w:id="46"/>
    </w:p>
    <w:p w:rsidR="00A00C20" w:rsidRPr="00A00C20" w:rsidRDefault="00A00C20" w:rsidP="00A00C20">
      <w:pPr>
        <w:pStyle w:val="PargrafodaLista"/>
        <w:spacing w:after="240"/>
        <w:rPr>
          <w:lang w:val="en-US"/>
        </w:rPr>
      </w:pPr>
    </w:p>
    <w:p w:rsidR="00425AFB" w:rsidRPr="00C20D31" w:rsidRDefault="00425AFB" w:rsidP="00822ABA">
      <w:pPr>
        <w:pBdr>
          <w:top w:val="single" w:sz="4" w:space="1" w:color="auto"/>
        </w:pBdr>
        <w:rPr>
          <w:lang w:val="en-US"/>
        </w:rPr>
      </w:pPr>
    </w:p>
    <w:p w:rsidR="00D86C73" w:rsidRPr="00C20D31" w:rsidRDefault="00822ABA">
      <w:pPr>
        <w:rPr>
          <w:lang w:val="en-US"/>
        </w:rPr>
      </w:pPr>
      <w:r w:rsidRPr="00C20D31">
        <w:rPr>
          <w:b/>
          <w:lang w:val="en-US"/>
        </w:rPr>
        <w:t>Next Meeting:</w:t>
      </w:r>
      <w:r w:rsidRPr="00C20D31">
        <w:rPr>
          <w:lang w:val="en-US"/>
        </w:rPr>
        <w:t xml:space="preserve"> </w:t>
      </w:r>
      <w:r w:rsidR="00F20591">
        <w:rPr>
          <w:lang w:val="en-US"/>
        </w:rPr>
        <w:t>03</w:t>
      </w:r>
      <w:r w:rsidR="00270850" w:rsidRPr="00C20D31">
        <w:rPr>
          <w:lang w:val="en-US"/>
        </w:rPr>
        <w:t>/</w:t>
      </w:r>
      <w:r w:rsidR="00DE0B19" w:rsidRPr="00C20D31">
        <w:rPr>
          <w:lang w:val="en-US"/>
        </w:rPr>
        <w:t>0</w:t>
      </w:r>
      <w:r w:rsidR="00AC65CD">
        <w:rPr>
          <w:lang w:val="en-US"/>
        </w:rPr>
        <w:t>7/2013</w:t>
      </w:r>
    </w:p>
    <w:sectPr w:rsidR="00D86C73" w:rsidRPr="00C20D31" w:rsidSect="00407F4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Carla" w:date="2013-06-18T00:18:00Z" w:initials="C">
    <w:p w:rsidR="006B0918" w:rsidRDefault="006B0918">
      <w:pPr>
        <w:pStyle w:val="Textodecomentrio"/>
      </w:pPr>
      <w:r>
        <w:rPr>
          <w:rStyle w:val="Refdecomentrio"/>
        </w:rPr>
        <w:annotationRef/>
      </w:r>
      <w:r>
        <w:t>Melhor identificar qual o processo</w:t>
      </w:r>
    </w:p>
  </w:comment>
  <w:comment w:id="13" w:author="Carla" w:date="2013-06-18T00:21:00Z" w:initials="C">
    <w:p w:rsidR="006B0918" w:rsidRDefault="006B0918">
      <w:pPr>
        <w:pStyle w:val="Textodecomentrio"/>
      </w:pPr>
      <w:r>
        <w:rPr>
          <w:rStyle w:val="Refdecomentrio"/>
        </w:rPr>
        <w:annotationRef/>
      </w:r>
      <w:r>
        <w:t xml:space="preserve">A funcionalidade, como foi implementada, ou o conceito, não entenderem o que e pretendido com o conceito? </w:t>
      </w:r>
    </w:p>
  </w:comment>
  <w:comment w:id="20" w:author="Carla" w:date="2013-06-18T00:25:00Z" w:initials="C">
    <w:p w:rsidR="006B0918" w:rsidRDefault="006B0918">
      <w:pPr>
        <w:pStyle w:val="Textodecomentrio"/>
      </w:pPr>
      <w:r>
        <w:rPr>
          <w:rStyle w:val="Refdecomentrio"/>
        </w:rPr>
        <w:annotationRef/>
      </w:r>
      <w:r>
        <w:t xml:space="preserve">Não percebi o que queres dizer. Mas o inglês da 1ª parte precisa </w:t>
      </w:r>
      <w:r w:rsidR="00A72DDC">
        <w:t>ser melhorado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AC8" w:rsidRDefault="00721AC8" w:rsidP="00822ABA">
      <w:pPr>
        <w:spacing w:line="240" w:lineRule="auto"/>
      </w:pPr>
      <w:r>
        <w:separator/>
      </w:r>
    </w:p>
  </w:endnote>
  <w:endnote w:type="continuationSeparator" w:id="0">
    <w:p w:rsidR="00721AC8" w:rsidRDefault="00721AC8" w:rsidP="00822AB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AC8" w:rsidRDefault="00721AC8" w:rsidP="00822ABA">
      <w:pPr>
        <w:spacing w:line="240" w:lineRule="auto"/>
      </w:pPr>
      <w:r>
        <w:separator/>
      </w:r>
    </w:p>
  </w:footnote>
  <w:footnote w:type="continuationSeparator" w:id="0">
    <w:p w:rsidR="00721AC8" w:rsidRDefault="00721AC8" w:rsidP="00822AB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>
      <w:rPr>
        <w:b/>
        <w:sz w:val="28"/>
        <w:lang w:val="en-US"/>
      </w:rPr>
      <w:t>2</w:t>
    </w:r>
    <w:r w:rsidR="007C3A66">
      <w:rPr>
        <w:b/>
        <w:sz w:val="28"/>
        <w:lang w:val="en-US"/>
      </w:rPr>
      <w:t>7</w:t>
    </w:r>
    <w:r>
      <w:rPr>
        <w:b/>
        <w:sz w:val="28"/>
        <w:lang w:val="en-US"/>
      </w:rPr>
      <w:t>/05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>
      <w:rPr>
        <w:lang w:val="en-US"/>
      </w:rPr>
      <w:t>v 0.</w:t>
    </w:r>
    <w:r w:rsidR="00AC65CD">
      <w:rPr>
        <w:lang w:val="en-US"/>
      </w:rPr>
      <w:t>1</w:t>
    </w:r>
    <w:r w:rsidR="00073518" w:rsidRPr="007C5AAF">
      <w:rPr>
        <w:lang w:val="en-US"/>
      </w:rPr>
      <w:t xml:space="preserve"> </w:t>
    </w:r>
    <w:r w:rsidR="00AC65CD">
      <w:rPr>
        <w:color w:val="E69138"/>
        <w:lang w:val="en-US"/>
      </w:rPr>
      <w:t>Draft</w:t>
    </w:r>
  </w:p>
  <w:p w:rsidR="002935A5" w:rsidRPr="007C5AAF" w:rsidRDefault="002935A5" w:rsidP="00822ABA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</w:t>
    </w:r>
    <w:r>
      <w:rPr>
        <w:b/>
        <w:sz w:val="28"/>
        <w:lang w:val="en-US"/>
      </w:rPr>
      <w:t>PS2Win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>Owner</w:t>
    </w:r>
    <w:r>
      <w:rPr>
        <w:lang w:val="en-US"/>
      </w:rPr>
      <w:t xml:space="preserve">: </w:t>
    </w:r>
    <w:r w:rsidR="00AC65CD">
      <w:rPr>
        <w:lang w:val="en-US"/>
      </w:rPr>
      <w:t>CM</w:t>
    </w:r>
    <w:r w:rsidRPr="007C5AAF">
      <w:rPr>
        <w:b/>
        <w:lang w:val="en-US"/>
      </w:rPr>
      <w:t xml:space="preserve"> </w:t>
    </w:r>
  </w:p>
  <w:p w:rsidR="002935A5" w:rsidRPr="00822ABA" w:rsidRDefault="002935A5">
    <w:pPr>
      <w:pStyle w:val="Cabealho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772CE"/>
    <w:multiLevelType w:val="hybridMultilevel"/>
    <w:tmpl w:val="5926677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10FC"/>
    <w:multiLevelType w:val="hybridMultilevel"/>
    <w:tmpl w:val="02B40F5E"/>
    <w:lvl w:ilvl="0" w:tplc="FEC0B45E">
      <w:numFmt w:val="bullet"/>
      <w:lvlText w:val="•"/>
      <w:lvlJc w:val="left"/>
      <w:pPr>
        <w:ind w:left="1416" w:hanging="696"/>
      </w:pPr>
      <w:rPr>
        <w:rFonts w:ascii="Arial" w:eastAsia="Arial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6D25AE"/>
    <w:multiLevelType w:val="hybridMultilevel"/>
    <w:tmpl w:val="0B565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953EC"/>
    <w:multiLevelType w:val="hybridMultilevel"/>
    <w:tmpl w:val="8D4C10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A32619"/>
    <w:multiLevelType w:val="hybridMultilevel"/>
    <w:tmpl w:val="97C875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8">
    <w:nsid w:val="39B75A16"/>
    <w:multiLevelType w:val="hybridMultilevel"/>
    <w:tmpl w:val="DB8C32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A87085"/>
    <w:multiLevelType w:val="hybridMultilevel"/>
    <w:tmpl w:val="9D6CE9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97508"/>
    <w:multiLevelType w:val="hybridMultilevel"/>
    <w:tmpl w:val="194491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B677EA"/>
    <w:multiLevelType w:val="hybridMultilevel"/>
    <w:tmpl w:val="FA02AE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33771C"/>
    <w:multiLevelType w:val="hybridMultilevel"/>
    <w:tmpl w:val="9F447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2"/>
  </w:num>
  <w:num w:numId="5">
    <w:abstractNumId w:val="9"/>
  </w:num>
  <w:num w:numId="6">
    <w:abstractNumId w:val="3"/>
  </w:num>
  <w:num w:numId="7">
    <w:abstractNumId w:val="16"/>
  </w:num>
  <w:num w:numId="8">
    <w:abstractNumId w:val="14"/>
  </w:num>
  <w:num w:numId="9">
    <w:abstractNumId w:val="8"/>
  </w:num>
  <w:num w:numId="10">
    <w:abstractNumId w:val="18"/>
  </w:num>
  <w:num w:numId="11">
    <w:abstractNumId w:val="15"/>
  </w:num>
  <w:num w:numId="12">
    <w:abstractNumId w:val="2"/>
  </w:num>
  <w:num w:numId="13">
    <w:abstractNumId w:val="11"/>
  </w:num>
  <w:num w:numId="14">
    <w:abstractNumId w:val="0"/>
  </w:num>
  <w:num w:numId="15">
    <w:abstractNumId w:val="1"/>
  </w:num>
  <w:num w:numId="16">
    <w:abstractNumId w:val="10"/>
  </w:num>
  <w:num w:numId="17">
    <w:abstractNumId w:val="6"/>
  </w:num>
  <w:num w:numId="18">
    <w:abstractNumId w:val="17"/>
  </w:num>
  <w:num w:numId="19">
    <w:abstractNumId w:val="11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2ABA"/>
    <w:rsid w:val="00005640"/>
    <w:rsid w:val="0000650C"/>
    <w:rsid w:val="00012F78"/>
    <w:rsid w:val="00025FCD"/>
    <w:rsid w:val="0003267C"/>
    <w:rsid w:val="00037E43"/>
    <w:rsid w:val="000502EA"/>
    <w:rsid w:val="000508EE"/>
    <w:rsid w:val="00051840"/>
    <w:rsid w:val="00052F83"/>
    <w:rsid w:val="00053A90"/>
    <w:rsid w:val="00066B14"/>
    <w:rsid w:val="00067196"/>
    <w:rsid w:val="00073518"/>
    <w:rsid w:val="00075645"/>
    <w:rsid w:val="000845D4"/>
    <w:rsid w:val="00091703"/>
    <w:rsid w:val="0009364B"/>
    <w:rsid w:val="0009778F"/>
    <w:rsid w:val="000C1C7C"/>
    <w:rsid w:val="000C745E"/>
    <w:rsid w:val="000C75FD"/>
    <w:rsid w:val="000D2A15"/>
    <w:rsid w:val="000D5C3E"/>
    <w:rsid w:val="000F6A7E"/>
    <w:rsid w:val="001241F3"/>
    <w:rsid w:val="00133E96"/>
    <w:rsid w:val="00141E9F"/>
    <w:rsid w:val="00146BA9"/>
    <w:rsid w:val="00146BD2"/>
    <w:rsid w:val="00153ABA"/>
    <w:rsid w:val="00162CA4"/>
    <w:rsid w:val="001813E5"/>
    <w:rsid w:val="001B2925"/>
    <w:rsid w:val="001B500F"/>
    <w:rsid w:val="001B6B91"/>
    <w:rsid w:val="001D2A89"/>
    <w:rsid w:val="001E28BC"/>
    <w:rsid w:val="001F0048"/>
    <w:rsid w:val="00201B4A"/>
    <w:rsid w:val="00204214"/>
    <w:rsid w:val="00207DF5"/>
    <w:rsid w:val="00216BBC"/>
    <w:rsid w:val="0022203F"/>
    <w:rsid w:val="00230FA3"/>
    <w:rsid w:val="00237931"/>
    <w:rsid w:val="00242B77"/>
    <w:rsid w:val="00246595"/>
    <w:rsid w:val="00247C93"/>
    <w:rsid w:val="00254E99"/>
    <w:rsid w:val="0026102A"/>
    <w:rsid w:val="00264A9B"/>
    <w:rsid w:val="00270850"/>
    <w:rsid w:val="0028312C"/>
    <w:rsid w:val="002935A5"/>
    <w:rsid w:val="00295AC9"/>
    <w:rsid w:val="002A35E4"/>
    <w:rsid w:val="002A67EC"/>
    <w:rsid w:val="002B6731"/>
    <w:rsid w:val="002D502B"/>
    <w:rsid w:val="00300F5B"/>
    <w:rsid w:val="0034365C"/>
    <w:rsid w:val="00362F73"/>
    <w:rsid w:val="00376258"/>
    <w:rsid w:val="003A2344"/>
    <w:rsid w:val="003A6BCE"/>
    <w:rsid w:val="003B09F2"/>
    <w:rsid w:val="003D0DAA"/>
    <w:rsid w:val="003E6E24"/>
    <w:rsid w:val="003E706C"/>
    <w:rsid w:val="003F5E6B"/>
    <w:rsid w:val="00407F48"/>
    <w:rsid w:val="00410046"/>
    <w:rsid w:val="00414487"/>
    <w:rsid w:val="00425AFB"/>
    <w:rsid w:val="00434304"/>
    <w:rsid w:val="0044479C"/>
    <w:rsid w:val="00457CA2"/>
    <w:rsid w:val="004651C9"/>
    <w:rsid w:val="00465CB8"/>
    <w:rsid w:val="00470017"/>
    <w:rsid w:val="004702E4"/>
    <w:rsid w:val="00471D1A"/>
    <w:rsid w:val="00484F90"/>
    <w:rsid w:val="004B2C06"/>
    <w:rsid w:val="004D43C7"/>
    <w:rsid w:val="004D660C"/>
    <w:rsid w:val="00503679"/>
    <w:rsid w:val="00514AAF"/>
    <w:rsid w:val="00514CC3"/>
    <w:rsid w:val="00536005"/>
    <w:rsid w:val="00557EA7"/>
    <w:rsid w:val="00562AC8"/>
    <w:rsid w:val="00574C11"/>
    <w:rsid w:val="00591BAE"/>
    <w:rsid w:val="005A61B0"/>
    <w:rsid w:val="005B5E96"/>
    <w:rsid w:val="005B6177"/>
    <w:rsid w:val="005F01BF"/>
    <w:rsid w:val="0061158B"/>
    <w:rsid w:val="006131E3"/>
    <w:rsid w:val="00622617"/>
    <w:rsid w:val="006245D6"/>
    <w:rsid w:val="006342B9"/>
    <w:rsid w:val="006403A2"/>
    <w:rsid w:val="00663A76"/>
    <w:rsid w:val="00670A2F"/>
    <w:rsid w:val="0067305F"/>
    <w:rsid w:val="006756F5"/>
    <w:rsid w:val="00676DBD"/>
    <w:rsid w:val="006A1123"/>
    <w:rsid w:val="006A2DFD"/>
    <w:rsid w:val="006B0058"/>
    <w:rsid w:val="006B0918"/>
    <w:rsid w:val="006B2634"/>
    <w:rsid w:val="006B780A"/>
    <w:rsid w:val="006C671B"/>
    <w:rsid w:val="006E2058"/>
    <w:rsid w:val="006F1AE7"/>
    <w:rsid w:val="006F4BA3"/>
    <w:rsid w:val="006F7608"/>
    <w:rsid w:val="00714530"/>
    <w:rsid w:val="00721AC8"/>
    <w:rsid w:val="007245EE"/>
    <w:rsid w:val="00726A38"/>
    <w:rsid w:val="007315F9"/>
    <w:rsid w:val="0074310F"/>
    <w:rsid w:val="00751AF0"/>
    <w:rsid w:val="007626E0"/>
    <w:rsid w:val="00764464"/>
    <w:rsid w:val="00764558"/>
    <w:rsid w:val="0077345D"/>
    <w:rsid w:val="0077437D"/>
    <w:rsid w:val="00775000"/>
    <w:rsid w:val="00795E98"/>
    <w:rsid w:val="007A6E2F"/>
    <w:rsid w:val="007C2F2C"/>
    <w:rsid w:val="007C3A66"/>
    <w:rsid w:val="007D1FAF"/>
    <w:rsid w:val="007D2CFD"/>
    <w:rsid w:val="00822ABA"/>
    <w:rsid w:val="008402DA"/>
    <w:rsid w:val="00841CA2"/>
    <w:rsid w:val="008462D9"/>
    <w:rsid w:val="00867A55"/>
    <w:rsid w:val="008833C4"/>
    <w:rsid w:val="0088343B"/>
    <w:rsid w:val="0089313C"/>
    <w:rsid w:val="008A0391"/>
    <w:rsid w:val="008A284E"/>
    <w:rsid w:val="008A3A46"/>
    <w:rsid w:val="008B5C2A"/>
    <w:rsid w:val="008B6FA1"/>
    <w:rsid w:val="008B7021"/>
    <w:rsid w:val="008C5DDF"/>
    <w:rsid w:val="009122B6"/>
    <w:rsid w:val="00914ACD"/>
    <w:rsid w:val="0092238A"/>
    <w:rsid w:val="00925C4F"/>
    <w:rsid w:val="0093335E"/>
    <w:rsid w:val="00936B96"/>
    <w:rsid w:val="00941888"/>
    <w:rsid w:val="009426DA"/>
    <w:rsid w:val="00946104"/>
    <w:rsid w:val="009510D5"/>
    <w:rsid w:val="00955D1F"/>
    <w:rsid w:val="009617C8"/>
    <w:rsid w:val="0096718C"/>
    <w:rsid w:val="00982E86"/>
    <w:rsid w:val="00995FBA"/>
    <w:rsid w:val="009A2BB8"/>
    <w:rsid w:val="009A6E89"/>
    <w:rsid w:val="009B7371"/>
    <w:rsid w:val="009C5098"/>
    <w:rsid w:val="009D10FC"/>
    <w:rsid w:val="009D1B25"/>
    <w:rsid w:val="009D3F73"/>
    <w:rsid w:val="009E16D6"/>
    <w:rsid w:val="009E51E3"/>
    <w:rsid w:val="009F589D"/>
    <w:rsid w:val="00A00C20"/>
    <w:rsid w:val="00A16362"/>
    <w:rsid w:val="00A33E88"/>
    <w:rsid w:val="00A55394"/>
    <w:rsid w:val="00A640E8"/>
    <w:rsid w:val="00A7012C"/>
    <w:rsid w:val="00A72DDC"/>
    <w:rsid w:val="00A853F5"/>
    <w:rsid w:val="00A87014"/>
    <w:rsid w:val="00A9192B"/>
    <w:rsid w:val="00AA75C6"/>
    <w:rsid w:val="00AC65CD"/>
    <w:rsid w:val="00AD67C9"/>
    <w:rsid w:val="00AE68BA"/>
    <w:rsid w:val="00AF1BE1"/>
    <w:rsid w:val="00B161DB"/>
    <w:rsid w:val="00B224D8"/>
    <w:rsid w:val="00B273F8"/>
    <w:rsid w:val="00B357F4"/>
    <w:rsid w:val="00B46F43"/>
    <w:rsid w:val="00B510A4"/>
    <w:rsid w:val="00B5331F"/>
    <w:rsid w:val="00B57657"/>
    <w:rsid w:val="00B733E4"/>
    <w:rsid w:val="00B952B5"/>
    <w:rsid w:val="00BB341D"/>
    <w:rsid w:val="00BB6F8A"/>
    <w:rsid w:val="00BD2A0B"/>
    <w:rsid w:val="00C0042F"/>
    <w:rsid w:val="00C11519"/>
    <w:rsid w:val="00C15230"/>
    <w:rsid w:val="00C165E4"/>
    <w:rsid w:val="00C16FA8"/>
    <w:rsid w:val="00C20D31"/>
    <w:rsid w:val="00C22812"/>
    <w:rsid w:val="00C369EC"/>
    <w:rsid w:val="00C475B3"/>
    <w:rsid w:val="00C86B1A"/>
    <w:rsid w:val="00C938D1"/>
    <w:rsid w:val="00C97B43"/>
    <w:rsid w:val="00CC7E8A"/>
    <w:rsid w:val="00CD30C9"/>
    <w:rsid w:val="00CD7124"/>
    <w:rsid w:val="00CE4908"/>
    <w:rsid w:val="00D01D74"/>
    <w:rsid w:val="00D14DAD"/>
    <w:rsid w:val="00D17A5D"/>
    <w:rsid w:val="00D22B73"/>
    <w:rsid w:val="00D31283"/>
    <w:rsid w:val="00D32319"/>
    <w:rsid w:val="00D41834"/>
    <w:rsid w:val="00D62A9D"/>
    <w:rsid w:val="00D66A7B"/>
    <w:rsid w:val="00D671AD"/>
    <w:rsid w:val="00D679BA"/>
    <w:rsid w:val="00D74B37"/>
    <w:rsid w:val="00D85EE7"/>
    <w:rsid w:val="00D86C73"/>
    <w:rsid w:val="00D94679"/>
    <w:rsid w:val="00DA1D3F"/>
    <w:rsid w:val="00DA4B7D"/>
    <w:rsid w:val="00DA6D87"/>
    <w:rsid w:val="00DC5F60"/>
    <w:rsid w:val="00DD73FC"/>
    <w:rsid w:val="00DE0B19"/>
    <w:rsid w:val="00DE4552"/>
    <w:rsid w:val="00DF2233"/>
    <w:rsid w:val="00E05B92"/>
    <w:rsid w:val="00E05D01"/>
    <w:rsid w:val="00E1626F"/>
    <w:rsid w:val="00E212A2"/>
    <w:rsid w:val="00E2199A"/>
    <w:rsid w:val="00E25390"/>
    <w:rsid w:val="00E53256"/>
    <w:rsid w:val="00E72405"/>
    <w:rsid w:val="00E759D4"/>
    <w:rsid w:val="00EC0F1F"/>
    <w:rsid w:val="00EC3D32"/>
    <w:rsid w:val="00EC69EC"/>
    <w:rsid w:val="00ED083D"/>
    <w:rsid w:val="00EE59B2"/>
    <w:rsid w:val="00F069CF"/>
    <w:rsid w:val="00F20591"/>
    <w:rsid w:val="00F213A0"/>
    <w:rsid w:val="00F21BE4"/>
    <w:rsid w:val="00F36668"/>
    <w:rsid w:val="00F47FE1"/>
    <w:rsid w:val="00F9480E"/>
    <w:rsid w:val="00FA4664"/>
    <w:rsid w:val="00FB6B8C"/>
    <w:rsid w:val="00FD6E27"/>
    <w:rsid w:val="00FE73AA"/>
    <w:rsid w:val="00FF4105"/>
    <w:rsid w:val="00FF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22ABA"/>
    <w:pPr>
      <w:spacing w:after="0" w:line="276" w:lineRule="auto"/>
    </w:pPr>
    <w:rPr>
      <w:rFonts w:ascii="Arial" w:eastAsia="Arial" w:hAnsi="Arial" w:cs="Arial"/>
      <w:color w:val="000000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822ABA"/>
  </w:style>
  <w:style w:type="paragraph" w:styleId="Rodap">
    <w:name w:val="footer"/>
    <w:basedOn w:val="Normal"/>
    <w:link w:val="RodapCarcter"/>
    <w:uiPriority w:val="99"/>
    <w:unhideWhenUsed/>
    <w:rsid w:val="00822AB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822ABA"/>
  </w:style>
  <w:style w:type="paragraph" w:styleId="PargrafodaLista">
    <w:name w:val="List Paragraph"/>
    <w:basedOn w:val="Normal"/>
    <w:uiPriority w:val="34"/>
    <w:qFormat/>
    <w:rsid w:val="00822ABA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F1AE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unhideWhenUsed/>
    <w:rsid w:val="006F1AE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rsid w:val="006F1AE7"/>
    <w:rPr>
      <w:rFonts w:ascii="Arial" w:eastAsia="Arial" w:hAnsi="Arial" w:cs="Arial"/>
      <w:color w:val="000000"/>
      <w:sz w:val="20"/>
      <w:szCs w:val="20"/>
      <w:lang w:eastAsia="pt-PT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6F1AE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6F1AE7"/>
    <w:rPr>
      <w:rFonts w:ascii="Arial" w:eastAsia="Arial" w:hAnsi="Arial" w:cs="Arial"/>
      <w:b/>
      <w:bCs/>
      <w:color w:val="000000"/>
      <w:sz w:val="20"/>
      <w:szCs w:val="20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F1AE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F1AE7"/>
    <w:rPr>
      <w:rFonts w:ascii="Tahoma" w:eastAsia="Arial" w:hAnsi="Tahoma" w:cs="Tahoma"/>
      <w:color w:val="000000"/>
      <w:sz w:val="16"/>
      <w:szCs w:val="16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71D1A"/>
    <w:rPr>
      <w:color w:val="808080"/>
    </w:rPr>
  </w:style>
  <w:style w:type="character" w:customStyle="1" w:styleId="shorttext">
    <w:name w:val="short_text"/>
    <w:basedOn w:val="Tipodeletrapredefinidodopargrafo"/>
    <w:rsid w:val="0034365C"/>
  </w:style>
  <w:style w:type="character" w:customStyle="1" w:styleId="hps">
    <w:name w:val="hps"/>
    <w:basedOn w:val="Tipodeletrapredefinidodopargrafo"/>
    <w:rsid w:val="00343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63CD3-D2B4-4956-A5E2-9854E6948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3</Pages>
  <Words>755</Words>
  <Characters>4082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Machado</dc:creator>
  <cp:keywords/>
  <dc:description/>
  <cp:lastModifiedBy>Carla</cp:lastModifiedBy>
  <cp:revision>76</cp:revision>
  <dcterms:created xsi:type="dcterms:W3CDTF">2013-04-13T09:08:00Z</dcterms:created>
  <dcterms:modified xsi:type="dcterms:W3CDTF">2013-06-17T23:29:00Z</dcterms:modified>
  <cp:contentStatus>Ready for Revision</cp:contentStatus>
</cp:coreProperties>
</file>