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471D1A">
        <w:rPr>
          <w:lang w:val="en-GB"/>
        </w:rPr>
        <w:t>04/04</w:t>
      </w:r>
      <w:r w:rsidRPr="00DC13A9">
        <w:rPr>
          <w:lang w:val="en-GB"/>
        </w:rPr>
        <w:t>/2013, 22:</w:t>
      </w:r>
      <w:r>
        <w:rPr>
          <w:lang w:val="en-GB"/>
        </w:rPr>
        <w:t>00-22</w:t>
      </w:r>
      <w:r w:rsidRPr="00DC13A9">
        <w:rPr>
          <w:lang w:val="en-GB"/>
        </w:rPr>
        <w:t>:</w:t>
      </w:r>
      <w:r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133E96">
        <w:rPr>
          <w:b/>
          <w:lang w:val="en-GB"/>
        </w:rPr>
        <w:t>João Girão</w:t>
      </w: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lang w:val="en-GB"/>
        </w:rPr>
        <w:t xml:space="preserve">Analyse </w:t>
      </w:r>
      <w:r w:rsidR="00471D1A">
        <w:rPr>
          <w:lang w:val="en-GB"/>
        </w:rPr>
        <w:t>quality plan</w:t>
      </w:r>
      <w:r w:rsidR="000C1C7C">
        <w:rPr>
          <w:lang w:val="en-GB"/>
        </w:rPr>
        <w:t>,</w:t>
      </w:r>
      <w:r w:rsidR="00133E96">
        <w:rPr>
          <w:lang w:val="en-GB"/>
        </w:rPr>
        <w:t xml:space="preserve"> assessment and control process</w:t>
      </w:r>
      <w:r w:rsidR="000C1C7C">
        <w:rPr>
          <w:lang w:val="en-GB"/>
        </w:rPr>
        <w:t xml:space="preserve"> and work for next week</w:t>
      </w:r>
      <w:r w:rsidRPr="00DC13A9">
        <w:rPr>
          <w:lang w:val="en-GB"/>
        </w:rPr>
        <w:t xml:space="preserve">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822ABA" w:rsidRPr="007C5AAF" w:rsidRDefault="00822ABA" w:rsidP="00822ABA">
      <w:pPr>
        <w:numPr>
          <w:ilvl w:val="0"/>
          <w:numId w:val="2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822ABA" w:rsidRPr="00DC13A9" w:rsidRDefault="00822AB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Time Keeper – </w:t>
      </w:r>
      <w:r w:rsidR="00133E96">
        <w:rPr>
          <w:rFonts w:ascii="Trebuchet MS" w:eastAsia="Trebuchet MS" w:hAnsi="Trebuchet MS" w:cs="Trebuchet MS"/>
          <w:lang w:val="en-GB"/>
        </w:rPr>
        <w:t>Carla Machado</w:t>
      </w:r>
    </w:p>
    <w:p w:rsidR="00822ABA" w:rsidRPr="00E57A73" w:rsidRDefault="00471D1A" w:rsidP="00822ABA">
      <w:pPr>
        <w:numPr>
          <w:ilvl w:val="0"/>
          <w:numId w:val="2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 xml:space="preserve">Note Keeper – </w:t>
      </w:r>
      <w:proofErr w:type="spellStart"/>
      <w:r w:rsidR="00133E96">
        <w:rPr>
          <w:rFonts w:ascii="Trebuchet MS" w:eastAsia="Trebuchet MS" w:hAnsi="Trebuchet MS" w:cs="Trebuchet MS"/>
          <w:lang w:val="en-GB"/>
        </w:rPr>
        <w:t>Rui</w:t>
      </w:r>
      <w:proofErr w:type="spellEnd"/>
      <w:r w:rsidR="00133E96">
        <w:rPr>
          <w:rFonts w:ascii="Trebuchet MS" w:eastAsia="Trebuchet MS" w:hAnsi="Trebuchet MS" w:cs="Trebuchet MS"/>
          <w:lang w:val="en-GB"/>
        </w:rPr>
        <w:t xml:space="preserve"> </w:t>
      </w:r>
      <w:proofErr w:type="spellStart"/>
      <w:r w:rsidR="00133E96">
        <w:rPr>
          <w:rFonts w:ascii="Trebuchet MS" w:eastAsia="Trebuchet MS" w:hAnsi="Trebuchet MS" w:cs="Trebuchet MS"/>
          <w:lang w:val="en-GB"/>
        </w:rPr>
        <w:t>Ganhoto</w:t>
      </w:r>
      <w:proofErr w:type="spellEnd"/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822ABA" w:rsidRPr="008852F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 w:rsidR="00133E96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471D1A" w:rsidRDefault="00133E96" w:rsidP="00822ABA">
      <w:pPr>
        <w:numPr>
          <w:ilvl w:val="0"/>
          <w:numId w:val="1"/>
        </w:numPr>
        <w:ind w:hanging="359"/>
        <w:rPr>
          <w:lang w:val="en-GB"/>
        </w:rPr>
      </w:pPr>
      <w:commentRangeStart w:id="0"/>
      <w:r>
        <w:rPr>
          <w:lang w:val="en-GB"/>
        </w:rPr>
        <w:t>Analyse Quality Plan [10</w:t>
      </w:r>
      <w:r w:rsidR="00471D1A">
        <w:rPr>
          <w:lang w:val="en-GB"/>
        </w:rPr>
        <w:t xml:space="preserve"> min]</w:t>
      </w:r>
      <w:r>
        <w:rPr>
          <w:lang w:val="en-GB"/>
        </w:rPr>
        <w:t>;</w:t>
      </w:r>
      <w:commentRangeEnd w:id="0"/>
      <w:r w:rsidR="00410046">
        <w:rPr>
          <w:rStyle w:val="Refdecomentrio"/>
        </w:rPr>
        <w:commentReference w:id="0"/>
      </w:r>
    </w:p>
    <w:p w:rsidR="00822ABA" w:rsidRPr="00270850" w:rsidRDefault="00536005" w:rsidP="00471D1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Processes</w:t>
      </w:r>
      <w:r w:rsidR="00822ABA">
        <w:rPr>
          <w:lang w:val="en-GB"/>
        </w:rPr>
        <w:t>:</w:t>
      </w:r>
    </w:p>
    <w:p w:rsidR="00822ABA" w:rsidRDefault="00822ABA" w:rsidP="003F5E6B">
      <w:pPr>
        <w:numPr>
          <w:ilvl w:val="1"/>
          <w:numId w:val="1"/>
        </w:numPr>
        <w:ind w:left="851" w:firstLine="283"/>
        <w:rPr>
          <w:lang w:val="en-GB"/>
        </w:rPr>
      </w:pPr>
      <w:r w:rsidRPr="00270850">
        <w:rPr>
          <w:lang w:val="en-GB"/>
        </w:rPr>
        <w:t>Project</w:t>
      </w:r>
      <w:r w:rsidR="00133E96">
        <w:rPr>
          <w:lang w:val="en-GB"/>
        </w:rPr>
        <w:t xml:space="preserve"> Assessment and</w:t>
      </w:r>
      <w:r w:rsidRPr="00270850">
        <w:rPr>
          <w:lang w:val="en-GB"/>
        </w:rPr>
        <w:t xml:space="preserve"> Control Process</w:t>
      </w:r>
      <w:r w:rsidR="00536005">
        <w:rPr>
          <w:lang w:val="en-GB"/>
        </w:rPr>
        <w:t xml:space="preserve"> [12</w:t>
      </w:r>
      <w:r w:rsidR="000C1C7C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3F5E6B" w:rsidRPr="003F5E6B" w:rsidRDefault="00133E96" w:rsidP="003F5E6B">
      <w:pPr>
        <w:numPr>
          <w:ilvl w:val="1"/>
          <w:numId w:val="1"/>
        </w:numPr>
        <w:ind w:left="993" w:firstLine="142"/>
        <w:rPr>
          <w:lang w:val="en-GB"/>
        </w:rPr>
      </w:pPr>
      <w:r>
        <w:rPr>
          <w:lang w:val="en-GB"/>
        </w:rPr>
        <w:t>Verification and Validation Process</w:t>
      </w:r>
      <w:r w:rsidR="00536005">
        <w:rPr>
          <w:lang w:val="en-GB"/>
        </w:rPr>
        <w:t xml:space="preserve"> [3</w:t>
      </w:r>
      <w:r w:rsidR="000C1C7C">
        <w:rPr>
          <w:lang w:val="en-GB"/>
        </w:rPr>
        <w:t xml:space="preserve"> min]</w:t>
      </w:r>
      <w:r>
        <w:rPr>
          <w:lang w:val="en-GB"/>
        </w:rPr>
        <w:t>;</w:t>
      </w:r>
    </w:p>
    <w:p w:rsidR="003F5E6B" w:rsidRDefault="003F5E6B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Analyse Project Plan (if necessary) [5 min];</w:t>
      </w:r>
    </w:p>
    <w:p w:rsidR="003F5E6B" w:rsidRPr="003F5E6B" w:rsidRDefault="00822ABA" w:rsidP="003F5E6B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133E96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  <w:r w:rsidR="00133E96">
        <w:rPr>
          <w:lang w:val="en-GB"/>
        </w:rPr>
        <w:t>;</w:t>
      </w:r>
    </w:p>
    <w:p w:rsidR="00822ABA" w:rsidRDefault="00822ABA" w:rsidP="00822ABA">
      <w:pPr>
        <w:numPr>
          <w:ilvl w:val="0"/>
          <w:numId w:val="1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3F5E6B">
        <w:rPr>
          <w:lang w:val="en-GB"/>
        </w:rPr>
        <w:t>5</w:t>
      </w:r>
      <w:r w:rsidRPr="00DC13A9">
        <w:rPr>
          <w:lang w:val="en-GB"/>
        </w:rPr>
        <w:t xml:space="preserve"> min]</w:t>
      </w:r>
      <w:r w:rsidR="000C1C7C">
        <w:rPr>
          <w:lang w:val="en-GB"/>
        </w:rPr>
        <w:t>;</w:t>
      </w:r>
    </w:p>
    <w:p w:rsidR="00270850" w:rsidRDefault="00270850" w:rsidP="00270850">
      <w:pPr>
        <w:rPr>
          <w:lang w:val="en-GB"/>
        </w:rPr>
      </w:pPr>
    </w:p>
    <w:p w:rsidR="00270850" w:rsidRPr="00DC13A9" w:rsidRDefault="00270850" w:rsidP="00270850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822ABA" w:rsidRDefault="00822ABA" w:rsidP="00822ABA">
      <w:pPr>
        <w:rPr>
          <w:lang w:val="en-GB"/>
        </w:rPr>
      </w:pPr>
    </w:p>
    <w:p w:rsidR="00822ABA" w:rsidRPr="004D660C" w:rsidRDefault="000C1C7C" w:rsidP="00822ABA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 </w:t>
      </w:r>
      <w:bookmarkStart w:id="1" w:name="_GoBack"/>
      <w:bookmarkEnd w:id="1"/>
    </w:p>
    <w:p w:rsidR="00471D1A" w:rsidRDefault="00471D1A">
      <w:pPr>
        <w:spacing w:after="160" w:line="259" w:lineRule="auto"/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822ABA" w:rsidRDefault="00822ABA" w:rsidP="00822ABA">
      <w:pPr>
        <w:rPr>
          <w:lang w:val="en-GB"/>
        </w:rPr>
      </w:pPr>
      <w:r w:rsidRPr="00DC13A9">
        <w:rPr>
          <w:b/>
          <w:lang w:val="en-GB"/>
        </w:rPr>
        <w:t>Action Items:</w:t>
      </w:r>
      <w:r>
        <w:rPr>
          <w:lang w:val="en-GB"/>
        </w:rPr>
        <w:tab/>
      </w:r>
    </w:p>
    <w:p w:rsidR="00822ABA" w:rsidRDefault="00822ABA" w:rsidP="00822ABA">
      <w:pPr>
        <w:rPr>
          <w:lang w:val="en-GB"/>
        </w:rPr>
      </w:pPr>
    </w:p>
    <w:p w:rsidR="00AA75C6" w:rsidRPr="00AA75C6" w:rsidRDefault="00AA75C6" w:rsidP="00822ABA">
      <w:pPr>
        <w:rPr>
          <w:b/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822ABA" w:rsidRPr="00DC13A9" w:rsidRDefault="00822ABA" w:rsidP="00822ABA">
      <w:pPr>
        <w:pBdr>
          <w:top w:val="single" w:sz="4" w:space="1" w:color="auto"/>
        </w:pBdr>
        <w:rPr>
          <w:lang w:val="en-GB"/>
        </w:rPr>
      </w:pPr>
    </w:p>
    <w:p w:rsidR="00822ABA" w:rsidRPr="00DC13A9" w:rsidRDefault="00822ABA" w:rsidP="00822ABA">
      <w:pPr>
        <w:rPr>
          <w:lang w:val="en-GB"/>
        </w:rPr>
      </w:pPr>
    </w:p>
    <w:p w:rsidR="00D86C73" w:rsidRPr="00270850" w:rsidRDefault="00822ABA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536005">
        <w:rPr>
          <w:lang w:val="en-GB"/>
        </w:rPr>
        <w:t>15</w:t>
      </w:r>
      <w:r w:rsidR="00270850">
        <w:rPr>
          <w:lang w:val="en-GB"/>
        </w:rPr>
        <w:t>/04</w:t>
      </w:r>
      <w:r w:rsidR="00536005">
        <w:rPr>
          <w:lang w:val="en-GB"/>
        </w:rPr>
        <w:t>/2013, 23</w:t>
      </w:r>
      <w:r w:rsidR="00471D1A">
        <w:rPr>
          <w:lang w:val="en-GB"/>
        </w:rPr>
        <w:t xml:space="preserve">:00; Moderator: </w:t>
      </w:r>
      <w:r w:rsidR="00D86C73">
        <w:rPr>
          <w:lang w:val="en-GB"/>
        </w:rPr>
        <w:t xml:space="preserve">João </w:t>
      </w:r>
      <w:r w:rsidR="00AA75C6">
        <w:rPr>
          <w:lang w:val="en-GB"/>
        </w:rPr>
        <w:t>Martins</w:t>
      </w:r>
    </w:p>
    <w:sectPr w:rsidR="00D86C73" w:rsidRPr="00270850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Carla" w:date="2013-04-06T20:37:00Z" w:initials="C">
    <w:p w:rsidR="00410046" w:rsidRDefault="00410046">
      <w:pPr>
        <w:pStyle w:val="Textodecomentrio"/>
      </w:pPr>
      <w:r>
        <w:rPr>
          <w:rStyle w:val="Refdecomentrio"/>
        </w:rPr>
        <w:annotationRef/>
      </w:r>
      <w:r>
        <w:t xml:space="preserve">Este não </w:t>
      </w:r>
      <w:proofErr w:type="gramStart"/>
      <w:r>
        <w:t>sei</w:t>
      </w:r>
      <w:proofErr w:type="gramEnd"/>
      <w:r>
        <w:t xml:space="preserve"> se faz muito sentido aqui uma vez que vai ser apresentado no KOM, talvez algo do género do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28BC" w:rsidRDefault="001E28BC" w:rsidP="00822ABA">
      <w:pPr>
        <w:spacing w:line="240" w:lineRule="auto"/>
      </w:pPr>
      <w:r>
        <w:separator/>
      </w:r>
    </w:p>
  </w:endnote>
  <w:endnote w:type="continuationSeparator" w:id="0">
    <w:p w:rsidR="001E28BC" w:rsidRDefault="001E28BC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28BC" w:rsidRDefault="001E28BC" w:rsidP="00822ABA">
      <w:pPr>
        <w:spacing w:line="240" w:lineRule="auto"/>
      </w:pPr>
      <w:r>
        <w:separator/>
      </w:r>
    </w:p>
  </w:footnote>
  <w:footnote w:type="continuationSeparator" w:id="0">
    <w:p w:rsidR="001E28BC" w:rsidRDefault="001E28BC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471D1A">
      <w:rPr>
        <w:lang w:val="en-US"/>
      </w:rPr>
      <w:t>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JG</w:t>
    </w:r>
    <w:r w:rsidRPr="007C5AAF">
      <w:rPr>
        <w:b/>
        <w:lang w:val="en-US"/>
      </w:rPr>
      <w:t xml:space="preserve"> </w:t>
    </w:r>
  </w:p>
  <w:p w:rsidR="00822ABA" w:rsidRPr="00822ABA" w:rsidRDefault="00822ABA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25FCD"/>
    <w:rsid w:val="00037E43"/>
    <w:rsid w:val="00067196"/>
    <w:rsid w:val="0009364B"/>
    <w:rsid w:val="000C1C7C"/>
    <w:rsid w:val="00133E96"/>
    <w:rsid w:val="00141E9F"/>
    <w:rsid w:val="00146BA9"/>
    <w:rsid w:val="00153ABA"/>
    <w:rsid w:val="001B6B91"/>
    <w:rsid w:val="001E28BC"/>
    <w:rsid w:val="00247C93"/>
    <w:rsid w:val="00270850"/>
    <w:rsid w:val="002B6731"/>
    <w:rsid w:val="002D502B"/>
    <w:rsid w:val="00376258"/>
    <w:rsid w:val="003E706C"/>
    <w:rsid w:val="003F5E6B"/>
    <w:rsid w:val="00407F48"/>
    <w:rsid w:val="00410046"/>
    <w:rsid w:val="00471D1A"/>
    <w:rsid w:val="004D660C"/>
    <w:rsid w:val="00514AAF"/>
    <w:rsid w:val="00514CC3"/>
    <w:rsid w:val="00536005"/>
    <w:rsid w:val="00562AC8"/>
    <w:rsid w:val="00574C11"/>
    <w:rsid w:val="00676DBD"/>
    <w:rsid w:val="006F1AE7"/>
    <w:rsid w:val="006F4BA3"/>
    <w:rsid w:val="006F7608"/>
    <w:rsid w:val="00714530"/>
    <w:rsid w:val="007245EE"/>
    <w:rsid w:val="00764464"/>
    <w:rsid w:val="00764558"/>
    <w:rsid w:val="0077437D"/>
    <w:rsid w:val="00822ABA"/>
    <w:rsid w:val="008462D9"/>
    <w:rsid w:val="008A0391"/>
    <w:rsid w:val="008A3A46"/>
    <w:rsid w:val="00925C4F"/>
    <w:rsid w:val="00946104"/>
    <w:rsid w:val="009617C8"/>
    <w:rsid w:val="0096718C"/>
    <w:rsid w:val="009B7371"/>
    <w:rsid w:val="00A33E88"/>
    <w:rsid w:val="00A9192B"/>
    <w:rsid w:val="00AA75C6"/>
    <w:rsid w:val="00C165E4"/>
    <w:rsid w:val="00C16FA8"/>
    <w:rsid w:val="00C97B43"/>
    <w:rsid w:val="00D17A5D"/>
    <w:rsid w:val="00D22B73"/>
    <w:rsid w:val="00D74B37"/>
    <w:rsid w:val="00D85EE7"/>
    <w:rsid w:val="00D86C73"/>
    <w:rsid w:val="00DE4552"/>
    <w:rsid w:val="00E05B92"/>
    <w:rsid w:val="00E72405"/>
    <w:rsid w:val="00F21BE4"/>
    <w:rsid w:val="00F36668"/>
    <w:rsid w:val="00F9480E"/>
    <w:rsid w:val="00FD6E27"/>
    <w:rsid w:val="00FF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1</Pages>
  <Words>131</Words>
  <Characters>713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Machado</dc:creator>
  <dc:description>V0.1</dc:description>
  <cp:lastModifiedBy>Carla</cp:lastModifiedBy>
  <cp:revision>18</cp:revision>
  <dcterms:created xsi:type="dcterms:W3CDTF">2013-03-29T15:57:00Z</dcterms:created>
  <dcterms:modified xsi:type="dcterms:W3CDTF">2013-04-06T19:38:00Z</dcterms:modified>
  <cp:contentStatus>Draft</cp:contentStatus>
</cp:coreProperties>
</file>