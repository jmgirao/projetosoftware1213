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77777777" w:rsidR="006F3F7C" w:rsidRDefault="00485CE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77777777" w:rsidR="006F3F7C" w:rsidRDefault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7777777" w:rsidR="006F3F7C" w:rsidRDefault="002E0B9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77777777" w:rsidR="006F3F7C" w:rsidRDefault="00ED1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DC0C2B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565E218E" w14:textId="77777777" w:rsidR="000846D0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191909" w:history="1">
            <w:r w:rsidR="000846D0" w:rsidRPr="008B7BAA">
              <w:rPr>
                <w:rStyle w:val="Hiperligao"/>
                <w:noProof/>
                <w:lang w:val="en-US"/>
              </w:rPr>
              <w:t>1.</w:t>
            </w:r>
            <w:r w:rsidR="000846D0">
              <w:rPr>
                <w:rFonts w:eastAsiaTheme="minorEastAsia"/>
                <w:noProof/>
                <w:lang w:eastAsia="pt-PT"/>
              </w:rPr>
              <w:tab/>
            </w:r>
            <w:r w:rsidR="000846D0" w:rsidRPr="008B7BAA">
              <w:rPr>
                <w:rStyle w:val="Hiperligao"/>
                <w:noProof/>
                <w:lang w:val="en-US"/>
              </w:rPr>
              <w:t>Business Requirements</w:t>
            </w:r>
            <w:r w:rsidR="000846D0">
              <w:rPr>
                <w:noProof/>
                <w:webHidden/>
              </w:rPr>
              <w:tab/>
            </w:r>
            <w:r w:rsidR="000846D0">
              <w:rPr>
                <w:noProof/>
                <w:webHidden/>
              </w:rPr>
              <w:fldChar w:fldCharType="begin"/>
            </w:r>
            <w:r w:rsidR="000846D0">
              <w:rPr>
                <w:noProof/>
                <w:webHidden/>
              </w:rPr>
              <w:instrText xml:space="preserve"> PAGEREF _Toc351191909 \h </w:instrText>
            </w:r>
            <w:r w:rsidR="000846D0">
              <w:rPr>
                <w:noProof/>
                <w:webHidden/>
              </w:rPr>
            </w:r>
            <w:r w:rsidR="000846D0">
              <w:rPr>
                <w:noProof/>
                <w:webHidden/>
              </w:rPr>
              <w:fldChar w:fldCharType="separate"/>
            </w:r>
            <w:r w:rsidR="000846D0">
              <w:rPr>
                <w:noProof/>
                <w:webHidden/>
              </w:rPr>
              <w:t>1</w:t>
            </w:r>
            <w:r w:rsidR="000846D0">
              <w:rPr>
                <w:noProof/>
                <w:webHidden/>
              </w:rPr>
              <w:fldChar w:fldCharType="end"/>
            </w:r>
          </w:hyperlink>
        </w:p>
        <w:p w14:paraId="743A3846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0" w:history="1">
            <w:r w:rsidRPr="008B7BAA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C0A6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1" w:history="1">
            <w:r w:rsidRPr="008B7BAA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Objectives and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9DCF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2" w:history="1">
            <w:r w:rsidRPr="008B7BAA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Business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6F1A2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3" w:history="1">
            <w:r w:rsidRPr="008B7BAA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Vision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88D3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4" w:history="1">
            <w:r w:rsidRPr="008B7BAA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Vision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F09B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5" w:history="1">
            <w:r w:rsidRPr="008B7BAA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417CA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6" w:history="1">
            <w:r w:rsidRPr="008B7BAA">
              <w:rPr>
                <w:rStyle w:val="Hiperligao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8409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17" w:history="1">
            <w:r w:rsidRPr="008B7BAA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33D70" w14:textId="77777777" w:rsidR="000846D0" w:rsidRDefault="000846D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4" w:history="1">
            <w:r w:rsidRPr="008B7BAA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Business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8C861" w14:textId="77777777" w:rsidR="000846D0" w:rsidRDefault="000846D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191945" w:history="1">
            <w:r w:rsidRPr="008B7BAA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8B7BAA">
              <w:rPr>
                <w:rStyle w:val="Hiperligao"/>
                <w:noProof/>
                <w:lang w:val="en-US"/>
              </w:rPr>
              <w:t>Stakeholders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0846D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Pr="00A906B5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_Toc351191947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13BC14F" w14:textId="77777777" w:rsidTr="0071045A">
        <w:tc>
          <w:tcPr>
            <w:tcW w:w="9606" w:type="dxa"/>
            <w:gridSpan w:val="4"/>
          </w:tcPr>
          <w:p w14:paraId="093A6B8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3B5E03">
        <w:tc>
          <w:tcPr>
            <w:tcW w:w="1668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66862962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588D10E" w14:textId="77777777" w:rsidR="0071045A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C8F9D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525EC06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ADC752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2F4326AD" w14:textId="77777777" w:rsidTr="003B5E03">
        <w:tc>
          <w:tcPr>
            <w:tcW w:w="1668" w:type="dxa"/>
            <w:vAlign w:val="center"/>
          </w:tcPr>
          <w:p w14:paraId="43EE8FDC" w14:textId="77777777" w:rsidR="0071045A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211BD0B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6D8E2BD4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234663F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25F749F3" w14:textId="77777777" w:rsidTr="003B5E03">
        <w:tc>
          <w:tcPr>
            <w:tcW w:w="1668" w:type="dxa"/>
            <w:vAlign w:val="center"/>
          </w:tcPr>
          <w:p w14:paraId="3E2F7FA2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F4050F4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216E7816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2601967F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3E5690F5" w14:textId="77777777" w:rsidTr="003B5E03">
        <w:tc>
          <w:tcPr>
            <w:tcW w:w="1668" w:type="dxa"/>
            <w:vAlign w:val="center"/>
          </w:tcPr>
          <w:p w14:paraId="1ADCB184" w14:textId="77777777" w:rsidR="0014417A" w:rsidRPr="00895D61" w:rsidRDefault="000943E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1F92DE4F" w14:textId="77777777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0674FDE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766FE950" w14:textId="77777777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6CABBE91" w14:textId="77777777" w:rsidTr="003B5E03">
        <w:tc>
          <w:tcPr>
            <w:tcW w:w="1668" w:type="dxa"/>
            <w:vAlign w:val="center"/>
          </w:tcPr>
          <w:p w14:paraId="1A03DA40" w14:textId="77777777" w:rsidR="0071045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0D89B86" w14:textId="77777777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30D32817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FB5CDFA" w14:textId="7777777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966C27" w:rsidRPr="0071045A" w14:paraId="34E815E4" w14:textId="77777777" w:rsidTr="00DD22E3">
        <w:tc>
          <w:tcPr>
            <w:tcW w:w="1668" w:type="dxa"/>
            <w:vAlign w:val="center"/>
          </w:tcPr>
          <w:p w14:paraId="6BB3FE33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32BDFF0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260" w:type="dxa"/>
            <w:vAlign w:val="center"/>
          </w:tcPr>
          <w:p w14:paraId="753AEC4D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 w:rsidRPr="00DD22E3">
              <w:t>a21170228@alunos.isec.pt</w:t>
            </w:r>
          </w:p>
        </w:tc>
        <w:tc>
          <w:tcPr>
            <w:tcW w:w="2410" w:type="dxa"/>
            <w:vAlign w:val="center"/>
          </w:tcPr>
          <w:p w14:paraId="70883863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5DB7475" w14:textId="77777777" w:rsidTr="003B5E03">
        <w:tc>
          <w:tcPr>
            <w:tcW w:w="1668" w:type="dxa"/>
            <w:vAlign w:val="center"/>
          </w:tcPr>
          <w:p w14:paraId="13BABD36" w14:textId="4920D716" w:rsidR="0014417A" w:rsidRPr="00895D61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68" w:type="dxa"/>
            <w:vAlign w:val="center"/>
          </w:tcPr>
          <w:p w14:paraId="7DF96FE5" w14:textId="0BE833DF" w:rsidR="0014417A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3260" w:type="dxa"/>
            <w:vAlign w:val="center"/>
          </w:tcPr>
          <w:p w14:paraId="654695A2" w14:textId="4D7564C1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A21170222@alunos.isec.pt</w:t>
            </w:r>
          </w:p>
        </w:tc>
        <w:tc>
          <w:tcPr>
            <w:tcW w:w="2410" w:type="dxa"/>
            <w:vAlign w:val="center"/>
          </w:tcPr>
          <w:p w14:paraId="5FE741FD" w14:textId="4014F75B" w:rsidR="0014417A" w:rsidRPr="00895D61" w:rsidRDefault="007C1A8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08104327" w14:textId="77777777" w:rsidTr="003B5E03">
        <w:tc>
          <w:tcPr>
            <w:tcW w:w="1668" w:type="dxa"/>
            <w:vAlign w:val="center"/>
          </w:tcPr>
          <w:p w14:paraId="0F0F756A" w14:textId="77777777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180CDE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8B284AE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398CD7F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77777777" w:rsidR="00F24CA6" w:rsidRPr="00895D61" w:rsidRDefault="00ED1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77777777" w:rsidR="00F24CA6" w:rsidRPr="00895D61" w:rsidRDefault="00AA3DF8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7712C3DD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8" w:type="dxa"/>
            <w:vAlign w:val="center"/>
          </w:tcPr>
          <w:p w14:paraId="25F0F3D7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27C75101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7777777" w:rsidR="0071045A" w:rsidRPr="00895D61" w:rsidRDefault="008043C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025F50F7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1DB1C782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483F8D69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7" w:type="dxa"/>
            <w:vAlign w:val="center"/>
          </w:tcPr>
          <w:p w14:paraId="4920D50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77777777" w:rsidR="0071045A" w:rsidRPr="00895D61" w:rsidRDefault="00546E7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C5FCFB9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8" w:type="dxa"/>
            <w:vAlign w:val="center"/>
          </w:tcPr>
          <w:p w14:paraId="42B0CB5E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1376A2D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77777777" w:rsidR="0014417A" w:rsidRPr="00895D61" w:rsidRDefault="0033386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67032A33" w14:textId="77777777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8" w:type="dxa"/>
            <w:vAlign w:val="center"/>
          </w:tcPr>
          <w:p w14:paraId="7F76C994" w14:textId="77777777" w:rsidR="000943EE" w:rsidRPr="00895D61" w:rsidRDefault="00333863" w:rsidP="000943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  <w:r w:rsidR="000943EE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14:paraId="0B2037EB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777777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77777777" w:rsidR="0014417A" w:rsidRPr="00895D61" w:rsidRDefault="008D4332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199" w:type="dxa"/>
            <w:vAlign w:val="center"/>
          </w:tcPr>
          <w:p w14:paraId="1D275BCC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9F94FA5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C7118B3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77777777" w:rsidR="0014417A" w:rsidRPr="00895D61" w:rsidRDefault="008D433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787AA0B2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8" w:type="dxa"/>
            <w:vAlign w:val="center"/>
          </w:tcPr>
          <w:p w14:paraId="1373D2CA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D6A4840" w14:textId="77777777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77777777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5024241" w14:textId="77777777" w:rsidTr="00966C27">
        <w:tc>
          <w:tcPr>
            <w:tcW w:w="1726" w:type="dxa"/>
            <w:vAlign w:val="center"/>
          </w:tcPr>
          <w:p w14:paraId="6BB7FADF" w14:textId="77777777" w:rsidR="0071045A" w:rsidRPr="00895D61" w:rsidRDefault="00F5204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0C203BF2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4BA85B00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4B7EFA9" w14:textId="77777777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F71E602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91BCBB" w14:textId="77777777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491343BC" w14:textId="77777777" w:rsidTr="00966C27">
        <w:tc>
          <w:tcPr>
            <w:tcW w:w="1726" w:type="dxa"/>
            <w:vAlign w:val="center"/>
          </w:tcPr>
          <w:p w14:paraId="12B475E2" w14:textId="77777777" w:rsidR="00F52040" w:rsidRPr="00895D61" w:rsidRDefault="00ED1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301B1068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8" w:type="dxa"/>
            <w:vAlign w:val="center"/>
          </w:tcPr>
          <w:p w14:paraId="19512D31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A3F683F" w14:textId="77777777" w:rsidR="00F52040" w:rsidRPr="00895D61" w:rsidRDefault="00ED1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4D8F229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72F9FD4" w14:textId="77777777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6A206C88" w14:textId="77777777" w:rsidTr="00966C27">
        <w:tc>
          <w:tcPr>
            <w:tcW w:w="1726" w:type="dxa"/>
            <w:vAlign w:val="center"/>
          </w:tcPr>
          <w:p w14:paraId="031A5439" w14:textId="77777777" w:rsidR="00F52040" w:rsidRPr="00895D61" w:rsidRDefault="00F22D73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13-03-2013</w:t>
            </w:r>
          </w:p>
        </w:tc>
        <w:tc>
          <w:tcPr>
            <w:tcW w:w="2199" w:type="dxa"/>
            <w:vAlign w:val="center"/>
          </w:tcPr>
          <w:p w14:paraId="241DC8C7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Review English </w:t>
            </w:r>
          </w:p>
        </w:tc>
        <w:tc>
          <w:tcPr>
            <w:tcW w:w="1728" w:type="dxa"/>
            <w:vAlign w:val="center"/>
          </w:tcPr>
          <w:p w14:paraId="25AC4B5F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5DD43428" w14:textId="77777777" w:rsidR="00F52040" w:rsidRPr="00895D61" w:rsidRDefault="00F22D7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30E1C8A9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DBC4F9" w14:textId="77777777" w:rsidR="00F52040" w:rsidRPr="00895D61" w:rsidRDefault="00F22D73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6816054" w14:textId="77777777" w:rsidTr="00966C27">
        <w:tc>
          <w:tcPr>
            <w:tcW w:w="1726" w:type="dxa"/>
            <w:vAlign w:val="center"/>
          </w:tcPr>
          <w:p w14:paraId="78F082B5" w14:textId="0DA62055" w:rsidR="00F52040" w:rsidRPr="00895D61" w:rsidRDefault="00DD0CF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14-03-2013</w:t>
            </w:r>
          </w:p>
        </w:tc>
        <w:tc>
          <w:tcPr>
            <w:tcW w:w="2199" w:type="dxa"/>
            <w:vAlign w:val="center"/>
          </w:tcPr>
          <w:p w14:paraId="3DD349C6" w14:textId="39331168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Technical Review</w:t>
            </w:r>
          </w:p>
        </w:tc>
        <w:tc>
          <w:tcPr>
            <w:tcW w:w="1728" w:type="dxa"/>
            <w:vAlign w:val="center"/>
          </w:tcPr>
          <w:p w14:paraId="6DC1F9AF" w14:textId="772F82EB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459496B9" w14:textId="74BE5DCA" w:rsidR="00F52040" w:rsidRPr="00895D61" w:rsidRDefault="00DD0CF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706723A0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FCEAAF5" w14:textId="4621084B" w:rsidR="00F52040" w:rsidRPr="00895D61" w:rsidRDefault="00DD0CF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30202" w:rsidRPr="00895D61" w14:paraId="38BD1A27" w14:textId="77777777" w:rsidTr="00966C27">
        <w:tc>
          <w:tcPr>
            <w:tcW w:w="1726" w:type="dxa"/>
            <w:vAlign w:val="center"/>
          </w:tcPr>
          <w:p w14:paraId="2D2B04E8" w14:textId="510BB2BB" w:rsidR="00130202" w:rsidRDefault="000846D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6680A8D" w14:textId="28F08AD4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 and change state for approval</w:t>
            </w:r>
          </w:p>
        </w:tc>
        <w:tc>
          <w:tcPr>
            <w:tcW w:w="1728" w:type="dxa"/>
            <w:vAlign w:val="center"/>
          </w:tcPr>
          <w:p w14:paraId="4069ADFF" w14:textId="2D433DFD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144E342" w14:textId="7F83916C" w:rsidR="00130202" w:rsidRDefault="000846D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249" w:type="dxa"/>
            <w:vAlign w:val="center"/>
          </w:tcPr>
          <w:p w14:paraId="3ACF29BA" w14:textId="77777777" w:rsidR="00130202" w:rsidRPr="00895D61" w:rsidRDefault="00130202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809ABD" w14:textId="77777777" w:rsidR="00130202" w:rsidRDefault="000846D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966C27" w:rsidRPr="00895D61" w14:paraId="63E6336B" w14:textId="77777777" w:rsidTr="00966C27">
        <w:tc>
          <w:tcPr>
            <w:tcW w:w="1726" w:type="dxa"/>
            <w:vAlign w:val="center"/>
          </w:tcPr>
          <w:p w14:paraId="2CD4EC87" w14:textId="77777777" w:rsidR="00966C27" w:rsidRPr="00895D61" w:rsidRDefault="00966C27" w:rsidP="00DD22E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7F82BF45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5F0BE2A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FBC3417" w14:textId="77777777" w:rsidR="00966C27" w:rsidRPr="00895D61" w:rsidRDefault="00966C27" w:rsidP="00DD22E3">
            <w:pPr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27203C" w14:textId="77777777" w:rsidR="00966C27" w:rsidRPr="00895D61" w:rsidRDefault="00966C27" w:rsidP="00DD2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1728" w:type="dxa"/>
            <w:vAlign w:val="center"/>
          </w:tcPr>
          <w:p w14:paraId="720C7B61" w14:textId="77777777" w:rsidR="00966C27" w:rsidRPr="00895D61" w:rsidRDefault="00966C27" w:rsidP="00DD22E3">
            <w:pPr>
              <w:keepNext/>
              <w:jc w:val="center"/>
              <w:rPr>
                <w:lang w:val="en-US"/>
              </w:rPr>
            </w:pPr>
          </w:p>
        </w:tc>
      </w:tr>
      <w:tr w:rsidR="00966C27" w:rsidRPr="00895D61" w14:paraId="6AA73CD0" w14:textId="77777777" w:rsidTr="00966C27">
        <w:tc>
          <w:tcPr>
            <w:tcW w:w="1726" w:type="dxa"/>
            <w:vAlign w:val="center"/>
          </w:tcPr>
          <w:p w14:paraId="3207C75F" w14:textId="7F62466E" w:rsidR="00966C27" w:rsidRDefault="007C1A8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14:paraId="6F784433" w14:textId="7834EB22" w:rsidR="00966C27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73DD5DAC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E5F8726" w14:textId="77777777" w:rsidR="00966C27" w:rsidRDefault="00966C27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1D0736E" w14:textId="212D7D40" w:rsidR="00966C27" w:rsidRPr="00895D61" w:rsidRDefault="007C1A8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728" w:type="dxa"/>
            <w:vAlign w:val="center"/>
          </w:tcPr>
          <w:p w14:paraId="34E90666" w14:textId="77777777" w:rsidR="00966C27" w:rsidRDefault="00966C27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77777777" w:rsidR="00895D61" w:rsidRPr="00AA3DF8" w:rsidRDefault="0071045A" w:rsidP="0071045A">
      <w:pPr>
        <w:pStyle w:val="Legenda"/>
        <w:rPr>
          <w:lang w:val="en-US"/>
        </w:rPr>
      </w:pPr>
      <w:bookmarkStart w:id="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1191909"/>
      <w:r>
        <w:rPr>
          <w:lang w:val="en-US"/>
        </w:rPr>
        <w:t>Business Requirements</w:t>
      </w:r>
      <w:bookmarkEnd w:id="2"/>
    </w:p>
    <w:p w14:paraId="70613DCF" w14:textId="77777777" w:rsidR="000D27CB" w:rsidRDefault="000D27CB" w:rsidP="000D27CB">
      <w:pPr>
        <w:pStyle w:val="Cabealho1"/>
        <w:numPr>
          <w:ilvl w:val="1"/>
          <w:numId w:val="1"/>
        </w:numPr>
        <w:ind w:hanging="11"/>
      </w:pPr>
      <w:bookmarkStart w:id="3" w:name="_Toc351191910"/>
      <w:r w:rsidRPr="000D27CB">
        <w:t>Background</w:t>
      </w:r>
      <w:bookmarkEnd w:id="3"/>
    </w:p>
    <w:p w14:paraId="5D8D1D3E" w14:textId="77777777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09A7B4DC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01D20D87" w14:textId="2A9C9620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 </w:t>
      </w:r>
      <w:r w:rsidR="00C05BA0">
        <w:rPr>
          <w:lang w:val="en-US"/>
        </w:rPr>
        <w:t>time</w:t>
      </w:r>
      <w:r w:rsidR="003B5DF0">
        <w:rPr>
          <w:lang w:val="en-US"/>
        </w:rPr>
        <w:t xml:space="preserve"> spent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725DB0F5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F5A9AB3" w14:textId="77777777" w:rsidR="00DE7995" w:rsidRPr="00046EE3" w:rsidRDefault="000D27CB" w:rsidP="00DE7995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4" w:name="_Toc351191911"/>
      <w:r w:rsidRPr="00046EE3">
        <w:rPr>
          <w:lang w:val="en-US"/>
        </w:rPr>
        <w:t>Objectives and Success Criteria</w:t>
      </w:r>
      <w:bookmarkEnd w:id="4"/>
    </w:p>
    <w:p w14:paraId="21ED7A9A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2E853AE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4831FC19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40A123CC" w14:textId="77777777" w:rsidR="000D27CB" w:rsidRPr="00046EE3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1191912"/>
      <w:r w:rsidRPr="00046EE3">
        <w:rPr>
          <w:lang w:val="en-US"/>
        </w:rPr>
        <w:t>Business Risks</w:t>
      </w:r>
      <w:bookmarkEnd w:id="5"/>
    </w:p>
    <w:p w14:paraId="00E7255A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3E9091D0" w14:textId="77777777" w:rsidR="000D27CB" w:rsidRPr="00046EE3" w:rsidRDefault="000D27CB" w:rsidP="000D27CB">
      <w:pPr>
        <w:rPr>
          <w:lang w:val="en-US"/>
        </w:rPr>
      </w:pPr>
    </w:p>
    <w:p w14:paraId="4B36A12B" w14:textId="77777777" w:rsidR="008A7BE1" w:rsidRPr="00046EE3" w:rsidRDefault="008A7BE1" w:rsidP="000D27CB">
      <w:pPr>
        <w:rPr>
          <w:lang w:val="en-US"/>
        </w:rPr>
      </w:pPr>
    </w:p>
    <w:p w14:paraId="09D1D44D" w14:textId="77777777" w:rsidR="00420F3A" w:rsidRPr="00046EE3" w:rsidRDefault="00420F3A" w:rsidP="000D27CB">
      <w:pPr>
        <w:rPr>
          <w:lang w:val="en-US"/>
        </w:rPr>
      </w:pPr>
    </w:p>
    <w:p w14:paraId="51CA541B" w14:textId="77777777" w:rsidR="00420F3A" w:rsidRPr="00046EE3" w:rsidRDefault="00420F3A" w:rsidP="000D27CB">
      <w:pPr>
        <w:rPr>
          <w:lang w:val="en-US"/>
        </w:rPr>
      </w:pPr>
    </w:p>
    <w:p w14:paraId="5A096A3F" w14:textId="77777777" w:rsidR="00420F3A" w:rsidRDefault="00420F3A" w:rsidP="000D27CB">
      <w:pPr>
        <w:rPr>
          <w:lang w:val="en-US"/>
        </w:rPr>
      </w:pPr>
    </w:p>
    <w:p w14:paraId="363DD5F1" w14:textId="77777777" w:rsidR="00420F3A" w:rsidRDefault="00420F3A" w:rsidP="000D27CB">
      <w:pPr>
        <w:rPr>
          <w:lang w:val="en-US"/>
        </w:rPr>
      </w:pPr>
    </w:p>
    <w:p w14:paraId="7D455D55" w14:textId="77777777" w:rsidR="000D27CB" w:rsidRDefault="000D27CB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6" w:name="_Toc351191913"/>
      <w:r>
        <w:rPr>
          <w:lang w:val="en-US"/>
        </w:rPr>
        <w:lastRenderedPageBreak/>
        <w:t>Vision of the Solution</w:t>
      </w:r>
      <w:bookmarkEnd w:id="6"/>
    </w:p>
    <w:p w14:paraId="691A7D76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7" w:name="_Toc351191914"/>
      <w:r>
        <w:rPr>
          <w:lang w:val="en-US"/>
        </w:rPr>
        <w:t>Vision Statement</w:t>
      </w:r>
      <w:bookmarkEnd w:id="7"/>
    </w:p>
    <w:p w14:paraId="384C142D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20793AB2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6B77435" w14:textId="122FFA71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B5DF0">
        <w:rPr>
          <w:lang w:val="en-US"/>
        </w:rPr>
        <w:t xml:space="preserve"> and</w:t>
      </w:r>
      <w:r w:rsidR="00B67385">
        <w:rPr>
          <w:lang w:val="en-US"/>
        </w:rPr>
        <w:t xml:space="preserve"> </w:t>
      </w:r>
      <w:r w:rsidR="00F41415">
        <w:rPr>
          <w:lang w:val="en-US"/>
        </w:rPr>
        <w:t>a little text  describ</w:t>
      </w:r>
      <w:r w:rsidR="003B5DF0">
        <w:rPr>
          <w:lang w:val="en-US"/>
        </w:rPr>
        <w:t>ing</w:t>
      </w:r>
      <w:r w:rsidR="00F41415">
        <w:rPr>
          <w:lang w:val="en-US"/>
        </w:rPr>
        <w:t xml:space="preserve">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</w:t>
      </w:r>
      <w:r w:rsidR="003B5DF0">
        <w:rPr>
          <w:lang w:val="en-US"/>
        </w:rPr>
        <w:t xml:space="preserve">time </w:t>
      </w:r>
      <w:r w:rsidR="00B67385">
        <w:rPr>
          <w:lang w:val="en-US"/>
        </w:rPr>
        <w:t>tracking</w:t>
      </w:r>
      <w:r w:rsidR="00F41415">
        <w:rPr>
          <w:lang w:val="en-US"/>
        </w:rPr>
        <w:t xml:space="preserve"> anytime by pressing the button provided by smartphone. </w:t>
      </w:r>
    </w:p>
    <w:p w14:paraId="57F2F9F8" w14:textId="77777777" w:rsidR="002F7AC7" w:rsidRDefault="002F7AC7" w:rsidP="00333863">
      <w:pPr>
        <w:jc w:val="both"/>
        <w:rPr>
          <w:lang w:val="en-US"/>
        </w:rPr>
      </w:pPr>
      <w:r>
        <w:rPr>
          <w:lang w:val="en-US"/>
        </w:rPr>
        <w:t xml:space="preserve">The use of the Smartphone which synchronizes with the computer provides more portability thus enabling the users a better management of their time. </w:t>
      </w:r>
    </w:p>
    <w:p w14:paraId="1F6C94E2" w14:textId="3DE396A5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console</w:t>
      </w:r>
      <w:r>
        <w:rPr>
          <w:lang w:val="en-US"/>
        </w:rPr>
        <w:t xml:space="preserve"> 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 xml:space="preserve"> .NET platform</w:t>
      </w:r>
      <w:r w:rsidR="003B5DF0">
        <w:rPr>
          <w:lang w:val="en-US"/>
        </w:rPr>
        <w:t xml:space="preserve"> and 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8" w:name="_Toc351191915"/>
      <w:r>
        <w:rPr>
          <w:lang w:val="en-US"/>
        </w:rPr>
        <w:t>Major Features</w:t>
      </w:r>
      <w:bookmarkEnd w:id="8"/>
    </w:p>
    <w:p w14:paraId="29313CBF" w14:textId="77777777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60F42BE6" w14:textId="77777777" w:rsidR="008A7BE1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FE-2: Group tasks;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D140132" w14:textId="0286C23E" w:rsidR="00993575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>control the start and stop o</w:t>
      </w:r>
      <w:bookmarkStart w:id="9" w:name="_GoBack"/>
      <w:bookmarkEnd w:id="9"/>
      <w:r w:rsidR="00046EE3">
        <w:rPr>
          <w:lang w:val="en-US"/>
        </w:rPr>
        <w:t xml:space="preserve">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</w:t>
      </w:r>
      <w:r w:rsidR="002F7AC7">
        <w:rPr>
          <w:lang w:val="en-US"/>
        </w:rPr>
        <w:t xml:space="preserve"> an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 w:rsidR="009602E3">
        <w:rPr>
          <w:lang w:val="en-US"/>
        </w:rPr>
        <w:t>;</w:t>
      </w:r>
    </w:p>
    <w:p w14:paraId="037ECE7C" w14:textId="6E3EF8BB" w:rsidR="00F36106" w:rsidRDefault="00F36106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 xml:space="preserve">with </w:t>
      </w:r>
      <w:r w:rsidR="002F7AC7">
        <w:rPr>
          <w:lang w:val="en-US"/>
        </w:rPr>
        <w:t>a</w:t>
      </w:r>
      <w:r w:rsidR="00966C27">
        <w:rPr>
          <w:lang w:val="en-US"/>
        </w:rPr>
        <w:t>n</w:t>
      </w:r>
      <w:r w:rsidR="00E515EF">
        <w:rPr>
          <w:lang w:val="en-US"/>
        </w:rPr>
        <w:t xml:space="preserve"> Android</w:t>
      </w:r>
      <w:r w:rsidR="002F7AC7">
        <w:rPr>
          <w:lang w:val="en-US"/>
        </w:rPr>
        <w:t xml:space="preserve"> device</w:t>
      </w:r>
      <w:r>
        <w:rPr>
          <w:lang w:val="en-US"/>
        </w:rPr>
        <w:t>;</w:t>
      </w:r>
    </w:p>
    <w:p w14:paraId="3E677C63" w14:textId="219CBA86" w:rsidR="00E27732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25579283"/>
      <w:bookmarkStart w:id="11" w:name="_Toc351191916"/>
      <w:r w:rsidRPr="005A3E15">
        <w:rPr>
          <w:lang w:val="en-US"/>
        </w:rPr>
        <w:t>Assumptions and Dependencies</w:t>
      </w:r>
      <w:bookmarkEnd w:id="10"/>
      <w:bookmarkEnd w:id="11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0BBDFCD8" w14:textId="0EF06806" w:rsidR="004E5B2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</w:t>
      </w:r>
      <w:r w:rsidR="00E27732">
        <w:rPr>
          <w:lang w:val="en-US"/>
        </w:rPr>
        <w:t xml:space="preserve"> and the smartphone must be connected to the same network</w:t>
      </w:r>
      <w:r>
        <w:rPr>
          <w:lang w:val="en-US"/>
        </w:rPr>
        <w:t>;</w:t>
      </w:r>
      <w:r w:rsidR="004E5B21">
        <w:rPr>
          <w:lang w:val="en-US"/>
        </w:rPr>
        <w:t xml:space="preserve"> </w:t>
      </w:r>
    </w:p>
    <w:p w14:paraId="12999F5F" w14:textId="3246F830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AS-4: The </w:t>
      </w:r>
      <w:r w:rsidR="002F7AC7">
        <w:rPr>
          <w:lang w:val="en-US"/>
        </w:rPr>
        <w:t>Smartphone</w:t>
      </w:r>
      <w:r>
        <w:rPr>
          <w:lang w:val="en-US"/>
        </w:rPr>
        <w:t xml:space="preserve"> will have</w:t>
      </w:r>
      <w:r w:rsidR="002F7AC7">
        <w:rPr>
          <w:lang w:val="en-US"/>
        </w:rPr>
        <w:t xml:space="preserve"> </w:t>
      </w:r>
      <w:r w:rsidR="00E27732">
        <w:rPr>
          <w:lang w:val="en-US"/>
        </w:rPr>
        <w:t xml:space="preserve">an Android </w:t>
      </w:r>
      <w:r w:rsidR="002F7AC7">
        <w:rPr>
          <w:lang w:val="en-US"/>
        </w:rPr>
        <w:t>platform</w:t>
      </w:r>
      <w:r>
        <w:rPr>
          <w:lang w:val="en-US"/>
        </w:rPr>
        <w:t>;</w:t>
      </w:r>
    </w:p>
    <w:p w14:paraId="2A83BC21" w14:textId="77777777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Pr="00420F3A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037A9B48" w14:textId="77777777" w:rsidR="00993575" w:rsidRDefault="000D27CB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12" w:name="_Toc351191917"/>
      <w:r>
        <w:rPr>
          <w:lang w:val="en-US"/>
        </w:rPr>
        <w:lastRenderedPageBreak/>
        <w:t>Scope</w:t>
      </w:r>
      <w:bookmarkEnd w:id="12"/>
    </w:p>
    <w:p w14:paraId="5672178E" w14:textId="77777777" w:rsidR="002F7AC7" w:rsidRPr="00046EE3" w:rsidRDefault="002F7AC7" w:rsidP="005E28AC">
      <w:pPr>
        <w:jc w:val="both"/>
        <w:rPr>
          <w:lang w:val="en-US"/>
        </w:rPr>
      </w:pPr>
      <w:r>
        <w:rPr>
          <w:lang w:val="en-US"/>
        </w:rPr>
        <w:t>The application will have a single release which will include all planned functionalities.</w:t>
      </w:r>
      <w:r w:rsidR="00461BA3">
        <w:rPr>
          <w:lang w:val="en-US"/>
        </w:rPr>
        <w:t xml:space="preserve"> Internally for testing purposes there can be partial releases.  </w:t>
      </w:r>
    </w:p>
    <w:p w14:paraId="7BDF101E" w14:textId="77777777" w:rsidR="00382832" w:rsidRDefault="00382832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3" w:name="_Toc351191942"/>
      <w:bookmarkStart w:id="14" w:name="_Toc351191948"/>
      <w:bookmarkStart w:id="15" w:name="_Toc351191943"/>
      <w:bookmarkStart w:id="16" w:name="_Toc351191944"/>
      <w:bookmarkEnd w:id="13"/>
      <w:bookmarkEnd w:id="14"/>
      <w:bookmarkEnd w:id="15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16"/>
    </w:p>
    <w:p w14:paraId="377A4DE7" w14:textId="77777777" w:rsidR="00382832" w:rsidRDefault="00382832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7" w:name="_Toc351191945"/>
      <w:r>
        <w:rPr>
          <w:lang w:val="en-US"/>
        </w:rPr>
        <w:t>Stakeholders Profiles</w:t>
      </w:r>
      <w:bookmarkEnd w:id="17"/>
    </w:p>
    <w:p w14:paraId="6A0B6C42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53451BE8" w14:textId="77777777" w:rsidR="00993575" w:rsidRDefault="00AA3DF8" w:rsidP="00AA3DF8">
      <w:pPr>
        <w:pStyle w:val="PargrafodaLista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1D4C7DC2" w14:textId="77777777" w:rsidR="008C65EA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1A81333A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6996F0F0" w14:textId="77777777" w:rsidR="008C65EA" w:rsidRDefault="00046EE3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5EA62238" w14:textId="77777777" w:rsidR="00A81848" w:rsidRDefault="00A81848" w:rsidP="008C65E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267BA1ED" w14:textId="77777777" w:rsidR="008C65EA" w:rsidRDefault="00EA7E64" w:rsidP="008C65E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6FFFC3EE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420C8290" w14:textId="77777777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74F9A6F3" w14:textId="46F6AEFE" w:rsid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</w:t>
      </w:r>
      <w:r w:rsidR="00461BA3">
        <w:rPr>
          <w:lang w:val="en-US"/>
        </w:rPr>
        <w:t>cy</w:t>
      </w:r>
      <w:r>
        <w:rPr>
          <w:lang w:val="en-US"/>
        </w:rPr>
        <w:t xml:space="preserve">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2886B3E9" w14:textId="77777777" w:rsidR="00A81848" w:rsidRPr="00A81848" w:rsidRDefault="00A81848" w:rsidP="00A81848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2B0C065" w14:textId="77777777" w:rsidR="00420F3A" w:rsidRDefault="00AA3DF8" w:rsidP="0053558F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D1B8DB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45ADA56A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31AFB704" w14:textId="77777777" w:rsidR="00437F0D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3D0CD052" w14:textId="00A423DD" w:rsidR="00437F0D" w:rsidRPr="0053558F" w:rsidRDefault="00437F0D" w:rsidP="00437F0D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</w:t>
      </w:r>
      <w:r w:rsidR="00461BA3">
        <w:rPr>
          <w:lang w:val="en-US"/>
        </w:rPr>
        <w:t>ne</w:t>
      </w:r>
      <w:r w:rsidR="0062584D">
        <w:rPr>
          <w:lang w:val="en-US"/>
        </w:rPr>
        <w:t xml:space="preserve"> identified;</w:t>
      </w:r>
      <w:r>
        <w:rPr>
          <w:lang w:val="en-US"/>
        </w:rPr>
        <w:t xml:space="preserve"> </w:t>
      </w:r>
    </w:p>
    <w:p w14:paraId="2FA0B8A6" w14:textId="77777777" w:rsidR="00420F3A" w:rsidRPr="00AA3DF8" w:rsidRDefault="00420F3A" w:rsidP="00420F3A">
      <w:pPr>
        <w:pStyle w:val="PargrafodaLista"/>
        <w:rPr>
          <w:lang w:val="en-US"/>
        </w:rPr>
      </w:pPr>
    </w:p>
    <w:p w14:paraId="43D8907F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72169" w14:textId="77777777" w:rsidR="00DC0C2B" w:rsidRDefault="00DC0C2B" w:rsidP="00042081">
      <w:pPr>
        <w:spacing w:after="0" w:line="240" w:lineRule="auto"/>
      </w:pPr>
      <w:r>
        <w:separator/>
      </w:r>
    </w:p>
  </w:endnote>
  <w:endnote w:type="continuationSeparator" w:id="0">
    <w:p w14:paraId="106075EA" w14:textId="77777777" w:rsidR="00DC0C2B" w:rsidRDefault="00DC0C2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77777777" w:rsidR="00042081" w:rsidRPr="00C05BA0" w:rsidRDefault="00DC0C2B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77777777" w:rsidR="00895D61" w:rsidRPr="00C05BA0" w:rsidRDefault="00DC0C2B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77777777" w:rsidR="00705D20" w:rsidRPr="00ED18C7" w:rsidRDefault="00DC0C2B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843064">
      <w:rPr>
        <w:noProof/>
        <w:lang w:val="en-US"/>
      </w:rPr>
      <w:t>3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77777777" w:rsidR="00705D20" w:rsidRDefault="00DC0C2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2832">
          <w:t>Vision and Scope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843064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A6AD1A" w14:textId="77777777" w:rsidR="00DC0C2B" w:rsidRDefault="00DC0C2B" w:rsidP="00042081">
      <w:pPr>
        <w:spacing w:after="0" w:line="240" w:lineRule="auto"/>
      </w:pPr>
      <w:r>
        <w:separator/>
      </w:r>
    </w:p>
  </w:footnote>
  <w:footnote w:type="continuationSeparator" w:id="0">
    <w:p w14:paraId="2FD0E037" w14:textId="77777777" w:rsidR="00DC0C2B" w:rsidRDefault="00DC0C2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77777777" w:rsidR="00042081" w:rsidRPr="00C05BA0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0201CA86" w14:textId="42DC470F" w:rsidR="009553EC" w:rsidRPr="00C05BA0" w:rsidRDefault="009553EC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28AC">
          <w:t>V1.0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E28AC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7777777" w:rsidR="00906D0A" w:rsidRPr="00C05BA0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João Girão</w:t>
        </w:r>
      </w:sdtContent>
    </w:sdt>
  </w:p>
  <w:p w14:paraId="3205BD21" w14:textId="34BF6FF8" w:rsidR="00906D0A" w:rsidRPr="00C05BA0" w:rsidRDefault="00906D0A" w:rsidP="00906D0A">
    <w:pPr>
      <w:pStyle w:val="Cabealho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E28AC">
          <w:t>V1.0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E28AC">
          <w:t>Baselined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7AF9"/>
    <w:rsid w:val="00030ABD"/>
    <w:rsid w:val="00042081"/>
    <w:rsid w:val="00046EE3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28361F"/>
    <w:rsid w:val="002A35D1"/>
    <w:rsid w:val="002C5DB9"/>
    <w:rsid w:val="002D07AA"/>
    <w:rsid w:val="002E0B9E"/>
    <w:rsid w:val="002F7AC7"/>
    <w:rsid w:val="00303684"/>
    <w:rsid w:val="00333863"/>
    <w:rsid w:val="00334A17"/>
    <w:rsid w:val="00345E81"/>
    <w:rsid w:val="00355AFC"/>
    <w:rsid w:val="00382832"/>
    <w:rsid w:val="00397FA1"/>
    <w:rsid w:val="003A59E1"/>
    <w:rsid w:val="003B5DF0"/>
    <w:rsid w:val="003B5E03"/>
    <w:rsid w:val="003E2B32"/>
    <w:rsid w:val="00420F3A"/>
    <w:rsid w:val="0042608F"/>
    <w:rsid w:val="00437F0D"/>
    <w:rsid w:val="00455F51"/>
    <w:rsid w:val="00461BA3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1F8E"/>
    <w:rsid w:val="005C2453"/>
    <w:rsid w:val="005D5908"/>
    <w:rsid w:val="005D7006"/>
    <w:rsid w:val="005E28AC"/>
    <w:rsid w:val="0062584D"/>
    <w:rsid w:val="00644DA8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66C27"/>
    <w:rsid w:val="00991F73"/>
    <w:rsid w:val="00993575"/>
    <w:rsid w:val="009D1A8E"/>
    <w:rsid w:val="009D6CBA"/>
    <w:rsid w:val="00A34B36"/>
    <w:rsid w:val="00A55CE1"/>
    <w:rsid w:val="00A81848"/>
    <w:rsid w:val="00A86B41"/>
    <w:rsid w:val="00A938BA"/>
    <w:rsid w:val="00AA3DF8"/>
    <w:rsid w:val="00AB54DE"/>
    <w:rsid w:val="00AC7FA3"/>
    <w:rsid w:val="00B12E8D"/>
    <w:rsid w:val="00B14D57"/>
    <w:rsid w:val="00B67385"/>
    <w:rsid w:val="00BE290C"/>
    <w:rsid w:val="00C05BA0"/>
    <w:rsid w:val="00C071BB"/>
    <w:rsid w:val="00C66E5A"/>
    <w:rsid w:val="00C86B8A"/>
    <w:rsid w:val="00C939C2"/>
    <w:rsid w:val="00CB284D"/>
    <w:rsid w:val="00CF08E4"/>
    <w:rsid w:val="00CF6984"/>
    <w:rsid w:val="00D16432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515EF"/>
    <w:rsid w:val="00E71BE6"/>
    <w:rsid w:val="00E84778"/>
    <w:rsid w:val="00E875BF"/>
    <w:rsid w:val="00EA7E64"/>
    <w:rsid w:val="00EC1731"/>
    <w:rsid w:val="00ED18C7"/>
    <w:rsid w:val="00EF281E"/>
    <w:rsid w:val="00EF4AEB"/>
    <w:rsid w:val="00F151E5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B2370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69AC8851-E818-466B-91DB-991E764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D08"/>
    <w:rsid w:val="001211B9"/>
    <w:rsid w:val="001C7050"/>
    <w:rsid w:val="001E28E6"/>
    <w:rsid w:val="00237B65"/>
    <w:rsid w:val="005F7CAE"/>
    <w:rsid w:val="00623658"/>
    <w:rsid w:val="0064279C"/>
    <w:rsid w:val="0069562B"/>
    <w:rsid w:val="006A51F9"/>
    <w:rsid w:val="006D48AA"/>
    <w:rsid w:val="00757B98"/>
    <w:rsid w:val="00761202"/>
    <w:rsid w:val="008D6165"/>
    <w:rsid w:val="00976E7F"/>
    <w:rsid w:val="00A3312D"/>
    <w:rsid w:val="00B75A88"/>
    <w:rsid w:val="00C7340A"/>
    <w:rsid w:val="00CC4E05"/>
    <w:rsid w:val="00DA2026"/>
    <w:rsid w:val="00DD11C1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464E55-88DB-4280-8D8D-BDCFFA4E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1128</Words>
  <Characters>6093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and Scope</vt:lpstr>
      <vt:lpstr>Vision and Scope</vt:lpstr>
    </vt:vector>
  </TitlesOfParts>
  <Company>PS2Win</Company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 Your Time</dc:subject>
  <dc:creator>João Girão</dc:creator>
  <dc:description>V1.0</dc:description>
  <cp:lastModifiedBy>João Girão</cp:lastModifiedBy>
  <cp:revision>48</cp:revision>
  <dcterms:created xsi:type="dcterms:W3CDTF">2013-02-23T09:48:00Z</dcterms:created>
  <dcterms:modified xsi:type="dcterms:W3CDTF">2013-03-16T13:12:00Z</dcterms:modified>
  <cp:contentStatus>Baselined</cp:contentStatus>
</cp:coreProperties>
</file>