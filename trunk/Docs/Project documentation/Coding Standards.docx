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8"/>
          </w:tblGrid>
          <w:tr w:rsidR="006F3F7C" w14:paraId="1D137F6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60BBDA" w14:textId="048B7A6B" w:rsidR="006F3F7C" w:rsidRDefault="008842D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404B2C5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00C3B49" w14:textId="6C209850" w:rsidR="006F3F7C" w:rsidRDefault="008842D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Coding Standards</w:t>
                    </w:r>
                  </w:p>
                </w:sdtContent>
              </w:sdt>
            </w:tc>
          </w:tr>
          <w:tr w:rsidR="006F3F7C" w14:paraId="7E05892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F02699" w14:textId="0C696C40" w:rsidR="006F3F7C" w:rsidRDefault="008842D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356AB71E" w14:textId="77777777" w:rsidR="006F3F7C" w:rsidRDefault="006F3F7C"/>
        <w:p w14:paraId="59FFC4C0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8"/>
          </w:tblGrid>
          <w:tr w:rsidR="006F3F7C" w:rsidRPr="00784698" w14:paraId="68D8F533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GB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42BE532" w14:textId="04432284" w:rsidR="006F3F7C" w:rsidRPr="00784698" w:rsidRDefault="008842D9">
                    <w:pPr>
                      <w:pStyle w:val="SemEspaamento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Rui Ganhoto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GB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07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3049B22" w14:textId="78AA37FF" w:rsidR="006F3F7C" w:rsidRPr="00784698" w:rsidRDefault="008842D9">
                    <w:pPr>
                      <w:pStyle w:val="SemEspaamento"/>
                      <w:rPr>
                        <w:color w:val="4F81BD" w:themeColor="accent1"/>
                        <w:lang w:val="en-GB"/>
                      </w:rPr>
                    </w:pPr>
                    <w:r>
                      <w:rPr>
                        <w:color w:val="4F81BD" w:themeColor="accent1"/>
                      </w:rPr>
                      <w:t>07-04-2013</w:t>
                    </w:r>
                  </w:p>
                </w:sdtContent>
              </w:sdt>
              <w:p w14:paraId="42C05DBD" w14:textId="77777777" w:rsidR="006F3F7C" w:rsidRPr="00784698" w:rsidRDefault="006F3F7C">
                <w:pPr>
                  <w:pStyle w:val="SemEspaamento"/>
                  <w:rPr>
                    <w:color w:val="4F81BD" w:themeColor="accent1"/>
                    <w:lang w:val="en-GB"/>
                  </w:rPr>
                </w:pPr>
              </w:p>
            </w:tc>
          </w:tr>
        </w:tbl>
        <w:p w14:paraId="664381B0" w14:textId="77777777" w:rsidR="006F3F7C" w:rsidRPr="00784698" w:rsidRDefault="006F3F7C">
          <w:pPr>
            <w:rPr>
              <w:lang w:val="en-GB"/>
            </w:rPr>
          </w:pPr>
        </w:p>
        <w:p w14:paraId="46D326D0" w14:textId="54F65CD0" w:rsidR="00F40AA4" w:rsidRDefault="00F40AA4">
          <w:pPr>
            <w:rPr>
              <w:lang w:val="en-US"/>
            </w:rPr>
          </w:pPr>
        </w:p>
        <w:p w14:paraId="6840CA88" w14:textId="77777777" w:rsidR="00F24CA6" w:rsidRDefault="00F24CA6">
          <w:pPr>
            <w:rPr>
              <w:lang w:val="en-US"/>
            </w:rPr>
            <w:sectPr w:rsidR="00F24CA6" w:rsidSect="00F40AA4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7" w:h="16839" w:code="9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2D84C64A" w14:textId="77777777" w:rsidR="006F3F7C" w:rsidRDefault="00253259">
          <w:pPr>
            <w:rPr>
              <w:lang w:val="en-US"/>
            </w:rPr>
          </w:pPr>
        </w:p>
      </w:sdtContent>
    </w:sdt>
    <w:p w14:paraId="59B7DEB8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7DE830E0" w14:textId="77777777" w:rsidR="00906D0A" w:rsidRPr="007A203E" w:rsidRDefault="004630B1">
          <w:pPr>
            <w:pStyle w:val="Cabealhodondice"/>
            <w:rPr>
              <w:lang w:val="en-US"/>
            </w:rPr>
          </w:pPr>
          <w:r w:rsidRPr="007A203E">
            <w:rPr>
              <w:lang w:val="en-US"/>
            </w:rPr>
            <w:t>Content</w:t>
          </w:r>
        </w:p>
        <w:p w14:paraId="2B34542E" w14:textId="77777777" w:rsidR="002E6B2A" w:rsidRDefault="00EC7827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545B30">
            <w:rPr>
              <w:lang w:val="en-GB"/>
            </w:rPr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244608" w:history="1">
            <w:r w:rsidR="002E6B2A" w:rsidRPr="008A39E3">
              <w:rPr>
                <w:rStyle w:val="Hiperligao"/>
                <w:noProof/>
                <w:lang w:val="en-US"/>
              </w:rPr>
              <w:t>1. Classes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_Toc354244608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3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118E3331" w14:textId="77777777" w:rsidR="002E6B2A" w:rsidRDefault="00253259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09" w:history="1">
            <w:r w:rsidR="002E6B2A" w:rsidRPr="008A39E3">
              <w:rPr>
                <w:rStyle w:val="Hiperligao"/>
                <w:noProof/>
                <w:lang w:val="en-US"/>
              </w:rPr>
              <w:t>2. Variable Names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_Toc354244609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3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174EA769" w14:textId="77777777" w:rsidR="002E6B2A" w:rsidRDefault="00253259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0" w:history="1">
            <w:r w:rsidR="002E6B2A" w:rsidRPr="008A39E3">
              <w:rPr>
                <w:rStyle w:val="Hiperligao"/>
                <w:noProof/>
                <w:lang w:val="en-US"/>
              </w:rPr>
              <w:t>3. Public Properties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_Toc354244610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3F791AFF" w14:textId="77777777" w:rsidR="002E6B2A" w:rsidRDefault="00253259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1" w:history="1">
            <w:r w:rsidR="002E6B2A" w:rsidRPr="008A39E3">
              <w:rPr>
                <w:rStyle w:val="Hiperligao"/>
                <w:noProof/>
                <w:lang w:val="en-US"/>
              </w:rPr>
              <w:t>4. Methods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_Toc354244611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240D76CA" w14:textId="77777777" w:rsidR="002E6B2A" w:rsidRDefault="00253259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2" w:history="1">
            <w:r w:rsidR="002E6B2A" w:rsidRPr="008A39E3">
              <w:rPr>
                <w:rStyle w:val="Hiperligao"/>
                <w:noProof/>
                <w:lang w:val="en-US"/>
              </w:rPr>
              <w:t>5. Arguments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_Toc354244612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4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3392E82B" w14:textId="77777777" w:rsidR="002E6B2A" w:rsidRDefault="00253259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3" w:history="1">
            <w:r w:rsidR="002E6B2A" w:rsidRPr="008A39E3">
              <w:rPr>
                <w:rStyle w:val="Hiperligao"/>
                <w:noProof/>
                <w:lang w:val="en-US"/>
              </w:rPr>
              <w:t>6. Components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_Toc354244613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25E189B9" w14:textId="77777777" w:rsidR="002E6B2A" w:rsidRDefault="00253259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4" w:history="1">
            <w:r w:rsidR="002E6B2A" w:rsidRPr="008A39E3">
              <w:rPr>
                <w:rStyle w:val="Hiperligao"/>
                <w:noProof/>
                <w:lang w:val="en-US"/>
              </w:rPr>
              <w:t>7. Enumerations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_Toc354244614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586D385A" w14:textId="77777777" w:rsidR="002E6B2A" w:rsidRDefault="00253259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5" w:history="1">
            <w:r w:rsidR="002E6B2A" w:rsidRPr="008A39E3">
              <w:rPr>
                <w:rStyle w:val="Hiperligao"/>
                <w:noProof/>
                <w:lang w:val="en-US"/>
              </w:rPr>
              <w:t>8. Exception Handling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_Toc354244615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5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7117ACBC" w14:textId="77777777" w:rsidR="002E6B2A" w:rsidRDefault="00253259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354244616" w:history="1">
            <w:r w:rsidR="002E6B2A" w:rsidRPr="008A39E3">
              <w:rPr>
                <w:rStyle w:val="Hiperligao"/>
                <w:noProof/>
                <w:lang w:val="en-US"/>
              </w:rPr>
              <w:t>9. Comments</w:t>
            </w:r>
            <w:r w:rsidR="002E6B2A">
              <w:rPr>
                <w:noProof/>
                <w:webHidden/>
              </w:rPr>
              <w:tab/>
            </w:r>
            <w:r w:rsidR="002E6B2A">
              <w:rPr>
                <w:noProof/>
                <w:webHidden/>
              </w:rPr>
              <w:fldChar w:fldCharType="begin"/>
            </w:r>
            <w:r w:rsidR="002E6B2A">
              <w:rPr>
                <w:noProof/>
                <w:webHidden/>
              </w:rPr>
              <w:instrText xml:space="preserve"> PAGEREF _Toc354244616 \h </w:instrText>
            </w:r>
            <w:r w:rsidR="002E6B2A">
              <w:rPr>
                <w:noProof/>
                <w:webHidden/>
              </w:rPr>
            </w:r>
            <w:r w:rsidR="002E6B2A">
              <w:rPr>
                <w:noProof/>
                <w:webHidden/>
              </w:rPr>
              <w:fldChar w:fldCharType="separate"/>
            </w:r>
            <w:r w:rsidR="002E6B2A">
              <w:rPr>
                <w:noProof/>
                <w:webHidden/>
              </w:rPr>
              <w:t>6</w:t>
            </w:r>
            <w:r w:rsidR="002E6B2A">
              <w:rPr>
                <w:noProof/>
                <w:webHidden/>
              </w:rPr>
              <w:fldChar w:fldCharType="end"/>
            </w:r>
          </w:hyperlink>
        </w:p>
        <w:p w14:paraId="3B3BCEFB" w14:textId="77777777" w:rsidR="00906D0A" w:rsidRPr="00545B30" w:rsidRDefault="00EC7827">
          <w:pPr>
            <w:rPr>
              <w:lang w:val="en-GB"/>
            </w:rPr>
          </w:pPr>
          <w:r w:rsidRPr="00895D61">
            <w:rPr>
              <w:lang w:val="en-US"/>
            </w:rPr>
            <w:fldChar w:fldCharType="end"/>
          </w:r>
        </w:p>
      </w:sdtContent>
    </w:sdt>
    <w:p w14:paraId="00804A8E" w14:textId="77777777" w:rsidR="00906D0A" w:rsidRPr="007A203E" w:rsidRDefault="004630B1">
      <w:pPr>
        <w:rPr>
          <w:lang w:val="en-US"/>
        </w:rPr>
      </w:pPr>
      <w:r w:rsidRPr="007A203E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14:paraId="54B8D51E" w14:textId="77777777" w:rsidR="00906D0A" w:rsidRPr="00545B30" w:rsidRDefault="00EC7827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45B3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545B30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1D4CE3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2053B0D2" w14:textId="77777777" w:rsidR="002E6B2A" w:rsidRDefault="00EC7827">
      <w:pPr>
        <w:pStyle w:val="ndicedeilustraes"/>
        <w:tabs>
          <w:tab w:val="right" w:leader="dot" w:pos="8495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4244617" w:history="1">
        <w:r w:rsidR="002E6B2A" w:rsidRPr="00C726FB">
          <w:rPr>
            <w:rStyle w:val="Hiperligao"/>
            <w:noProof/>
          </w:rPr>
          <w:t>Table 1: List of Contribuitors</w:t>
        </w:r>
        <w:r w:rsidR="002E6B2A">
          <w:rPr>
            <w:noProof/>
            <w:webHidden/>
          </w:rPr>
          <w:tab/>
        </w:r>
        <w:r w:rsidR="002E6B2A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_Toc354244617 \h </w:instrText>
        </w:r>
        <w:r w:rsidR="002E6B2A">
          <w:rPr>
            <w:noProof/>
            <w:webHidden/>
          </w:rPr>
        </w:r>
        <w:r w:rsidR="002E6B2A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2</w:t>
        </w:r>
        <w:r w:rsidR="002E6B2A">
          <w:rPr>
            <w:noProof/>
            <w:webHidden/>
          </w:rPr>
          <w:fldChar w:fldCharType="end"/>
        </w:r>
      </w:hyperlink>
    </w:p>
    <w:p w14:paraId="45B33996" w14:textId="77777777" w:rsidR="002E6B2A" w:rsidRDefault="00253259">
      <w:pPr>
        <w:pStyle w:val="ndicedeilustra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18" w:history="1">
        <w:r w:rsidR="002E6B2A" w:rsidRPr="00C726FB">
          <w:rPr>
            <w:rStyle w:val="Hiperligao"/>
            <w:noProof/>
            <w:lang w:val="en-US"/>
          </w:rPr>
          <w:t>Table 2: Version history</w:t>
        </w:r>
        <w:r w:rsidR="002E6B2A">
          <w:rPr>
            <w:noProof/>
            <w:webHidden/>
          </w:rPr>
          <w:tab/>
        </w:r>
        <w:r w:rsidR="002E6B2A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_Toc354244618 \h </w:instrText>
        </w:r>
        <w:r w:rsidR="002E6B2A">
          <w:rPr>
            <w:noProof/>
            <w:webHidden/>
          </w:rPr>
        </w:r>
        <w:r w:rsidR="002E6B2A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2</w:t>
        </w:r>
        <w:r w:rsidR="002E6B2A">
          <w:rPr>
            <w:noProof/>
            <w:webHidden/>
          </w:rPr>
          <w:fldChar w:fldCharType="end"/>
        </w:r>
      </w:hyperlink>
    </w:p>
    <w:p w14:paraId="07B50C68" w14:textId="77777777" w:rsidR="002E6B2A" w:rsidRDefault="00253259">
      <w:pPr>
        <w:pStyle w:val="ndicedeilustra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19" w:history="1">
        <w:r w:rsidR="002E6B2A" w:rsidRPr="00C726FB">
          <w:rPr>
            <w:rStyle w:val="Hiperligao"/>
            <w:noProof/>
            <w:lang w:val="en-US"/>
          </w:rPr>
          <w:t>Table 3: Variable prefix and Initialization Values</w:t>
        </w:r>
        <w:r w:rsidR="002E6B2A">
          <w:rPr>
            <w:noProof/>
            <w:webHidden/>
          </w:rPr>
          <w:tab/>
        </w:r>
        <w:r w:rsidR="002E6B2A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_Toc354244619 \h </w:instrText>
        </w:r>
        <w:r w:rsidR="002E6B2A">
          <w:rPr>
            <w:noProof/>
            <w:webHidden/>
          </w:rPr>
        </w:r>
        <w:r w:rsidR="002E6B2A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3</w:t>
        </w:r>
        <w:r w:rsidR="002E6B2A">
          <w:rPr>
            <w:noProof/>
            <w:webHidden/>
          </w:rPr>
          <w:fldChar w:fldCharType="end"/>
        </w:r>
      </w:hyperlink>
    </w:p>
    <w:p w14:paraId="47A9AE40" w14:textId="77777777" w:rsidR="002E6B2A" w:rsidRDefault="00253259">
      <w:pPr>
        <w:pStyle w:val="ndicedeilustraes"/>
        <w:tabs>
          <w:tab w:val="right" w:leader="dot" w:pos="8495"/>
        </w:tabs>
        <w:rPr>
          <w:rFonts w:eastAsiaTheme="minorEastAsia"/>
          <w:noProof/>
          <w:lang w:eastAsia="pt-PT"/>
        </w:rPr>
      </w:pPr>
      <w:hyperlink w:anchor="_Toc354244620" w:history="1">
        <w:r w:rsidR="002E6B2A" w:rsidRPr="00C726FB">
          <w:rPr>
            <w:rStyle w:val="Hiperligao"/>
            <w:noProof/>
            <w:lang w:val="en-US"/>
          </w:rPr>
          <w:t>Table 4: Component Naming Prefix</w:t>
        </w:r>
        <w:r w:rsidR="002E6B2A">
          <w:rPr>
            <w:noProof/>
            <w:webHidden/>
          </w:rPr>
          <w:tab/>
        </w:r>
        <w:r w:rsidR="002E6B2A">
          <w:rPr>
            <w:noProof/>
            <w:webHidden/>
          </w:rPr>
          <w:fldChar w:fldCharType="begin"/>
        </w:r>
        <w:r w:rsidR="002E6B2A">
          <w:rPr>
            <w:noProof/>
            <w:webHidden/>
          </w:rPr>
          <w:instrText xml:space="preserve"> PAGEREF _Toc354244620 \h </w:instrText>
        </w:r>
        <w:r w:rsidR="002E6B2A">
          <w:rPr>
            <w:noProof/>
            <w:webHidden/>
          </w:rPr>
        </w:r>
        <w:r w:rsidR="002E6B2A">
          <w:rPr>
            <w:noProof/>
            <w:webHidden/>
          </w:rPr>
          <w:fldChar w:fldCharType="separate"/>
        </w:r>
        <w:r w:rsidR="002E6B2A">
          <w:rPr>
            <w:noProof/>
            <w:webHidden/>
          </w:rPr>
          <w:t>5</w:t>
        </w:r>
        <w:r w:rsidR="002E6B2A">
          <w:rPr>
            <w:noProof/>
            <w:webHidden/>
          </w:rPr>
          <w:fldChar w:fldCharType="end"/>
        </w:r>
      </w:hyperlink>
    </w:p>
    <w:p w14:paraId="7FAE54FD" w14:textId="77777777" w:rsidR="00895D61" w:rsidRPr="00F24CA6" w:rsidRDefault="00EC7827">
      <w:r w:rsidRPr="00895D61">
        <w:rPr>
          <w:lang w:val="en-US"/>
        </w:rPr>
        <w:fldChar w:fldCharType="end"/>
      </w:r>
    </w:p>
    <w:p w14:paraId="5DFF77A1" w14:textId="77777777" w:rsidR="00906D0A" w:rsidRPr="00F24CA6" w:rsidRDefault="00906D0A">
      <w:r w:rsidRPr="00F24CA6">
        <w:br w:type="page"/>
      </w:r>
    </w:p>
    <w:p w14:paraId="2C9D46DD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14:paraId="27AB3A3E" w14:textId="77777777" w:rsidTr="0071045A">
        <w:tc>
          <w:tcPr>
            <w:tcW w:w="9606" w:type="dxa"/>
            <w:gridSpan w:val="4"/>
          </w:tcPr>
          <w:p w14:paraId="28B44AED" w14:textId="77777777" w:rsidR="0071045A" w:rsidRPr="006623B7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2EE4F332" w14:textId="77777777" w:rsidTr="003B5E03">
        <w:tc>
          <w:tcPr>
            <w:tcW w:w="1668" w:type="dxa"/>
            <w:vAlign w:val="center"/>
          </w:tcPr>
          <w:p w14:paraId="6EE635B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10A680A0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5EA12BF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6820017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14:paraId="5DE294BB" w14:textId="77777777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20528B26" w14:textId="7C1D45FF" w:rsidR="0071045A" w:rsidRPr="00895D61" w:rsidRDefault="008842D9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9B0FD4F" w14:textId="77777777" w:rsidR="0071045A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35F284A2" w14:textId="77777777" w:rsidR="0071045A" w:rsidRPr="00895D61" w:rsidRDefault="0071045A" w:rsidP="007846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784698">
              <w:rPr>
                <w:lang w:val="en-US"/>
              </w:rPr>
              <w:t>262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3D718E3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8587E" w:rsidRPr="0071045A" w14:paraId="3525C620" w14:textId="77777777" w:rsidTr="003B5E03">
        <w:tc>
          <w:tcPr>
            <w:tcW w:w="1668" w:type="dxa"/>
            <w:vAlign w:val="center"/>
          </w:tcPr>
          <w:p w14:paraId="5870A2B9" w14:textId="77777777" w:rsidR="0068587E" w:rsidRPr="00895D61" w:rsidRDefault="00BE3BB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268" w:type="dxa"/>
            <w:vAlign w:val="center"/>
          </w:tcPr>
          <w:p w14:paraId="741F7669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760E86DD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14:paraId="2658BBB5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71045A" w14:paraId="7FD3B0C2" w14:textId="77777777" w:rsidTr="003B5E03">
        <w:tc>
          <w:tcPr>
            <w:tcW w:w="1668" w:type="dxa"/>
            <w:vAlign w:val="center"/>
          </w:tcPr>
          <w:p w14:paraId="052E9C62" w14:textId="6B05EA99" w:rsidR="0068587E" w:rsidRPr="00895D61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8321E83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65C9694B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AD95D0D" w14:textId="77777777"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14:paraId="75C8732F" w14:textId="77777777" w:rsidTr="003B5E03">
        <w:tc>
          <w:tcPr>
            <w:tcW w:w="1668" w:type="dxa"/>
            <w:vAlign w:val="center"/>
          </w:tcPr>
          <w:p w14:paraId="7730F830" w14:textId="77777777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CAE3111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319D14BF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231A65F" w14:textId="77777777"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5F7C8D6" w14:textId="4FF1E53E" w:rsidR="0071045A" w:rsidRPr="0071045A" w:rsidRDefault="0071045A" w:rsidP="0071045A">
      <w:pPr>
        <w:pStyle w:val="Legenda"/>
        <w:rPr>
          <w:lang w:val="en-US"/>
        </w:rPr>
      </w:pPr>
      <w:bookmarkStart w:id="0" w:name="_Toc354244617"/>
      <w:r>
        <w:t xml:space="preserve">Table </w:t>
      </w:r>
      <w:fldSimple w:instr=" SEQ Table \* ARABIC ">
        <w:r w:rsidR="008A32A2">
          <w:rPr>
            <w:noProof/>
          </w:rPr>
          <w:t>1</w:t>
        </w:r>
      </w:fldSimple>
      <w:r>
        <w:t xml:space="preserve">: </w:t>
      </w:r>
      <w:r w:rsidRPr="00DC4993">
        <w:t>List of Contribuitors</w:t>
      </w:r>
      <w:bookmarkEnd w:id="0"/>
    </w:p>
    <w:p w14:paraId="2DE08FD6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2387BF55" w14:textId="77777777" w:rsidTr="00785169">
        <w:tc>
          <w:tcPr>
            <w:tcW w:w="9607" w:type="dxa"/>
            <w:gridSpan w:val="6"/>
          </w:tcPr>
          <w:p w14:paraId="1AFAD345" w14:textId="77777777" w:rsidR="0071045A" w:rsidRPr="0071045A" w:rsidRDefault="0071045A" w:rsidP="00785169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1FA5AC67" w14:textId="77777777" w:rsidTr="00784698">
        <w:tc>
          <w:tcPr>
            <w:tcW w:w="1726" w:type="dxa"/>
            <w:vAlign w:val="center"/>
          </w:tcPr>
          <w:p w14:paraId="29C3DB6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9C3ADE4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42F2F0A0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D05FA12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69577D7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5C756B63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3FC646EE" w14:textId="77777777" w:rsidTr="00784698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07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1D3B36D" w14:textId="0A4B937B" w:rsidR="00F24CA6" w:rsidRPr="00895D61" w:rsidRDefault="008842D9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07-04-2013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2197256E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3E83B5B7" w14:textId="77777777" w:rsidR="00F24CA6" w:rsidRPr="00895D61" w:rsidRDefault="007846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DDF15A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524DADC2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90FD761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68587E" w:rsidRPr="0072651C" w14:paraId="470F89A4" w14:textId="77777777" w:rsidTr="00784698">
        <w:tc>
          <w:tcPr>
            <w:tcW w:w="1726" w:type="dxa"/>
            <w:vAlign w:val="center"/>
          </w:tcPr>
          <w:p w14:paraId="349BF61F" w14:textId="77777777" w:rsidR="0068587E" w:rsidRPr="00895D61" w:rsidRDefault="003D32A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99" w:type="dxa"/>
            <w:vAlign w:val="center"/>
          </w:tcPr>
          <w:p w14:paraId="5E3DDF0C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8" w:type="dxa"/>
            <w:vAlign w:val="center"/>
          </w:tcPr>
          <w:p w14:paraId="06A2BCC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2C301972" w14:textId="77777777" w:rsidR="0068587E" w:rsidRPr="00895D61" w:rsidRDefault="003D32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4C4D026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1612685" w14:textId="77777777" w:rsidR="0068587E" w:rsidRPr="00895D61" w:rsidRDefault="003D32A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40C504F6" w14:textId="77777777" w:rsidTr="00784698">
        <w:tc>
          <w:tcPr>
            <w:tcW w:w="1726" w:type="dxa"/>
            <w:vAlign w:val="center"/>
          </w:tcPr>
          <w:p w14:paraId="3A2043CD" w14:textId="77777777" w:rsidR="0068587E" w:rsidRPr="00895D61" w:rsidRDefault="00BE3BB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11-04-2013</w:t>
            </w:r>
          </w:p>
        </w:tc>
        <w:tc>
          <w:tcPr>
            <w:tcW w:w="2199" w:type="dxa"/>
            <w:vAlign w:val="center"/>
          </w:tcPr>
          <w:p w14:paraId="02D5E68B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2FA1885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2F8B7EBC" w14:textId="77777777" w:rsidR="0068587E" w:rsidRPr="00895D61" w:rsidRDefault="00BE3BB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589C9AB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20A50A7" w14:textId="77777777" w:rsidR="0068587E" w:rsidRPr="00895D61" w:rsidRDefault="00BE3BB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14:paraId="0F076E15" w14:textId="77777777" w:rsidTr="00784698">
        <w:tc>
          <w:tcPr>
            <w:tcW w:w="1726" w:type="dxa"/>
            <w:vAlign w:val="center"/>
          </w:tcPr>
          <w:p w14:paraId="615C3997" w14:textId="5D05F2B5" w:rsidR="0068587E" w:rsidRPr="00895D61" w:rsidRDefault="00A70D7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99" w:type="dxa"/>
            <w:vAlign w:val="center"/>
          </w:tcPr>
          <w:p w14:paraId="2A1A4919" w14:textId="483CDECC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Correction</w:t>
            </w:r>
          </w:p>
        </w:tc>
        <w:tc>
          <w:tcPr>
            <w:tcW w:w="1728" w:type="dxa"/>
            <w:vAlign w:val="center"/>
          </w:tcPr>
          <w:p w14:paraId="4D73057E" w14:textId="623C182A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50A6A291" w14:textId="3677FE37" w:rsidR="0068587E" w:rsidRPr="00895D61" w:rsidRDefault="00A70D7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3B76ED1" w14:textId="77777777"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F230F1B" w14:textId="249D8EB7" w:rsidR="0068587E" w:rsidRPr="00895D61" w:rsidRDefault="00A70D7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0355FA" w:rsidRPr="0072651C" w14:paraId="4711CF74" w14:textId="77777777" w:rsidTr="00784698">
        <w:tc>
          <w:tcPr>
            <w:tcW w:w="1726" w:type="dxa"/>
            <w:vAlign w:val="center"/>
          </w:tcPr>
          <w:p w14:paraId="06908D2C" w14:textId="553F29E9" w:rsidR="000355FA" w:rsidRDefault="00600F2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99" w:type="dxa"/>
            <w:vAlign w:val="center"/>
          </w:tcPr>
          <w:p w14:paraId="72848B80" w14:textId="08EE6566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1E8A861" w14:textId="3CB49D46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35908D3F" w14:textId="78024824" w:rsidR="000355FA" w:rsidRDefault="00600F2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058774F8" w14:textId="77777777" w:rsidR="000355FA" w:rsidRPr="00895D61" w:rsidRDefault="000355F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9F01B8" w14:textId="0A967262" w:rsidR="000355FA" w:rsidRDefault="00600F2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AC082C" w:rsidRPr="0072651C" w14:paraId="5D60FBF6" w14:textId="77777777" w:rsidTr="00784698">
        <w:tc>
          <w:tcPr>
            <w:tcW w:w="1726" w:type="dxa"/>
            <w:vAlign w:val="center"/>
          </w:tcPr>
          <w:p w14:paraId="03EBFAE3" w14:textId="6CAEE9CD" w:rsidR="00AC082C" w:rsidRDefault="00AC082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0F049615" w14:textId="20B21BEF" w:rsidR="00AC082C" w:rsidRDefault="00E93EA0" w:rsidP="00AC08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1728" w:type="dxa"/>
            <w:vAlign w:val="center"/>
          </w:tcPr>
          <w:p w14:paraId="3DFE5F46" w14:textId="0D4C4AB9" w:rsidR="00AC082C" w:rsidRDefault="00AC082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Rui Ganhoto</w:t>
            </w:r>
          </w:p>
        </w:tc>
        <w:tc>
          <w:tcPr>
            <w:tcW w:w="977" w:type="dxa"/>
            <w:vAlign w:val="center"/>
          </w:tcPr>
          <w:p w14:paraId="6299CA62" w14:textId="42DB4864" w:rsidR="00AC082C" w:rsidRDefault="00AC082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40F5F628" w14:textId="77777777" w:rsidR="00AC082C" w:rsidRPr="00895D61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6F12D3B" w14:textId="28714D18" w:rsidR="00AC082C" w:rsidRDefault="00E93EA0" w:rsidP="00E93EA0">
            <w:pPr>
              <w:keepNext/>
              <w:jc w:val="center"/>
              <w:rPr>
                <w:lang w:val="en-US"/>
              </w:rPr>
            </w:pPr>
            <w:commentRangeStart w:id="1"/>
            <w:r>
              <w:rPr>
                <w:lang w:val="en-US"/>
              </w:rPr>
              <w:t>Ready for Revision</w:t>
            </w:r>
            <w:commentRangeEnd w:id="1"/>
            <w:r w:rsidR="00956A9D">
              <w:rPr>
                <w:rStyle w:val="Refdecomentrio"/>
              </w:rPr>
              <w:commentReference w:id="1"/>
            </w:r>
          </w:p>
        </w:tc>
      </w:tr>
      <w:tr w:rsidR="00AC082C" w:rsidRPr="0072651C" w14:paraId="66D01A13" w14:textId="77777777" w:rsidTr="00784698">
        <w:tc>
          <w:tcPr>
            <w:tcW w:w="1726" w:type="dxa"/>
            <w:vAlign w:val="center"/>
          </w:tcPr>
          <w:p w14:paraId="39EFDF1C" w14:textId="1951D22E" w:rsidR="00AC082C" w:rsidRDefault="00956A9D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99" w:type="dxa"/>
            <w:vAlign w:val="center"/>
          </w:tcPr>
          <w:p w14:paraId="424F0831" w14:textId="72F8DE23" w:rsidR="00AC082C" w:rsidRDefault="00956A9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6CFA2387" w14:textId="49313E77" w:rsidR="00AC082C" w:rsidRDefault="00956A9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5331E92E" w14:textId="01363B98" w:rsidR="00AC082C" w:rsidRDefault="00956A9D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3CCB5C5B" w14:textId="77777777" w:rsidR="00AC082C" w:rsidRPr="00895D61" w:rsidRDefault="00AC082C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0A2F64F" w14:textId="1898D9F6" w:rsidR="00AC082C" w:rsidRDefault="00956A9D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FD73CB" w:rsidRPr="0072651C" w14:paraId="56DE9015" w14:textId="77777777" w:rsidTr="00784698">
        <w:tc>
          <w:tcPr>
            <w:tcW w:w="1726" w:type="dxa"/>
            <w:vAlign w:val="center"/>
          </w:tcPr>
          <w:p w14:paraId="306DF5B9" w14:textId="77777777" w:rsidR="00FD73CB" w:rsidRDefault="00FD73C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0578825E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B2E008D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ED8081A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0BB900F" w14:textId="77777777" w:rsidR="00FD73CB" w:rsidRPr="00895D61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6925549" w14:textId="77777777" w:rsidR="00FD73CB" w:rsidRDefault="00FD73CB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FD73CB" w:rsidRPr="0072651C" w14:paraId="52F6BE23" w14:textId="77777777" w:rsidTr="00784698">
        <w:tc>
          <w:tcPr>
            <w:tcW w:w="1726" w:type="dxa"/>
            <w:vAlign w:val="center"/>
          </w:tcPr>
          <w:p w14:paraId="531518B2" w14:textId="77777777" w:rsidR="00FD73CB" w:rsidRDefault="00FD73C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6B614C83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EC1345B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50236CA" w14:textId="77777777" w:rsidR="00FD73CB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0FCB1E8" w14:textId="77777777" w:rsidR="00FD73CB" w:rsidRPr="00895D61" w:rsidRDefault="00FD73CB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941F8E8" w14:textId="77777777" w:rsidR="00FD73CB" w:rsidRDefault="00FD73CB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2B16C4FE" w14:textId="33D623C5" w:rsidR="00895D61" w:rsidRDefault="0071045A" w:rsidP="0071045A">
      <w:pPr>
        <w:pStyle w:val="Legenda"/>
        <w:rPr>
          <w:lang w:val="en-US"/>
        </w:rPr>
      </w:pPr>
      <w:bookmarkStart w:id="2" w:name="_Toc354244618"/>
      <w:r w:rsidRPr="0072651C">
        <w:rPr>
          <w:lang w:val="en-US"/>
        </w:rPr>
        <w:t xml:space="preserve">Table </w:t>
      </w:r>
      <w:r w:rsidR="009F2FD1">
        <w:rPr>
          <w:lang w:val="en-US"/>
        </w:rPr>
        <w:fldChar w:fldCharType="begin"/>
      </w:r>
      <w:r w:rsidR="009F2FD1">
        <w:rPr>
          <w:lang w:val="en-US"/>
        </w:rPr>
        <w:instrText xml:space="preserve"> SEQ Table \* ARABIC </w:instrText>
      </w:r>
      <w:r w:rsidR="009F2FD1">
        <w:rPr>
          <w:lang w:val="en-US"/>
        </w:rPr>
        <w:fldChar w:fldCharType="separate"/>
      </w:r>
      <w:r w:rsidR="008A32A2">
        <w:rPr>
          <w:noProof/>
          <w:lang w:val="en-US"/>
        </w:rPr>
        <w:t>2</w:t>
      </w:r>
      <w:r w:rsidR="009F2FD1">
        <w:rPr>
          <w:lang w:val="en-US"/>
        </w:rPr>
        <w:fldChar w:fldCharType="end"/>
      </w:r>
      <w:r w:rsidRPr="0072651C">
        <w:rPr>
          <w:lang w:val="en-US"/>
        </w:rPr>
        <w:t>: Version history</w:t>
      </w:r>
      <w:bookmarkEnd w:id="2"/>
    </w:p>
    <w:p w14:paraId="730EEFFE" w14:textId="77777777" w:rsidR="009846E3" w:rsidRDefault="009846E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7555ADEC" w14:textId="595D8046" w:rsidR="00631F0A" w:rsidRPr="001E79FE" w:rsidRDefault="00A57A89" w:rsidP="00631F0A">
      <w:pPr>
        <w:pStyle w:val="Cabealho1"/>
        <w:rPr>
          <w:lang w:val="en-US"/>
        </w:rPr>
      </w:pPr>
      <w:bookmarkStart w:id="3" w:name="_Toc354244608"/>
      <w:r>
        <w:rPr>
          <w:lang w:val="en-US"/>
        </w:rPr>
        <w:lastRenderedPageBreak/>
        <w:t xml:space="preserve">1. </w:t>
      </w:r>
      <w:r w:rsidR="00631F0A" w:rsidRPr="001E79FE">
        <w:rPr>
          <w:lang w:val="en-US"/>
        </w:rPr>
        <w:t>Class</w:t>
      </w:r>
      <w:r w:rsidR="00803A54">
        <w:rPr>
          <w:lang w:val="en-US"/>
        </w:rPr>
        <w:t>es</w:t>
      </w:r>
      <w:bookmarkEnd w:id="3"/>
      <w:r w:rsidR="00631F0A" w:rsidRPr="001E79FE">
        <w:rPr>
          <w:lang w:val="en-US"/>
        </w:rPr>
        <w:t xml:space="preserve"> </w:t>
      </w:r>
    </w:p>
    <w:p w14:paraId="72FE3CA1" w14:textId="1B51F555" w:rsidR="00631F0A" w:rsidRDefault="00631F0A" w:rsidP="00631F0A">
      <w:pPr>
        <w:rPr>
          <w:lang w:val="en-US"/>
        </w:rPr>
      </w:pPr>
      <w:r>
        <w:rPr>
          <w:lang w:val="en-US"/>
        </w:rPr>
        <w:t>Classes should have the first character of all words is upper case and the others are lower case. Classes must be complete names without</w:t>
      </w:r>
      <w:r w:rsidR="004E1D16">
        <w:rPr>
          <w:lang w:val="en-US"/>
        </w:rPr>
        <w:t xml:space="preserve"> abbreviations</w:t>
      </w:r>
      <w:r>
        <w:rPr>
          <w:lang w:val="en-US"/>
        </w:rPr>
        <w:t>.</w:t>
      </w:r>
    </w:p>
    <w:p w14:paraId="1E68DD1C" w14:textId="32E6BEAF" w:rsidR="00631F0A" w:rsidRDefault="004E1D16" w:rsidP="00631F0A">
      <w:pPr>
        <w:rPr>
          <w:lang w:val="en-US"/>
        </w:rPr>
      </w:pPr>
      <w:r>
        <w:rPr>
          <w:lang w:val="en-US"/>
        </w:rPr>
        <w:t>A Class name must start with a Letter and only contains Letters and Numbers</w:t>
      </w:r>
      <w:r w:rsidR="00074BEF">
        <w:rPr>
          <w:lang w:val="en-US"/>
        </w:rPr>
        <w:t>, any other chars will not be allowed and will give origin to a technical unconformity.</w:t>
      </w:r>
    </w:p>
    <w:p w14:paraId="4542BBE5" w14:textId="177D1E39" w:rsidR="00C20B54" w:rsidRDefault="00803A54" w:rsidP="00631F0A">
      <w:pPr>
        <w:rPr>
          <w:lang w:val="en-US"/>
        </w:rPr>
      </w:pPr>
      <w:r>
        <w:rPr>
          <w:lang w:val="en-US"/>
        </w:rPr>
        <w:t>Classes will have an XML Commen</w:t>
      </w:r>
      <w:r w:rsidR="00C20B54">
        <w:rPr>
          <w:lang w:val="en-US"/>
        </w:rPr>
        <w:t>t with the summary of the class and this XML should identify who created the class.</w:t>
      </w:r>
    </w:p>
    <w:p w14:paraId="7F0658F4" w14:textId="77777777" w:rsidR="00803A54" w:rsidRPr="00A57A89" w:rsidRDefault="00803A54" w:rsidP="00803A54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318F7942" w14:textId="77777777" w:rsidR="00803A54" w:rsidRPr="00D30AA8" w:rsidRDefault="00803A54" w:rsidP="00803A54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35FD1C17" w14:textId="4AEED29E" w:rsidR="00C20B54" w:rsidRPr="00D30AA8" w:rsidRDefault="00803A54" w:rsidP="00803A54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Contains Message Methods and Events </w:t>
      </w:r>
    </w:p>
    <w:p w14:paraId="6F834D14" w14:textId="77777777" w:rsidR="00803A54" w:rsidRDefault="00803A54" w:rsidP="00803A54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4712E638" w14:textId="74537C5D" w:rsidR="00C20B54" w:rsidRDefault="00C20B54" w:rsidP="00803A54">
      <w:pPr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36199FAD" w14:textId="43EC2A64" w:rsidR="00803A54" w:rsidRDefault="00803A54" w:rsidP="00803A54">
      <w:pPr>
        <w:rPr>
          <w:lang w:val="en-US"/>
        </w:rPr>
      </w:pPr>
      <w:r>
        <w:rPr>
          <w:lang w:val="en-US"/>
        </w:rPr>
        <w:t>Public class Messages</w:t>
      </w:r>
      <w:r w:rsidR="00F40AA4">
        <w:rPr>
          <w:lang w:val="en-US"/>
        </w:rPr>
        <w:t xml:space="preserve"> </w:t>
      </w:r>
      <w:r>
        <w:rPr>
          <w:lang w:val="en-US"/>
        </w:rPr>
        <w:t>{ }</w:t>
      </w:r>
    </w:p>
    <w:p w14:paraId="37F72EF3" w14:textId="77777777" w:rsidR="00631F0A" w:rsidRPr="00893514" w:rsidRDefault="00A57A89" w:rsidP="00A57A89">
      <w:pPr>
        <w:pStyle w:val="Cabealho1"/>
        <w:rPr>
          <w:lang w:val="en-US"/>
        </w:rPr>
      </w:pPr>
      <w:bookmarkStart w:id="4" w:name="_Toc354244609"/>
      <w:r>
        <w:rPr>
          <w:lang w:val="en-US"/>
        </w:rPr>
        <w:t xml:space="preserve">2. </w:t>
      </w:r>
      <w:r w:rsidR="00631F0A" w:rsidRPr="00893514">
        <w:rPr>
          <w:lang w:val="en-US"/>
        </w:rPr>
        <w:t>Variable Names</w:t>
      </w:r>
      <w:bookmarkEnd w:id="4"/>
      <w:r w:rsidR="00631F0A" w:rsidRPr="00893514">
        <w:rPr>
          <w:lang w:val="en-US"/>
        </w:rPr>
        <w:t xml:space="preserve"> </w:t>
      </w:r>
    </w:p>
    <w:p w14:paraId="20D0E776" w14:textId="77777777" w:rsidR="00631F0A" w:rsidRDefault="00631F0A" w:rsidP="00631F0A">
      <w:pPr>
        <w:rPr>
          <w:lang w:val="en-US"/>
        </w:rPr>
      </w:pPr>
      <w:r>
        <w:rPr>
          <w:lang w:val="en-US"/>
        </w:rPr>
        <w:t>Variables should be first character of all words is upper case and the others are lower case, except for the first word that is lower case.</w:t>
      </w:r>
    </w:p>
    <w:p w14:paraId="03C7CEF2" w14:textId="284BBDF1" w:rsidR="00741DFC" w:rsidRPr="009F2FD1" w:rsidRDefault="00741DFC" w:rsidP="00631F0A">
      <w:pPr>
        <w:rPr>
          <w:lang w:val="en-US"/>
        </w:rPr>
      </w:pPr>
      <w:r>
        <w:rPr>
          <w:lang w:val="en-US"/>
        </w:rPr>
        <w:t xml:space="preserve">A Variable name must start with </w:t>
      </w:r>
      <w:r w:rsidR="009F2FD1">
        <w:rPr>
          <w:lang w:val="en-US"/>
        </w:rPr>
        <w:t>the prefix</w:t>
      </w:r>
      <w:r w:rsidR="00CA3B12">
        <w:rPr>
          <w:lang w:val="en-US"/>
        </w:rPr>
        <w:t xml:space="preserve"> </w:t>
      </w:r>
      <w:r w:rsidR="009F2FD1">
        <w:rPr>
          <w:lang w:val="en-US"/>
        </w:rPr>
        <w:t xml:space="preserve">and </w:t>
      </w:r>
      <w:r w:rsidR="00CA3B12">
        <w:rPr>
          <w:lang w:val="en-US"/>
        </w:rPr>
        <w:t>then using letters and numbers only, exceptionally underscore (“_”) will be used.</w:t>
      </w:r>
    </w:p>
    <w:p w14:paraId="094C62C7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Variables should begin by identifying its type using the notation on the table. </w:t>
      </w:r>
    </w:p>
    <w:p w14:paraId="16DF8FE4" w14:textId="5F9C21C1" w:rsidR="00741DFC" w:rsidRDefault="00741DFC" w:rsidP="00631F0A">
      <w:pPr>
        <w:rPr>
          <w:lang w:val="en-US"/>
        </w:rPr>
      </w:pPr>
      <w:r>
        <w:rPr>
          <w:lang w:val="en-US"/>
        </w:rPr>
        <w:t>Variables should be initialized with mentioned default values, if otherwise, the value must be well documented (follow comments section).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968"/>
        <w:gridCol w:w="3025"/>
        <w:gridCol w:w="2727"/>
      </w:tblGrid>
      <w:tr w:rsidR="00741DFC" w14:paraId="2FE11850" w14:textId="29023EF2" w:rsidTr="00741DFC">
        <w:tc>
          <w:tcPr>
            <w:tcW w:w="2968" w:type="dxa"/>
          </w:tcPr>
          <w:p w14:paraId="527615A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3025" w:type="dxa"/>
          </w:tcPr>
          <w:p w14:paraId="17298BB3" w14:textId="5FB75124" w:rsidR="00741DFC" w:rsidRDefault="00FB52C6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727" w:type="dxa"/>
          </w:tcPr>
          <w:p w14:paraId="5635845B" w14:textId="4DD2464E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Initialization Values</w:t>
            </w:r>
          </w:p>
        </w:tc>
      </w:tr>
      <w:tr w:rsidR="00741DFC" w14:paraId="6304C203" w14:textId="5E238AF9" w:rsidTr="00741DFC">
        <w:tc>
          <w:tcPr>
            <w:tcW w:w="2968" w:type="dxa"/>
          </w:tcPr>
          <w:p w14:paraId="696E7712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025" w:type="dxa"/>
          </w:tcPr>
          <w:p w14:paraId="4DDAEEB7" w14:textId="12909B3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27" w:type="dxa"/>
          </w:tcPr>
          <w:p w14:paraId="14974C39" w14:textId="1BC7491F" w:rsidR="00741DFC" w:rsidRDefault="00741DFC" w:rsidP="00741D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02A2C89E" w14:textId="0B53F16A" w:rsidTr="00741DFC">
        <w:tc>
          <w:tcPr>
            <w:tcW w:w="2968" w:type="dxa"/>
          </w:tcPr>
          <w:p w14:paraId="4893DDA2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025" w:type="dxa"/>
          </w:tcPr>
          <w:p w14:paraId="6BAA62F2" w14:textId="00F1E3CC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bln</w:t>
            </w:r>
          </w:p>
        </w:tc>
        <w:tc>
          <w:tcPr>
            <w:tcW w:w="2727" w:type="dxa"/>
          </w:tcPr>
          <w:p w14:paraId="2E6126A8" w14:textId="482B06EF" w:rsidR="00741DFC" w:rsidRDefault="0012443B" w:rsidP="0078516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741DFC">
              <w:rPr>
                <w:lang w:val="en-US"/>
              </w:rPr>
              <w:t>alse</w:t>
            </w:r>
          </w:p>
        </w:tc>
      </w:tr>
      <w:tr w:rsidR="00741DFC" w14:paraId="690F2EFE" w14:textId="6014C8E1" w:rsidTr="00741DFC">
        <w:tc>
          <w:tcPr>
            <w:tcW w:w="2968" w:type="dxa"/>
          </w:tcPr>
          <w:p w14:paraId="39F6FBB0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25" w:type="dxa"/>
          </w:tcPr>
          <w:p w14:paraId="532261CF" w14:textId="0AC2FFCC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str</w:t>
            </w:r>
          </w:p>
        </w:tc>
        <w:tc>
          <w:tcPr>
            <w:tcW w:w="2727" w:type="dxa"/>
          </w:tcPr>
          <w:p w14:paraId="186B5561" w14:textId="35B5D55E" w:rsidR="00741DFC" w:rsidRDefault="00741DFC" w:rsidP="0012443B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</w:tr>
      <w:tr w:rsidR="00741DFC" w14:paraId="0809DB19" w14:textId="68B72475" w:rsidTr="00741DFC">
        <w:tc>
          <w:tcPr>
            <w:tcW w:w="2968" w:type="dxa"/>
          </w:tcPr>
          <w:p w14:paraId="068ABC9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3025" w:type="dxa"/>
          </w:tcPr>
          <w:p w14:paraId="13719911" w14:textId="10E3CF41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flt</w:t>
            </w:r>
          </w:p>
        </w:tc>
        <w:tc>
          <w:tcPr>
            <w:tcW w:w="2727" w:type="dxa"/>
          </w:tcPr>
          <w:p w14:paraId="54FE7B83" w14:textId="72A29084" w:rsidR="00741DFC" w:rsidRDefault="00741DFC" w:rsidP="000B7E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61C8CC5F" w14:textId="41D536B8" w:rsidTr="00741DFC">
        <w:tc>
          <w:tcPr>
            <w:tcW w:w="2968" w:type="dxa"/>
          </w:tcPr>
          <w:p w14:paraId="7D27113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3025" w:type="dxa"/>
          </w:tcPr>
          <w:p w14:paraId="5ECC6197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chr</w:t>
            </w:r>
          </w:p>
        </w:tc>
        <w:tc>
          <w:tcPr>
            <w:tcW w:w="2727" w:type="dxa"/>
          </w:tcPr>
          <w:p w14:paraId="2BA0FA6D" w14:textId="0F581814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‘’</w:t>
            </w:r>
          </w:p>
        </w:tc>
      </w:tr>
      <w:tr w:rsidR="00741DFC" w14:paraId="5C985A1D" w14:textId="59B3E94F" w:rsidTr="00741DFC">
        <w:tc>
          <w:tcPr>
            <w:tcW w:w="2968" w:type="dxa"/>
          </w:tcPr>
          <w:p w14:paraId="6F5555A4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25" w:type="dxa"/>
          </w:tcPr>
          <w:p w14:paraId="37C35B75" w14:textId="77777777" w:rsidR="00741DFC" w:rsidRDefault="00741DFC" w:rsidP="00785169">
            <w:pPr>
              <w:rPr>
                <w:lang w:val="en-US"/>
              </w:rPr>
            </w:pPr>
            <w:r>
              <w:rPr>
                <w:lang w:val="en-US"/>
              </w:rPr>
              <w:t>dbl</w:t>
            </w:r>
          </w:p>
        </w:tc>
        <w:tc>
          <w:tcPr>
            <w:tcW w:w="2727" w:type="dxa"/>
          </w:tcPr>
          <w:p w14:paraId="660A6100" w14:textId="618F1A67" w:rsidR="00741DFC" w:rsidRDefault="00741DFC" w:rsidP="000B7E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41DFC" w14:paraId="4AD31376" w14:textId="37382D05" w:rsidTr="00741DFC">
        <w:tc>
          <w:tcPr>
            <w:tcW w:w="2968" w:type="dxa"/>
          </w:tcPr>
          <w:p w14:paraId="5BC5F6BB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3025" w:type="dxa"/>
          </w:tcPr>
          <w:p w14:paraId="549748DC" w14:textId="77777777" w:rsidR="00741DFC" w:rsidRDefault="00741DFC" w:rsidP="00785169">
            <w:pPr>
              <w:rPr>
                <w:lang w:val="en-US"/>
              </w:rPr>
            </w:pPr>
          </w:p>
        </w:tc>
        <w:tc>
          <w:tcPr>
            <w:tcW w:w="2727" w:type="dxa"/>
          </w:tcPr>
          <w:p w14:paraId="0123E180" w14:textId="77777777" w:rsidR="00741DFC" w:rsidRDefault="00741DFC" w:rsidP="009F2FD1">
            <w:pPr>
              <w:keepNext/>
              <w:rPr>
                <w:lang w:val="en-US"/>
              </w:rPr>
            </w:pPr>
          </w:p>
        </w:tc>
      </w:tr>
    </w:tbl>
    <w:p w14:paraId="1E9E7328" w14:textId="39BB7201" w:rsidR="00631F0A" w:rsidRPr="009F2FD1" w:rsidRDefault="009F2FD1" w:rsidP="009F2FD1">
      <w:pPr>
        <w:pStyle w:val="Legenda"/>
        <w:rPr>
          <w:lang w:val="en-US"/>
        </w:rPr>
      </w:pPr>
      <w:bookmarkStart w:id="5" w:name="_Toc354244619"/>
      <w:r w:rsidRPr="009F2FD1">
        <w:rPr>
          <w:lang w:val="en-US"/>
        </w:rPr>
        <w:t xml:space="preserve">Table </w:t>
      </w:r>
      <w:r w:rsidRPr="009F2FD1">
        <w:rPr>
          <w:lang w:val="en-US"/>
        </w:rPr>
        <w:fldChar w:fldCharType="begin"/>
      </w:r>
      <w:r w:rsidRPr="009F2FD1">
        <w:rPr>
          <w:lang w:val="en-US"/>
        </w:rPr>
        <w:instrText xml:space="preserve"> SEQ Table \* ARABIC </w:instrText>
      </w:r>
      <w:r w:rsidRPr="009F2FD1">
        <w:rPr>
          <w:lang w:val="en-US"/>
        </w:rPr>
        <w:fldChar w:fldCharType="separate"/>
      </w:r>
      <w:r w:rsidR="008A32A2">
        <w:rPr>
          <w:noProof/>
          <w:lang w:val="en-US"/>
        </w:rPr>
        <w:t>3</w:t>
      </w:r>
      <w:r w:rsidRPr="009F2FD1">
        <w:rPr>
          <w:lang w:val="en-US"/>
        </w:rPr>
        <w:fldChar w:fldCharType="end"/>
      </w:r>
      <w:r w:rsidRPr="009F2FD1">
        <w:rPr>
          <w:lang w:val="en-US"/>
        </w:rPr>
        <w:t>: Variable prefix and Initialization Values</w:t>
      </w:r>
      <w:bookmarkEnd w:id="5"/>
    </w:p>
    <w:p w14:paraId="3FB47E7A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A64E9F6" w14:textId="31DA92AF" w:rsidR="00631F0A" w:rsidRDefault="00631F0A" w:rsidP="00631F0A">
      <w:pPr>
        <w:rPr>
          <w:lang w:val="en-US"/>
        </w:rPr>
      </w:pPr>
      <w:r>
        <w:rPr>
          <w:lang w:val="en-US"/>
        </w:rPr>
        <w:t>bool blnCanDoSomething</w:t>
      </w:r>
      <w:r w:rsidR="00741DFC">
        <w:rPr>
          <w:lang w:val="en-US"/>
        </w:rPr>
        <w:t xml:space="preserve"> = false</w:t>
      </w:r>
      <w:r>
        <w:rPr>
          <w:lang w:val="en-US"/>
        </w:rPr>
        <w:t>;</w:t>
      </w:r>
    </w:p>
    <w:p w14:paraId="7FD0B31A" w14:textId="34448981" w:rsidR="008660C4" w:rsidRDefault="008660C4" w:rsidP="00631F0A">
      <w:pPr>
        <w:rPr>
          <w:lang w:val="en-US"/>
        </w:rPr>
      </w:pPr>
      <w:r>
        <w:rPr>
          <w:lang w:val="en-US"/>
        </w:rPr>
        <w:t>private intSecondsCounter = 0;</w:t>
      </w:r>
    </w:p>
    <w:p w14:paraId="5C703B76" w14:textId="77777777" w:rsidR="00631F0A" w:rsidRPr="00FC12B3" w:rsidRDefault="00631F0A" w:rsidP="00631F0A">
      <w:pPr>
        <w:rPr>
          <w:lang w:val="en-US"/>
        </w:rPr>
      </w:pPr>
    </w:p>
    <w:p w14:paraId="58A60771" w14:textId="77777777" w:rsidR="00631F0A" w:rsidRPr="00FC12B3" w:rsidRDefault="00BC456E" w:rsidP="00A57A89">
      <w:pPr>
        <w:pStyle w:val="Cabealho1"/>
        <w:rPr>
          <w:lang w:val="en-US"/>
        </w:rPr>
      </w:pPr>
      <w:bookmarkStart w:id="6" w:name="_Toc354244610"/>
      <w:r>
        <w:rPr>
          <w:lang w:val="en-US"/>
        </w:rPr>
        <w:lastRenderedPageBreak/>
        <w:t xml:space="preserve">3. </w:t>
      </w:r>
      <w:r w:rsidR="00631F0A" w:rsidRPr="00FC12B3">
        <w:rPr>
          <w:lang w:val="en-US"/>
        </w:rPr>
        <w:t>Public Properties</w:t>
      </w:r>
      <w:bookmarkEnd w:id="6"/>
    </w:p>
    <w:p w14:paraId="74785144" w14:textId="59B55907" w:rsidR="00631F0A" w:rsidRDefault="00631F0A" w:rsidP="00631F0A">
      <w:pPr>
        <w:rPr>
          <w:lang w:val="en-US"/>
        </w:rPr>
      </w:pPr>
      <w:r>
        <w:rPr>
          <w:lang w:val="en-US"/>
        </w:rPr>
        <w:t xml:space="preserve">Properties should be first character of all words is upper case and the others are lower case. Properties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46D28807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7F90E7D3" w14:textId="69C2780C" w:rsidR="00631F0A" w:rsidRDefault="00631F0A" w:rsidP="00631F0A">
      <w:pPr>
        <w:rPr>
          <w:lang w:val="en-US"/>
        </w:rPr>
      </w:pPr>
      <w:r>
        <w:rPr>
          <w:lang w:val="en-US"/>
        </w:rPr>
        <w:t>public int NumberOfTasks {get;set;}</w:t>
      </w:r>
    </w:p>
    <w:p w14:paraId="751A7FD0" w14:textId="30411AF4" w:rsidR="00631F0A" w:rsidRPr="00D9200E" w:rsidRDefault="00BC456E" w:rsidP="00A57A89">
      <w:pPr>
        <w:pStyle w:val="Cabealho1"/>
        <w:rPr>
          <w:lang w:val="en-US"/>
        </w:rPr>
      </w:pPr>
      <w:bookmarkStart w:id="7" w:name="_Toc354244611"/>
      <w:r>
        <w:rPr>
          <w:lang w:val="en-US"/>
        </w:rPr>
        <w:t xml:space="preserve">4. </w:t>
      </w:r>
      <w:r w:rsidR="00631F0A" w:rsidRPr="00D9200E">
        <w:rPr>
          <w:lang w:val="en-US"/>
        </w:rPr>
        <w:t>Method</w:t>
      </w:r>
      <w:r w:rsidR="00785169">
        <w:rPr>
          <w:lang w:val="en-US"/>
        </w:rPr>
        <w:t>s</w:t>
      </w:r>
      <w:bookmarkEnd w:id="7"/>
    </w:p>
    <w:p w14:paraId="14A639A3" w14:textId="2538B70E" w:rsidR="00631F0A" w:rsidRDefault="00631F0A" w:rsidP="00631F0A">
      <w:pPr>
        <w:rPr>
          <w:lang w:val="en-US"/>
        </w:rPr>
      </w:pPr>
      <w:r>
        <w:rPr>
          <w:lang w:val="en-US"/>
        </w:rPr>
        <w:t>Method</w:t>
      </w:r>
      <w:r w:rsidR="00785169">
        <w:rPr>
          <w:lang w:val="en-US"/>
        </w:rPr>
        <w:t xml:space="preserve"> Names</w:t>
      </w:r>
      <w:r>
        <w:rPr>
          <w:lang w:val="en-US"/>
        </w:rPr>
        <w:t xml:space="preserve"> should have the first character of all words is upper case and the others are lower case. Methods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4AF89696" w14:textId="58D48AFB" w:rsidR="00785169" w:rsidRDefault="00785169" w:rsidP="00631F0A">
      <w:pPr>
        <w:rPr>
          <w:lang w:val="en-US"/>
        </w:rPr>
      </w:pPr>
      <w:r>
        <w:rPr>
          <w:lang w:val="en-US"/>
        </w:rPr>
        <w:t>Methods must not contain any special Characters, only letters and numbers are allowed.</w:t>
      </w:r>
    </w:p>
    <w:p w14:paraId="0B6623A0" w14:textId="5751CE2C" w:rsidR="00785169" w:rsidRDefault="00785169" w:rsidP="00631F0A">
      <w:pPr>
        <w:rPr>
          <w:lang w:val="en-US"/>
        </w:rPr>
      </w:pPr>
      <w:r>
        <w:rPr>
          <w:lang w:val="en-US"/>
        </w:rPr>
        <w:t xml:space="preserve">Methods should be simple and small doing only a </w:t>
      </w:r>
      <w:r w:rsidR="005622DA">
        <w:rPr>
          <w:lang w:val="en-US"/>
        </w:rPr>
        <w:t>simple task</w:t>
      </w:r>
      <w:r>
        <w:rPr>
          <w:lang w:val="en-US"/>
        </w:rPr>
        <w:t>.</w:t>
      </w:r>
      <w:r w:rsidR="005622DA">
        <w:rPr>
          <w:lang w:val="en-US"/>
        </w:rPr>
        <w:t xml:space="preserve"> If needed a method should have comments to divide sections on that method.</w:t>
      </w:r>
    </w:p>
    <w:p w14:paraId="3E925C6E" w14:textId="75705528" w:rsidR="00D30AA8" w:rsidRDefault="005622DA" w:rsidP="00631F0A">
      <w:pPr>
        <w:rPr>
          <w:lang w:val="en-US"/>
        </w:rPr>
      </w:pPr>
      <w:r>
        <w:rPr>
          <w:lang w:val="en-US"/>
        </w:rPr>
        <w:t xml:space="preserve">Every method must have XML header </w:t>
      </w:r>
      <w:r w:rsidR="00D30AA8">
        <w:rPr>
          <w:lang w:val="en-US"/>
        </w:rPr>
        <w:t>with a small</w:t>
      </w:r>
      <w:r>
        <w:rPr>
          <w:lang w:val="en-US"/>
        </w:rPr>
        <w:t xml:space="preserve"> description</w:t>
      </w:r>
      <w:r w:rsidR="00D30AA8">
        <w:rPr>
          <w:lang w:val="en-US"/>
        </w:rPr>
        <w:t xml:space="preserve"> of the method and arguments, GhostDoc will be used to help creating XML headers.</w:t>
      </w:r>
    </w:p>
    <w:p w14:paraId="00CB5279" w14:textId="51B4734C" w:rsidR="00C20B54" w:rsidRDefault="00C20B54" w:rsidP="00631F0A">
      <w:pPr>
        <w:rPr>
          <w:lang w:val="en-US"/>
        </w:rPr>
      </w:pPr>
      <w:r>
        <w:rPr>
          <w:lang w:val="en-US"/>
        </w:rPr>
        <w:t>Method owner must be identified in the XML header using “remarks” node.</w:t>
      </w:r>
    </w:p>
    <w:p w14:paraId="47FDEB6B" w14:textId="77777777" w:rsidR="00A57A89" w:rsidRPr="00A57A89" w:rsidRDefault="00A57A89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7F848769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1A4BB9F0" w14:textId="35A8073B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4AABBC53" w14:textId="77777777" w:rsidR="00D30AA8" w:rsidRDefault="00D30AA8" w:rsidP="00D30AA8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2B3B5BC9" w14:textId="77777777" w:rsidR="00C20B54" w:rsidRDefault="00C20B54" w:rsidP="00C20B54">
      <w:pPr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3060D415" w14:textId="64844803" w:rsidR="00631F0A" w:rsidRDefault="00631F0A" w:rsidP="00631F0A">
      <w:pPr>
        <w:rPr>
          <w:lang w:val="en-US"/>
        </w:rPr>
      </w:pPr>
      <w:r>
        <w:rPr>
          <w:lang w:val="en-US"/>
        </w:rPr>
        <w:t>void SendMessage()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0DB4FAA1" w14:textId="77777777" w:rsidR="00631F0A" w:rsidRPr="00AA2E89" w:rsidRDefault="00BC456E" w:rsidP="00A57A89">
      <w:pPr>
        <w:pStyle w:val="Cabealho1"/>
        <w:rPr>
          <w:lang w:val="en-US"/>
        </w:rPr>
      </w:pPr>
      <w:bookmarkStart w:id="8" w:name="_Toc354244612"/>
      <w:r>
        <w:rPr>
          <w:lang w:val="en-US"/>
        </w:rPr>
        <w:t xml:space="preserve">5. </w:t>
      </w:r>
      <w:r w:rsidR="00631F0A" w:rsidRPr="00AA2E89">
        <w:rPr>
          <w:lang w:val="en-US"/>
        </w:rPr>
        <w:t>Arguments</w:t>
      </w:r>
      <w:bookmarkEnd w:id="8"/>
    </w:p>
    <w:p w14:paraId="72FFB386" w14:textId="6CB8C9A8" w:rsidR="00631F0A" w:rsidRDefault="00631F0A" w:rsidP="00631F0A">
      <w:pPr>
        <w:rPr>
          <w:lang w:val="en-US"/>
        </w:rPr>
      </w:pPr>
      <w:r>
        <w:rPr>
          <w:lang w:val="en-US"/>
        </w:rPr>
        <w:t xml:space="preserve">Arguments should have the first character of all words is upper case and the others are lower case. Arguments must be complete names without </w:t>
      </w:r>
      <w:r w:rsidR="004E1D16">
        <w:rPr>
          <w:lang w:val="en-US"/>
        </w:rPr>
        <w:t>abbreviations</w:t>
      </w:r>
      <w:r>
        <w:rPr>
          <w:lang w:val="en-US"/>
        </w:rPr>
        <w:t>.</w:t>
      </w:r>
    </w:p>
    <w:p w14:paraId="39FD5636" w14:textId="717FD0AC" w:rsidR="00D30AA8" w:rsidRDefault="00D30AA8" w:rsidP="00631F0A">
      <w:pPr>
        <w:rPr>
          <w:lang w:val="en-US"/>
        </w:rPr>
      </w:pPr>
      <w:r>
        <w:rPr>
          <w:lang w:val="en-US"/>
        </w:rPr>
        <w:t>Every method must have XML header with a small description of the method and arguments, GhostDoc will be used to help creating XML headers.</w:t>
      </w:r>
    </w:p>
    <w:p w14:paraId="22A72EE1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06F7F11F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70E9EF07" w14:textId="77777777" w:rsidR="00D30AA8" w:rsidRPr="00D30AA8" w:rsidRDefault="00D30AA8" w:rsidP="00D30AA8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>Sends a Message</w:t>
      </w:r>
    </w:p>
    <w:p w14:paraId="5983C54B" w14:textId="77777777" w:rsidR="00D30AA8" w:rsidRDefault="00D30AA8" w:rsidP="00D30AA8">
      <w:pPr>
        <w:rPr>
          <w:lang w:val="en-US"/>
        </w:rPr>
      </w:pPr>
      <w:r w:rsidRPr="00D30AA8">
        <w:rPr>
          <w:lang w:val="en-US"/>
        </w:rPr>
        <w:t>/// &lt;/summary&gt;</w:t>
      </w:r>
    </w:p>
    <w:p w14:paraId="56970EFE" w14:textId="3C5E1AE6" w:rsidR="00631F0A" w:rsidRDefault="00D30AA8" w:rsidP="00631F0A">
      <w:pPr>
        <w:rPr>
          <w:lang w:val="en-US"/>
        </w:rPr>
      </w:pPr>
      <w:r w:rsidRPr="00D30AA8">
        <w:rPr>
          <w:lang w:val="en-US"/>
        </w:rPr>
        <w:t xml:space="preserve">/// &lt;param name=" </w:t>
      </w:r>
      <w:r>
        <w:rPr>
          <w:lang w:val="en-US"/>
        </w:rPr>
        <w:t>Message</w:t>
      </w:r>
      <w:r w:rsidRPr="00D30AA8">
        <w:rPr>
          <w:lang w:val="en-US"/>
        </w:rPr>
        <w:t>"&gt;</w:t>
      </w:r>
      <w:r>
        <w:rPr>
          <w:lang w:val="en-US"/>
        </w:rPr>
        <w:t>Message to be sent</w:t>
      </w:r>
      <w:r w:rsidRPr="00D30AA8">
        <w:rPr>
          <w:lang w:val="en-US"/>
        </w:rPr>
        <w:t>&lt;/param&gt;</w:t>
      </w:r>
    </w:p>
    <w:p w14:paraId="1F3CF68D" w14:textId="77777777" w:rsidR="00C20B54" w:rsidRDefault="00C20B54" w:rsidP="00C20B54">
      <w:pPr>
        <w:rPr>
          <w:lang w:val="en-US"/>
        </w:rPr>
      </w:pPr>
      <w:r>
        <w:rPr>
          <w:lang w:val="en-US"/>
        </w:rPr>
        <w:lastRenderedPageBreak/>
        <w:t>///&lt;remarks&gt;CREATED BY Rui Ganhoto&lt;/remarks&gt;</w:t>
      </w:r>
    </w:p>
    <w:p w14:paraId="5F2FDE2D" w14:textId="1228305D" w:rsidR="00631F0A" w:rsidRDefault="00631F0A" w:rsidP="00631F0A">
      <w:pPr>
        <w:rPr>
          <w:lang w:val="en-US"/>
        </w:rPr>
      </w:pPr>
      <w:r>
        <w:rPr>
          <w:lang w:val="en-US"/>
        </w:rPr>
        <w:t>void SendMessage(string Message)</w:t>
      </w:r>
      <w:r w:rsidR="00F40AA4">
        <w:rPr>
          <w:lang w:val="en-US"/>
        </w:rPr>
        <w:t xml:space="preserve"> </w:t>
      </w:r>
      <w:r>
        <w:rPr>
          <w:lang w:val="en-US"/>
        </w:rPr>
        <w:t>{</w:t>
      </w:r>
      <w:r w:rsidR="00F40AA4">
        <w:rPr>
          <w:lang w:val="en-US"/>
        </w:rPr>
        <w:t xml:space="preserve"> </w:t>
      </w:r>
      <w:r>
        <w:rPr>
          <w:lang w:val="en-US"/>
        </w:rPr>
        <w:t>}</w:t>
      </w:r>
    </w:p>
    <w:p w14:paraId="1C26A25C" w14:textId="77777777" w:rsidR="00631F0A" w:rsidRPr="001E79FE" w:rsidRDefault="00BC456E" w:rsidP="00A57A89">
      <w:pPr>
        <w:pStyle w:val="Cabealho1"/>
        <w:rPr>
          <w:lang w:val="en-US"/>
        </w:rPr>
      </w:pPr>
      <w:bookmarkStart w:id="9" w:name="_Toc354244613"/>
      <w:r>
        <w:rPr>
          <w:lang w:val="en-US"/>
        </w:rPr>
        <w:t xml:space="preserve">6. </w:t>
      </w:r>
      <w:r w:rsidR="00631F0A" w:rsidRPr="001E79FE">
        <w:rPr>
          <w:lang w:val="en-US"/>
        </w:rPr>
        <w:t>Components</w:t>
      </w:r>
      <w:bookmarkEnd w:id="9"/>
    </w:p>
    <w:p w14:paraId="112F7180" w14:textId="77777777" w:rsidR="00631F0A" w:rsidRDefault="00631F0A" w:rsidP="00631F0A">
      <w:pPr>
        <w:rPr>
          <w:lang w:val="en-US"/>
        </w:rPr>
      </w:pPr>
      <w:r>
        <w:rPr>
          <w:lang w:val="en-US"/>
        </w:rPr>
        <w:t>Components should be first character of all words is upper case and the others are lower case, except for the first word that is lower case.</w:t>
      </w:r>
    </w:p>
    <w:p w14:paraId="6421F950" w14:textId="77777777" w:rsidR="00631F0A" w:rsidRDefault="00631F0A" w:rsidP="00631F0A">
      <w:pPr>
        <w:rPr>
          <w:lang w:val="en-US"/>
        </w:rPr>
      </w:pPr>
      <w:r>
        <w:rPr>
          <w:lang w:val="en-US"/>
        </w:rPr>
        <w:t xml:space="preserve">Components should begin by identifying its type using the </w:t>
      </w:r>
      <w:r w:rsidR="00A57A89">
        <w:rPr>
          <w:lang w:val="en-US"/>
        </w:rPr>
        <w:t>prefix</w:t>
      </w:r>
      <w:r>
        <w:rPr>
          <w:lang w:val="en-US"/>
        </w:rPr>
        <w:t xml:space="preserve"> on the table.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1F0A" w14:paraId="44BB7277" w14:textId="77777777" w:rsidTr="00785169">
        <w:tc>
          <w:tcPr>
            <w:tcW w:w="4247" w:type="dxa"/>
          </w:tcPr>
          <w:p w14:paraId="06666CA6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Component</w:t>
            </w:r>
          </w:p>
        </w:tc>
        <w:tc>
          <w:tcPr>
            <w:tcW w:w="4247" w:type="dxa"/>
          </w:tcPr>
          <w:p w14:paraId="2262D614" w14:textId="77777777" w:rsidR="00631F0A" w:rsidRDefault="00A57A89" w:rsidP="00785169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</w:tr>
      <w:tr w:rsidR="00631F0A" w14:paraId="3E6013FA" w14:textId="77777777" w:rsidTr="00785169">
        <w:tc>
          <w:tcPr>
            <w:tcW w:w="4247" w:type="dxa"/>
          </w:tcPr>
          <w:p w14:paraId="662317B8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Textbox</w:t>
            </w:r>
          </w:p>
        </w:tc>
        <w:tc>
          <w:tcPr>
            <w:tcW w:w="4247" w:type="dxa"/>
          </w:tcPr>
          <w:p w14:paraId="6B51DB89" w14:textId="3C0A995C" w:rsidR="00631F0A" w:rsidRDefault="00C20B54" w:rsidP="0078516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31F0A">
              <w:rPr>
                <w:lang w:val="en-US"/>
              </w:rPr>
              <w:t>xt</w:t>
            </w:r>
          </w:p>
        </w:tc>
      </w:tr>
      <w:tr w:rsidR="00631F0A" w14:paraId="2595183F" w14:textId="77777777" w:rsidTr="00785169">
        <w:tc>
          <w:tcPr>
            <w:tcW w:w="4247" w:type="dxa"/>
          </w:tcPr>
          <w:p w14:paraId="06EB2561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Label</w:t>
            </w:r>
          </w:p>
        </w:tc>
        <w:tc>
          <w:tcPr>
            <w:tcW w:w="4247" w:type="dxa"/>
          </w:tcPr>
          <w:p w14:paraId="0605BFA0" w14:textId="047148B5" w:rsidR="00631F0A" w:rsidRDefault="00C20B54" w:rsidP="0078516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631F0A">
              <w:rPr>
                <w:lang w:val="en-US"/>
              </w:rPr>
              <w:t>bl</w:t>
            </w:r>
          </w:p>
        </w:tc>
      </w:tr>
      <w:tr w:rsidR="00631F0A" w14:paraId="3E64D34A" w14:textId="77777777" w:rsidTr="00785169">
        <w:tc>
          <w:tcPr>
            <w:tcW w:w="4247" w:type="dxa"/>
          </w:tcPr>
          <w:p w14:paraId="63CFE86D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247" w:type="dxa"/>
          </w:tcPr>
          <w:p w14:paraId="3A1478A3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img</w:t>
            </w:r>
          </w:p>
        </w:tc>
      </w:tr>
      <w:tr w:rsidR="00631F0A" w14:paraId="5725570A" w14:textId="77777777" w:rsidTr="00785169">
        <w:tc>
          <w:tcPr>
            <w:tcW w:w="4247" w:type="dxa"/>
          </w:tcPr>
          <w:p w14:paraId="3D0AA21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4247" w:type="dxa"/>
          </w:tcPr>
          <w:p w14:paraId="5BF81408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chk</w:t>
            </w:r>
          </w:p>
        </w:tc>
      </w:tr>
      <w:tr w:rsidR="00631F0A" w14:paraId="4774585D" w14:textId="77777777" w:rsidTr="00785169">
        <w:tc>
          <w:tcPr>
            <w:tcW w:w="4247" w:type="dxa"/>
          </w:tcPr>
          <w:p w14:paraId="4E88F632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4247" w:type="dxa"/>
          </w:tcPr>
          <w:p w14:paraId="7759B4A7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spn</w:t>
            </w:r>
          </w:p>
        </w:tc>
      </w:tr>
      <w:tr w:rsidR="00631F0A" w14:paraId="0A1D27E0" w14:textId="77777777" w:rsidTr="00785169">
        <w:tc>
          <w:tcPr>
            <w:tcW w:w="4247" w:type="dxa"/>
          </w:tcPr>
          <w:p w14:paraId="556EBEA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Panel</w:t>
            </w:r>
          </w:p>
        </w:tc>
        <w:tc>
          <w:tcPr>
            <w:tcW w:w="4247" w:type="dxa"/>
          </w:tcPr>
          <w:p w14:paraId="1493EDF9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pnl</w:t>
            </w:r>
          </w:p>
        </w:tc>
      </w:tr>
      <w:tr w:rsidR="00631F0A" w14:paraId="35DC41DF" w14:textId="77777777" w:rsidTr="00785169">
        <w:tc>
          <w:tcPr>
            <w:tcW w:w="4247" w:type="dxa"/>
          </w:tcPr>
          <w:p w14:paraId="1B8F7B9E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SplitContainer</w:t>
            </w:r>
          </w:p>
        </w:tc>
        <w:tc>
          <w:tcPr>
            <w:tcW w:w="4247" w:type="dxa"/>
          </w:tcPr>
          <w:p w14:paraId="6A861B90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spc</w:t>
            </w:r>
          </w:p>
        </w:tc>
      </w:tr>
      <w:tr w:rsidR="00631F0A" w14:paraId="7E2DA222" w14:textId="77777777" w:rsidTr="00785169">
        <w:tc>
          <w:tcPr>
            <w:tcW w:w="4247" w:type="dxa"/>
          </w:tcPr>
          <w:p w14:paraId="5DD7EAB1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4247" w:type="dxa"/>
          </w:tcPr>
          <w:p w14:paraId="3F536A9B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btn</w:t>
            </w:r>
          </w:p>
        </w:tc>
      </w:tr>
      <w:tr w:rsidR="00631F0A" w14:paraId="0368BA88" w14:textId="77777777" w:rsidTr="00785169">
        <w:tc>
          <w:tcPr>
            <w:tcW w:w="4247" w:type="dxa"/>
          </w:tcPr>
          <w:p w14:paraId="37B1ECC9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GroupBox</w:t>
            </w:r>
          </w:p>
        </w:tc>
        <w:tc>
          <w:tcPr>
            <w:tcW w:w="4247" w:type="dxa"/>
          </w:tcPr>
          <w:p w14:paraId="3FD5AD5E" w14:textId="77777777" w:rsidR="00631F0A" w:rsidRDefault="00631F0A" w:rsidP="00785169">
            <w:pPr>
              <w:rPr>
                <w:lang w:val="en-US"/>
              </w:rPr>
            </w:pPr>
            <w:r>
              <w:rPr>
                <w:lang w:val="en-US"/>
              </w:rPr>
              <w:t>grp</w:t>
            </w:r>
          </w:p>
        </w:tc>
      </w:tr>
      <w:tr w:rsidR="00631F0A" w14:paraId="4C3D5968" w14:textId="77777777" w:rsidTr="00785169">
        <w:tc>
          <w:tcPr>
            <w:tcW w:w="4247" w:type="dxa"/>
          </w:tcPr>
          <w:p w14:paraId="63C89C8A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222A4F9F" w14:textId="77777777" w:rsidR="00631F0A" w:rsidRDefault="00631F0A" w:rsidP="00785169">
            <w:pPr>
              <w:rPr>
                <w:lang w:val="en-US"/>
              </w:rPr>
            </w:pPr>
          </w:p>
        </w:tc>
      </w:tr>
      <w:tr w:rsidR="00631F0A" w14:paraId="61285B24" w14:textId="77777777" w:rsidTr="00785169">
        <w:tc>
          <w:tcPr>
            <w:tcW w:w="4247" w:type="dxa"/>
          </w:tcPr>
          <w:p w14:paraId="689BD208" w14:textId="77777777" w:rsidR="00631F0A" w:rsidRDefault="00631F0A" w:rsidP="00785169">
            <w:pPr>
              <w:rPr>
                <w:lang w:val="en-US"/>
              </w:rPr>
            </w:pPr>
          </w:p>
        </w:tc>
        <w:tc>
          <w:tcPr>
            <w:tcW w:w="4247" w:type="dxa"/>
          </w:tcPr>
          <w:p w14:paraId="3CD56249" w14:textId="77777777" w:rsidR="00631F0A" w:rsidRDefault="00631F0A" w:rsidP="008A32A2">
            <w:pPr>
              <w:keepNext/>
              <w:rPr>
                <w:lang w:val="en-US"/>
              </w:rPr>
            </w:pPr>
          </w:p>
        </w:tc>
      </w:tr>
    </w:tbl>
    <w:p w14:paraId="643D5F00" w14:textId="00F26ABE" w:rsidR="00631F0A" w:rsidRPr="00111050" w:rsidRDefault="008A32A2" w:rsidP="008A32A2">
      <w:pPr>
        <w:pStyle w:val="Legenda"/>
        <w:rPr>
          <w:lang w:val="en-US"/>
        </w:rPr>
      </w:pPr>
      <w:bookmarkStart w:id="10" w:name="_Toc354244620"/>
      <w:r w:rsidRPr="00111050">
        <w:rPr>
          <w:lang w:val="en-US"/>
        </w:rPr>
        <w:t xml:space="preserve">Table </w:t>
      </w:r>
      <w:r w:rsidRPr="00111050">
        <w:rPr>
          <w:lang w:val="en-US"/>
        </w:rPr>
        <w:fldChar w:fldCharType="begin"/>
      </w:r>
      <w:r w:rsidRPr="00111050">
        <w:rPr>
          <w:lang w:val="en-US"/>
        </w:rPr>
        <w:instrText xml:space="preserve"> SEQ Table \* ARABIC </w:instrText>
      </w:r>
      <w:r w:rsidRPr="00111050">
        <w:rPr>
          <w:lang w:val="en-US"/>
        </w:rPr>
        <w:fldChar w:fldCharType="separate"/>
      </w:r>
      <w:r w:rsidRPr="00111050">
        <w:rPr>
          <w:noProof/>
          <w:lang w:val="en-US"/>
        </w:rPr>
        <w:t>4</w:t>
      </w:r>
      <w:r w:rsidRPr="00111050">
        <w:rPr>
          <w:lang w:val="en-US"/>
        </w:rPr>
        <w:fldChar w:fldCharType="end"/>
      </w:r>
      <w:r w:rsidRPr="00111050">
        <w:rPr>
          <w:lang w:val="en-US"/>
        </w:rPr>
        <w:t xml:space="preserve">: Component Naming </w:t>
      </w:r>
      <w:r w:rsidRPr="00111050">
        <w:rPr>
          <w:noProof/>
          <w:lang w:val="en-US"/>
        </w:rPr>
        <w:t>Prefix</w:t>
      </w:r>
      <w:bookmarkEnd w:id="10"/>
    </w:p>
    <w:p w14:paraId="2172648F" w14:textId="77777777" w:rsidR="00631F0A" w:rsidRPr="00A57A89" w:rsidRDefault="00631F0A" w:rsidP="00631F0A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5CE7C76B" w14:textId="41CB8B42" w:rsidR="00631F0A" w:rsidRDefault="00631F0A" w:rsidP="00631F0A">
      <w:pPr>
        <w:rPr>
          <w:lang w:val="en-US"/>
        </w:rPr>
      </w:pPr>
      <w:r>
        <w:rPr>
          <w:lang w:val="en-US"/>
        </w:rPr>
        <w:t>chkShowResults</w:t>
      </w:r>
    </w:p>
    <w:p w14:paraId="42DA48AF" w14:textId="77777777" w:rsidR="00631F0A" w:rsidRPr="006C7A46" w:rsidRDefault="00BC456E" w:rsidP="00A57A89">
      <w:pPr>
        <w:pStyle w:val="Cabealho1"/>
        <w:rPr>
          <w:lang w:val="en-US"/>
        </w:rPr>
      </w:pPr>
      <w:bookmarkStart w:id="11" w:name="_Toc354244614"/>
      <w:r>
        <w:rPr>
          <w:lang w:val="en-US"/>
        </w:rPr>
        <w:t xml:space="preserve">7. </w:t>
      </w:r>
      <w:r w:rsidR="00631F0A" w:rsidRPr="006C7A46">
        <w:rPr>
          <w:lang w:val="en-US"/>
        </w:rPr>
        <w:t>Enumerations</w:t>
      </w:r>
      <w:bookmarkEnd w:id="11"/>
    </w:p>
    <w:p w14:paraId="4B23423B" w14:textId="0F2BBC41" w:rsidR="00631F0A" w:rsidRDefault="00631F0A" w:rsidP="00631F0A">
      <w:pPr>
        <w:rPr>
          <w:lang w:val="en-US"/>
        </w:rPr>
      </w:pPr>
      <w:r>
        <w:rPr>
          <w:lang w:val="en-US"/>
        </w:rPr>
        <w:t>Enumerations must be used like Classes</w:t>
      </w:r>
      <w:r w:rsidR="00A70D74">
        <w:rPr>
          <w:lang w:val="en-US"/>
        </w:rPr>
        <w:t xml:space="preserve"> (for enumeration type)</w:t>
      </w:r>
      <w:r>
        <w:rPr>
          <w:lang w:val="en-US"/>
        </w:rPr>
        <w:t xml:space="preserve"> and Properties</w:t>
      </w:r>
      <w:r w:rsidR="00A70D74">
        <w:rPr>
          <w:lang w:val="en-US"/>
        </w:rPr>
        <w:t xml:space="preserve"> (for values)</w:t>
      </w:r>
      <w:r>
        <w:rPr>
          <w:lang w:val="en-US"/>
        </w:rPr>
        <w:t>.</w:t>
      </w:r>
    </w:p>
    <w:p w14:paraId="0071ACD9" w14:textId="4F753B1D" w:rsidR="00A70D74" w:rsidRDefault="00A70D74" w:rsidP="00631F0A">
      <w:pPr>
        <w:rPr>
          <w:lang w:val="en-US"/>
        </w:rPr>
      </w:pPr>
      <w:r>
        <w:rPr>
          <w:lang w:val="en-US"/>
        </w:rPr>
        <w:t xml:space="preserve">At least, the first value on the enumeration must be set as a constant, this will reduce errors </w:t>
      </w:r>
    </w:p>
    <w:p w14:paraId="08FF0220" w14:textId="30E088B0" w:rsidR="00C20B54" w:rsidRDefault="00C20B54" w:rsidP="00631F0A">
      <w:pPr>
        <w:rPr>
          <w:lang w:val="en-US"/>
        </w:rPr>
      </w:pPr>
      <w:r>
        <w:rPr>
          <w:lang w:val="en-US"/>
        </w:rPr>
        <w:t>Enumerations must identify who is the owner using remarks tag.</w:t>
      </w:r>
    </w:p>
    <w:p w14:paraId="54C4D8DD" w14:textId="77777777" w:rsidR="00D30AA8" w:rsidRPr="00A57A89" w:rsidRDefault="00D30AA8" w:rsidP="00D30AA8">
      <w:pPr>
        <w:rPr>
          <w:b/>
          <w:lang w:val="en-US"/>
        </w:rPr>
      </w:pPr>
      <w:r w:rsidRPr="00A57A89">
        <w:rPr>
          <w:b/>
          <w:lang w:val="en-US"/>
        </w:rPr>
        <w:t>Example:</w:t>
      </w:r>
    </w:p>
    <w:p w14:paraId="51EBA140" w14:textId="77777777" w:rsidR="00A70D74" w:rsidRPr="00D30AA8" w:rsidRDefault="00A70D74" w:rsidP="00A70D74">
      <w:pPr>
        <w:rPr>
          <w:lang w:val="en-US"/>
        </w:rPr>
      </w:pPr>
      <w:r w:rsidRPr="00D30AA8">
        <w:rPr>
          <w:lang w:val="en-US"/>
        </w:rPr>
        <w:t>/// &lt;summary&gt;</w:t>
      </w:r>
    </w:p>
    <w:p w14:paraId="5795F68E" w14:textId="5583AB86" w:rsidR="00A70D74" w:rsidRPr="00A70D74" w:rsidRDefault="00A70D74" w:rsidP="00A70D74">
      <w:pPr>
        <w:rPr>
          <w:lang w:val="en-US"/>
        </w:rPr>
      </w:pPr>
      <w:r w:rsidRPr="00D30AA8">
        <w:rPr>
          <w:lang w:val="en-US"/>
        </w:rPr>
        <w:t>///</w:t>
      </w:r>
      <w:r>
        <w:rPr>
          <w:lang w:val="en-US"/>
        </w:rPr>
        <w:t xml:space="preserve"> Enumeration for Short Week Day Name</w:t>
      </w:r>
    </w:p>
    <w:p w14:paraId="2F208B6A" w14:textId="77777777" w:rsidR="00A70D74" w:rsidRDefault="00A70D74" w:rsidP="00A70D74">
      <w:pPr>
        <w:rPr>
          <w:lang w:val="en-US"/>
        </w:rPr>
      </w:pPr>
      <w:r w:rsidRPr="00A70D74">
        <w:rPr>
          <w:lang w:val="en-US"/>
        </w:rPr>
        <w:t>/// &lt;/summary</w:t>
      </w:r>
      <w:r w:rsidRPr="00D30AA8">
        <w:rPr>
          <w:lang w:val="en-US"/>
        </w:rPr>
        <w:t>&gt;</w:t>
      </w:r>
    </w:p>
    <w:p w14:paraId="30E8927E" w14:textId="32481B6D" w:rsidR="00C20B54" w:rsidRDefault="00C20B54" w:rsidP="00A70D74">
      <w:pPr>
        <w:rPr>
          <w:lang w:val="en-US"/>
        </w:rPr>
      </w:pPr>
      <w:r>
        <w:rPr>
          <w:lang w:val="en-US"/>
        </w:rPr>
        <w:t>///&lt;remarks&gt;CREATED BY Rui Ganhoto&lt;/remarks&gt;</w:t>
      </w:r>
    </w:p>
    <w:p w14:paraId="22B0B76A" w14:textId="38AA3998" w:rsidR="00631F0A" w:rsidRPr="009846E3" w:rsidRDefault="00A70D74" w:rsidP="00631F0A">
      <w:pPr>
        <w:rPr>
          <w:lang w:val="en-US"/>
        </w:rPr>
      </w:pPr>
      <w:r>
        <w:rPr>
          <w:lang w:val="en-US"/>
        </w:rPr>
        <w:t>enum Days {Sat=0, Sun</w:t>
      </w:r>
      <w:r w:rsidRPr="00A70D74">
        <w:rPr>
          <w:lang w:val="en-US"/>
        </w:rPr>
        <w:t>, Mon, Tue</w:t>
      </w:r>
      <w:r>
        <w:rPr>
          <w:lang w:val="en-US"/>
        </w:rPr>
        <w:t>,</w:t>
      </w:r>
      <w:r w:rsidRPr="00A70D74">
        <w:rPr>
          <w:lang w:val="en-US"/>
        </w:rPr>
        <w:t xml:space="preserve"> Wed</w:t>
      </w:r>
      <w:r>
        <w:rPr>
          <w:lang w:val="en-US"/>
        </w:rPr>
        <w:t>, Thu,</w:t>
      </w:r>
      <w:r w:rsidRPr="00A70D74">
        <w:rPr>
          <w:lang w:val="en-US"/>
        </w:rPr>
        <w:t xml:space="preserve"> Fri};</w:t>
      </w:r>
    </w:p>
    <w:p w14:paraId="70791926" w14:textId="77777777" w:rsidR="00631F0A" w:rsidRDefault="00BC456E" w:rsidP="00A57A89">
      <w:pPr>
        <w:pStyle w:val="Cabealho1"/>
        <w:rPr>
          <w:lang w:val="en-US"/>
        </w:rPr>
      </w:pPr>
      <w:bookmarkStart w:id="12" w:name="_Toc354244615"/>
      <w:r>
        <w:rPr>
          <w:lang w:val="en-US"/>
        </w:rPr>
        <w:t xml:space="preserve">8. </w:t>
      </w:r>
      <w:r w:rsidR="00631F0A" w:rsidRPr="006C7A46">
        <w:rPr>
          <w:lang w:val="en-US"/>
        </w:rPr>
        <w:t>Exception Handling</w:t>
      </w:r>
      <w:bookmarkEnd w:id="12"/>
    </w:p>
    <w:p w14:paraId="5D811826" w14:textId="70AAB6EC" w:rsidR="00AA5F24" w:rsidRDefault="00AA5F24" w:rsidP="00AA5F24">
      <w:pPr>
        <w:rPr>
          <w:lang w:val="en-US"/>
        </w:rPr>
      </w:pPr>
      <w:r>
        <w:rPr>
          <w:lang w:val="en-US"/>
        </w:rPr>
        <w:t>Exception handling is mandatory on every method.</w:t>
      </w:r>
    </w:p>
    <w:p w14:paraId="01FF2A15" w14:textId="74AFA794" w:rsidR="00AA5F24" w:rsidRDefault="00AA5F24" w:rsidP="00AA5F24">
      <w:pPr>
        <w:rPr>
          <w:lang w:val="en-US"/>
        </w:rPr>
      </w:pPr>
      <w:r>
        <w:rPr>
          <w:lang w:val="en-US"/>
        </w:rPr>
        <w:lastRenderedPageBreak/>
        <w:t>Exception messages should be readable and friendly to the user and a complete exception report should be provided so the user can send the exception.</w:t>
      </w:r>
    </w:p>
    <w:p w14:paraId="32BC7F05" w14:textId="0D07B060" w:rsidR="00D820E7" w:rsidRDefault="00AA5F24" w:rsidP="00D820E7">
      <w:pPr>
        <w:rPr>
          <w:lang w:val="en-US"/>
        </w:rPr>
      </w:pPr>
      <w:r>
        <w:rPr>
          <w:lang w:val="en-US"/>
        </w:rPr>
        <w:t>A log file can be recorded with any exceptions.</w:t>
      </w:r>
    </w:p>
    <w:p w14:paraId="3A2EDC0C" w14:textId="307619E9" w:rsidR="00D820E7" w:rsidRDefault="00D820E7" w:rsidP="00D820E7">
      <w:pPr>
        <w:rPr>
          <w:lang w:val="en-US"/>
        </w:rPr>
      </w:pPr>
      <w:r>
        <w:rPr>
          <w:lang w:val="en-US"/>
        </w:rPr>
        <w:t>To handle exceptions a class will be created that easily manage exceptions and current method status.</w:t>
      </w:r>
    </w:p>
    <w:p w14:paraId="175A27C1" w14:textId="77777777" w:rsidR="00AA5F24" w:rsidRDefault="00AA5F24" w:rsidP="00AA5F24">
      <w:pPr>
        <w:rPr>
          <w:lang w:val="en-US"/>
        </w:rPr>
      </w:pPr>
    </w:p>
    <w:p w14:paraId="0B0C1378" w14:textId="3C2FD0A1" w:rsidR="00AA5F24" w:rsidRDefault="00AA5F24" w:rsidP="00AA5F24">
      <w:pPr>
        <w:rPr>
          <w:lang w:val="en-US"/>
        </w:rPr>
      </w:pPr>
      <w:r>
        <w:rPr>
          <w:lang w:val="en-US"/>
        </w:rPr>
        <w:t>The class will contain:</w:t>
      </w:r>
    </w:p>
    <w:p w14:paraId="69539B76" w14:textId="4D09648B" w:rsidR="00AA5F24" w:rsidRDefault="00AA5F24" w:rsidP="00AA5F2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Exception Message</w:t>
      </w:r>
    </w:p>
    <w:p w14:paraId="7C63197C" w14:textId="5AC597D5" w:rsidR="00AA5F24" w:rsidRDefault="00D820E7" w:rsidP="00AA5F2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Status {Success; Cancel; Exception; …}</w:t>
      </w:r>
    </w:p>
    <w:p w14:paraId="3DCCBAB0" w14:textId="3723C251" w:rsidR="00D820E7" w:rsidRDefault="00D820E7" w:rsidP="00AA5F2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Stack Trace</w:t>
      </w:r>
    </w:p>
    <w:p w14:paraId="695EBC04" w14:textId="0DDC3479" w:rsidR="00D820E7" w:rsidRDefault="00D820E7" w:rsidP="00AA5F24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Query</w:t>
      </w:r>
    </w:p>
    <w:p w14:paraId="4C652465" w14:textId="36FCABA8" w:rsidR="00D820E7" w:rsidRDefault="00D820E7" w:rsidP="00D820E7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Affected Lines (used for SQL queries)</w:t>
      </w:r>
      <w:r w:rsidRPr="00AA5F24">
        <w:rPr>
          <w:lang w:val="en-US"/>
        </w:rPr>
        <w:t xml:space="preserve"> </w:t>
      </w:r>
    </w:p>
    <w:p w14:paraId="116393C5" w14:textId="3AE9AB66" w:rsidR="00867EDC" w:rsidRPr="00AA5F24" w:rsidRDefault="00814C39" w:rsidP="00D820E7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(Any other needed values)</w:t>
      </w:r>
    </w:p>
    <w:p w14:paraId="02E43DC6" w14:textId="50E8C62E" w:rsidR="00867EDC" w:rsidRPr="00AA5F24" w:rsidRDefault="00867EDC" w:rsidP="00AA5F24">
      <w:pPr>
        <w:rPr>
          <w:lang w:val="en-US"/>
        </w:rPr>
      </w:pPr>
      <w:r>
        <w:rPr>
          <w:lang w:val="en-US"/>
        </w:rPr>
        <w:t>If there is any method that returns a status that differs from Success a dialog or any other type of message will be shown to the user to inform about the error found.</w:t>
      </w:r>
    </w:p>
    <w:p w14:paraId="126C04E5" w14:textId="77777777" w:rsidR="00631F0A" w:rsidRPr="006C7A46" w:rsidRDefault="00BC456E" w:rsidP="00A57A89">
      <w:pPr>
        <w:pStyle w:val="Cabealho1"/>
        <w:rPr>
          <w:lang w:val="en-US"/>
        </w:rPr>
      </w:pPr>
      <w:bookmarkStart w:id="13" w:name="_Toc354244616"/>
      <w:r>
        <w:rPr>
          <w:lang w:val="en-US"/>
        </w:rPr>
        <w:t xml:space="preserve">9. </w:t>
      </w:r>
      <w:r w:rsidR="00631F0A" w:rsidRPr="006C7A46">
        <w:rPr>
          <w:lang w:val="en-US"/>
        </w:rPr>
        <w:t>Comments</w:t>
      </w:r>
      <w:bookmarkEnd w:id="13"/>
    </w:p>
    <w:p w14:paraId="1DF33C55" w14:textId="77777777" w:rsidR="00803A54" w:rsidRDefault="00803A54" w:rsidP="00631F0A">
      <w:pPr>
        <w:rPr>
          <w:lang w:val="en-GB"/>
        </w:rPr>
      </w:pPr>
      <w:r>
        <w:rPr>
          <w:lang w:val="en-GB"/>
        </w:rPr>
        <w:t xml:space="preserve">A simple code will require very few comments. </w:t>
      </w:r>
    </w:p>
    <w:p w14:paraId="2D856018" w14:textId="6B738C9F" w:rsidR="00803A54" w:rsidRDefault="00AA5F24" w:rsidP="00631F0A">
      <w:pPr>
        <w:rPr>
          <w:lang w:val="en-GB"/>
        </w:rPr>
      </w:pPr>
      <w:r>
        <w:rPr>
          <w:lang w:val="en-GB"/>
        </w:rPr>
        <w:t>C</w:t>
      </w:r>
      <w:r w:rsidR="00803A54">
        <w:rPr>
          <w:lang w:val="en-GB"/>
        </w:rPr>
        <w:t>omments will be mandatory</w:t>
      </w:r>
      <w:r>
        <w:rPr>
          <w:lang w:val="en-GB"/>
        </w:rPr>
        <w:t xml:space="preserve"> in this cases</w:t>
      </w:r>
      <w:r w:rsidR="00803A54">
        <w:rPr>
          <w:lang w:val="en-GB"/>
        </w:rPr>
        <w:t>:</w:t>
      </w:r>
    </w:p>
    <w:p w14:paraId="28819E93" w14:textId="7CF4C356" w:rsidR="00803A54" w:rsidRDefault="00803A54" w:rsidP="00803A54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XML comment on</w:t>
      </w:r>
      <w:r w:rsidR="006925C1">
        <w:rPr>
          <w:lang w:val="en-GB"/>
        </w:rPr>
        <w:t xml:space="preserve"> Classes and Methods</w:t>
      </w:r>
      <w:r>
        <w:rPr>
          <w:lang w:val="en-GB"/>
        </w:rPr>
        <w:t xml:space="preserve"> </w:t>
      </w:r>
    </w:p>
    <w:p w14:paraId="0B796BE2" w14:textId="52768DAC" w:rsidR="00803A54" w:rsidRDefault="00803A54" w:rsidP="00803A54">
      <w:pPr>
        <w:pStyle w:val="PargrafodaLista"/>
        <w:numPr>
          <w:ilvl w:val="0"/>
          <w:numId w:val="2"/>
        </w:numPr>
        <w:rPr>
          <w:lang w:val="en-GB"/>
        </w:rPr>
      </w:pPr>
      <w:r w:rsidRPr="00803A54">
        <w:rPr>
          <w:lang w:val="en-GB"/>
        </w:rPr>
        <w:t>If any complex or weird logic is needed</w:t>
      </w:r>
      <w:r w:rsidR="00AA5F24">
        <w:rPr>
          <w:lang w:val="en-GB"/>
        </w:rPr>
        <w:t xml:space="preserve"> (What?</w:t>
      </w:r>
      <w:r w:rsidR="00F40AA4">
        <w:rPr>
          <w:lang w:val="en-GB"/>
        </w:rPr>
        <w:t xml:space="preserve"> Or Why?</w:t>
      </w:r>
      <w:r w:rsidR="00AA5F24">
        <w:rPr>
          <w:lang w:val="en-GB"/>
        </w:rPr>
        <w:t>)</w:t>
      </w:r>
    </w:p>
    <w:p w14:paraId="4211FF78" w14:textId="3D649B8E" w:rsidR="00A70D74" w:rsidRPr="00A70D74" w:rsidRDefault="00F40AA4" w:rsidP="00A70D74">
      <w:pPr>
        <w:pStyle w:val="PargrafodaLista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 xml:space="preserve">//this </w:t>
      </w:r>
      <w:bookmarkStart w:id="14" w:name="_GoBack"/>
      <w:r>
        <w:rPr>
          <w:lang w:val="en-GB"/>
        </w:rPr>
        <w:t xml:space="preserve">section is converting seconds to hours, minutes and seconds </w:t>
      </w:r>
      <w:bookmarkEnd w:id="14"/>
      <w:r w:rsidR="00A70D74">
        <w:rPr>
          <w:lang w:val="en-GB"/>
        </w:rPr>
        <w:t>(Answering to “What does this section?” or “Why am I doing this section?”)</w:t>
      </w:r>
    </w:p>
    <w:p w14:paraId="7D5698E9" w14:textId="61D0F7A6" w:rsidR="00803A54" w:rsidRDefault="00803A54" w:rsidP="00803A54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If any initialization </w:t>
      </w:r>
      <w:r w:rsidR="006925C1">
        <w:rPr>
          <w:lang w:val="en-GB"/>
        </w:rPr>
        <w:t>differs from default initialization values</w:t>
      </w:r>
      <w:r w:rsidR="00AA5F24">
        <w:rPr>
          <w:lang w:val="en-GB"/>
        </w:rPr>
        <w:t xml:space="preserve"> (Why?)</w:t>
      </w:r>
    </w:p>
    <w:p w14:paraId="1FB66C50" w14:textId="03D9872F" w:rsidR="00F40AA4" w:rsidRPr="00F40AA4" w:rsidRDefault="00F40AA4" w:rsidP="00F40AA4">
      <w:pPr>
        <w:pStyle w:val="PargrafodaLista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int intHourCountdownInSeconds = 3600; //There are 3600 seconds in one hour</w:t>
      </w:r>
      <w:r w:rsidR="00A70D74">
        <w:rPr>
          <w:lang w:val="en-GB"/>
        </w:rPr>
        <w:t xml:space="preserve"> (Answering to “why am I using this initialization?”)</w:t>
      </w:r>
    </w:p>
    <w:p w14:paraId="1A216944" w14:textId="6E095B86" w:rsidR="00631F0A" w:rsidRDefault="00AA5F24" w:rsidP="00AA5F24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If any weird variable name is declared or not understandable at first sight (What?)</w:t>
      </w:r>
    </w:p>
    <w:p w14:paraId="0F848A8A" w14:textId="6A6AEB76" w:rsidR="002344DC" w:rsidRDefault="00F40AA4" w:rsidP="002344DC">
      <w:pPr>
        <w:pStyle w:val="PargrafodaLista"/>
        <w:numPr>
          <w:ilvl w:val="1"/>
          <w:numId w:val="2"/>
        </w:numPr>
        <w:rPr>
          <w:lang w:val="en-GB"/>
        </w:rPr>
      </w:pPr>
      <w:r w:rsidRPr="00F40AA4">
        <w:rPr>
          <w:lang w:val="en-GB"/>
        </w:rPr>
        <w:t xml:space="preserve">Ex.: </w:t>
      </w:r>
      <w:r>
        <w:rPr>
          <w:lang w:val="en-GB"/>
        </w:rPr>
        <w:t>object aux;</w:t>
      </w:r>
      <w:r w:rsidR="003365E9">
        <w:rPr>
          <w:lang w:val="en-GB"/>
        </w:rPr>
        <w:t xml:space="preserve"> </w:t>
      </w:r>
      <w:r>
        <w:rPr>
          <w:lang w:val="en-GB"/>
        </w:rPr>
        <w:t>//</w:t>
      </w:r>
      <w:r w:rsidR="003365E9">
        <w:rPr>
          <w:lang w:val="en-GB"/>
        </w:rPr>
        <w:t xml:space="preserve">Auxiliary value for </w:t>
      </w:r>
      <w:r w:rsidR="00A70D74">
        <w:rPr>
          <w:lang w:val="en-GB"/>
        </w:rPr>
        <w:t>multiple visual objects (Answering to “What is this variable?”)</w:t>
      </w:r>
    </w:p>
    <w:p w14:paraId="22D7EE3A" w14:textId="74E3F66A" w:rsidR="002344DC" w:rsidRDefault="002344DC" w:rsidP="002344DC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If there is any change on the other person’s code identifying who made the change, when and what was wrong or what was improved.</w:t>
      </w:r>
    </w:p>
    <w:p w14:paraId="599C2879" w14:textId="7C85858D" w:rsidR="002344DC" w:rsidRPr="002344DC" w:rsidRDefault="002344DC" w:rsidP="002344DC">
      <w:pPr>
        <w:pStyle w:val="PargrafodaLista"/>
        <w:numPr>
          <w:ilvl w:val="1"/>
          <w:numId w:val="2"/>
        </w:numPr>
        <w:rPr>
          <w:lang w:val="en-GB"/>
        </w:rPr>
      </w:pPr>
      <w:r>
        <w:rPr>
          <w:lang w:val="en-GB"/>
        </w:rPr>
        <w:t>Ex.: //Rui Ganhoto 2013/04/20– This method was throwing an unexpected exception</w:t>
      </w:r>
      <w:r w:rsidR="002E6B2A">
        <w:rPr>
          <w:lang w:val="en-GB"/>
        </w:rPr>
        <w:t>.</w:t>
      </w:r>
    </w:p>
    <w:sectPr w:rsidR="002344DC" w:rsidRPr="002344DC" w:rsidSect="008842D9">
      <w:footerReference w:type="first" r:id="rId15"/>
      <w:pgSz w:w="11907" w:h="16839" w:code="9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ário Oliveira" w:date="2013-04-20T22:30:00Z" w:initials="MO">
    <w:p w14:paraId="0EAFFDC1" w14:textId="77777777" w:rsidR="00956A9D" w:rsidRDefault="00956A9D">
      <w:pPr>
        <w:pStyle w:val="Textodecomentrio"/>
      </w:pPr>
      <w:r>
        <w:rPr>
          <w:rStyle w:val="Refdecomentrio"/>
        </w:rPr>
        <w:annotationRef/>
      </w:r>
      <w:r>
        <w:t>Mete Draft também porque fizeste alterações</w:t>
      </w:r>
    </w:p>
    <w:p w14:paraId="10A67B1B" w14:textId="77777777" w:rsidR="00956A9D" w:rsidRDefault="00956A9D">
      <w:pPr>
        <w:pStyle w:val="Textodecomentrio"/>
      </w:pPr>
    </w:p>
    <w:p w14:paraId="6A77A217" w14:textId="599241A3" w:rsidR="00956A9D" w:rsidRDefault="00956A9D">
      <w:pPr>
        <w:pStyle w:val="Textodecomentrio"/>
      </w:pPr>
      <w:r>
        <w:t>Já agora, esqueceste-te de mudar o estado no cabeçalho do documento, mas também não importa xD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77A21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1A59D1" w14:textId="77777777" w:rsidR="00253259" w:rsidRDefault="00253259" w:rsidP="00042081">
      <w:pPr>
        <w:spacing w:after="0" w:line="240" w:lineRule="auto"/>
      </w:pPr>
      <w:r>
        <w:separator/>
      </w:r>
    </w:p>
  </w:endnote>
  <w:endnote w:type="continuationSeparator" w:id="0">
    <w:p w14:paraId="014C7F38" w14:textId="77777777" w:rsidR="00253259" w:rsidRDefault="00253259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55DC8C" w14:textId="77777777" w:rsidR="009553EC" w:rsidRDefault="00906D0A">
    <w:pPr>
      <w:pStyle w:val="Rodap"/>
    </w:pPr>
    <w:r>
      <w:t>Projeto Soft</w:t>
    </w:r>
    <w:r w:rsidR="009553EC">
      <w:t>ware 2013</w:t>
    </w:r>
  </w:p>
  <w:p w14:paraId="7EFAAFE9" w14:textId="77777777" w:rsidR="00042081" w:rsidRDefault="00253259">
    <w:pPr>
      <w:pStyle w:val="Rodap"/>
    </w:pPr>
    <w:sdt>
      <w:sdtPr>
        <w:alias w:val="Título"/>
        <w:id w:val="-11413555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4698">
          <w:t>Coding Standards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52DD9" w14:textId="77777777" w:rsidR="006F3F7C" w:rsidRDefault="006F3F7C" w:rsidP="006F3F7C">
    <w:pPr>
      <w:pStyle w:val="Rodap"/>
    </w:pPr>
    <w:r>
      <w:t>Projeto Software 2013</w:t>
    </w:r>
    <w:r>
      <w:tab/>
    </w:r>
    <w:r>
      <w:tab/>
    </w:r>
  </w:p>
  <w:p w14:paraId="5C8C901C" w14:textId="77777777" w:rsidR="00895D61" w:rsidRDefault="00253259" w:rsidP="00705D20">
    <w:pPr>
      <w:pStyle w:val="Rodap"/>
      <w:tabs>
        <w:tab w:val="clear" w:pos="4252"/>
      </w:tabs>
    </w:pPr>
    <w:sdt>
      <w:sdtPr>
        <w:alias w:val="Título"/>
        <w:id w:val="34290285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84698">
          <w:t>Coding Standards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8250A4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2C5C667E" w14:textId="77777777" w:rsidR="00705D20" w:rsidRDefault="00253259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D32A4">
          <w:t>Coding Standards</w:t>
        </w:r>
      </w:sdtContent>
    </w:sdt>
    <w:r w:rsidR="00705D20">
      <w:tab/>
    </w:r>
    <w:r w:rsidR="00EC7827">
      <w:fldChar w:fldCharType="begin"/>
    </w:r>
    <w:r w:rsidR="005D7A32">
      <w:instrText xml:space="preserve"> PAGE   \* MERGEFORMAT </w:instrText>
    </w:r>
    <w:r w:rsidR="00EC7827">
      <w:fldChar w:fldCharType="separate"/>
    </w:r>
    <w:r w:rsidR="00956A9D">
      <w:rPr>
        <w:noProof/>
      </w:rPr>
      <w:t>1</w:t>
    </w:r>
    <w:r w:rsidR="00EC782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E64CD0" w14:textId="77777777" w:rsidR="00253259" w:rsidRDefault="00253259" w:rsidP="00042081">
      <w:pPr>
        <w:spacing w:after="0" w:line="240" w:lineRule="auto"/>
      </w:pPr>
      <w:r>
        <w:separator/>
      </w:r>
    </w:p>
  </w:footnote>
  <w:footnote w:type="continuationSeparator" w:id="0">
    <w:p w14:paraId="319D5464" w14:textId="77777777" w:rsidR="00253259" w:rsidRDefault="00253259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96911" w14:textId="77777777" w:rsidR="00042081" w:rsidRPr="0068587E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67F068B7" wp14:editId="0CEE3104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GB"/>
        </w:rPr>
        <w:alias w:val="Autor"/>
        <w:id w:val="-121249686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 w:rsidRPr="003D32A4">
          <w:rPr>
            <w:lang w:val="en-GB"/>
          </w:rPr>
          <w:t>Rui Ganhoto</w:t>
        </w:r>
      </w:sdtContent>
    </w:sdt>
  </w:p>
  <w:p w14:paraId="3AD089F7" w14:textId="0A553F4F" w:rsidR="009553EC" w:rsidRPr="0068587E" w:rsidRDefault="009553EC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62966857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846E3" w:rsidRPr="009846E3">
          <w:rPr>
            <w:lang w:val="en-US"/>
          </w:rPr>
          <w:t>V0.</w:t>
        </w:r>
        <w:r w:rsidR="00110FEE">
          <w:rPr>
            <w:lang w:val="en-US"/>
          </w:rPr>
          <w:t>4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-27871731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D32A4" w:rsidRPr="003D32A4">
          <w:rPr>
            <w:lang w:val="en-GB"/>
          </w:rPr>
          <w:t xml:space="preserve">Ready For </w:t>
        </w:r>
        <w:r w:rsidR="00110FEE">
          <w:rPr>
            <w:lang w:val="en-GB"/>
          </w:rPr>
          <w:t>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A590E" w14:textId="77777777" w:rsidR="00906D0A" w:rsidRPr="0068587E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28DB1596" wp14:editId="77D7D8A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35A42">
      <w:rPr>
        <w:lang w:val="en-US"/>
      </w:rPr>
      <w:tab/>
    </w:r>
    <w:r w:rsidRPr="00735A42">
      <w:rPr>
        <w:lang w:val="en-US"/>
      </w:rP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-169999957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784698">
          <w:rPr>
            <w:lang w:val="en-US"/>
          </w:rPr>
          <w:t>Rui Ganhoto</w:t>
        </w:r>
      </w:sdtContent>
    </w:sdt>
  </w:p>
  <w:p w14:paraId="0C67697F" w14:textId="6DE0D076" w:rsidR="00906D0A" w:rsidRPr="0068587E" w:rsidRDefault="00906D0A" w:rsidP="00906D0A">
    <w:pPr>
      <w:pStyle w:val="Cabealho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GB"/>
        </w:rPr>
        <w:alias w:val="Comentários"/>
        <w:id w:val="-4322131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10FEE" w:rsidRPr="00956A9D">
          <w:rPr>
            <w:lang w:val="en-GB"/>
          </w:rPr>
          <w:t>V0.4</w:t>
        </w:r>
      </w:sdtContent>
    </w:sdt>
    <w:r w:rsidRPr="0068587E">
      <w:rPr>
        <w:lang w:val="en-US"/>
      </w:rPr>
      <w:t xml:space="preserve"> </w:t>
    </w:r>
    <w:sdt>
      <w:sdtPr>
        <w:rPr>
          <w:lang w:val="en-GB"/>
        </w:rPr>
        <w:alias w:val="Estado"/>
        <w:id w:val="740526829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110FEE" w:rsidRPr="00956A9D">
          <w:rPr>
            <w:lang w:val="en-GB"/>
          </w:rPr>
          <w:t>Ready For Approval</w:t>
        </w:r>
      </w:sdtContent>
    </w:sdt>
    <w:r w:rsidRPr="0068587E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A6BC0"/>
    <w:multiLevelType w:val="hybridMultilevel"/>
    <w:tmpl w:val="524A5A9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F30F1"/>
    <w:multiLevelType w:val="hybridMultilevel"/>
    <w:tmpl w:val="9834A1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76581F"/>
    <w:multiLevelType w:val="hybridMultilevel"/>
    <w:tmpl w:val="623270C0"/>
    <w:lvl w:ilvl="0" w:tplc="337688C4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355FA"/>
    <w:rsid w:val="00042081"/>
    <w:rsid w:val="0006703D"/>
    <w:rsid w:val="00074BEF"/>
    <w:rsid w:val="000821E6"/>
    <w:rsid w:val="0008795B"/>
    <w:rsid w:val="000B7E84"/>
    <w:rsid w:val="000E4A2D"/>
    <w:rsid w:val="000F63F8"/>
    <w:rsid w:val="00110FEE"/>
    <w:rsid w:val="00111050"/>
    <w:rsid w:val="0012443B"/>
    <w:rsid w:val="001706B6"/>
    <w:rsid w:val="00172023"/>
    <w:rsid w:val="00205C71"/>
    <w:rsid w:val="002344DC"/>
    <w:rsid w:val="002353AB"/>
    <w:rsid w:val="00253259"/>
    <w:rsid w:val="0028361F"/>
    <w:rsid w:val="002A24AE"/>
    <w:rsid w:val="002C5DB9"/>
    <w:rsid w:val="002E6B2A"/>
    <w:rsid w:val="002F5A4E"/>
    <w:rsid w:val="002F6DFF"/>
    <w:rsid w:val="00303684"/>
    <w:rsid w:val="003365E9"/>
    <w:rsid w:val="00345E81"/>
    <w:rsid w:val="00356FAE"/>
    <w:rsid w:val="003633C2"/>
    <w:rsid w:val="003B5E03"/>
    <w:rsid w:val="003D32A4"/>
    <w:rsid w:val="0042608F"/>
    <w:rsid w:val="004630B1"/>
    <w:rsid w:val="004A1EEA"/>
    <w:rsid w:val="004D7B68"/>
    <w:rsid w:val="004E1D16"/>
    <w:rsid w:val="00533E50"/>
    <w:rsid w:val="00534DCF"/>
    <w:rsid w:val="00545B30"/>
    <w:rsid w:val="005622DA"/>
    <w:rsid w:val="005964C7"/>
    <w:rsid w:val="005D7A32"/>
    <w:rsid w:val="005E1809"/>
    <w:rsid w:val="005E3998"/>
    <w:rsid w:val="00600F2F"/>
    <w:rsid w:val="00631F0A"/>
    <w:rsid w:val="00665C94"/>
    <w:rsid w:val="0068587E"/>
    <w:rsid w:val="006925C1"/>
    <w:rsid w:val="006B69A2"/>
    <w:rsid w:val="006F3F7C"/>
    <w:rsid w:val="00705116"/>
    <w:rsid w:val="00705D20"/>
    <w:rsid w:val="0071045A"/>
    <w:rsid w:val="0072651C"/>
    <w:rsid w:val="0073300B"/>
    <w:rsid w:val="00735A42"/>
    <w:rsid w:val="00741DFC"/>
    <w:rsid w:val="00784698"/>
    <w:rsid w:val="00785169"/>
    <w:rsid w:val="007A203E"/>
    <w:rsid w:val="007B60BF"/>
    <w:rsid w:val="007D1819"/>
    <w:rsid w:val="00803A54"/>
    <w:rsid w:val="00814C39"/>
    <w:rsid w:val="008660C4"/>
    <w:rsid w:val="00867EDC"/>
    <w:rsid w:val="008842D9"/>
    <w:rsid w:val="00895D61"/>
    <w:rsid w:val="008A32A2"/>
    <w:rsid w:val="008F7F74"/>
    <w:rsid w:val="00906D0A"/>
    <w:rsid w:val="009553EC"/>
    <w:rsid w:val="00956A9D"/>
    <w:rsid w:val="009846E3"/>
    <w:rsid w:val="009F2FD1"/>
    <w:rsid w:val="00A34B36"/>
    <w:rsid w:val="00A57A89"/>
    <w:rsid w:val="00A70D74"/>
    <w:rsid w:val="00A716D5"/>
    <w:rsid w:val="00A724C0"/>
    <w:rsid w:val="00A9116C"/>
    <w:rsid w:val="00A91DEE"/>
    <w:rsid w:val="00AA5F24"/>
    <w:rsid w:val="00AC082C"/>
    <w:rsid w:val="00AC6A1C"/>
    <w:rsid w:val="00AF6193"/>
    <w:rsid w:val="00B12E8D"/>
    <w:rsid w:val="00B34450"/>
    <w:rsid w:val="00BC456E"/>
    <w:rsid w:val="00BE290C"/>
    <w:rsid w:val="00BE3BB0"/>
    <w:rsid w:val="00C20B54"/>
    <w:rsid w:val="00C831F6"/>
    <w:rsid w:val="00C939C2"/>
    <w:rsid w:val="00CA346F"/>
    <w:rsid w:val="00CA3B12"/>
    <w:rsid w:val="00D24889"/>
    <w:rsid w:val="00D30AA8"/>
    <w:rsid w:val="00D54AF0"/>
    <w:rsid w:val="00D820E7"/>
    <w:rsid w:val="00DC75BE"/>
    <w:rsid w:val="00DF1004"/>
    <w:rsid w:val="00E02488"/>
    <w:rsid w:val="00E24C4E"/>
    <w:rsid w:val="00E71BE6"/>
    <w:rsid w:val="00E85AB6"/>
    <w:rsid w:val="00E93EA0"/>
    <w:rsid w:val="00E95702"/>
    <w:rsid w:val="00EC1731"/>
    <w:rsid w:val="00EC7827"/>
    <w:rsid w:val="00F24CA6"/>
    <w:rsid w:val="00F40AA4"/>
    <w:rsid w:val="00F53D40"/>
    <w:rsid w:val="00F8029D"/>
    <w:rsid w:val="00FB52C6"/>
    <w:rsid w:val="00FD73CB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CFFA9"/>
  <w15:docId w15:val="{C0C50BF1-DD90-434F-8E1B-0D6BE54D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3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A91DEE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BE3BB0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BE3BB0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BE3BB0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E3BB0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BE3BB0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03A54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70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70D74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1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11/relationships/commentsExtended" Target="commentsExtended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16158"/>
    <w:rsid w:val="00195387"/>
    <w:rsid w:val="001C7050"/>
    <w:rsid w:val="001D1FA9"/>
    <w:rsid w:val="00204351"/>
    <w:rsid w:val="0037745B"/>
    <w:rsid w:val="005F7CAE"/>
    <w:rsid w:val="00630757"/>
    <w:rsid w:val="00651A2D"/>
    <w:rsid w:val="00761202"/>
    <w:rsid w:val="00850AAB"/>
    <w:rsid w:val="00904982"/>
    <w:rsid w:val="00A322FE"/>
    <w:rsid w:val="00AD022B"/>
    <w:rsid w:val="00B64758"/>
    <w:rsid w:val="00B7447A"/>
    <w:rsid w:val="00CC4E05"/>
    <w:rsid w:val="00DF5E14"/>
    <w:rsid w:val="00DF7858"/>
    <w:rsid w:val="00E564DA"/>
    <w:rsid w:val="00E57E59"/>
    <w:rsid w:val="00F557E8"/>
    <w:rsid w:val="00F714AD"/>
    <w:rsid w:val="00F92B1F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462267-D879-43B7-AEE2-2ABBA5FFD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1180</Words>
  <Characters>6375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Coding Standards</vt:lpstr>
      <vt:lpstr>Coding Standards</vt:lpstr>
    </vt:vector>
  </TitlesOfParts>
  <Company>PS2Win</Company>
  <LinksUpToDate>false</LinksUpToDate>
  <CharactersWithSpaces>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Standards</dc:title>
  <dc:subject>Keep Your Time</dc:subject>
  <dc:creator>Rui Ganhoto</dc:creator>
  <cp:keywords/>
  <dc:description>V0.4</dc:description>
  <cp:lastModifiedBy>Mário Oliveira</cp:lastModifiedBy>
  <cp:revision>29</cp:revision>
  <dcterms:created xsi:type="dcterms:W3CDTF">2013-02-23T09:48:00Z</dcterms:created>
  <dcterms:modified xsi:type="dcterms:W3CDTF">2013-04-20T21:34:00Z</dcterms:modified>
  <cp:contentStatus>Ready For Approval</cp:contentStatus>
</cp:coreProperties>
</file>