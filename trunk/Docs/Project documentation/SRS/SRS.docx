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3F7C" w:rsidRDefault="00C72E28">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6F3F7C" w:rsidRDefault="005A360E" w:rsidP="005A360E">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US"/>
                      </w:rPr>
                      <w:t>Software Requirement Specification</w:t>
                    </w:r>
                  </w:p>
                </w:sdtContent>
              </w:sdt>
            </w:tc>
          </w:tr>
          <w:tr w:rsidR="006F3F7C">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3F7C" w:rsidRDefault="00A938BA" w:rsidP="002E0B9E">
                    <w:pPr>
                      <w:pStyle w:val="SemEspaamento"/>
                      <w:rPr>
                        <w:rFonts w:asciiTheme="majorHAnsi" w:eastAsiaTheme="majorEastAsia" w:hAnsiTheme="majorHAnsi" w:cstheme="majorBidi"/>
                      </w:rPr>
                    </w:pPr>
                    <w:proofErr w:type="spellStart"/>
                    <w:r>
                      <w:rPr>
                        <w:rFonts w:asciiTheme="majorHAnsi" w:eastAsiaTheme="majorEastAsia" w:hAnsiTheme="majorHAnsi" w:cstheme="majorBidi"/>
                      </w:rPr>
                      <w:t>Keep</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Your</w:t>
                    </w:r>
                    <w:proofErr w:type="spellEnd"/>
                    <w:r>
                      <w:rPr>
                        <w:rFonts w:asciiTheme="majorHAnsi" w:eastAsiaTheme="majorEastAsia" w:hAnsiTheme="majorHAnsi" w:cstheme="majorBidi"/>
                      </w:rPr>
                      <w:t xml:space="preserve"> Time</w:t>
                    </w:r>
                  </w:p>
                </w:tc>
              </w:sdtContent>
            </w:sdt>
          </w:tr>
        </w:tbl>
        <w:p w:rsidR="006F3F7C" w:rsidRDefault="006F3F7C"/>
        <w:p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6F3F7C" w:rsidRDefault="005A360E">
                    <w:pPr>
                      <w:pStyle w:val="SemEspaamento"/>
                      <w:rPr>
                        <w:color w:val="4F81BD" w:themeColor="accent1"/>
                      </w:rPr>
                    </w:pPr>
                    <w:r>
                      <w:rPr>
                        <w:color w:val="4F81BD" w:themeColor="accent1"/>
                      </w:rPr>
                      <w:t xml:space="preserve">João </w:t>
                    </w:r>
                    <w:proofErr w:type="spellStart"/>
                    <w:r>
                      <w:rPr>
                        <w:color w:val="4F81BD" w:themeColor="accent1"/>
                      </w:rPr>
                      <w:t>Girão;Mário</w:t>
                    </w:r>
                    <w:proofErr w:type="spellEnd"/>
                    <w:r>
                      <w:rPr>
                        <w:color w:val="4F81BD" w:themeColor="accent1"/>
                      </w:rPr>
                      <w:t xml:space="preserve"> Oliveira</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EndPr/>
                <w:sdtContent>
                  <w:p w:rsidR="006F3F7C" w:rsidRDefault="005A360E">
                    <w:pPr>
                      <w:pStyle w:val="SemEspaamento"/>
                      <w:rPr>
                        <w:color w:val="4F81BD" w:themeColor="accent1"/>
                      </w:rPr>
                    </w:pPr>
                    <w:r>
                      <w:rPr>
                        <w:color w:val="4F81BD" w:themeColor="accent1"/>
                      </w:rPr>
                      <w:t>25-04-2013</w:t>
                    </w:r>
                  </w:p>
                </w:sdtContent>
              </w:sdt>
              <w:p w:rsidR="006F3F7C" w:rsidRDefault="006F3F7C">
                <w:pPr>
                  <w:pStyle w:val="SemEspaamento"/>
                  <w:rPr>
                    <w:color w:val="4F81BD" w:themeColor="accent1"/>
                  </w:rPr>
                </w:pPr>
              </w:p>
            </w:tc>
          </w:tr>
        </w:tbl>
        <w:p w:rsidR="00F24CA6" w:rsidRDefault="00F24CA6">
          <w:pPr>
            <w:rPr>
              <w:lang w:val="en-US"/>
            </w:rPr>
            <w:sectPr w:rsidR="00F24CA6"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Default="00E7311F">
          <w:pPr>
            <w:rPr>
              <w:lang w:val="en-US"/>
            </w:rPr>
          </w:pPr>
        </w:p>
      </w:sdtContent>
    </w:sdt>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rsidR="00906D0A" w:rsidRPr="00F24CA6" w:rsidRDefault="004630B1">
          <w:pPr>
            <w:pStyle w:val="Cabealhodondice"/>
          </w:pPr>
          <w:proofErr w:type="spellStart"/>
          <w:r w:rsidRPr="00F24CA6">
            <w:t>Content</w:t>
          </w:r>
          <w:proofErr w:type="spellEnd"/>
        </w:p>
        <w:p w:rsidR="00FB33EB" w:rsidRDefault="00BC5C95">
          <w:pPr>
            <w:pStyle w:val="ndice1"/>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5994968" w:history="1">
            <w:r w:rsidR="00FB33EB" w:rsidRPr="00A8691F">
              <w:rPr>
                <w:rStyle w:val="Hiperligao"/>
                <w:noProof/>
                <w:lang w:val="en-US"/>
              </w:rPr>
              <w:t>1.</w:t>
            </w:r>
            <w:r w:rsidR="00FB33EB">
              <w:rPr>
                <w:rFonts w:eastAsiaTheme="minorEastAsia"/>
                <w:noProof/>
                <w:lang w:eastAsia="pt-PT"/>
              </w:rPr>
              <w:tab/>
            </w:r>
            <w:r w:rsidR="00FB33EB" w:rsidRPr="00A8691F">
              <w:rPr>
                <w:rStyle w:val="Hiperligao"/>
                <w:noProof/>
                <w:lang w:val="en-US"/>
              </w:rPr>
              <w:t>Introduction</w:t>
            </w:r>
            <w:r w:rsidR="00FB33EB">
              <w:rPr>
                <w:noProof/>
                <w:webHidden/>
              </w:rPr>
              <w:tab/>
            </w:r>
            <w:r w:rsidR="00FB33EB">
              <w:rPr>
                <w:noProof/>
                <w:webHidden/>
              </w:rPr>
              <w:fldChar w:fldCharType="begin"/>
            </w:r>
            <w:r w:rsidR="00FB33EB">
              <w:rPr>
                <w:noProof/>
                <w:webHidden/>
              </w:rPr>
              <w:instrText xml:space="preserve"> PAGEREF _Toc355994968 \h </w:instrText>
            </w:r>
            <w:r w:rsidR="00FB33EB">
              <w:rPr>
                <w:noProof/>
                <w:webHidden/>
              </w:rPr>
            </w:r>
            <w:r w:rsidR="00FB33EB">
              <w:rPr>
                <w:noProof/>
                <w:webHidden/>
              </w:rPr>
              <w:fldChar w:fldCharType="separate"/>
            </w:r>
            <w:r w:rsidR="00C93AB7">
              <w:rPr>
                <w:noProof/>
                <w:webHidden/>
              </w:rPr>
              <w:t>1</w:t>
            </w:r>
            <w:r w:rsidR="00FB33EB">
              <w:rPr>
                <w:noProof/>
                <w:webHidden/>
              </w:rPr>
              <w:fldChar w:fldCharType="end"/>
            </w:r>
          </w:hyperlink>
        </w:p>
        <w:p w:rsidR="00FB33EB" w:rsidRDefault="00E7311F">
          <w:pPr>
            <w:pStyle w:val="ndice1"/>
            <w:rPr>
              <w:rFonts w:eastAsiaTheme="minorEastAsia"/>
              <w:noProof/>
              <w:lang w:eastAsia="pt-PT"/>
            </w:rPr>
          </w:pPr>
          <w:hyperlink w:anchor="_Toc355994969" w:history="1">
            <w:r w:rsidR="00FB33EB" w:rsidRPr="00A8691F">
              <w:rPr>
                <w:rStyle w:val="Hiperligao"/>
                <w:noProof/>
                <w:lang w:val="en-US"/>
              </w:rPr>
              <w:t>1.1.</w:t>
            </w:r>
            <w:r w:rsidR="00FB33EB">
              <w:rPr>
                <w:rFonts w:eastAsiaTheme="minorEastAsia"/>
                <w:noProof/>
                <w:lang w:eastAsia="pt-PT"/>
              </w:rPr>
              <w:tab/>
            </w:r>
            <w:r w:rsidR="00FB33EB" w:rsidRPr="00A8691F">
              <w:rPr>
                <w:rStyle w:val="Hiperligao"/>
                <w:noProof/>
                <w:lang w:val="en-US"/>
              </w:rPr>
              <w:t>Purpose</w:t>
            </w:r>
            <w:r w:rsidR="00FB33EB">
              <w:rPr>
                <w:noProof/>
                <w:webHidden/>
              </w:rPr>
              <w:tab/>
            </w:r>
            <w:r w:rsidR="00FB33EB">
              <w:rPr>
                <w:noProof/>
                <w:webHidden/>
              </w:rPr>
              <w:fldChar w:fldCharType="begin"/>
            </w:r>
            <w:r w:rsidR="00FB33EB">
              <w:rPr>
                <w:noProof/>
                <w:webHidden/>
              </w:rPr>
              <w:instrText xml:space="preserve"> PAGEREF _Toc355994969 \h </w:instrText>
            </w:r>
            <w:r w:rsidR="00FB33EB">
              <w:rPr>
                <w:noProof/>
                <w:webHidden/>
              </w:rPr>
            </w:r>
            <w:r w:rsidR="00FB33EB">
              <w:rPr>
                <w:noProof/>
                <w:webHidden/>
              </w:rPr>
              <w:fldChar w:fldCharType="separate"/>
            </w:r>
            <w:r w:rsidR="00C93AB7">
              <w:rPr>
                <w:noProof/>
                <w:webHidden/>
              </w:rPr>
              <w:t>1</w:t>
            </w:r>
            <w:r w:rsidR="00FB33EB">
              <w:rPr>
                <w:noProof/>
                <w:webHidden/>
              </w:rPr>
              <w:fldChar w:fldCharType="end"/>
            </w:r>
          </w:hyperlink>
        </w:p>
        <w:p w:rsidR="00FB33EB" w:rsidRDefault="00E7311F">
          <w:pPr>
            <w:pStyle w:val="ndice1"/>
            <w:rPr>
              <w:rFonts w:eastAsiaTheme="minorEastAsia"/>
              <w:noProof/>
              <w:lang w:eastAsia="pt-PT"/>
            </w:rPr>
          </w:pPr>
          <w:hyperlink w:anchor="_Toc355994970" w:history="1">
            <w:r w:rsidR="00FB33EB" w:rsidRPr="00A8691F">
              <w:rPr>
                <w:rStyle w:val="Hiperligao"/>
                <w:noProof/>
                <w:lang w:val="en-US"/>
              </w:rPr>
              <w:t>1.2.</w:t>
            </w:r>
            <w:r w:rsidR="00FB33EB">
              <w:rPr>
                <w:rFonts w:eastAsiaTheme="minorEastAsia"/>
                <w:noProof/>
                <w:lang w:eastAsia="pt-PT"/>
              </w:rPr>
              <w:tab/>
            </w:r>
            <w:r w:rsidR="00FB33EB" w:rsidRPr="00A8691F">
              <w:rPr>
                <w:rStyle w:val="Hiperligao"/>
                <w:noProof/>
                <w:lang w:val="en-US"/>
              </w:rPr>
              <w:t>Vision of the Solution</w:t>
            </w:r>
            <w:r w:rsidR="00FB33EB">
              <w:rPr>
                <w:noProof/>
                <w:webHidden/>
              </w:rPr>
              <w:tab/>
            </w:r>
            <w:r w:rsidR="00FB33EB">
              <w:rPr>
                <w:noProof/>
                <w:webHidden/>
              </w:rPr>
              <w:fldChar w:fldCharType="begin"/>
            </w:r>
            <w:r w:rsidR="00FB33EB">
              <w:rPr>
                <w:noProof/>
                <w:webHidden/>
              </w:rPr>
              <w:instrText xml:space="preserve"> PAGEREF _Toc355994970 \h </w:instrText>
            </w:r>
            <w:r w:rsidR="00FB33EB">
              <w:rPr>
                <w:noProof/>
                <w:webHidden/>
              </w:rPr>
            </w:r>
            <w:r w:rsidR="00FB33EB">
              <w:rPr>
                <w:noProof/>
                <w:webHidden/>
              </w:rPr>
              <w:fldChar w:fldCharType="separate"/>
            </w:r>
            <w:r w:rsidR="00C93AB7">
              <w:rPr>
                <w:noProof/>
                <w:webHidden/>
              </w:rPr>
              <w:t>1</w:t>
            </w:r>
            <w:r w:rsidR="00FB33EB">
              <w:rPr>
                <w:noProof/>
                <w:webHidden/>
              </w:rPr>
              <w:fldChar w:fldCharType="end"/>
            </w:r>
          </w:hyperlink>
        </w:p>
        <w:p w:rsidR="00FB33EB" w:rsidRDefault="00E7311F">
          <w:pPr>
            <w:pStyle w:val="ndice1"/>
            <w:rPr>
              <w:rFonts w:eastAsiaTheme="minorEastAsia"/>
              <w:noProof/>
              <w:lang w:eastAsia="pt-PT"/>
            </w:rPr>
          </w:pPr>
          <w:hyperlink w:anchor="_Toc355994971" w:history="1">
            <w:r w:rsidR="00FB33EB" w:rsidRPr="00A8691F">
              <w:rPr>
                <w:rStyle w:val="Hiperligao"/>
                <w:noProof/>
                <w:lang w:val="en-US"/>
              </w:rPr>
              <w:t>1.3.</w:t>
            </w:r>
            <w:r w:rsidR="00FB33EB">
              <w:rPr>
                <w:rFonts w:eastAsiaTheme="minorEastAsia"/>
                <w:noProof/>
                <w:lang w:eastAsia="pt-PT"/>
              </w:rPr>
              <w:tab/>
            </w:r>
            <w:r w:rsidR="00FB33EB" w:rsidRPr="00A8691F">
              <w:rPr>
                <w:rStyle w:val="Hiperligao"/>
                <w:noProof/>
                <w:lang w:val="en-US"/>
              </w:rPr>
              <w:t>Major Features</w:t>
            </w:r>
            <w:r w:rsidR="00FB33EB">
              <w:rPr>
                <w:noProof/>
                <w:webHidden/>
              </w:rPr>
              <w:tab/>
            </w:r>
            <w:r w:rsidR="00FB33EB">
              <w:rPr>
                <w:noProof/>
                <w:webHidden/>
              </w:rPr>
              <w:fldChar w:fldCharType="begin"/>
            </w:r>
            <w:r w:rsidR="00FB33EB">
              <w:rPr>
                <w:noProof/>
                <w:webHidden/>
              </w:rPr>
              <w:instrText xml:space="preserve"> PAGEREF _Toc355994971 \h </w:instrText>
            </w:r>
            <w:r w:rsidR="00FB33EB">
              <w:rPr>
                <w:noProof/>
                <w:webHidden/>
              </w:rPr>
            </w:r>
            <w:r w:rsidR="00FB33EB">
              <w:rPr>
                <w:noProof/>
                <w:webHidden/>
              </w:rPr>
              <w:fldChar w:fldCharType="separate"/>
            </w:r>
            <w:r w:rsidR="00C93AB7">
              <w:rPr>
                <w:noProof/>
                <w:webHidden/>
              </w:rPr>
              <w:t>1</w:t>
            </w:r>
            <w:r w:rsidR="00FB33EB">
              <w:rPr>
                <w:noProof/>
                <w:webHidden/>
              </w:rPr>
              <w:fldChar w:fldCharType="end"/>
            </w:r>
          </w:hyperlink>
        </w:p>
        <w:p w:rsidR="00FB33EB" w:rsidRDefault="00E7311F">
          <w:pPr>
            <w:pStyle w:val="ndice1"/>
            <w:rPr>
              <w:rFonts w:eastAsiaTheme="minorEastAsia"/>
              <w:noProof/>
              <w:lang w:eastAsia="pt-PT"/>
            </w:rPr>
          </w:pPr>
          <w:hyperlink w:anchor="_Toc355994972" w:history="1">
            <w:r w:rsidR="00FB33EB" w:rsidRPr="00A8691F">
              <w:rPr>
                <w:rStyle w:val="Hiperligao"/>
                <w:noProof/>
                <w:lang w:val="en-US"/>
              </w:rPr>
              <w:t>1.4.</w:t>
            </w:r>
            <w:r w:rsidR="00FB33EB">
              <w:rPr>
                <w:rFonts w:eastAsiaTheme="minorEastAsia"/>
                <w:noProof/>
                <w:lang w:eastAsia="pt-PT"/>
              </w:rPr>
              <w:tab/>
            </w:r>
            <w:r w:rsidR="00FB33EB" w:rsidRPr="00A8691F">
              <w:rPr>
                <w:rStyle w:val="Hiperligao"/>
                <w:noProof/>
                <w:lang w:val="en-US"/>
              </w:rPr>
              <w:t>Assumptions and Dependencies</w:t>
            </w:r>
            <w:r w:rsidR="00FB33EB">
              <w:rPr>
                <w:noProof/>
                <w:webHidden/>
              </w:rPr>
              <w:tab/>
            </w:r>
            <w:r w:rsidR="00FB33EB">
              <w:rPr>
                <w:noProof/>
                <w:webHidden/>
              </w:rPr>
              <w:fldChar w:fldCharType="begin"/>
            </w:r>
            <w:r w:rsidR="00FB33EB">
              <w:rPr>
                <w:noProof/>
                <w:webHidden/>
              </w:rPr>
              <w:instrText xml:space="preserve"> PAGEREF _Toc355994972 \h </w:instrText>
            </w:r>
            <w:r w:rsidR="00FB33EB">
              <w:rPr>
                <w:noProof/>
                <w:webHidden/>
              </w:rPr>
            </w:r>
            <w:r w:rsidR="00FB33EB">
              <w:rPr>
                <w:noProof/>
                <w:webHidden/>
              </w:rPr>
              <w:fldChar w:fldCharType="separate"/>
            </w:r>
            <w:r w:rsidR="00C93AB7">
              <w:rPr>
                <w:noProof/>
                <w:webHidden/>
              </w:rPr>
              <w:t>1</w:t>
            </w:r>
            <w:r w:rsidR="00FB33EB">
              <w:rPr>
                <w:noProof/>
                <w:webHidden/>
              </w:rPr>
              <w:fldChar w:fldCharType="end"/>
            </w:r>
          </w:hyperlink>
        </w:p>
        <w:p w:rsidR="00FB33EB" w:rsidRDefault="00E7311F">
          <w:pPr>
            <w:pStyle w:val="ndice1"/>
            <w:rPr>
              <w:rFonts w:eastAsiaTheme="minorEastAsia"/>
              <w:noProof/>
              <w:lang w:eastAsia="pt-PT"/>
            </w:rPr>
          </w:pPr>
          <w:hyperlink w:anchor="_Toc355994973" w:history="1">
            <w:r w:rsidR="00FB33EB" w:rsidRPr="00A8691F">
              <w:rPr>
                <w:rStyle w:val="Hiperligao"/>
                <w:noProof/>
                <w:lang w:val="en-US"/>
              </w:rPr>
              <w:t>1.5.</w:t>
            </w:r>
            <w:r w:rsidR="00FB33EB">
              <w:rPr>
                <w:rFonts w:eastAsiaTheme="minorEastAsia"/>
                <w:noProof/>
                <w:lang w:eastAsia="pt-PT"/>
              </w:rPr>
              <w:tab/>
            </w:r>
            <w:r w:rsidR="00FB33EB" w:rsidRPr="00A8691F">
              <w:rPr>
                <w:rStyle w:val="Hiperligao"/>
                <w:noProof/>
                <w:lang w:val="en-US"/>
              </w:rPr>
              <w:t>References</w:t>
            </w:r>
            <w:r w:rsidR="00FB33EB">
              <w:rPr>
                <w:noProof/>
                <w:webHidden/>
              </w:rPr>
              <w:tab/>
            </w:r>
            <w:r w:rsidR="00FB33EB">
              <w:rPr>
                <w:noProof/>
                <w:webHidden/>
              </w:rPr>
              <w:fldChar w:fldCharType="begin"/>
            </w:r>
            <w:r w:rsidR="00FB33EB">
              <w:rPr>
                <w:noProof/>
                <w:webHidden/>
              </w:rPr>
              <w:instrText xml:space="preserve"> PAGEREF _Toc355994973 \h </w:instrText>
            </w:r>
            <w:r w:rsidR="00FB33EB">
              <w:rPr>
                <w:noProof/>
                <w:webHidden/>
              </w:rPr>
            </w:r>
            <w:r w:rsidR="00FB33EB">
              <w:rPr>
                <w:noProof/>
                <w:webHidden/>
              </w:rPr>
              <w:fldChar w:fldCharType="separate"/>
            </w:r>
            <w:r w:rsidR="00C93AB7">
              <w:rPr>
                <w:noProof/>
                <w:webHidden/>
              </w:rPr>
              <w:t>1</w:t>
            </w:r>
            <w:r w:rsidR="00FB33EB">
              <w:rPr>
                <w:noProof/>
                <w:webHidden/>
              </w:rPr>
              <w:fldChar w:fldCharType="end"/>
            </w:r>
          </w:hyperlink>
        </w:p>
        <w:p w:rsidR="00FB33EB" w:rsidRDefault="00E7311F">
          <w:pPr>
            <w:pStyle w:val="ndice1"/>
            <w:rPr>
              <w:rFonts w:eastAsiaTheme="minorEastAsia"/>
              <w:noProof/>
              <w:lang w:eastAsia="pt-PT"/>
            </w:rPr>
          </w:pPr>
          <w:hyperlink w:anchor="_Toc355994974" w:history="1">
            <w:r w:rsidR="00FB33EB" w:rsidRPr="00A8691F">
              <w:rPr>
                <w:rStyle w:val="Hiperligao"/>
                <w:noProof/>
                <w:lang w:val="en-US"/>
              </w:rPr>
              <w:t>2.</w:t>
            </w:r>
            <w:r w:rsidR="00FB33EB">
              <w:rPr>
                <w:rFonts w:eastAsiaTheme="minorEastAsia"/>
                <w:noProof/>
                <w:lang w:eastAsia="pt-PT"/>
              </w:rPr>
              <w:tab/>
            </w:r>
            <w:r w:rsidR="00FB33EB" w:rsidRPr="00A8691F">
              <w:rPr>
                <w:rStyle w:val="Hiperligao"/>
                <w:noProof/>
                <w:lang w:val="en-US"/>
              </w:rPr>
              <w:t>Use Cases Model</w:t>
            </w:r>
            <w:r w:rsidR="00FB33EB">
              <w:rPr>
                <w:noProof/>
                <w:webHidden/>
              </w:rPr>
              <w:tab/>
            </w:r>
            <w:r w:rsidR="00FB33EB">
              <w:rPr>
                <w:noProof/>
                <w:webHidden/>
              </w:rPr>
              <w:fldChar w:fldCharType="begin"/>
            </w:r>
            <w:r w:rsidR="00FB33EB">
              <w:rPr>
                <w:noProof/>
                <w:webHidden/>
              </w:rPr>
              <w:instrText xml:space="preserve"> PAGEREF _Toc355994974 \h </w:instrText>
            </w:r>
            <w:r w:rsidR="00FB33EB">
              <w:rPr>
                <w:noProof/>
                <w:webHidden/>
              </w:rPr>
            </w:r>
            <w:r w:rsidR="00FB33EB">
              <w:rPr>
                <w:noProof/>
                <w:webHidden/>
              </w:rPr>
              <w:fldChar w:fldCharType="separate"/>
            </w:r>
            <w:r w:rsidR="00C93AB7">
              <w:rPr>
                <w:noProof/>
                <w:webHidden/>
              </w:rPr>
              <w:t>2</w:t>
            </w:r>
            <w:r w:rsidR="00FB33EB">
              <w:rPr>
                <w:noProof/>
                <w:webHidden/>
              </w:rPr>
              <w:fldChar w:fldCharType="end"/>
            </w:r>
          </w:hyperlink>
        </w:p>
        <w:p w:rsidR="00FB33EB" w:rsidRDefault="00E7311F">
          <w:pPr>
            <w:pStyle w:val="ndice1"/>
            <w:rPr>
              <w:rFonts w:eastAsiaTheme="minorEastAsia"/>
              <w:noProof/>
              <w:lang w:eastAsia="pt-PT"/>
            </w:rPr>
          </w:pPr>
          <w:hyperlink w:anchor="_Toc355994975" w:history="1">
            <w:r w:rsidR="00FB33EB" w:rsidRPr="00A8691F">
              <w:rPr>
                <w:rStyle w:val="Hiperligao"/>
                <w:noProof/>
                <w:lang w:val="en-US"/>
              </w:rPr>
              <w:t>2.1.</w:t>
            </w:r>
            <w:r w:rsidR="00FB33EB">
              <w:rPr>
                <w:rFonts w:eastAsiaTheme="minorEastAsia"/>
                <w:noProof/>
                <w:lang w:eastAsia="pt-PT"/>
              </w:rPr>
              <w:tab/>
            </w:r>
            <w:r w:rsidR="00FB33EB" w:rsidRPr="00A8691F">
              <w:rPr>
                <w:rStyle w:val="Hiperligao"/>
                <w:noProof/>
                <w:lang w:val="en-US"/>
              </w:rPr>
              <w:t>Actors</w:t>
            </w:r>
            <w:r w:rsidR="00FB33EB">
              <w:rPr>
                <w:noProof/>
                <w:webHidden/>
              </w:rPr>
              <w:tab/>
            </w:r>
            <w:r w:rsidR="00FB33EB">
              <w:rPr>
                <w:noProof/>
                <w:webHidden/>
              </w:rPr>
              <w:fldChar w:fldCharType="begin"/>
            </w:r>
            <w:r w:rsidR="00FB33EB">
              <w:rPr>
                <w:noProof/>
                <w:webHidden/>
              </w:rPr>
              <w:instrText xml:space="preserve"> PAGEREF _Toc355994975 \h </w:instrText>
            </w:r>
            <w:r w:rsidR="00FB33EB">
              <w:rPr>
                <w:noProof/>
                <w:webHidden/>
              </w:rPr>
            </w:r>
            <w:r w:rsidR="00FB33EB">
              <w:rPr>
                <w:noProof/>
                <w:webHidden/>
              </w:rPr>
              <w:fldChar w:fldCharType="separate"/>
            </w:r>
            <w:r w:rsidR="00C93AB7">
              <w:rPr>
                <w:noProof/>
                <w:webHidden/>
              </w:rPr>
              <w:t>3</w:t>
            </w:r>
            <w:r w:rsidR="00FB33EB">
              <w:rPr>
                <w:noProof/>
                <w:webHidden/>
              </w:rPr>
              <w:fldChar w:fldCharType="end"/>
            </w:r>
          </w:hyperlink>
        </w:p>
        <w:p w:rsidR="00FB33EB" w:rsidRDefault="00E7311F">
          <w:pPr>
            <w:pStyle w:val="ndice1"/>
            <w:rPr>
              <w:rFonts w:eastAsiaTheme="minorEastAsia"/>
              <w:noProof/>
              <w:lang w:eastAsia="pt-PT"/>
            </w:rPr>
          </w:pPr>
          <w:hyperlink w:anchor="_Toc355994976" w:history="1">
            <w:r w:rsidR="00FB33EB" w:rsidRPr="00A8691F">
              <w:rPr>
                <w:rStyle w:val="Hiperligao"/>
                <w:noProof/>
                <w:lang w:val="en-US"/>
              </w:rPr>
              <w:t>2.2.</w:t>
            </w:r>
            <w:r w:rsidR="00FB33EB">
              <w:rPr>
                <w:rFonts w:eastAsiaTheme="minorEastAsia"/>
                <w:noProof/>
                <w:lang w:eastAsia="pt-PT"/>
              </w:rPr>
              <w:tab/>
            </w:r>
            <w:r w:rsidR="00FB33EB" w:rsidRPr="00A8691F">
              <w:rPr>
                <w:rStyle w:val="Hiperligao"/>
                <w:noProof/>
                <w:lang w:val="en-US"/>
              </w:rPr>
              <w:t>Use Cases</w:t>
            </w:r>
            <w:r w:rsidR="00FB33EB">
              <w:rPr>
                <w:noProof/>
                <w:webHidden/>
              </w:rPr>
              <w:tab/>
            </w:r>
            <w:r w:rsidR="00FB33EB">
              <w:rPr>
                <w:noProof/>
                <w:webHidden/>
              </w:rPr>
              <w:fldChar w:fldCharType="begin"/>
            </w:r>
            <w:r w:rsidR="00FB33EB">
              <w:rPr>
                <w:noProof/>
                <w:webHidden/>
              </w:rPr>
              <w:instrText xml:space="preserve"> PAGEREF _Toc355994976 \h </w:instrText>
            </w:r>
            <w:r w:rsidR="00FB33EB">
              <w:rPr>
                <w:noProof/>
                <w:webHidden/>
              </w:rPr>
            </w:r>
            <w:r w:rsidR="00FB33EB">
              <w:rPr>
                <w:noProof/>
                <w:webHidden/>
              </w:rPr>
              <w:fldChar w:fldCharType="separate"/>
            </w:r>
            <w:r w:rsidR="00C93AB7">
              <w:rPr>
                <w:noProof/>
                <w:webHidden/>
              </w:rPr>
              <w:t>3</w:t>
            </w:r>
            <w:r w:rsidR="00FB33EB">
              <w:rPr>
                <w:noProof/>
                <w:webHidden/>
              </w:rPr>
              <w:fldChar w:fldCharType="end"/>
            </w:r>
          </w:hyperlink>
        </w:p>
        <w:p w:rsidR="00FB33EB" w:rsidRDefault="00E7311F">
          <w:pPr>
            <w:pStyle w:val="ndice1"/>
            <w:rPr>
              <w:rFonts w:eastAsiaTheme="minorEastAsia"/>
              <w:noProof/>
              <w:lang w:eastAsia="pt-PT"/>
            </w:rPr>
          </w:pPr>
          <w:hyperlink w:anchor="_Toc355994977" w:history="1">
            <w:r w:rsidR="00FB33EB" w:rsidRPr="00A8691F">
              <w:rPr>
                <w:rStyle w:val="Hiperligao"/>
                <w:noProof/>
                <w:lang w:val="en-US"/>
              </w:rPr>
              <w:t>2.2.1.</w:t>
            </w:r>
            <w:r w:rsidR="00FB33EB">
              <w:rPr>
                <w:rFonts w:eastAsiaTheme="minorEastAsia"/>
                <w:noProof/>
                <w:lang w:eastAsia="pt-PT"/>
              </w:rPr>
              <w:tab/>
            </w:r>
            <w:r w:rsidR="00FB33EB" w:rsidRPr="00A8691F">
              <w:rPr>
                <w:rStyle w:val="Hiperligao"/>
                <w:noProof/>
                <w:lang w:val="en-US"/>
              </w:rPr>
              <w:t>UC-001-Create Task</w:t>
            </w:r>
            <w:r w:rsidR="00FB33EB">
              <w:rPr>
                <w:noProof/>
                <w:webHidden/>
              </w:rPr>
              <w:tab/>
            </w:r>
            <w:r w:rsidR="00FB33EB">
              <w:rPr>
                <w:noProof/>
                <w:webHidden/>
              </w:rPr>
              <w:fldChar w:fldCharType="begin"/>
            </w:r>
            <w:r w:rsidR="00FB33EB">
              <w:rPr>
                <w:noProof/>
                <w:webHidden/>
              </w:rPr>
              <w:instrText xml:space="preserve"> PAGEREF _Toc355994977 \h </w:instrText>
            </w:r>
            <w:r w:rsidR="00FB33EB">
              <w:rPr>
                <w:noProof/>
                <w:webHidden/>
              </w:rPr>
            </w:r>
            <w:r w:rsidR="00FB33EB">
              <w:rPr>
                <w:noProof/>
                <w:webHidden/>
              </w:rPr>
              <w:fldChar w:fldCharType="separate"/>
            </w:r>
            <w:r w:rsidR="00C93AB7">
              <w:rPr>
                <w:noProof/>
                <w:webHidden/>
              </w:rPr>
              <w:t>3</w:t>
            </w:r>
            <w:r w:rsidR="00FB33EB">
              <w:rPr>
                <w:noProof/>
                <w:webHidden/>
              </w:rPr>
              <w:fldChar w:fldCharType="end"/>
            </w:r>
          </w:hyperlink>
        </w:p>
        <w:p w:rsidR="00FB33EB" w:rsidRDefault="00E7311F">
          <w:pPr>
            <w:pStyle w:val="ndice1"/>
            <w:rPr>
              <w:rFonts w:eastAsiaTheme="minorEastAsia"/>
              <w:noProof/>
              <w:lang w:eastAsia="pt-PT"/>
            </w:rPr>
          </w:pPr>
          <w:hyperlink w:anchor="_Toc355994978" w:history="1">
            <w:r w:rsidR="00FB33EB" w:rsidRPr="00A8691F">
              <w:rPr>
                <w:rStyle w:val="Hiperligao"/>
                <w:noProof/>
                <w:lang w:val="en-US"/>
              </w:rPr>
              <w:t>2.2.2.</w:t>
            </w:r>
            <w:r w:rsidR="00FB33EB">
              <w:rPr>
                <w:rFonts w:eastAsiaTheme="minorEastAsia"/>
                <w:noProof/>
                <w:lang w:eastAsia="pt-PT"/>
              </w:rPr>
              <w:tab/>
            </w:r>
            <w:r w:rsidR="00FB33EB" w:rsidRPr="00A8691F">
              <w:rPr>
                <w:rStyle w:val="Hiperligao"/>
                <w:noProof/>
                <w:lang w:val="en-US"/>
              </w:rPr>
              <w:t>UC-002-Edit task</w:t>
            </w:r>
            <w:r w:rsidR="00FB33EB">
              <w:rPr>
                <w:noProof/>
                <w:webHidden/>
              </w:rPr>
              <w:tab/>
            </w:r>
            <w:r w:rsidR="00FB33EB">
              <w:rPr>
                <w:noProof/>
                <w:webHidden/>
              </w:rPr>
              <w:fldChar w:fldCharType="begin"/>
            </w:r>
            <w:r w:rsidR="00FB33EB">
              <w:rPr>
                <w:noProof/>
                <w:webHidden/>
              </w:rPr>
              <w:instrText xml:space="preserve"> PAGEREF _Toc355994978 \h </w:instrText>
            </w:r>
            <w:r w:rsidR="00FB33EB">
              <w:rPr>
                <w:noProof/>
                <w:webHidden/>
              </w:rPr>
            </w:r>
            <w:r w:rsidR="00FB33EB">
              <w:rPr>
                <w:noProof/>
                <w:webHidden/>
              </w:rPr>
              <w:fldChar w:fldCharType="separate"/>
            </w:r>
            <w:r w:rsidR="00C93AB7">
              <w:rPr>
                <w:noProof/>
                <w:webHidden/>
              </w:rPr>
              <w:t>4</w:t>
            </w:r>
            <w:r w:rsidR="00FB33EB">
              <w:rPr>
                <w:noProof/>
                <w:webHidden/>
              </w:rPr>
              <w:fldChar w:fldCharType="end"/>
            </w:r>
          </w:hyperlink>
        </w:p>
        <w:p w:rsidR="00FB33EB" w:rsidRDefault="00E7311F">
          <w:pPr>
            <w:pStyle w:val="ndice1"/>
            <w:rPr>
              <w:rFonts w:eastAsiaTheme="minorEastAsia"/>
              <w:noProof/>
              <w:lang w:eastAsia="pt-PT"/>
            </w:rPr>
          </w:pPr>
          <w:hyperlink w:anchor="_Toc355994979" w:history="1">
            <w:r w:rsidR="00FB33EB" w:rsidRPr="00A8691F">
              <w:rPr>
                <w:rStyle w:val="Hiperligao"/>
                <w:noProof/>
                <w:lang w:val="en-US"/>
              </w:rPr>
              <w:t>2.2.3.</w:t>
            </w:r>
            <w:r w:rsidR="00FB33EB">
              <w:rPr>
                <w:rFonts w:eastAsiaTheme="minorEastAsia"/>
                <w:noProof/>
                <w:lang w:eastAsia="pt-PT"/>
              </w:rPr>
              <w:tab/>
            </w:r>
            <w:r w:rsidR="00FB33EB" w:rsidRPr="00A8691F">
              <w:rPr>
                <w:rStyle w:val="Hiperligao"/>
                <w:noProof/>
                <w:lang w:val="en-US"/>
              </w:rPr>
              <w:t>UC-003-Delete task</w:t>
            </w:r>
            <w:r w:rsidR="00FB33EB">
              <w:rPr>
                <w:noProof/>
                <w:webHidden/>
              </w:rPr>
              <w:tab/>
            </w:r>
            <w:r w:rsidR="00FB33EB">
              <w:rPr>
                <w:noProof/>
                <w:webHidden/>
              </w:rPr>
              <w:fldChar w:fldCharType="begin"/>
            </w:r>
            <w:r w:rsidR="00FB33EB">
              <w:rPr>
                <w:noProof/>
                <w:webHidden/>
              </w:rPr>
              <w:instrText xml:space="preserve"> PAGEREF _Toc355994979 \h </w:instrText>
            </w:r>
            <w:r w:rsidR="00FB33EB">
              <w:rPr>
                <w:noProof/>
                <w:webHidden/>
              </w:rPr>
            </w:r>
            <w:r w:rsidR="00FB33EB">
              <w:rPr>
                <w:noProof/>
                <w:webHidden/>
              </w:rPr>
              <w:fldChar w:fldCharType="separate"/>
            </w:r>
            <w:r w:rsidR="00C93AB7">
              <w:rPr>
                <w:noProof/>
                <w:webHidden/>
              </w:rPr>
              <w:t>5</w:t>
            </w:r>
            <w:r w:rsidR="00FB33EB">
              <w:rPr>
                <w:noProof/>
                <w:webHidden/>
              </w:rPr>
              <w:fldChar w:fldCharType="end"/>
            </w:r>
          </w:hyperlink>
        </w:p>
        <w:p w:rsidR="00FB33EB" w:rsidRDefault="00E7311F">
          <w:pPr>
            <w:pStyle w:val="ndice1"/>
            <w:rPr>
              <w:rFonts w:eastAsiaTheme="minorEastAsia"/>
              <w:noProof/>
              <w:lang w:eastAsia="pt-PT"/>
            </w:rPr>
          </w:pPr>
          <w:hyperlink w:anchor="_Toc355994980" w:history="1">
            <w:r w:rsidR="00FB33EB" w:rsidRPr="00A8691F">
              <w:rPr>
                <w:rStyle w:val="Hiperligao"/>
                <w:noProof/>
                <w:lang w:val="en-US"/>
              </w:rPr>
              <w:t>2.2.4.</w:t>
            </w:r>
            <w:r w:rsidR="00FB33EB">
              <w:rPr>
                <w:rFonts w:eastAsiaTheme="minorEastAsia"/>
                <w:noProof/>
                <w:lang w:eastAsia="pt-PT"/>
              </w:rPr>
              <w:tab/>
            </w:r>
            <w:r w:rsidR="00FB33EB" w:rsidRPr="00A8691F">
              <w:rPr>
                <w:rStyle w:val="Hiperligao"/>
                <w:noProof/>
                <w:lang w:val="en-US"/>
              </w:rPr>
              <w:t>UC-004-Start time tracking</w:t>
            </w:r>
            <w:r w:rsidR="00FB33EB">
              <w:rPr>
                <w:noProof/>
                <w:webHidden/>
              </w:rPr>
              <w:tab/>
            </w:r>
            <w:r w:rsidR="00FB33EB">
              <w:rPr>
                <w:noProof/>
                <w:webHidden/>
              </w:rPr>
              <w:fldChar w:fldCharType="begin"/>
            </w:r>
            <w:r w:rsidR="00FB33EB">
              <w:rPr>
                <w:noProof/>
                <w:webHidden/>
              </w:rPr>
              <w:instrText xml:space="preserve"> PAGEREF _Toc355994980 \h </w:instrText>
            </w:r>
            <w:r w:rsidR="00FB33EB">
              <w:rPr>
                <w:noProof/>
                <w:webHidden/>
              </w:rPr>
            </w:r>
            <w:r w:rsidR="00FB33EB">
              <w:rPr>
                <w:noProof/>
                <w:webHidden/>
              </w:rPr>
              <w:fldChar w:fldCharType="separate"/>
            </w:r>
            <w:r w:rsidR="00C93AB7">
              <w:rPr>
                <w:noProof/>
                <w:webHidden/>
              </w:rPr>
              <w:t>5</w:t>
            </w:r>
            <w:r w:rsidR="00FB33EB">
              <w:rPr>
                <w:noProof/>
                <w:webHidden/>
              </w:rPr>
              <w:fldChar w:fldCharType="end"/>
            </w:r>
          </w:hyperlink>
        </w:p>
        <w:p w:rsidR="00FB33EB" w:rsidRDefault="00E7311F">
          <w:pPr>
            <w:pStyle w:val="ndice1"/>
            <w:rPr>
              <w:rFonts w:eastAsiaTheme="minorEastAsia"/>
              <w:noProof/>
              <w:lang w:eastAsia="pt-PT"/>
            </w:rPr>
          </w:pPr>
          <w:hyperlink w:anchor="_Toc355994981" w:history="1">
            <w:r w:rsidR="00FB33EB" w:rsidRPr="00A8691F">
              <w:rPr>
                <w:rStyle w:val="Hiperligao"/>
                <w:noProof/>
                <w:lang w:val="en-US"/>
              </w:rPr>
              <w:t>2.2.5.</w:t>
            </w:r>
            <w:r w:rsidR="00FB33EB">
              <w:rPr>
                <w:rFonts w:eastAsiaTheme="minorEastAsia"/>
                <w:noProof/>
                <w:lang w:eastAsia="pt-PT"/>
              </w:rPr>
              <w:tab/>
            </w:r>
            <w:r w:rsidR="00FB33EB" w:rsidRPr="00A8691F">
              <w:rPr>
                <w:rStyle w:val="Hiperligao"/>
                <w:noProof/>
                <w:lang w:val="en-US"/>
              </w:rPr>
              <w:t>UC-005-Stop Time</w:t>
            </w:r>
            <w:r w:rsidR="00FB33EB">
              <w:rPr>
                <w:noProof/>
                <w:webHidden/>
              </w:rPr>
              <w:tab/>
            </w:r>
            <w:r w:rsidR="00FB33EB">
              <w:rPr>
                <w:noProof/>
                <w:webHidden/>
              </w:rPr>
              <w:fldChar w:fldCharType="begin"/>
            </w:r>
            <w:r w:rsidR="00FB33EB">
              <w:rPr>
                <w:noProof/>
                <w:webHidden/>
              </w:rPr>
              <w:instrText xml:space="preserve"> PAGEREF _Toc355994981 \h </w:instrText>
            </w:r>
            <w:r w:rsidR="00FB33EB">
              <w:rPr>
                <w:noProof/>
                <w:webHidden/>
              </w:rPr>
            </w:r>
            <w:r w:rsidR="00FB33EB">
              <w:rPr>
                <w:noProof/>
                <w:webHidden/>
              </w:rPr>
              <w:fldChar w:fldCharType="separate"/>
            </w:r>
            <w:r w:rsidR="00C93AB7">
              <w:rPr>
                <w:noProof/>
                <w:webHidden/>
              </w:rPr>
              <w:t>6</w:t>
            </w:r>
            <w:r w:rsidR="00FB33EB">
              <w:rPr>
                <w:noProof/>
                <w:webHidden/>
              </w:rPr>
              <w:fldChar w:fldCharType="end"/>
            </w:r>
          </w:hyperlink>
        </w:p>
        <w:p w:rsidR="00FB33EB" w:rsidRDefault="00E7311F">
          <w:pPr>
            <w:pStyle w:val="ndice1"/>
            <w:rPr>
              <w:rFonts w:eastAsiaTheme="minorEastAsia"/>
              <w:noProof/>
              <w:lang w:eastAsia="pt-PT"/>
            </w:rPr>
          </w:pPr>
          <w:hyperlink w:anchor="_Toc355994982" w:history="1">
            <w:r w:rsidR="00FB33EB" w:rsidRPr="00A8691F">
              <w:rPr>
                <w:rStyle w:val="Hiperligao"/>
                <w:noProof/>
                <w:lang w:val="en-US"/>
              </w:rPr>
              <w:t>2.2.6.</w:t>
            </w:r>
            <w:r w:rsidR="00FB33EB">
              <w:rPr>
                <w:rFonts w:eastAsiaTheme="minorEastAsia"/>
                <w:noProof/>
                <w:lang w:eastAsia="pt-PT"/>
              </w:rPr>
              <w:tab/>
            </w:r>
            <w:r w:rsidR="00FB33EB" w:rsidRPr="00A8691F">
              <w:rPr>
                <w:rStyle w:val="Hiperligao"/>
                <w:noProof/>
                <w:lang w:val="en-US"/>
              </w:rPr>
              <w:t>UC-006-ChangeRunningTask</w:t>
            </w:r>
            <w:r w:rsidR="00FB33EB">
              <w:rPr>
                <w:noProof/>
                <w:webHidden/>
              </w:rPr>
              <w:tab/>
            </w:r>
            <w:r w:rsidR="00FB33EB">
              <w:rPr>
                <w:noProof/>
                <w:webHidden/>
              </w:rPr>
              <w:fldChar w:fldCharType="begin"/>
            </w:r>
            <w:r w:rsidR="00FB33EB">
              <w:rPr>
                <w:noProof/>
                <w:webHidden/>
              </w:rPr>
              <w:instrText xml:space="preserve"> PAGEREF _Toc355994982 \h </w:instrText>
            </w:r>
            <w:r w:rsidR="00FB33EB">
              <w:rPr>
                <w:noProof/>
                <w:webHidden/>
              </w:rPr>
            </w:r>
            <w:r w:rsidR="00FB33EB">
              <w:rPr>
                <w:noProof/>
                <w:webHidden/>
              </w:rPr>
              <w:fldChar w:fldCharType="separate"/>
            </w:r>
            <w:r w:rsidR="00C93AB7">
              <w:rPr>
                <w:noProof/>
                <w:webHidden/>
              </w:rPr>
              <w:t>7</w:t>
            </w:r>
            <w:r w:rsidR="00FB33EB">
              <w:rPr>
                <w:noProof/>
                <w:webHidden/>
              </w:rPr>
              <w:fldChar w:fldCharType="end"/>
            </w:r>
          </w:hyperlink>
        </w:p>
        <w:p w:rsidR="00FB33EB" w:rsidRDefault="00E7311F">
          <w:pPr>
            <w:pStyle w:val="ndice1"/>
            <w:rPr>
              <w:rFonts w:eastAsiaTheme="minorEastAsia"/>
              <w:noProof/>
              <w:lang w:eastAsia="pt-PT"/>
            </w:rPr>
          </w:pPr>
          <w:hyperlink w:anchor="_Toc355994983" w:history="1">
            <w:r w:rsidR="00FB33EB" w:rsidRPr="00A8691F">
              <w:rPr>
                <w:rStyle w:val="Hiperligao"/>
                <w:noProof/>
                <w:lang w:val="en-US"/>
              </w:rPr>
              <w:t>2.2.7.</w:t>
            </w:r>
            <w:r w:rsidR="00FB33EB">
              <w:rPr>
                <w:rFonts w:eastAsiaTheme="minorEastAsia"/>
                <w:noProof/>
                <w:lang w:eastAsia="pt-PT"/>
              </w:rPr>
              <w:tab/>
            </w:r>
            <w:r w:rsidR="00FB33EB" w:rsidRPr="00A8691F">
              <w:rPr>
                <w:rStyle w:val="Hiperligao"/>
                <w:noProof/>
                <w:lang w:val="en-US"/>
              </w:rPr>
              <w:t>UC-007-ChangeTask Status</w:t>
            </w:r>
            <w:r w:rsidR="00FB33EB">
              <w:rPr>
                <w:noProof/>
                <w:webHidden/>
              </w:rPr>
              <w:tab/>
            </w:r>
            <w:r w:rsidR="00FB33EB">
              <w:rPr>
                <w:noProof/>
                <w:webHidden/>
              </w:rPr>
              <w:fldChar w:fldCharType="begin"/>
            </w:r>
            <w:r w:rsidR="00FB33EB">
              <w:rPr>
                <w:noProof/>
                <w:webHidden/>
              </w:rPr>
              <w:instrText xml:space="preserve"> PAGEREF _Toc355994983 \h </w:instrText>
            </w:r>
            <w:r w:rsidR="00FB33EB">
              <w:rPr>
                <w:noProof/>
                <w:webHidden/>
              </w:rPr>
            </w:r>
            <w:r w:rsidR="00FB33EB">
              <w:rPr>
                <w:noProof/>
                <w:webHidden/>
              </w:rPr>
              <w:fldChar w:fldCharType="separate"/>
            </w:r>
            <w:r w:rsidR="00C93AB7">
              <w:rPr>
                <w:noProof/>
                <w:webHidden/>
              </w:rPr>
              <w:t>7</w:t>
            </w:r>
            <w:r w:rsidR="00FB33EB">
              <w:rPr>
                <w:noProof/>
                <w:webHidden/>
              </w:rPr>
              <w:fldChar w:fldCharType="end"/>
            </w:r>
          </w:hyperlink>
        </w:p>
        <w:p w:rsidR="00FB33EB" w:rsidRDefault="00E7311F">
          <w:pPr>
            <w:pStyle w:val="ndice1"/>
            <w:rPr>
              <w:rFonts w:eastAsiaTheme="minorEastAsia"/>
              <w:noProof/>
              <w:lang w:eastAsia="pt-PT"/>
            </w:rPr>
          </w:pPr>
          <w:hyperlink w:anchor="_Toc355994984" w:history="1">
            <w:r w:rsidR="00FB33EB" w:rsidRPr="00A8691F">
              <w:rPr>
                <w:rStyle w:val="Hiperligao"/>
                <w:noProof/>
                <w:lang w:val="en-US"/>
              </w:rPr>
              <w:t>2.2.8.</w:t>
            </w:r>
            <w:r w:rsidR="00FB33EB">
              <w:rPr>
                <w:rFonts w:eastAsiaTheme="minorEastAsia"/>
                <w:noProof/>
                <w:lang w:eastAsia="pt-PT"/>
              </w:rPr>
              <w:tab/>
            </w:r>
            <w:r w:rsidR="00FB33EB" w:rsidRPr="00A8691F">
              <w:rPr>
                <w:rStyle w:val="Hiperligao"/>
                <w:noProof/>
                <w:lang w:val="en-US"/>
              </w:rPr>
              <w:t>UC-008-Answer to Inactivity</w:t>
            </w:r>
            <w:r w:rsidR="00FB33EB">
              <w:rPr>
                <w:noProof/>
                <w:webHidden/>
              </w:rPr>
              <w:tab/>
            </w:r>
            <w:r w:rsidR="00FB33EB">
              <w:rPr>
                <w:noProof/>
                <w:webHidden/>
              </w:rPr>
              <w:fldChar w:fldCharType="begin"/>
            </w:r>
            <w:r w:rsidR="00FB33EB">
              <w:rPr>
                <w:noProof/>
                <w:webHidden/>
              </w:rPr>
              <w:instrText xml:space="preserve"> PAGEREF _Toc355994984 \h </w:instrText>
            </w:r>
            <w:r w:rsidR="00FB33EB">
              <w:rPr>
                <w:noProof/>
                <w:webHidden/>
              </w:rPr>
            </w:r>
            <w:r w:rsidR="00FB33EB">
              <w:rPr>
                <w:noProof/>
                <w:webHidden/>
              </w:rPr>
              <w:fldChar w:fldCharType="separate"/>
            </w:r>
            <w:r w:rsidR="00C93AB7">
              <w:rPr>
                <w:noProof/>
                <w:webHidden/>
              </w:rPr>
              <w:t>8</w:t>
            </w:r>
            <w:r w:rsidR="00FB33EB">
              <w:rPr>
                <w:noProof/>
                <w:webHidden/>
              </w:rPr>
              <w:fldChar w:fldCharType="end"/>
            </w:r>
          </w:hyperlink>
        </w:p>
        <w:p w:rsidR="00FB33EB" w:rsidRDefault="00E7311F">
          <w:pPr>
            <w:pStyle w:val="ndice1"/>
            <w:rPr>
              <w:rFonts w:eastAsiaTheme="minorEastAsia"/>
              <w:noProof/>
              <w:lang w:eastAsia="pt-PT"/>
            </w:rPr>
          </w:pPr>
          <w:hyperlink w:anchor="_Toc355994985" w:history="1">
            <w:r w:rsidR="00FB33EB" w:rsidRPr="00A8691F">
              <w:rPr>
                <w:rStyle w:val="Hiperligao"/>
                <w:noProof/>
                <w:lang w:val="en-US"/>
              </w:rPr>
              <w:t>2.2.9.</w:t>
            </w:r>
            <w:r w:rsidR="00FB33EB">
              <w:rPr>
                <w:rFonts w:eastAsiaTheme="minorEastAsia"/>
                <w:noProof/>
                <w:lang w:eastAsia="pt-PT"/>
              </w:rPr>
              <w:tab/>
            </w:r>
            <w:r w:rsidR="00FB33EB" w:rsidRPr="00A8691F">
              <w:rPr>
                <w:rStyle w:val="Hiperligao"/>
                <w:noProof/>
                <w:lang w:val="en-US"/>
              </w:rPr>
              <w:t>UC-011-Configure System</w:t>
            </w:r>
            <w:r w:rsidR="00FB33EB">
              <w:rPr>
                <w:noProof/>
                <w:webHidden/>
              </w:rPr>
              <w:tab/>
            </w:r>
            <w:r w:rsidR="00FB33EB">
              <w:rPr>
                <w:noProof/>
                <w:webHidden/>
              </w:rPr>
              <w:fldChar w:fldCharType="begin"/>
            </w:r>
            <w:r w:rsidR="00FB33EB">
              <w:rPr>
                <w:noProof/>
                <w:webHidden/>
              </w:rPr>
              <w:instrText xml:space="preserve"> PAGEREF _Toc355994985 \h </w:instrText>
            </w:r>
            <w:r w:rsidR="00FB33EB">
              <w:rPr>
                <w:noProof/>
                <w:webHidden/>
              </w:rPr>
            </w:r>
            <w:r w:rsidR="00FB33EB">
              <w:rPr>
                <w:noProof/>
                <w:webHidden/>
              </w:rPr>
              <w:fldChar w:fldCharType="separate"/>
            </w:r>
            <w:r w:rsidR="00C93AB7">
              <w:rPr>
                <w:noProof/>
                <w:webHidden/>
              </w:rPr>
              <w:t>9</w:t>
            </w:r>
            <w:r w:rsidR="00FB33EB">
              <w:rPr>
                <w:noProof/>
                <w:webHidden/>
              </w:rPr>
              <w:fldChar w:fldCharType="end"/>
            </w:r>
          </w:hyperlink>
        </w:p>
        <w:p w:rsidR="00FB33EB" w:rsidRDefault="00E7311F">
          <w:pPr>
            <w:pStyle w:val="ndice1"/>
            <w:rPr>
              <w:rFonts w:eastAsiaTheme="minorEastAsia"/>
              <w:noProof/>
              <w:lang w:eastAsia="pt-PT"/>
            </w:rPr>
          </w:pPr>
          <w:hyperlink w:anchor="_Toc355994986" w:history="1">
            <w:r w:rsidR="00FB33EB" w:rsidRPr="00A8691F">
              <w:rPr>
                <w:rStyle w:val="Hiperligao"/>
                <w:noProof/>
                <w:lang w:val="en-US"/>
              </w:rPr>
              <w:t>2.2.10.</w:t>
            </w:r>
            <w:r w:rsidR="00FB33EB">
              <w:rPr>
                <w:rFonts w:eastAsiaTheme="minorEastAsia"/>
                <w:noProof/>
                <w:lang w:eastAsia="pt-PT"/>
              </w:rPr>
              <w:tab/>
            </w:r>
            <w:r w:rsidR="00FB33EB" w:rsidRPr="00A8691F">
              <w:rPr>
                <w:rStyle w:val="Hiperligao"/>
                <w:noProof/>
                <w:lang w:val="en-US"/>
              </w:rPr>
              <w:t>UC-012-Configure Inactive Time</w:t>
            </w:r>
            <w:r w:rsidR="00FB33EB">
              <w:rPr>
                <w:noProof/>
                <w:webHidden/>
              </w:rPr>
              <w:tab/>
            </w:r>
            <w:r w:rsidR="00FB33EB">
              <w:rPr>
                <w:noProof/>
                <w:webHidden/>
              </w:rPr>
              <w:fldChar w:fldCharType="begin"/>
            </w:r>
            <w:r w:rsidR="00FB33EB">
              <w:rPr>
                <w:noProof/>
                <w:webHidden/>
              </w:rPr>
              <w:instrText xml:space="preserve"> PAGEREF _Toc355994986 \h </w:instrText>
            </w:r>
            <w:r w:rsidR="00FB33EB">
              <w:rPr>
                <w:noProof/>
                <w:webHidden/>
              </w:rPr>
            </w:r>
            <w:r w:rsidR="00FB33EB">
              <w:rPr>
                <w:noProof/>
                <w:webHidden/>
              </w:rPr>
              <w:fldChar w:fldCharType="separate"/>
            </w:r>
            <w:r w:rsidR="00C93AB7">
              <w:rPr>
                <w:noProof/>
                <w:webHidden/>
              </w:rPr>
              <w:t>9</w:t>
            </w:r>
            <w:r w:rsidR="00FB33EB">
              <w:rPr>
                <w:noProof/>
                <w:webHidden/>
              </w:rPr>
              <w:fldChar w:fldCharType="end"/>
            </w:r>
          </w:hyperlink>
        </w:p>
        <w:p w:rsidR="00FB33EB" w:rsidRDefault="00E7311F">
          <w:pPr>
            <w:pStyle w:val="ndice1"/>
            <w:rPr>
              <w:rFonts w:eastAsiaTheme="minorEastAsia"/>
              <w:noProof/>
              <w:lang w:eastAsia="pt-PT"/>
            </w:rPr>
          </w:pPr>
          <w:hyperlink w:anchor="_Toc355994987" w:history="1">
            <w:r w:rsidR="00FB33EB" w:rsidRPr="00A8691F">
              <w:rPr>
                <w:rStyle w:val="Hiperligao"/>
                <w:noProof/>
                <w:lang w:val="en-US"/>
              </w:rPr>
              <w:t>2.2.11.</w:t>
            </w:r>
            <w:r w:rsidR="00FB33EB">
              <w:rPr>
                <w:rFonts w:eastAsiaTheme="minorEastAsia"/>
                <w:noProof/>
                <w:lang w:eastAsia="pt-PT"/>
              </w:rPr>
              <w:tab/>
            </w:r>
            <w:r w:rsidR="00FB33EB" w:rsidRPr="00A8691F">
              <w:rPr>
                <w:rStyle w:val="Hiperligao"/>
                <w:noProof/>
                <w:lang w:val="en-US"/>
              </w:rPr>
              <w:t>UC-013-Configure Shortcuts</w:t>
            </w:r>
            <w:r w:rsidR="00FB33EB">
              <w:rPr>
                <w:noProof/>
                <w:webHidden/>
              </w:rPr>
              <w:tab/>
            </w:r>
            <w:r w:rsidR="00FB33EB">
              <w:rPr>
                <w:noProof/>
                <w:webHidden/>
              </w:rPr>
              <w:fldChar w:fldCharType="begin"/>
            </w:r>
            <w:r w:rsidR="00FB33EB">
              <w:rPr>
                <w:noProof/>
                <w:webHidden/>
              </w:rPr>
              <w:instrText xml:space="preserve"> PAGEREF _Toc355994987 \h </w:instrText>
            </w:r>
            <w:r w:rsidR="00FB33EB">
              <w:rPr>
                <w:noProof/>
                <w:webHidden/>
              </w:rPr>
            </w:r>
            <w:r w:rsidR="00FB33EB">
              <w:rPr>
                <w:noProof/>
                <w:webHidden/>
              </w:rPr>
              <w:fldChar w:fldCharType="separate"/>
            </w:r>
            <w:r w:rsidR="00C93AB7">
              <w:rPr>
                <w:noProof/>
                <w:webHidden/>
              </w:rPr>
              <w:t>10</w:t>
            </w:r>
            <w:r w:rsidR="00FB33EB">
              <w:rPr>
                <w:noProof/>
                <w:webHidden/>
              </w:rPr>
              <w:fldChar w:fldCharType="end"/>
            </w:r>
          </w:hyperlink>
        </w:p>
        <w:p w:rsidR="00FB33EB" w:rsidRDefault="00E7311F">
          <w:pPr>
            <w:pStyle w:val="ndice1"/>
            <w:rPr>
              <w:rFonts w:eastAsiaTheme="minorEastAsia"/>
              <w:noProof/>
              <w:lang w:eastAsia="pt-PT"/>
            </w:rPr>
          </w:pPr>
          <w:hyperlink w:anchor="_Toc355994988" w:history="1">
            <w:r w:rsidR="00FB33EB" w:rsidRPr="00A8691F">
              <w:rPr>
                <w:rStyle w:val="Hiperligao"/>
                <w:noProof/>
                <w:lang w:val="en-US"/>
              </w:rPr>
              <w:t>2.2.12.</w:t>
            </w:r>
            <w:r w:rsidR="00FB33EB">
              <w:rPr>
                <w:rFonts w:eastAsiaTheme="minorEastAsia"/>
                <w:noProof/>
                <w:lang w:eastAsia="pt-PT"/>
              </w:rPr>
              <w:tab/>
            </w:r>
            <w:r w:rsidR="00FB33EB" w:rsidRPr="00A8691F">
              <w:rPr>
                <w:rStyle w:val="Hiperligao"/>
                <w:noProof/>
                <w:lang w:val="en-US"/>
              </w:rPr>
              <w:t>UC-014-Visualize Task Details</w:t>
            </w:r>
            <w:r w:rsidR="00FB33EB">
              <w:rPr>
                <w:noProof/>
                <w:webHidden/>
              </w:rPr>
              <w:tab/>
            </w:r>
            <w:r w:rsidR="00FB33EB">
              <w:rPr>
                <w:noProof/>
                <w:webHidden/>
              </w:rPr>
              <w:fldChar w:fldCharType="begin"/>
            </w:r>
            <w:r w:rsidR="00FB33EB">
              <w:rPr>
                <w:noProof/>
                <w:webHidden/>
              </w:rPr>
              <w:instrText xml:space="preserve"> PAGEREF _Toc355994988 \h </w:instrText>
            </w:r>
            <w:r w:rsidR="00FB33EB">
              <w:rPr>
                <w:noProof/>
                <w:webHidden/>
              </w:rPr>
            </w:r>
            <w:r w:rsidR="00FB33EB">
              <w:rPr>
                <w:noProof/>
                <w:webHidden/>
              </w:rPr>
              <w:fldChar w:fldCharType="separate"/>
            </w:r>
            <w:r w:rsidR="00C93AB7">
              <w:rPr>
                <w:noProof/>
                <w:webHidden/>
              </w:rPr>
              <w:t>11</w:t>
            </w:r>
            <w:r w:rsidR="00FB33EB">
              <w:rPr>
                <w:noProof/>
                <w:webHidden/>
              </w:rPr>
              <w:fldChar w:fldCharType="end"/>
            </w:r>
          </w:hyperlink>
        </w:p>
        <w:p w:rsidR="00FB33EB" w:rsidRDefault="00E7311F">
          <w:pPr>
            <w:pStyle w:val="ndice1"/>
            <w:rPr>
              <w:rFonts w:eastAsiaTheme="minorEastAsia"/>
              <w:noProof/>
              <w:lang w:eastAsia="pt-PT"/>
            </w:rPr>
          </w:pPr>
          <w:hyperlink w:anchor="_Toc355994989" w:history="1">
            <w:r w:rsidR="00FB33EB" w:rsidRPr="00A8691F">
              <w:rPr>
                <w:rStyle w:val="Hiperligao"/>
                <w:noProof/>
                <w:lang w:val="en-US"/>
              </w:rPr>
              <w:t>2.2.13.</w:t>
            </w:r>
            <w:r w:rsidR="00FB33EB">
              <w:rPr>
                <w:rFonts w:eastAsiaTheme="minorEastAsia"/>
                <w:noProof/>
                <w:lang w:eastAsia="pt-PT"/>
              </w:rPr>
              <w:tab/>
            </w:r>
            <w:r w:rsidR="00FB33EB" w:rsidRPr="00A8691F">
              <w:rPr>
                <w:rStyle w:val="Hiperligao"/>
                <w:noProof/>
                <w:lang w:val="en-US"/>
              </w:rPr>
              <w:t>UC-015-Filter Inactive Tasks</w:t>
            </w:r>
            <w:r w:rsidR="00FB33EB">
              <w:rPr>
                <w:noProof/>
                <w:webHidden/>
              </w:rPr>
              <w:tab/>
            </w:r>
            <w:r w:rsidR="00FB33EB">
              <w:rPr>
                <w:noProof/>
                <w:webHidden/>
              </w:rPr>
              <w:fldChar w:fldCharType="begin"/>
            </w:r>
            <w:r w:rsidR="00FB33EB">
              <w:rPr>
                <w:noProof/>
                <w:webHidden/>
              </w:rPr>
              <w:instrText xml:space="preserve"> PAGEREF _Toc355994989 \h </w:instrText>
            </w:r>
            <w:r w:rsidR="00FB33EB">
              <w:rPr>
                <w:noProof/>
                <w:webHidden/>
              </w:rPr>
            </w:r>
            <w:r w:rsidR="00FB33EB">
              <w:rPr>
                <w:noProof/>
                <w:webHidden/>
              </w:rPr>
              <w:fldChar w:fldCharType="separate"/>
            </w:r>
            <w:r w:rsidR="00C93AB7">
              <w:rPr>
                <w:noProof/>
                <w:webHidden/>
              </w:rPr>
              <w:t>11</w:t>
            </w:r>
            <w:r w:rsidR="00FB33EB">
              <w:rPr>
                <w:noProof/>
                <w:webHidden/>
              </w:rPr>
              <w:fldChar w:fldCharType="end"/>
            </w:r>
          </w:hyperlink>
        </w:p>
        <w:p w:rsidR="00FB33EB" w:rsidRDefault="00E7311F">
          <w:pPr>
            <w:pStyle w:val="ndice1"/>
            <w:rPr>
              <w:rFonts w:eastAsiaTheme="minorEastAsia"/>
              <w:noProof/>
              <w:lang w:eastAsia="pt-PT"/>
            </w:rPr>
          </w:pPr>
          <w:hyperlink w:anchor="_Toc355994990" w:history="1">
            <w:r w:rsidR="00FB33EB" w:rsidRPr="00A8691F">
              <w:rPr>
                <w:rStyle w:val="Hiperligao"/>
                <w:noProof/>
                <w:lang w:val="en-US"/>
              </w:rPr>
              <w:t>2.2.14.</w:t>
            </w:r>
            <w:r w:rsidR="00FB33EB">
              <w:rPr>
                <w:rFonts w:eastAsiaTheme="minorEastAsia"/>
                <w:noProof/>
                <w:lang w:eastAsia="pt-PT"/>
              </w:rPr>
              <w:tab/>
            </w:r>
            <w:r w:rsidR="00FB33EB" w:rsidRPr="00A8691F">
              <w:rPr>
                <w:rStyle w:val="Hiperligao"/>
                <w:noProof/>
                <w:lang w:val="en-US"/>
              </w:rPr>
              <w:t>UC-016-Export Data</w:t>
            </w:r>
            <w:r w:rsidR="00FB33EB">
              <w:rPr>
                <w:noProof/>
                <w:webHidden/>
              </w:rPr>
              <w:tab/>
            </w:r>
            <w:r w:rsidR="00FB33EB">
              <w:rPr>
                <w:noProof/>
                <w:webHidden/>
              </w:rPr>
              <w:fldChar w:fldCharType="begin"/>
            </w:r>
            <w:r w:rsidR="00FB33EB">
              <w:rPr>
                <w:noProof/>
                <w:webHidden/>
              </w:rPr>
              <w:instrText xml:space="preserve"> PAGEREF _Toc355994990 \h </w:instrText>
            </w:r>
            <w:r w:rsidR="00FB33EB">
              <w:rPr>
                <w:noProof/>
                <w:webHidden/>
              </w:rPr>
            </w:r>
            <w:r w:rsidR="00FB33EB">
              <w:rPr>
                <w:noProof/>
                <w:webHidden/>
              </w:rPr>
              <w:fldChar w:fldCharType="separate"/>
            </w:r>
            <w:r w:rsidR="00C93AB7">
              <w:rPr>
                <w:noProof/>
                <w:webHidden/>
              </w:rPr>
              <w:t>11</w:t>
            </w:r>
            <w:r w:rsidR="00FB33EB">
              <w:rPr>
                <w:noProof/>
                <w:webHidden/>
              </w:rPr>
              <w:fldChar w:fldCharType="end"/>
            </w:r>
          </w:hyperlink>
        </w:p>
        <w:p w:rsidR="00FB33EB" w:rsidRDefault="00E7311F">
          <w:pPr>
            <w:pStyle w:val="ndice1"/>
            <w:rPr>
              <w:rFonts w:eastAsiaTheme="minorEastAsia"/>
              <w:noProof/>
              <w:lang w:eastAsia="pt-PT"/>
            </w:rPr>
          </w:pPr>
          <w:hyperlink w:anchor="_Toc355994991" w:history="1">
            <w:r w:rsidR="00FB33EB" w:rsidRPr="00A8691F">
              <w:rPr>
                <w:rStyle w:val="Hiperligao"/>
                <w:noProof/>
                <w:lang w:val="en-US"/>
              </w:rPr>
              <w:t>2.2.15.</w:t>
            </w:r>
            <w:r w:rsidR="00FB33EB">
              <w:rPr>
                <w:rFonts w:eastAsiaTheme="minorEastAsia"/>
                <w:noProof/>
                <w:lang w:eastAsia="pt-PT"/>
              </w:rPr>
              <w:tab/>
            </w:r>
            <w:r w:rsidR="00FB33EB" w:rsidRPr="00A8691F">
              <w:rPr>
                <w:rStyle w:val="Hiperligao"/>
                <w:noProof/>
                <w:lang w:val="en-US"/>
              </w:rPr>
              <w:t>UC-017 - Show/Hide tasks list</w:t>
            </w:r>
            <w:r w:rsidR="00FB33EB">
              <w:rPr>
                <w:noProof/>
                <w:webHidden/>
              </w:rPr>
              <w:tab/>
            </w:r>
            <w:r w:rsidR="00FB33EB">
              <w:rPr>
                <w:noProof/>
                <w:webHidden/>
              </w:rPr>
              <w:fldChar w:fldCharType="begin"/>
            </w:r>
            <w:r w:rsidR="00FB33EB">
              <w:rPr>
                <w:noProof/>
                <w:webHidden/>
              </w:rPr>
              <w:instrText xml:space="preserve"> PAGEREF _Toc355994991 \h </w:instrText>
            </w:r>
            <w:r w:rsidR="00FB33EB">
              <w:rPr>
                <w:noProof/>
                <w:webHidden/>
              </w:rPr>
            </w:r>
            <w:r w:rsidR="00FB33EB">
              <w:rPr>
                <w:noProof/>
                <w:webHidden/>
              </w:rPr>
              <w:fldChar w:fldCharType="separate"/>
            </w:r>
            <w:r w:rsidR="00C93AB7">
              <w:rPr>
                <w:noProof/>
                <w:webHidden/>
              </w:rPr>
              <w:t>12</w:t>
            </w:r>
            <w:r w:rsidR="00FB33EB">
              <w:rPr>
                <w:noProof/>
                <w:webHidden/>
              </w:rPr>
              <w:fldChar w:fldCharType="end"/>
            </w:r>
          </w:hyperlink>
        </w:p>
        <w:p w:rsidR="00FB33EB" w:rsidRDefault="00E7311F">
          <w:pPr>
            <w:pStyle w:val="ndice1"/>
            <w:rPr>
              <w:rFonts w:eastAsiaTheme="minorEastAsia"/>
              <w:noProof/>
              <w:lang w:eastAsia="pt-PT"/>
            </w:rPr>
          </w:pPr>
          <w:hyperlink w:anchor="_Toc355994992" w:history="1">
            <w:r w:rsidR="00FB33EB" w:rsidRPr="00A8691F">
              <w:rPr>
                <w:rStyle w:val="Hiperligao"/>
                <w:noProof/>
                <w:lang w:val="en-US"/>
              </w:rPr>
              <w:t>3.</w:t>
            </w:r>
            <w:r w:rsidR="00FB33EB">
              <w:rPr>
                <w:rFonts w:eastAsiaTheme="minorEastAsia"/>
                <w:noProof/>
                <w:lang w:eastAsia="pt-PT"/>
              </w:rPr>
              <w:tab/>
            </w:r>
            <w:r w:rsidR="00FB33EB" w:rsidRPr="00A8691F">
              <w:rPr>
                <w:rStyle w:val="Hiperligao"/>
                <w:noProof/>
                <w:lang w:val="en-US"/>
              </w:rPr>
              <w:t>Functional Requirements</w:t>
            </w:r>
            <w:r w:rsidR="00FB33EB">
              <w:rPr>
                <w:noProof/>
                <w:webHidden/>
              </w:rPr>
              <w:tab/>
            </w:r>
            <w:r w:rsidR="00FB33EB">
              <w:rPr>
                <w:noProof/>
                <w:webHidden/>
              </w:rPr>
              <w:fldChar w:fldCharType="begin"/>
            </w:r>
            <w:r w:rsidR="00FB33EB">
              <w:rPr>
                <w:noProof/>
                <w:webHidden/>
              </w:rPr>
              <w:instrText xml:space="preserve"> PAGEREF _Toc355994992 \h </w:instrText>
            </w:r>
            <w:r w:rsidR="00FB33EB">
              <w:rPr>
                <w:noProof/>
                <w:webHidden/>
              </w:rPr>
            </w:r>
            <w:r w:rsidR="00FB33EB">
              <w:rPr>
                <w:noProof/>
                <w:webHidden/>
              </w:rPr>
              <w:fldChar w:fldCharType="separate"/>
            </w:r>
            <w:r w:rsidR="00C93AB7">
              <w:rPr>
                <w:noProof/>
                <w:webHidden/>
              </w:rPr>
              <w:t>13</w:t>
            </w:r>
            <w:r w:rsidR="00FB33EB">
              <w:rPr>
                <w:noProof/>
                <w:webHidden/>
              </w:rPr>
              <w:fldChar w:fldCharType="end"/>
            </w:r>
          </w:hyperlink>
        </w:p>
        <w:p w:rsidR="00FB33EB" w:rsidRDefault="00E7311F">
          <w:pPr>
            <w:pStyle w:val="ndice1"/>
            <w:rPr>
              <w:rFonts w:eastAsiaTheme="minorEastAsia"/>
              <w:noProof/>
              <w:lang w:eastAsia="pt-PT"/>
            </w:rPr>
          </w:pPr>
          <w:hyperlink w:anchor="_Toc355994993" w:history="1">
            <w:r w:rsidR="00FB33EB" w:rsidRPr="00A8691F">
              <w:rPr>
                <w:rStyle w:val="Hiperligao"/>
                <w:noProof/>
                <w:lang w:val="en-US"/>
              </w:rPr>
              <w:t>3.1.</w:t>
            </w:r>
            <w:r w:rsidR="00FB33EB">
              <w:rPr>
                <w:rFonts w:eastAsiaTheme="minorEastAsia"/>
                <w:noProof/>
                <w:lang w:eastAsia="pt-PT"/>
              </w:rPr>
              <w:tab/>
            </w:r>
            <w:r w:rsidR="00FB33EB" w:rsidRPr="00A8691F">
              <w:rPr>
                <w:rStyle w:val="Hiperligao"/>
                <w:noProof/>
                <w:lang w:val="en-US"/>
              </w:rPr>
              <w:t>1CT-001:Task.create</w:t>
            </w:r>
            <w:r w:rsidR="00FB33EB">
              <w:rPr>
                <w:noProof/>
                <w:webHidden/>
              </w:rPr>
              <w:tab/>
            </w:r>
            <w:r w:rsidR="00FB33EB">
              <w:rPr>
                <w:noProof/>
                <w:webHidden/>
              </w:rPr>
              <w:fldChar w:fldCharType="begin"/>
            </w:r>
            <w:r w:rsidR="00FB33EB">
              <w:rPr>
                <w:noProof/>
                <w:webHidden/>
              </w:rPr>
              <w:instrText xml:space="preserve"> PAGEREF _Toc355994993 \h </w:instrText>
            </w:r>
            <w:r w:rsidR="00FB33EB">
              <w:rPr>
                <w:noProof/>
                <w:webHidden/>
              </w:rPr>
            </w:r>
            <w:r w:rsidR="00FB33EB">
              <w:rPr>
                <w:noProof/>
                <w:webHidden/>
              </w:rPr>
              <w:fldChar w:fldCharType="separate"/>
            </w:r>
            <w:r w:rsidR="00C93AB7">
              <w:rPr>
                <w:noProof/>
                <w:webHidden/>
              </w:rPr>
              <w:t>13</w:t>
            </w:r>
            <w:r w:rsidR="00FB33EB">
              <w:rPr>
                <w:noProof/>
                <w:webHidden/>
              </w:rPr>
              <w:fldChar w:fldCharType="end"/>
            </w:r>
          </w:hyperlink>
        </w:p>
        <w:p w:rsidR="00FB33EB" w:rsidRDefault="00E7311F">
          <w:pPr>
            <w:pStyle w:val="ndice1"/>
            <w:rPr>
              <w:rFonts w:eastAsiaTheme="minorEastAsia"/>
              <w:noProof/>
              <w:lang w:eastAsia="pt-PT"/>
            </w:rPr>
          </w:pPr>
          <w:hyperlink w:anchor="_Toc355994994" w:history="1">
            <w:r w:rsidR="00FB33EB" w:rsidRPr="00A8691F">
              <w:rPr>
                <w:rStyle w:val="Hiperligao"/>
                <w:noProof/>
                <w:lang w:val="en-US"/>
              </w:rPr>
              <w:t>3.2.</w:t>
            </w:r>
            <w:r w:rsidR="00FB33EB">
              <w:rPr>
                <w:rFonts w:eastAsiaTheme="minorEastAsia"/>
                <w:noProof/>
                <w:lang w:eastAsia="pt-PT"/>
              </w:rPr>
              <w:tab/>
            </w:r>
            <w:r w:rsidR="00FB33EB" w:rsidRPr="00A8691F">
              <w:rPr>
                <w:rStyle w:val="Hiperligao"/>
                <w:noProof/>
                <w:lang w:val="en-US"/>
              </w:rPr>
              <w:t>1CT-002:Task.create.validate</w:t>
            </w:r>
            <w:r w:rsidR="00FB33EB">
              <w:rPr>
                <w:noProof/>
                <w:webHidden/>
              </w:rPr>
              <w:tab/>
            </w:r>
            <w:r w:rsidR="00FB33EB">
              <w:rPr>
                <w:noProof/>
                <w:webHidden/>
              </w:rPr>
              <w:fldChar w:fldCharType="begin"/>
            </w:r>
            <w:r w:rsidR="00FB33EB">
              <w:rPr>
                <w:noProof/>
                <w:webHidden/>
              </w:rPr>
              <w:instrText xml:space="preserve"> PAGEREF _Toc355994994 \h </w:instrText>
            </w:r>
            <w:r w:rsidR="00FB33EB">
              <w:rPr>
                <w:noProof/>
                <w:webHidden/>
              </w:rPr>
            </w:r>
            <w:r w:rsidR="00FB33EB">
              <w:rPr>
                <w:noProof/>
                <w:webHidden/>
              </w:rPr>
              <w:fldChar w:fldCharType="separate"/>
            </w:r>
            <w:r w:rsidR="00C93AB7">
              <w:rPr>
                <w:noProof/>
                <w:webHidden/>
              </w:rPr>
              <w:t>13</w:t>
            </w:r>
            <w:r w:rsidR="00FB33EB">
              <w:rPr>
                <w:noProof/>
                <w:webHidden/>
              </w:rPr>
              <w:fldChar w:fldCharType="end"/>
            </w:r>
          </w:hyperlink>
        </w:p>
        <w:p w:rsidR="00FB33EB" w:rsidRDefault="00E7311F">
          <w:pPr>
            <w:pStyle w:val="ndice1"/>
            <w:rPr>
              <w:rFonts w:eastAsiaTheme="minorEastAsia"/>
              <w:noProof/>
              <w:lang w:eastAsia="pt-PT"/>
            </w:rPr>
          </w:pPr>
          <w:hyperlink w:anchor="_Toc355994995" w:history="1">
            <w:r w:rsidR="00FB33EB" w:rsidRPr="00A8691F">
              <w:rPr>
                <w:rStyle w:val="Hiperligao"/>
                <w:noProof/>
                <w:lang w:val="en-US"/>
              </w:rPr>
              <w:t>3.3.</w:t>
            </w:r>
            <w:r w:rsidR="00FB33EB">
              <w:rPr>
                <w:rFonts w:eastAsiaTheme="minorEastAsia"/>
                <w:noProof/>
                <w:lang w:eastAsia="pt-PT"/>
              </w:rPr>
              <w:tab/>
            </w:r>
            <w:r w:rsidR="00FB33EB" w:rsidRPr="00A8691F">
              <w:rPr>
                <w:rStyle w:val="Hiperligao"/>
                <w:noProof/>
                <w:lang w:val="en-US"/>
              </w:rPr>
              <w:t>1CT-003:Task.create.validate.notEqual</w:t>
            </w:r>
            <w:r w:rsidR="00FB33EB">
              <w:rPr>
                <w:noProof/>
                <w:webHidden/>
              </w:rPr>
              <w:tab/>
            </w:r>
            <w:r w:rsidR="00FB33EB">
              <w:rPr>
                <w:noProof/>
                <w:webHidden/>
              </w:rPr>
              <w:fldChar w:fldCharType="begin"/>
            </w:r>
            <w:r w:rsidR="00FB33EB">
              <w:rPr>
                <w:noProof/>
                <w:webHidden/>
              </w:rPr>
              <w:instrText xml:space="preserve"> PAGEREF _Toc355994995 \h </w:instrText>
            </w:r>
            <w:r w:rsidR="00FB33EB">
              <w:rPr>
                <w:noProof/>
                <w:webHidden/>
              </w:rPr>
            </w:r>
            <w:r w:rsidR="00FB33EB">
              <w:rPr>
                <w:noProof/>
                <w:webHidden/>
              </w:rPr>
              <w:fldChar w:fldCharType="separate"/>
            </w:r>
            <w:r w:rsidR="00C93AB7">
              <w:rPr>
                <w:noProof/>
                <w:webHidden/>
              </w:rPr>
              <w:t>13</w:t>
            </w:r>
            <w:r w:rsidR="00FB33EB">
              <w:rPr>
                <w:noProof/>
                <w:webHidden/>
              </w:rPr>
              <w:fldChar w:fldCharType="end"/>
            </w:r>
          </w:hyperlink>
        </w:p>
        <w:p w:rsidR="00FB33EB" w:rsidRDefault="00E7311F">
          <w:pPr>
            <w:pStyle w:val="ndice1"/>
            <w:rPr>
              <w:rFonts w:eastAsiaTheme="minorEastAsia"/>
              <w:noProof/>
              <w:lang w:eastAsia="pt-PT"/>
            </w:rPr>
          </w:pPr>
          <w:hyperlink w:anchor="_Toc355994996" w:history="1">
            <w:r w:rsidR="00FB33EB" w:rsidRPr="00A8691F">
              <w:rPr>
                <w:rStyle w:val="Hiperligao"/>
                <w:noProof/>
                <w:lang w:val="en-US"/>
              </w:rPr>
              <w:t>3.4.</w:t>
            </w:r>
            <w:r w:rsidR="00FB33EB">
              <w:rPr>
                <w:rFonts w:eastAsiaTheme="minorEastAsia"/>
                <w:noProof/>
                <w:lang w:eastAsia="pt-PT"/>
              </w:rPr>
              <w:tab/>
            </w:r>
            <w:r w:rsidR="00FB33EB" w:rsidRPr="00A8691F">
              <w:rPr>
                <w:rStyle w:val="Hiperligao"/>
                <w:noProof/>
                <w:lang w:val="en-US"/>
              </w:rPr>
              <w:t>1CT-004:Task.create.AutoComplete</w:t>
            </w:r>
            <w:r w:rsidR="00FB33EB">
              <w:rPr>
                <w:noProof/>
                <w:webHidden/>
              </w:rPr>
              <w:tab/>
            </w:r>
            <w:r w:rsidR="00FB33EB">
              <w:rPr>
                <w:noProof/>
                <w:webHidden/>
              </w:rPr>
              <w:fldChar w:fldCharType="begin"/>
            </w:r>
            <w:r w:rsidR="00FB33EB">
              <w:rPr>
                <w:noProof/>
                <w:webHidden/>
              </w:rPr>
              <w:instrText xml:space="preserve"> PAGEREF _Toc355994996 \h </w:instrText>
            </w:r>
            <w:r w:rsidR="00FB33EB">
              <w:rPr>
                <w:noProof/>
                <w:webHidden/>
              </w:rPr>
            </w:r>
            <w:r w:rsidR="00FB33EB">
              <w:rPr>
                <w:noProof/>
                <w:webHidden/>
              </w:rPr>
              <w:fldChar w:fldCharType="separate"/>
            </w:r>
            <w:r w:rsidR="00C93AB7">
              <w:rPr>
                <w:noProof/>
                <w:webHidden/>
              </w:rPr>
              <w:t>13</w:t>
            </w:r>
            <w:r w:rsidR="00FB33EB">
              <w:rPr>
                <w:noProof/>
                <w:webHidden/>
              </w:rPr>
              <w:fldChar w:fldCharType="end"/>
            </w:r>
          </w:hyperlink>
        </w:p>
        <w:p w:rsidR="00FB33EB" w:rsidRDefault="00E7311F">
          <w:pPr>
            <w:pStyle w:val="ndice1"/>
            <w:rPr>
              <w:rFonts w:eastAsiaTheme="minorEastAsia"/>
              <w:noProof/>
              <w:lang w:eastAsia="pt-PT"/>
            </w:rPr>
          </w:pPr>
          <w:hyperlink w:anchor="_Toc355994997" w:history="1">
            <w:r w:rsidR="00FB33EB" w:rsidRPr="00A8691F">
              <w:rPr>
                <w:rStyle w:val="Hiperligao"/>
                <w:noProof/>
                <w:lang w:val="en-US"/>
              </w:rPr>
              <w:t>3.5.</w:t>
            </w:r>
            <w:r w:rsidR="00FB33EB">
              <w:rPr>
                <w:rFonts w:eastAsiaTheme="minorEastAsia"/>
                <w:noProof/>
                <w:lang w:eastAsia="pt-PT"/>
              </w:rPr>
              <w:tab/>
            </w:r>
            <w:r w:rsidR="00FB33EB" w:rsidRPr="00A8691F">
              <w:rPr>
                <w:rStyle w:val="Hiperligao"/>
                <w:noProof/>
                <w:lang w:val="en-US"/>
              </w:rPr>
              <w:t>2ET-001: EditTask</w:t>
            </w:r>
            <w:r w:rsidR="00FB33EB">
              <w:rPr>
                <w:noProof/>
                <w:webHidden/>
              </w:rPr>
              <w:tab/>
            </w:r>
            <w:r w:rsidR="00FB33EB">
              <w:rPr>
                <w:noProof/>
                <w:webHidden/>
              </w:rPr>
              <w:fldChar w:fldCharType="begin"/>
            </w:r>
            <w:r w:rsidR="00FB33EB">
              <w:rPr>
                <w:noProof/>
                <w:webHidden/>
              </w:rPr>
              <w:instrText xml:space="preserve"> PAGEREF _Toc355994997 \h </w:instrText>
            </w:r>
            <w:r w:rsidR="00FB33EB">
              <w:rPr>
                <w:noProof/>
                <w:webHidden/>
              </w:rPr>
            </w:r>
            <w:r w:rsidR="00FB33EB">
              <w:rPr>
                <w:noProof/>
                <w:webHidden/>
              </w:rPr>
              <w:fldChar w:fldCharType="separate"/>
            </w:r>
            <w:r w:rsidR="00C93AB7">
              <w:rPr>
                <w:noProof/>
                <w:webHidden/>
              </w:rPr>
              <w:t>13</w:t>
            </w:r>
            <w:r w:rsidR="00FB33EB">
              <w:rPr>
                <w:noProof/>
                <w:webHidden/>
              </w:rPr>
              <w:fldChar w:fldCharType="end"/>
            </w:r>
          </w:hyperlink>
        </w:p>
        <w:p w:rsidR="00FB33EB" w:rsidRDefault="00E7311F">
          <w:pPr>
            <w:pStyle w:val="ndice1"/>
            <w:rPr>
              <w:rFonts w:eastAsiaTheme="minorEastAsia"/>
              <w:noProof/>
              <w:lang w:eastAsia="pt-PT"/>
            </w:rPr>
          </w:pPr>
          <w:hyperlink w:anchor="_Toc355994998" w:history="1">
            <w:r w:rsidR="00FB33EB" w:rsidRPr="00A8691F">
              <w:rPr>
                <w:rStyle w:val="Hiperligao"/>
                <w:noProof/>
                <w:lang w:val="en-US"/>
              </w:rPr>
              <w:t>3.6.</w:t>
            </w:r>
            <w:r w:rsidR="00FB33EB">
              <w:rPr>
                <w:rFonts w:eastAsiaTheme="minorEastAsia"/>
                <w:noProof/>
                <w:lang w:eastAsia="pt-PT"/>
              </w:rPr>
              <w:tab/>
            </w:r>
            <w:r w:rsidR="00FB33EB" w:rsidRPr="00A8691F">
              <w:rPr>
                <w:rStyle w:val="Hiperligao"/>
                <w:noProof/>
                <w:lang w:val="en-US"/>
              </w:rPr>
              <w:t>2ET-002: EditTask.save</w:t>
            </w:r>
            <w:r w:rsidR="00FB33EB">
              <w:rPr>
                <w:noProof/>
                <w:webHidden/>
              </w:rPr>
              <w:tab/>
            </w:r>
            <w:r w:rsidR="00FB33EB">
              <w:rPr>
                <w:noProof/>
                <w:webHidden/>
              </w:rPr>
              <w:fldChar w:fldCharType="begin"/>
            </w:r>
            <w:r w:rsidR="00FB33EB">
              <w:rPr>
                <w:noProof/>
                <w:webHidden/>
              </w:rPr>
              <w:instrText xml:space="preserve"> PAGEREF _Toc355994998 \h </w:instrText>
            </w:r>
            <w:r w:rsidR="00FB33EB">
              <w:rPr>
                <w:noProof/>
                <w:webHidden/>
              </w:rPr>
            </w:r>
            <w:r w:rsidR="00FB33EB">
              <w:rPr>
                <w:noProof/>
                <w:webHidden/>
              </w:rPr>
              <w:fldChar w:fldCharType="separate"/>
            </w:r>
            <w:r w:rsidR="00C93AB7">
              <w:rPr>
                <w:noProof/>
                <w:webHidden/>
              </w:rPr>
              <w:t>14</w:t>
            </w:r>
            <w:r w:rsidR="00FB33EB">
              <w:rPr>
                <w:noProof/>
                <w:webHidden/>
              </w:rPr>
              <w:fldChar w:fldCharType="end"/>
            </w:r>
          </w:hyperlink>
        </w:p>
        <w:p w:rsidR="00FB33EB" w:rsidRDefault="00E7311F">
          <w:pPr>
            <w:pStyle w:val="ndice1"/>
            <w:rPr>
              <w:rFonts w:eastAsiaTheme="minorEastAsia"/>
              <w:noProof/>
              <w:lang w:eastAsia="pt-PT"/>
            </w:rPr>
          </w:pPr>
          <w:hyperlink w:anchor="_Toc355994999" w:history="1">
            <w:r w:rsidR="00FB33EB" w:rsidRPr="00A8691F">
              <w:rPr>
                <w:rStyle w:val="Hiperligao"/>
                <w:noProof/>
                <w:lang w:val="en-US"/>
              </w:rPr>
              <w:t>3.7.</w:t>
            </w:r>
            <w:r w:rsidR="00FB33EB">
              <w:rPr>
                <w:rFonts w:eastAsiaTheme="minorEastAsia"/>
                <w:noProof/>
                <w:lang w:eastAsia="pt-PT"/>
              </w:rPr>
              <w:tab/>
            </w:r>
            <w:r w:rsidR="00FB33EB" w:rsidRPr="00A8691F">
              <w:rPr>
                <w:rStyle w:val="Hiperligao"/>
                <w:noProof/>
                <w:lang w:val="en-US"/>
              </w:rPr>
              <w:t>2ET-003: EditTask.save.true</w:t>
            </w:r>
            <w:r w:rsidR="00FB33EB">
              <w:rPr>
                <w:noProof/>
                <w:webHidden/>
              </w:rPr>
              <w:tab/>
            </w:r>
            <w:r w:rsidR="00FB33EB">
              <w:rPr>
                <w:noProof/>
                <w:webHidden/>
              </w:rPr>
              <w:fldChar w:fldCharType="begin"/>
            </w:r>
            <w:r w:rsidR="00FB33EB">
              <w:rPr>
                <w:noProof/>
                <w:webHidden/>
              </w:rPr>
              <w:instrText xml:space="preserve"> PAGEREF _Toc355994999 \h </w:instrText>
            </w:r>
            <w:r w:rsidR="00FB33EB">
              <w:rPr>
                <w:noProof/>
                <w:webHidden/>
              </w:rPr>
            </w:r>
            <w:r w:rsidR="00FB33EB">
              <w:rPr>
                <w:noProof/>
                <w:webHidden/>
              </w:rPr>
              <w:fldChar w:fldCharType="separate"/>
            </w:r>
            <w:r w:rsidR="00C93AB7">
              <w:rPr>
                <w:noProof/>
                <w:webHidden/>
              </w:rPr>
              <w:t>14</w:t>
            </w:r>
            <w:r w:rsidR="00FB33EB">
              <w:rPr>
                <w:noProof/>
                <w:webHidden/>
              </w:rPr>
              <w:fldChar w:fldCharType="end"/>
            </w:r>
          </w:hyperlink>
        </w:p>
        <w:p w:rsidR="00FB33EB" w:rsidRDefault="00E7311F">
          <w:pPr>
            <w:pStyle w:val="ndice1"/>
            <w:rPr>
              <w:rFonts w:eastAsiaTheme="minorEastAsia"/>
              <w:noProof/>
              <w:lang w:eastAsia="pt-PT"/>
            </w:rPr>
          </w:pPr>
          <w:hyperlink w:anchor="_Toc355995000" w:history="1">
            <w:r w:rsidR="00FB33EB" w:rsidRPr="00A8691F">
              <w:rPr>
                <w:rStyle w:val="Hiperligao"/>
                <w:noProof/>
                <w:lang w:val="en-US"/>
              </w:rPr>
              <w:t>3.8.</w:t>
            </w:r>
            <w:r w:rsidR="00FB33EB">
              <w:rPr>
                <w:rFonts w:eastAsiaTheme="minorEastAsia"/>
                <w:noProof/>
                <w:lang w:eastAsia="pt-PT"/>
              </w:rPr>
              <w:tab/>
            </w:r>
            <w:r w:rsidR="00FB33EB" w:rsidRPr="00A8691F">
              <w:rPr>
                <w:rStyle w:val="Hiperligao"/>
                <w:noProof/>
                <w:lang w:val="en-US"/>
              </w:rPr>
              <w:t>2ET-004:EditTask.save.false</w:t>
            </w:r>
            <w:r w:rsidR="00FB33EB">
              <w:rPr>
                <w:noProof/>
                <w:webHidden/>
              </w:rPr>
              <w:tab/>
            </w:r>
            <w:r w:rsidR="00FB33EB">
              <w:rPr>
                <w:noProof/>
                <w:webHidden/>
              </w:rPr>
              <w:fldChar w:fldCharType="begin"/>
            </w:r>
            <w:r w:rsidR="00FB33EB">
              <w:rPr>
                <w:noProof/>
                <w:webHidden/>
              </w:rPr>
              <w:instrText xml:space="preserve"> PAGEREF _Toc355995000 \h </w:instrText>
            </w:r>
            <w:r w:rsidR="00FB33EB">
              <w:rPr>
                <w:noProof/>
                <w:webHidden/>
              </w:rPr>
            </w:r>
            <w:r w:rsidR="00FB33EB">
              <w:rPr>
                <w:noProof/>
                <w:webHidden/>
              </w:rPr>
              <w:fldChar w:fldCharType="separate"/>
            </w:r>
            <w:r w:rsidR="00C93AB7">
              <w:rPr>
                <w:noProof/>
                <w:webHidden/>
              </w:rPr>
              <w:t>14</w:t>
            </w:r>
            <w:r w:rsidR="00FB33EB">
              <w:rPr>
                <w:noProof/>
                <w:webHidden/>
              </w:rPr>
              <w:fldChar w:fldCharType="end"/>
            </w:r>
          </w:hyperlink>
        </w:p>
        <w:p w:rsidR="00FB33EB" w:rsidRDefault="00E7311F">
          <w:pPr>
            <w:pStyle w:val="ndice1"/>
            <w:rPr>
              <w:rFonts w:eastAsiaTheme="minorEastAsia"/>
              <w:noProof/>
              <w:lang w:eastAsia="pt-PT"/>
            </w:rPr>
          </w:pPr>
          <w:hyperlink w:anchor="_Toc355995001" w:history="1">
            <w:r w:rsidR="00FB33EB" w:rsidRPr="00A8691F">
              <w:rPr>
                <w:rStyle w:val="Hiperligao"/>
                <w:noProof/>
                <w:lang w:val="en-US"/>
              </w:rPr>
              <w:t>3.9.</w:t>
            </w:r>
            <w:r w:rsidR="00FB33EB">
              <w:rPr>
                <w:rFonts w:eastAsiaTheme="minorEastAsia"/>
                <w:noProof/>
                <w:lang w:eastAsia="pt-PT"/>
              </w:rPr>
              <w:tab/>
            </w:r>
            <w:r w:rsidR="00FB33EB" w:rsidRPr="00A8691F">
              <w:rPr>
                <w:rStyle w:val="Hiperligao"/>
                <w:noProof/>
                <w:lang w:val="en-US"/>
              </w:rPr>
              <w:t>3DT-001: DeleteTask</w:t>
            </w:r>
            <w:r w:rsidR="00FB33EB">
              <w:rPr>
                <w:noProof/>
                <w:webHidden/>
              </w:rPr>
              <w:tab/>
            </w:r>
            <w:r w:rsidR="00FB33EB">
              <w:rPr>
                <w:noProof/>
                <w:webHidden/>
              </w:rPr>
              <w:fldChar w:fldCharType="begin"/>
            </w:r>
            <w:r w:rsidR="00FB33EB">
              <w:rPr>
                <w:noProof/>
                <w:webHidden/>
              </w:rPr>
              <w:instrText xml:space="preserve"> PAGEREF _Toc355995001 \h </w:instrText>
            </w:r>
            <w:r w:rsidR="00FB33EB">
              <w:rPr>
                <w:noProof/>
                <w:webHidden/>
              </w:rPr>
            </w:r>
            <w:r w:rsidR="00FB33EB">
              <w:rPr>
                <w:noProof/>
                <w:webHidden/>
              </w:rPr>
              <w:fldChar w:fldCharType="separate"/>
            </w:r>
            <w:r w:rsidR="00C93AB7">
              <w:rPr>
                <w:noProof/>
                <w:webHidden/>
              </w:rPr>
              <w:t>14</w:t>
            </w:r>
            <w:r w:rsidR="00FB33EB">
              <w:rPr>
                <w:noProof/>
                <w:webHidden/>
              </w:rPr>
              <w:fldChar w:fldCharType="end"/>
            </w:r>
          </w:hyperlink>
        </w:p>
        <w:p w:rsidR="00FB33EB" w:rsidRDefault="00E7311F">
          <w:pPr>
            <w:pStyle w:val="ndice1"/>
            <w:rPr>
              <w:rFonts w:eastAsiaTheme="minorEastAsia"/>
              <w:noProof/>
              <w:lang w:eastAsia="pt-PT"/>
            </w:rPr>
          </w:pPr>
          <w:hyperlink w:anchor="_Toc355995002" w:history="1">
            <w:r w:rsidR="00FB33EB" w:rsidRPr="00A8691F">
              <w:rPr>
                <w:rStyle w:val="Hiperligao"/>
                <w:noProof/>
                <w:lang w:val="en-US"/>
              </w:rPr>
              <w:t>3.10.</w:t>
            </w:r>
            <w:r w:rsidR="00FB33EB">
              <w:rPr>
                <w:rFonts w:eastAsiaTheme="minorEastAsia"/>
                <w:noProof/>
                <w:lang w:eastAsia="pt-PT"/>
              </w:rPr>
              <w:tab/>
            </w:r>
            <w:r w:rsidR="00FB33EB" w:rsidRPr="00A8691F">
              <w:rPr>
                <w:rStyle w:val="Hiperligao"/>
                <w:noProof/>
                <w:lang w:val="en-US"/>
              </w:rPr>
              <w:t>4STT-001: StartTime</w:t>
            </w:r>
            <w:r w:rsidR="00FB33EB">
              <w:rPr>
                <w:noProof/>
                <w:webHidden/>
              </w:rPr>
              <w:tab/>
            </w:r>
            <w:r w:rsidR="00FB33EB">
              <w:rPr>
                <w:noProof/>
                <w:webHidden/>
              </w:rPr>
              <w:fldChar w:fldCharType="begin"/>
            </w:r>
            <w:r w:rsidR="00FB33EB">
              <w:rPr>
                <w:noProof/>
                <w:webHidden/>
              </w:rPr>
              <w:instrText xml:space="preserve"> PAGEREF _Toc355995002 \h </w:instrText>
            </w:r>
            <w:r w:rsidR="00FB33EB">
              <w:rPr>
                <w:noProof/>
                <w:webHidden/>
              </w:rPr>
            </w:r>
            <w:r w:rsidR="00FB33EB">
              <w:rPr>
                <w:noProof/>
                <w:webHidden/>
              </w:rPr>
              <w:fldChar w:fldCharType="separate"/>
            </w:r>
            <w:r w:rsidR="00C93AB7">
              <w:rPr>
                <w:noProof/>
                <w:webHidden/>
              </w:rPr>
              <w:t>14</w:t>
            </w:r>
            <w:r w:rsidR="00FB33EB">
              <w:rPr>
                <w:noProof/>
                <w:webHidden/>
              </w:rPr>
              <w:fldChar w:fldCharType="end"/>
            </w:r>
          </w:hyperlink>
        </w:p>
        <w:p w:rsidR="00FB33EB" w:rsidRDefault="00E7311F">
          <w:pPr>
            <w:pStyle w:val="ndice1"/>
            <w:rPr>
              <w:rFonts w:eastAsiaTheme="minorEastAsia"/>
              <w:noProof/>
              <w:lang w:eastAsia="pt-PT"/>
            </w:rPr>
          </w:pPr>
          <w:hyperlink w:anchor="_Toc355995003" w:history="1">
            <w:r w:rsidR="00FB33EB" w:rsidRPr="00A8691F">
              <w:rPr>
                <w:rStyle w:val="Hiperligao"/>
                <w:noProof/>
                <w:lang w:val="en-US"/>
              </w:rPr>
              <w:t>3.11.</w:t>
            </w:r>
            <w:r w:rsidR="00FB33EB">
              <w:rPr>
                <w:rFonts w:eastAsiaTheme="minorEastAsia"/>
                <w:noProof/>
                <w:lang w:eastAsia="pt-PT"/>
              </w:rPr>
              <w:tab/>
            </w:r>
            <w:r w:rsidR="00FB33EB" w:rsidRPr="00A8691F">
              <w:rPr>
                <w:rStyle w:val="Hiperligao"/>
                <w:noProof/>
                <w:lang w:val="en-US"/>
              </w:rPr>
              <w:t>5ST-001: StopTime</w:t>
            </w:r>
            <w:r w:rsidR="00FB33EB">
              <w:rPr>
                <w:noProof/>
                <w:webHidden/>
              </w:rPr>
              <w:tab/>
            </w:r>
            <w:r w:rsidR="00FB33EB">
              <w:rPr>
                <w:noProof/>
                <w:webHidden/>
              </w:rPr>
              <w:fldChar w:fldCharType="begin"/>
            </w:r>
            <w:r w:rsidR="00FB33EB">
              <w:rPr>
                <w:noProof/>
                <w:webHidden/>
              </w:rPr>
              <w:instrText xml:space="preserve"> PAGEREF _Toc355995003 \h </w:instrText>
            </w:r>
            <w:r w:rsidR="00FB33EB">
              <w:rPr>
                <w:noProof/>
                <w:webHidden/>
              </w:rPr>
            </w:r>
            <w:r w:rsidR="00FB33EB">
              <w:rPr>
                <w:noProof/>
                <w:webHidden/>
              </w:rPr>
              <w:fldChar w:fldCharType="separate"/>
            </w:r>
            <w:r w:rsidR="00C93AB7">
              <w:rPr>
                <w:noProof/>
                <w:webHidden/>
              </w:rPr>
              <w:t>14</w:t>
            </w:r>
            <w:r w:rsidR="00FB33EB">
              <w:rPr>
                <w:noProof/>
                <w:webHidden/>
              </w:rPr>
              <w:fldChar w:fldCharType="end"/>
            </w:r>
          </w:hyperlink>
        </w:p>
        <w:p w:rsidR="00FB33EB" w:rsidRDefault="00E7311F">
          <w:pPr>
            <w:pStyle w:val="ndice1"/>
            <w:rPr>
              <w:rFonts w:eastAsiaTheme="minorEastAsia"/>
              <w:noProof/>
              <w:lang w:eastAsia="pt-PT"/>
            </w:rPr>
          </w:pPr>
          <w:hyperlink w:anchor="_Toc355995004" w:history="1">
            <w:r w:rsidR="00FB33EB" w:rsidRPr="00A8691F">
              <w:rPr>
                <w:rStyle w:val="Hiperligao"/>
                <w:noProof/>
                <w:lang w:val="en-US"/>
              </w:rPr>
              <w:t>3.12.</w:t>
            </w:r>
            <w:r w:rsidR="00FB33EB">
              <w:rPr>
                <w:rFonts w:eastAsiaTheme="minorEastAsia"/>
                <w:noProof/>
                <w:lang w:eastAsia="pt-PT"/>
              </w:rPr>
              <w:tab/>
            </w:r>
            <w:r w:rsidR="00FB33EB" w:rsidRPr="00A8691F">
              <w:rPr>
                <w:rStyle w:val="Hiperligao"/>
                <w:noProof/>
                <w:lang w:val="en-US"/>
              </w:rPr>
              <w:t>6CT-001: ChangeRunningTask</w:t>
            </w:r>
            <w:r w:rsidR="00FB33EB">
              <w:rPr>
                <w:noProof/>
                <w:webHidden/>
              </w:rPr>
              <w:tab/>
            </w:r>
            <w:r w:rsidR="00FB33EB">
              <w:rPr>
                <w:noProof/>
                <w:webHidden/>
              </w:rPr>
              <w:fldChar w:fldCharType="begin"/>
            </w:r>
            <w:r w:rsidR="00FB33EB">
              <w:rPr>
                <w:noProof/>
                <w:webHidden/>
              </w:rPr>
              <w:instrText xml:space="preserve"> PAGEREF _Toc355995004 \h </w:instrText>
            </w:r>
            <w:r w:rsidR="00FB33EB">
              <w:rPr>
                <w:noProof/>
                <w:webHidden/>
              </w:rPr>
            </w:r>
            <w:r w:rsidR="00FB33EB">
              <w:rPr>
                <w:noProof/>
                <w:webHidden/>
              </w:rPr>
              <w:fldChar w:fldCharType="separate"/>
            </w:r>
            <w:r w:rsidR="00C93AB7">
              <w:rPr>
                <w:noProof/>
                <w:webHidden/>
              </w:rPr>
              <w:t>15</w:t>
            </w:r>
            <w:r w:rsidR="00FB33EB">
              <w:rPr>
                <w:noProof/>
                <w:webHidden/>
              </w:rPr>
              <w:fldChar w:fldCharType="end"/>
            </w:r>
          </w:hyperlink>
        </w:p>
        <w:p w:rsidR="00FB33EB" w:rsidRDefault="00E7311F">
          <w:pPr>
            <w:pStyle w:val="ndice1"/>
            <w:rPr>
              <w:rFonts w:eastAsiaTheme="minorEastAsia"/>
              <w:noProof/>
              <w:lang w:eastAsia="pt-PT"/>
            </w:rPr>
          </w:pPr>
          <w:hyperlink w:anchor="_Toc355995005" w:history="1">
            <w:r w:rsidR="00FB33EB" w:rsidRPr="00A8691F">
              <w:rPr>
                <w:rStyle w:val="Hiperligao"/>
                <w:noProof/>
                <w:lang w:val="en-US"/>
              </w:rPr>
              <w:t>3.13.</w:t>
            </w:r>
            <w:r w:rsidR="00FB33EB">
              <w:rPr>
                <w:rFonts w:eastAsiaTheme="minorEastAsia"/>
                <w:noProof/>
                <w:lang w:eastAsia="pt-PT"/>
              </w:rPr>
              <w:tab/>
            </w:r>
            <w:r w:rsidR="00FB33EB" w:rsidRPr="00A8691F">
              <w:rPr>
                <w:rStyle w:val="Hiperligao"/>
                <w:noProof/>
                <w:lang w:val="en-US"/>
              </w:rPr>
              <w:t>6CT-002: ChangeRunningTask.CombinationFail</w:t>
            </w:r>
            <w:r w:rsidR="00FB33EB">
              <w:rPr>
                <w:noProof/>
                <w:webHidden/>
              </w:rPr>
              <w:tab/>
            </w:r>
            <w:r w:rsidR="00FB33EB">
              <w:rPr>
                <w:noProof/>
                <w:webHidden/>
              </w:rPr>
              <w:fldChar w:fldCharType="begin"/>
            </w:r>
            <w:r w:rsidR="00FB33EB">
              <w:rPr>
                <w:noProof/>
                <w:webHidden/>
              </w:rPr>
              <w:instrText xml:space="preserve"> PAGEREF _Toc355995005 \h </w:instrText>
            </w:r>
            <w:r w:rsidR="00FB33EB">
              <w:rPr>
                <w:noProof/>
                <w:webHidden/>
              </w:rPr>
            </w:r>
            <w:r w:rsidR="00FB33EB">
              <w:rPr>
                <w:noProof/>
                <w:webHidden/>
              </w:rPr>
              <w:fldChar w:fldCharType="separate"/>
            </w:r>
            <w:r w:rsidR="00C93AB7">
              <w:rPr>
                <w:noProof/>
                <w:webHidden/>
              </w:rPr>
              <w:t>15</w:t>
            </w:r>
            <w:r w:rsidR="00FB33EB">
              <w:rPr>
                <w:noProof/>
                <w:webHidden/>
              </w:rPr>
              <w:fldChar w:fldCharType="end"/>
            </w:r>
          </w:hyperlink>
        </w:p>
        <w:p w:rsidR="00FB33EB" w:rsidRDefault="00E7311F">
          <w:pPr>
            <w:pStyle w:val="ndice1"/>
            <w:rPr>
              <w:rFonts w:eastAsiaTheme="minorEastAsia"/>
              <w:noProof/>
              <w:lang w:eastAsia="pt-PT"/>
            </w:rPr>
          </w:pPr>
          <w:hyperlink w:anchor="_Toc355995006" w:history="1">
            <w:r w:rsidR="00FB33EB" w:rsidRPr="00A8691F">
              <w:rPr>
                <w:rStyle w:val="Hiperligao"/>
                <w:noProof/>
                <w:lang w:val="en-US"/>
              </w:rPr>
              <w:t>3.14.</w:t>
            </w:r>
            <w:r w:rsidR="00FB33EB">
              <w:rPr>
                <w:rFonts w:eastAsiaTheme="minorEastAsia"/>
                <w:noProof/>
                <w:lang w:eastAsia="pt-PT"/>
              </w:rPr>
              <w:tab/>
            </w:r>
            <w:r w:rsidR="00FB33EB" w:rsidRPr="00A8691F">
              <w:rPr>
                <w:rStyle w:val="Hiperligao"/>
                <w:noProof/>
                <w:lang w:val="en-US"/>
              </w:rPr>
              <w:t>6CT-003: ChangeRunningTask.Success</w:t>
            </w:r>
            <w:r w:rsidR="00FB33EB">
              <w:rPr>
                <w:noProof/>
                <w:webHidden/>
              </w:rPr>
              <w:tab/>
            </w:r>
            <w:r w:rsidR="00FB33EB">
              <w:rPr>
                <w:noProof/>
                <w:webHidden/>
              </w:rPr>
              <w:fldChar w:fldCharType="begin"/>
            </w:r>
            <w:r w:rsidR="00FB33EB">
              <w:rPr>
                <w:noProof/>
                <w:webHidden/>
              </w:rPr>
              <w:instrText xml:space="preserve"> PAGEREF _Toc355995006 \h </w:instrText>
            </w:r>
            <w:r w:rsidR="00FB33EB">
              <w:rPr>
                <w:noProof/>
                <w:webHidden/>
              </w:rPr>
            </w:r>
            <w:r w:rsidR="00FB33EB">
              <w:rPr>
                <w:noProof/>
                <w:webHidden/>
              </w:rPr>
              <w:fldChar w:fldCharType="separate"/>
            </w:r>
            <w:r w:rsidR="00C93AB7">
              <w:rPr>
                <w:noProof/>
                <w:webHidden/>
              </w:rPr>
              <w:t>15</w:t>
            </w:r>
            <w:r w:rsidR="00FB33EB">
              <w:rPr>
                <w:noProof/>
                <w:webHidden/>
              </w:rPr>
              <w:fldChar w:fldCharType="end"/>
            </w:r>
          </w:hyperlink>
        </w:p>
        <w:p w:rsidR="00FB33EB" w:rsidRDefault="00E7311F">
          <w:pPr>
            <w:pStyle w:val="ndice1"/>
            <w:rPr>
              <w:rFonts w:eastAsiaTheme="minorEastAsia"/>
              <w:noProof/>
              <w:lang w:eastAsia="pt-PT"/>
            </w:rPr>
          </w:pPr>
          <w:hyperlink w:anchor="_Toc355995007" w:history="1">
            <w:r w:rsidR="00FB33EB" w:rsidRPr="00A8691F">
              <w:rPr>
                <w:rStyle w:val="Hiperligao"/>
                <w:noProof/>
                <w:lang w:val="en-US"/>
              </w:rPr>
              <w:t>3.15.</w:t>
            </w:r>
            <w:r w:rsidR="00FB33EB">
              <w:rPr>
                <w:rFonts w:eastAsiaTheme="minorEastAsia"/>
                <w:noProof/>
                <w:lang w:eastAsia="pt-PT"/>
              </w:rPr>
              <w:tab/>
            </w:r>
            <w:r w:rsidR="00FB33EB" w:rsidRPr="00A8691F">
              <w:rPr>
                <w:rStyle w:val="Hiperligao"/>
                <w:noProof/>
                <w:lang w:val="en-US"/>
              </w:rPr>
              <w:t>7CT-001: ChangeTask Status</w:t>
            </w:r>
            <w:r w:rsidR="00FB33EB">
              <w:rPr>
                <w:noProof/>
                <w:webHidden/>
              </w:rPr>
              <w:tab/>
            </w:r>
            <w:r w:rsidR="00FB33EB">
              <w:rPr>
                <w:noProof/>
                <w:webHidden/>
              </w:rPr>
              <w:fldChar w:fldCharType="begin"/>
            </w:r>
            <w:r w:rsidR="00FB33EB">
              <w:rPr>
                <w:noProof/>
                <w:webHidden/>
              </w:rPr>
              <w:instrText xml:space="preserve"> PAGEREF _Toc355995007 \h </w:instrText>
            </w:r>
            <w:r w:rsidR="00FB33EB">
              <w:rPr>
                <w:noProof/>
                <w:webHidden/>
              </w:rPr>
            </w:r>
            <w:r w:rsidR="00FB33EB">
              <w:rPr>
                <w:noProof/>
                <w:webHidden/>
              </w:rPr>
              <w:fldChar w:fldCharType="separate"/>
            </w:r>
            <w:r w:rsidR="00C93AB7">
              <w:rPr>
                <w:noProof/>
                <w:webHidden/>
              </w:rPr>
              <w:t>15</w:t>
            </w:r>
            <w:r w:rsidR="00FB33EB">
              <w:rPr>
                <w:noProof/>
                <w:webHidden/>
              </w:rPr>
              <w:fldChar w:fldCharType="end"/>
            </w:r>
          </w:hyperlink>
        </w:p>
        <w:p w:rsidR="00FB33EB" w:rsidRDefault="00E7311F">
          <w:pPr>
            <w:pStyle w:val="ndice1"/>
            <w:rPr>
              <w:rFonts w:eastAsiaTheme="minorEastAsia"/>
              <w:noProof/>
              <w:lang w:eastAsia="pt-PT"/>
            </w:rPr>
          </w:pPr>
          <w:hyperlink w:anchor="_Toc355995008" w:history="1">
            <w:r w:rsidR="00FB33EB" w:rsidRPr="00A8691F">
              <w:rPr>
                <w:rStyle w:val="Hiperligao"/>
                <w:noProof/>
                <w:lang w:val="en-US"/>
              </w:rPr>
              <w:t>3.16.</w:t>
            </w:r>
            <w:r w:rsidR="00FB33EB">
              <w:rPr>
                <w:rFonts w:eastAsiaTheme="minorEastAsia"/>
                <w:noProof/>
                <w:lang w:eastAsia="pt-PT"/>
              </w:rPr>
              <w:tab/>
            </w:r>
            <w:r w:rsidR="00FB33EB" w:rsidRPr="00A8691F">
              <w:rPr>
                <w:rStyle w:val="Hiperligao"/>
                <w:noProof/>
                <w:lang w:val="en-US"/>
              </w:rPr>
              <w:t>8AI-001: Inactivity</w:t>
            </w:r>
            <w:r w:rsidR="00FB33EB">
              <w:rPr>
                <w:noProof/>
                <w:webHidden/>
              </w:rPr>
              <w:tab/>
            </w:r>
            <w:r w:rsidR="00FB33EB">
              <w:rPr>
                <w:noProof/>
                <w:webHidden/>
              </w:rPr>
              <w:fldChar w:fldCharType="begin"/>
            </w:r>
            <w:r w:rsidR="00FB33EB">
              <w:rPr>
                <w:noProof/>
                <w:webHidden/>
              </w:rPr>
              <w:instrText xml:space="preserve"> PAGEREF _Toc355995008 \h </w:instrText>
            </w:r>
            <w:r w:rsidR="00FB33EB">
              <w:rPr>
                <w:noProof/>
                <w:webHidden/>
              </w:rPr>
            </w:r>
            <w:r w:rsidR="00FB33EB">
              <w:rPr>
                <w:noProof/>
                <w:webHidden/>
              </w:rPr>
              <w:fldChar w:fldCharType="separate"/>
            </w:r>
            <w:r w:rsidR="00C93AB7">
              <w:rPr>
                <w:noProof/>
                <w:webHidden/>
              </w:rPr>
              <w:t>15</w:t>
            </w:r>
            <w:r w:rsidR="00FB33EB">
              <w:rPr>
                <w:noProof/>
                <w:webHidden/>
              </w:rPr>
              <w:fldChar w:fldCharType="end"/>
            </w:r>
          </w:hyperlink>
        </w:p>
        <w:p w:rsidR="00FB33EB" w:rsidRDefault="00E7311F">
          <w:pPr>
            <w:pStyle w:val="ndice1"/>
            <w:rPr>
              <w:rFonts w:eastAsiaTheme="minorEastAsia"/>
              <w:noProof/>
              <w:lang w:eastAsia="pt-PT"/>
            </w:rPr>
          </w:pPr>
          <w:hyperlink w:anchor="_Toc355995009" w:history="1">
            <w:r w:rsidR="00FB33EB" w:rsidRPr="00A8691F">
              <w:rPr>
                <w:rStyle w:val="Hiperligao"/>
                <w:noProof/>
                <w:lang w:val="en-US"/>
              </w:rPr>
              <w:t>3.17.</w:t>
            </w:r>
            <w:r w:rsidR="00FB33EB">
              <w:rPr>
                <w:rFonts w:eastAsiaTheme="minorEastAsia"/>
                <w:noProof/>
                <w:lang w:eastAsia="pt-PT"/>
              </w:rPr>
              <w:tab/>
            </w:r>
            <w:r w:rsidR="00FB33EB" w:rsidRPr="00A8691F">
              <w:rPr>
                <w:rStyle w:val="Hiperligao"/>
                <w:noProof/>
                <w:lang w:val="en-US"/>
              </w:rPr>
              <w:t>8AI-002: Inactivity.Notify</w:t>
            </w:r>
            <w:r w:rsidR="00FB33EB">
              <w:rPr>
                <w:noProof/>
                <w:webHidden/>
              </w:rPr>
              <w:tab/>
            </w:r>
            <w:r w:rsidR="00FB33EB">
              <w:rPr>
                <w:noProof/>
                <w:webHidden/>
              </w:rPr>
              <w:fldChar w:fldCharType="begin"/>
            </w:r>
            <w:r w:rsidR="00FB33EB">
              <w:rPr>
                <w:noProof/>
                <w:webHidden/>
              </w:rPr>
              <w:instrText xml:space="preserve"> PAGEREF _Toc355995009 \h </w:instrText>
            </w:r>
            <w:r w:rsidR="00FB33EB">
              <w:rPr>
                <w:noProof/>
                <w:webHidden/>
              </w:rPr>
            </w:r>
            <w:r w:rsidR="00FB33EB">
              <w:rPr>
                <w:noProof/>
                <w:webHidden/>
              </w:rPr>
              <w:fldChar w:fldCharType="separate"/>
            </w:r>
            <w:r w:rsidR="00C93AB7">
              <w:rPr>
                <w:noProof/>
                <w:webHidden/>
              </w:rPr>
              <w:t>16</w:t>
            </w:r>
            <w:r w:rsidR="00FB33EB">
              <w:rPr>
                <w:noProof/>
                <w:webHidden/>
              </w:rPr>
              <w:fldChar w:fldCharType="end"/>
            </w:r>
          </w:hyperlink>
        </w:p>
        <w:p w:rsidR="00FB33EB" w:rsidRDefault="00E7311F">
          <w:pPr>
            <w:pStyle w:val="ndice1"/>
            <w:rPr>
              <w:rFonts w:eastAsiaTheme="minorEastAsia"/>
              <w:noProof/>
              <w:lang w:eastAsia="pt-PT"/>
            </w:rPr>
          </w:pPr>
          <w:hyperlink w:anchor="_Toc355995010" w:history="1">
            <w:r w:rsidR="00FB33EB" w:rsidRPr="00A8691F">
              <w:rPr>
                <w:rStyle w:val="Hiperligao"/>
                <w:noProof/>
                <w:lang w:val="en-US"/>
              </w:rPr>
              <w:t>3.18.</w:t>
            </w:r>
            <w:r w:rsidR="00FB33EB">
              <w:rPr>
                <w:rFonts w:eastAsiaTheme="minorEastAsia"/>
                <w:noProof/>
                <w:lang w:eastAsia="pt-PT"/>
              </w:rPr>
              <w:tab/>
            </w:r>
            <w:r w:rsidR="00FB33EB" w:rsidRPr="00A8691F">
              <w:rPr>
                <w:rStyle w:val="Hiperligao"/>
                <w:noProof/>
                <w:lang w:val="en-US"/>
              </w:rPr>
              <w:t>8AI-003: Inactivity.Notify.Adds</w:t>
            </w:r>
            <w:r w:rsidR="00FB33EB">
              <w:rPr>
                <w:noProof/>
                <w:webHidden/>
              </w:rPr>
              <w:tab/>
            </w:r>
            <w:r w:rsidR="00FB33EB">
              <w:rPr>
                <w:noProof/>
                <w:webHidden/>
              </w:rPr>
              <w:fldChar w:fldCharType="begin"/>
            </w:r>
            <w:r w:rsidR="00FB33EB">
              <w:rPr>
                <w:noProof/>
                <w:webHidden/>
              </w:rPr>
              <w:instrText xml:space="preserve"> PAGEREF _Toc355995010 \h </w:instrText>
            </w:r>
            <w:r w:rsidR="00FB33EB">
              <w:rPr>
                <w:noProof/>
                <w:webHidden/>
              </w:rPr>
            </w:r>
            <w:r w:rsidR="00FB33EB">
              <w:rPr>
                <w:noProof/>
                <w:webHidden/>
              </w:rPr>
              <w:fldChar w:fldCharType="separate"/>
            </w:r>
            <w:r w:rsidR="00C93AB7">
              <w:rPr>
                <w:noProof/>
                <w:webHidden/>
              </w:rPr>
              <w:t>16</w:t>
            </w:r>
            <w:r w:rsidR="00FB33EB">
              <w:rPr>
                <w:noProof/>
                <w:webHidden/>
              </w:rPr>
              <w:fldChar w:fldCharType="end"/>
            </w:r>
          </w:hyperlink>
        </w:p>
        <w:p w:rsidR="00FB33EB" w:rsidRDefault="00E7311F">
          <w:pPr>
            <w:pStyle w:val="ndice1"/>
            <w:rPr>
              <w:rFonts w:eastAsiaTheme="minorEastAsia"/>
              <w:noProof/>
              <w:lang w:eastAsia="pt-PT"/>
            </w:rPr>
          </w:pPr>
          <w:hyperlink w:anchor="_Toc355995011" w:history="1">
            <w:r w:rsidR="00FB33EB" w:rsidRPr="00A8691F">
              <w:rPr>
                <w:rStyle w:val="Hiperligao"/>
                <w:noProof/>
                <w:lang w:val="en-US"/>
              </w:rPr>
              <w:t>3.19.</w:t>
            </w:r>
            <w:r w:rsidR="00FB33EB">
              <w:rPr>
                <w:rFonts w:eastAsiaTheme="minorEastAsia"/>
                <w:noProof/>
                <w:lang w:eastAsia="pt-PT"/>
              </w:rPr>
              <w:tab/>
            </w:r>
            <w:r w:rsidR="00FB33EB" w:rsidRPr="00A8691F">
              <w:rPr>
                <w:rStyle w:val="Hiperligao"/>
                <w:noProof/>
                <w:lang w:val="en-US"/>
              </w:rPr>
              <w:t>8AI-003: Inactivity.Notify.Ignores</w:t>
            </w:r>
            <w:r w:rsidR="00FB33EB">
              <w:rPr>
                <w:noProof/>
                <w:webHidden/>
              </w:rPr>
              <w:tab/>
            </w:r>
            <w:r w:rsidR="00FB33EB">
              <w:rPr>
                <w:noProof/>
                <w:webHidden/>
              </w:rPr>
              <w:fldChar w:fldCharType="begin"/>
            </w:r>
            <w:r w:rsidR="00FB33EB">
              <w:rPr>
                <w:noProof/>
                <w:webHidden/>
              </w:rPr>
              <w:instrText xml:space="preserve"> PAGEREF _Toc355995011 \h </w:instrText>
            </w:r>
            <w:r w:rsidR="00FB33EB">
              <w:rPr>
                <w:noProof/>
                <w:webHidden/>
              </w:rPr>
            </w:r>
            <w:r w:rsidR="00FB33EB">
              <w:rPr>
                <w:noProof/>
                <w:webHidden/>
              </w:rPr>
              <w:fldChar w:fldCharType="separate"/>
            </w:r>
            <w:r w:rsidR="00C93AB7">
              <w:rPr>
                <w:noProof/>
                <w:webHidden/>
              </w:rPr>
              <w:t>16</w:t>
            </w:r>
            <w:r w:rsidR="00FB33EB">
              <w:rPr>
                <w:noProof/>
                <w:webHidden/>
              </w:rPr>
              <w:fldChar w:fldCharType="end"/>
            </w:r>
          </w:hyperlink>
        </w:p>
        <w:p w:rsidR="00FB33EB" w:rsidRDefault="00E7311F">
          <w:pPr>
            <w:pStyle w:val="ndice1"/>
            <w:rPr>
              <w:rFonts w:eastAsiaTheme="minorEastAsia"/>
              <w:noProof/>
              <w:lang w:eastAsia="pt-PT"/>
            </w:rPr>
          </w:pPr>
          <w:hyperlink w:anchor="_Toc355995012" w:history="1">
            <w:r w:rsidR="00FB33EB" w:rsidRPr="00A8691F">
              <w:rPr>
                <w:rStyle w:val="Hiperligao"/>
                <w:noProof/>
                <w:lang w:val="en-US"/>
              </w:rPr>
              <w:t>3.20.</w:t>
            </w:r>
            <w:r w:rsidR="00FB33EB">
              <w:rPr>
                <w:rFonts w:eastAsiaTheme="minorEastAsia"/>
                <w:noProof/>
                <w:lang w:eastAsia="pt-PT"/>
              </w:rPr>
              <w:tab/>
            </w:r>
            <w:r w:rsidR="00FB33EB" w:rsidRPr="00A8691F">
              <w:rPr>
                <w:rStyle w:val="Hiperligao"/>
                <w:noProof/>
                <w:lang w:val="en-US"/>
              </w:rPr>
              <w:t>12CIT-001: ConfigureInactiveTime</w:t>
            </w:r>
            <w:r w:rsidR="00FB33EB">
              <w:rPr>
                <w:noProof/>
                <w:webHidden/>
              </w:rPr>
              <w:tab/>
            </w:r>
            <w:r w:rsidR="00FB33EB">
              <w:rPr>
                <w:noProof/>
                <w:webHidden/>
              </w:rPr>
              <w:fldChar w:fldCharType="begin"/>
            </w:r>
            <w:r w:rsidR="00FB33EB">
              <w:rPr>
                <w:noProof/>
                <w:webHidden/>
              </w:rPr>
              <w:instrText xml:space="preserve"> PAGEREF _Toc355995012 \h </w:instrText>
            </w:r>
            <w:r w:rsidR="00FB33EB">
              <w:rPr>
                <w:noProof/>
                <w:webHidden/>
              </w:rPr>
            </w:r>
            <w:r w:rsidR="00FB33EB">
              <w:rPr>
                <w:noProof/>
                <w:webHidden/>
              </w:rPr>
              <w:fldChar w:fldCharType="separate"/>
            </w:r>
            <w:r w:rsidR="00C93AB7">
              <w:rPr>
                <w:noProof/>
                <w:webHidden/>
              </w:rPr>
              <w:t>16</w:t>
            </w:r>
            <w:r w:rsidR="00FB33EB">
              <w:rPr>
                <w:noProof/>
                <w:webHidden/>
              </w:rPr>
              <w:fldChar w:fldCharType="end"/>
            </w:r>
          </w:hyperlink>
        </w:p>
        <w:p w:rsidR="00FB33EB" w:rsidRDefault="00E7311F">
          <w:pPr>
            <w:pStyle w:val="ndice1"/>
            <w:rPr>
              <w:rFonts w:eastAsiaTheme="minorEastAsia"/>
              <w:noProof/>
              <w:lang w:eastAsia="pt-PT"/>
            </w:rPr>
          </w:pPr>
          <w:hyperlink w:anchor="_Toc355995013" w:history="1">
            <w:r w:rsidR="00FB33EB" w:rsidRPr="00A8691F">
              <w:rPr>
                <w:rStyle w:val="Hiperligao"/>
                <w:noProof/>
                <w:lang w:val="en-US"/>
              </w:rPr>
              <w:t>3.21.</w:t>
            </w:r>
            <w:r w:rsidR="00FB33EB">
              <w:rPr>
                <w:rFonts w:eastAsiaTheme="minorEastAsia"/>
                <w:noProof/>
                <w:lang w:eastAsia="pt-PT"/>
              </w:rPr>
              <w:tab/>
            </w:r>
            <w:r w:rsidR="00FB33EB" w:rsidRPr="00A8691F">
              <w:rPr>
                <w:rStyle w:val="Hiperligao"/>
                <w:noProof/>
                <w:lang w:val="en-US"/>
              </w:rPr>
              <w:t>12CIT-002: ConfigureInativeTime.Validate</w:t>
            </w:r>
            <w:r w:rsidR="00FB33EB">
              <w:rPr>
                <w:noProof/>
                <w:webHidden/>
              </w:rPr>
              <w:tab/>
            </w:r>
            <w:r w:rsidR="00FB33EB">
              <w:rPr>
                <w:noProof/>
                <w:webHidden/>
              </w:rPr>
              <w:fldChar w:fldCharType="begin"/>
            </w:r>
            <w:r w:rsidR="00FB33EB">
              <w:rPr>
                <w:noProof/>
                <w:webHidden/>
              </w:rPr>
              <w:instrText xml:space="preserve"> PAGEREF _Toc355995013 \h </w:instrText>
            </w:r>
            <w:r w:rsidR="00FB33EB">
              <w:rPr>
                <w:noProof/>
                <w:webHidden/>
              </w:rPr>
            </w:r>
            <w:r w:rsidR="00FB33EB">
              <w:rPr>
                <w:noProof/>
                <w:webHidden/>
              </w:rPr>
              <w:fldChar w:fldCharType="separate"/>
            </w:r>
            <w:r w:rsidR="00C93AB7">
              <w:rPr>
                <w:noProof/>
                <w:webHidden/>
              </w:rPr>
              <w:t>16</w:t>
            </w:r>
            <w:r w:rsidR="00FB33EB">
              <w:rPr>
                <w:noProof/>
                <w:webHidden/>
              </w:rPr>
              <w:fldChar w:fldCharType="end"/>
            </w:r>
          </w:hyperlink>
        </w:p>
        <w:p w:rsidR="00FB33EB" w:rsidRDefault="00E7311F">
          <w:pPr>
            <w:pStyle w:val="ndice1"/>
            <w:rPr>
              <w:rFonts w:eastAsiaTheme="minorEastAsia"/>
              <w:noProof/>
              <w:lang w:eastAsia="pt-PT"/>
            </w:rPr>
          </w:pPr>
          <w:hyperlink w:anchor="_Toc355995014" w:history="1">
            <w:r w:rsidR="00FB33EB" w:rsidRPr="00A8691F">
              <w:rPr>
                <w:rStyle w:val="Hiperligao"/>
                <w:noProof/>
                <w:lang w:val="en-US"/>
              </w:rPr>
              <w:t>3.22.</w:t>
            </w:r>
            <w:r w:rsidR="00FB33EB">
              <w:rPr>
                <w:rFonts w:eastAsiaTheme="minorEastAsia"/>
                <w:noProof/>
                <w:lang w:eastAsia="pt-PT"/>
              </w:rPr>
              <w:tab/>
            </w:r>
            <w:r w:rsidR="00FB33EB" w:rsidRPr="00A8691F">
              <w:rPr>
                <w:rStyle w:val="Hiperligao"/>
                <w:noProof/>
                <w:lang w:val="en-US"/>
              </w:rPr>
              <w:t>12CIT-003: ConfigureInactiveTime.Validate.False</w:t>
            </w:r>
            <w:r w:rsidR="00FB33EB">
              <w:rPr>
                <w:noProof/>
                <w:webHidden/>
              </w:rPr>
              <w:tab/>
            </w:r>
            <w:r w:rsidR="00FB33EB">
              <w:rPr>
                <w:noProof/>
                <w:webHidden/>
              </w:rPr>
              <w:fldChar w:fldCharType="begin"/>
            </w:r>
            <w:r w:rsidR="00FB33EB">
              <w:rPr>
                <w:noProof/>
                <w:webHidden/>
              </w:rPr>
              <w:instrText xml:space="preserve"> PAGEREF _Toc355995014 \h </w:instrText>
            </w:r>
            <w:r w:rsidR="00FB33EB">
              <w:rPr>
                <w:noProof/>
                <w:webHidden/>
              </w:rPr>
            </w:r>
            <w:r w:rsidR="00FB33EB">
              <w:rPr>
                <w:noProof/>
                <w:webHidden/>
              </w:rPr>
              <w:fldChar w:fldCharType="separate"/>
            </w:r>
            <w:r w:rsidR="00C93AB7">
              <w:rPr>
                <w:noProof/>
                <w:webHidden/>
              </w:rPr>
              <w:t>16</w:t>
            </w:r>
            <w:r w:rsidR="00FB33EB">
              <w:rPr>
                <w:noProof/>
                <w:webHidden/>
              </w:rPr>
              <w:fldChar w:fldCharType="end"/>
            </w:r>
          </w:hyperlink>
        </w:p>
        <w:p w:rsidR="00FB33EB" w:rsidRDefault="00E7311F">
          <w:pPr>
            <w:pStyle w:val="ndice1"/>
            <w:rPr>
              <w:rFonts w:eastAsiaTheme="minorEastAsia"/>
              <w:noProof/>
              <w:lang w:eastAsia="pt-PT"/>
            </w:rPr>
          </w:pPr>
          <w:hyperlink w:anchor="_Toc355995015" w:history="1">
            <w:r w:rsidR="00FB33EB" w:rsidRPr="00A8691F">
              <w:rPr>
                <w:rStyle w:val="Hiperligao"/>
                <w:noProof/>
                <w:lang w:val="en-US"/>
              </w:rPr>
              <w:t>3.23.</w:t>
            </w:r>
            <w:r w:rsidR="00FB33EB">
              <w:rPr>
                <w:rFonts w:eastAsiaTheme="minorEastAsia"/>
                <w:noProof/>
                <w:lang w:eastAsia="pt-PT"/>
              </w:rPr>
              <w:tab/>
            </w:r>
            <w:r w:rsidR="00FB33EB" w:rsidRPr="00A8691F">
              <w:rPr>
                <w:rStyle w:val="Hiperligao"/>
                <w:noProof/>
                <w:lang w:val="en-US"/>
              </w:rPr>
              <w:t>12CIT-004: ConfigureInactiveTime.Validate.True</w:t>
            </w:r>
            <w:r w:rsidR="00FB33EB">
              <w:rPr>
                <w:noProof/>
                <w:webHidden/>
              </w:rPr>
              <w:tab/>
            </w:r>
            <w:r w:rsidR="00FB33EB">
              <w:rPr>
                <w:noProof/>
                <w:webHidden/>
              </w:rPr>
              <w:fldChar w:fldCharType="begin"/>
            </w:r>
            <w:r w:rsidR="00FB33EB">
              <w:rPr>
                <w:noProof/>
                <w:webHidden/>
              </w:rPr>
              <w:instrText xml:space="preserve"> PAGEREF _Toc355995015 \h </w:instrText>
            </w:r>
            <w:r w:rsidR="00FB33EB">
              <w:rPr>
                <w:noProof/>
                <w:webHidden/>
              </w:rPr>
            </w:r>
            <w:r w:rsidR="00FB33EB">
              <w:rPr>
                <w:noProof/>
                <w:webHidden/>
              </w:rPr>
              <w:fldChar w:fldCharType="separate"/>
            </w:r>
            <w:r w:rsidR="00C93AB7">
              <w:rPr>
                <w:noProof/>
                <w:webHidden/>
              </w:rPr>
              <w:t>17</w:t>
            </w:r>
            <w:r w:rsidR="00FB33EB">
              <w:rPr>
                <w:noProof/>
                <w:webHidden/>
              </w:rPr>
              <w:fldChar w:fldCharType="end"/>
            </w:r>
          </w:hyperlink>
        </w:p>
        <w:p w:rsidR="00FB33EB" w:rsidRDefault="00E7311F">
          <w:pPr>
            <w:pStyle w:val="ndice1"/>
            <w:rPr>
              <w:rFonts w:eastAsiaTheme="minorEastAsia"/>
              <w:noProof/>
              <w:lang w:eastAsia="pt-PT"/>
            </w:rPr>
          </w:pPr>
          <w:hyperlink w:anchor="_Toc355995016" w:history="1">
            <w:r w:rsidR="00FB33EB" w:rsidRPr="00A8691F">
              <w:rPr>
                <w:rStyle w:val="Hiperligao"/>
                <w:noProof/>
                <w:lang w:val="en-US"/>
              </w:rPr>
              <w:t>3.24.</w:t>
            </w:r>
            <w:r w:rsidR="00FB33EB">
              <w:rPr>
                <w:rFonts w:eastAsiaTheme="minorEastAsia"/>
                <w:noProof/>
                <w:lang w:eastAsia="pt-PT"/>
              </w:rPr>
              <w:tab/>
            </w:r>
            <w:r w:rsidR="00FB33EB" w:rsidRPr="00A8691F">
              <w:rPr>
                <w:rStyle w:val="Hiperligao"/>
                <w:noProof/>
                <w:lang w:val="en-US"/>
              </w:rPr>
              <w:t>13CS-001: ConfigureShortcuts</w:t>
            </w:r>
            <w:r w:rsidR="00FB33EB">
              <w:rPr>
                <w:noProof/>
                <w:webHidden/>
              </w:rPr>
              <w:tab/>
            </w:r>
            <w:r w:rsidR="00FB33EB">
              <w:rPr>
                <w:noProof/>
                <w:webHidden/>
              </w:rPr>
              <w:fldChar w:fldCharType="begin"/>
            </w:r>
            <w:r w:rsidR="00FB33EB">
              <w:rPr>
                <w:noProof/>
                <w:webHidden/>
              </w:rPr>
              <w:instrText xml:space="preserve"> PAGEREF _Toc355995016 \h </w:instrText>
            </w:r>
            <w:r w:rsidR="00FB33EB">
              <w:rPr>
                <w:noProof/>
                <w:webHidden/>
              </w:rPr>
            </w:r>
            <w:r w:rsidR="00FB33EB">
              <w:rPr>
                <w:noProof/>
                <w:webHidden/>
              </w:rPr>
              <w:fldChar w:fldCharType="separate"/>
            </w:r>
            <w:r w:rsidR="00C93AB7">
              <w:rPr>
                <w:noProof/>
                <w:webHidden/>
              </w:rPr>
              <w:t>17</w:t>
            </w:r>
            <w:r w:rsidR="00FB33EB">
              <w:rPr>
                <w:noProof/>
                <w:webHidden/>
              </w:rPr>
              <w:fldChar w:fldCharType="end"/>
            </w:r>
          </w:hyperlink>
        </w:p>
        <w:p w:rsidR="00FB33EB" w:rsidRDefault="00E7311F">
          <w:pPr>
            <w:pStyle w:val="ndice1"/>
            <w:rPr>
              <w:rFonts w:eastAsiaTheme="minorEastAsia"/>
              <w:noProof/>
              <w:lang w:eastAsia="pt-PT"/>
            </w:rPr>
          </w:pPr>
          <w:hyperlink w:anchor="_Toc355995017" w:history="1">
            <w:r w:rsidR="00FB33EB" w:rsidRPr="00A8691F">
              <w:rPr>
                <w:rStyle w:val="Hiperligao"/>
                <w:noProof/>
                <w:lang w:val="en-US"/>
              </w:rPr>
              <w:t>3.25.</w:t>
            </w:r>
            <w:r w:rsidR="00FB33EB">
              <w:rPr>
                <w:rFonts w:eastAsiaTheme="minorEastAsia"/>
                <w:noProof/>
                <w:lang w:eastAsia="pt-PT"/>
              </w:rPr>
              <w:tab/>
            </w:r>
            <w:r w:rsidR="00FB33EB" w:rsidRPr="00A8691F">
              <w:rPr>
                <w:rStyle w:val="Hiperligao"/>
                <w:noProof/>
                <w:lang w:val="en-US"/>
              </w:rPr>
              <w:t>13CS-002: ConfigureShortcuts.Validate</w:t>
            </w:r>
            <w:r w:rsidR="00FB33EB">
              <w:rPr>
                <w:noProof/>
                <w:webHidden/>
              </w:rPr>
              <w:tab/>
            </w:r>
            <w:r w:rsidR="00FB33EB">
              <w:rPr>
                <w:noProof/>
                <w:webHidden/>
              </w:rPr>
              <w:fldChar w:fldCharType="begin"/>
            </w:r>
            <w:r w:rsidR="00FB33EB">
              <w:rPr>
                <w:noProof/>
                <w:webHidden/>
              </w:rPr>
              <w:instrText xml:space="preserve"> PAGEREF _Toc355995017 \h </w:instrText>
            </w:r>
            <w:r w:rsidR="00FB33EB">
              <w:rPr>
                <w:noProof/>
                <w:webHidden/>
              </w:rPr>
            </w:r>
            <w:r w:rsidR="00FB33EB">
              <w:rPr>
                <w:noProof/>
                <w:webHidden/>
              </w:rPr>
              <w:fldChar w:fldCharType="separate"/>
            </w:r>
            <w:r w:rsidR="00C93AB7">
              <w:rPr>
                <w:noProof/>
                <w:webHidden/>
              </w:rPr>
              <w:t>17</w:t>
            </w:r>
            <w:r w:rsidR="00FB33EB">
              <w:rPr>
                <w:noProof/>
                <w:webHidden/>
              </w:rPr>
              <w:fldChar w:fldCharType="end"/>
            </w:r>
          </w:hyperlink>
        </w:p>
        <w:p w:rsidR="00FB33EB" w:rsidRDefault="00E7311F">
          <w:pPr>
            <w:pStyle w:val="ndice1"/>
            <w:rPr>
              <w:rFonts w:eastAsiaTheme="minorEastAsia"/>
              <w:noProof/>
              <w:lang w:eastAsia="pt-PT"/>
            </w:rPr>
          </w:pPr>
          <w:hyperlink w:anchor="_Toc355995018" w:history="1">
            <w:r w:rsidR="00FB33EB" w:rsidRPr="00A8691F">
              <w:rPr>
                <w:rStyle w:val="Hiperligao"/>
                <w:noProof/>
                <w:lang w:val="en-US"/>
              </w:rPr>
              <w:t>3.26.</w:t>
            </w:r>
            <w:r w:rsidR="00FB33EB">
              <w:rPr>
                <w:rFonts w:eastAsiaTheme="minorEastAsia"/>
                <w:noProof/>
                <w:lang w:eastAsia="pt-PT"/>
              </w:rPr>
              <w:tab/>
            </w:r>
            <w:r w:rsidR="00FB33EB" w:rsidRPr="00A8691F">
              <w:rPr>
                <w:rStyle w:val="Hiperligao"/>
                <w:noProof/>
                <w:lang w:val="en-US"/>
              </w:rPr>
              <w:t>13CS-003: ConfigureShortcuts.Validate.True</w:t>
            </w:r>
            <w:r w:rsidR="00FB33EB">
              <w:rPr>
                <w:noProof/>
                <w:webHidden/>
              </w:rPr>
              <w:tab/>
            </w:r>
            <w:r w:rsidR="00FB33EB">
              <w:rPr>
                <w:noProof/>
                <w:webHidden/>
              </w:rPr>
              <w:fldChar w:fldCharType="begin"/>
            </w:r>
            <w:r w:rsidR="00FB33EB">
              <w:rPr>
                <w:noProof/>
                <w:webHidden/>
              </w:rPr>
              <w:instrText xml:space="preserve"> PAGEREF _Toc355995018 \h </w:instrText>
            </w:r>
            <w:r w:rsidR="00FB33EB">
              <w:rPr>
                <w:noProof/>
                <w:webHidden/>
              </w:rPr>
            </w:r>
            <w:r w:rsidR="00FB33EB">
              <w:rPr>
                <w:noProof/>
                <w:webHidden/>
              </w:rPr>
              <w:fldChar w:fldCharType="separate"/>
            </w:r>
            <w:r w:rsidR="00C93AB7">
              <w:rPr>
                <w:noProof/>
                <w:webHidden/>
              </w:rPr>
              <w:t>17</w:t>
            </w:r>
            <w:r w:rsidR="00FB33EB">
              <w:rPr>
                <w:noProof/>
                <w:webHidden/>
              </w:rPr>
              <w:fldChar w:fldCharType="end"/>
            </w:r>
          </w:hyperlink>
        </w:p>
        <w:p w:rsidR="00FB33EB" w:rsidRDefault="00E7311F">
          <w:pPr>
            <w:pStyle w:val="ndice1"/>
            <w:rPr>
              <w:rFonts w:eastAsiaTheme="minorEastAsia"/>
              <w:noProof/>
              <w:lang w:eastAsia="pt-PT"/>
            </w:rPr>
          </w:pPr>
          <w:hyperlink w:anchor="_Toc355995019" w:history="1">
            <w:r w:rsidR="00FB33EB" w:rsidRPr="00A8691F">
              <w:rPr>
                <w:rStyle w:val="Hiperligao"/>
                <w:noProof/>
                <w:lang w:val="en-US"/>
              </w:rPr>
              <w:t>3.27.</w:t>
            </w:r>
            <w:r w:rsidR="00FB33EB">
              <w:rPr>
                <w:rFonts w:eastAsiaTheme="minorEastAsia"/>
                <w:noProof/>
                <w:lang w:eastAsia="pt-PT"/>
              </w:rPr>
              <w:tab/>
            </w:r>
            <w:r w:rsidR="00FB33EB" w:rsidRPr="00A8691F">
              <w:rPr>
                <w:rStyle w:val="Hiperligao"/>
                <w:noProof/>
                <w:lang w:val="en-US"/>
              </w:rPr>
              <w:t>13CS-004: ConfigureShortcuts.Validate.False</w:t>
            </w:r>
            <w:r w:rsidR="00FB33EB">
              <w:rPr>
                <w:noProof/>
                <w:webHidden/>
              </w:rPr>
              <w:tab/>
            </w:r>
            <w:r w:rsidR="00FB33EB">
              <w:rPr>
                <w:noProof/>
                <w:webHidden/>
              </w:rPr>
              <w:fldChar w:fldCharType="begin"/>
            </w:r>
            <w:r w:rsidR="00FB33EB">
              <w:rPr>
                <w:noProof/>
                <w:webHidden/>
              </w:rPr>
              <w:instrText xml:space="preserve"> PAGEREF _Toc355995019 \h </w:instrText>
            </w:r>
            <w:r w:rsidR="00FB33EB">
              <w:rPr>
                <w:noProof/>
                <w:webHidden/>
              </w:rPr>
            </w:r>
            <w:r w:rsidR="00FB33EB">
              <w:rPr>
                <w:noProof/>
                <w:webHidden/>
              </w:rPr>
              <w:fldChar w:fldCharType="separate"/>
            </w:r>
            <w:r w:rsidR="00C93AB7">
              <w:rPr>
                <w:noProof/>
                <w:webHidden/>
              </w:rPr>
              <w:t>17</w:t>
            </w:r>
            <w:r w:rsidR="00FB33EB">
              <w:rPr>
                <w:noProof/>
                <w:webHidden/>
              </w:rPr>
              <w:fldChar w:fldCharType="end"/>
            </w:r>
          </w:hyperlink>
        </w:p>
        <w:p w:rsidR="00FB33EB" w:rsidRDefault="00E7311F">
          <w:pPr>
            <w:pStyle w:val="ndice1"/>
            <w:rPr>
              <w:rFonts w:eastAsiaTheme="minorEastAsia"/>
              <w:noProof/>
              <w:lang w:eastAsia="pt-PT"/>
            </w:rPr>
          </w:pPr>
          <w:hyperlink w:anchor="_Toc355995020" w:history="1">
            <w:r w:rsidR="00FB33EB" w:rsidRPr="00A8691F">
              <w:rPr>
                <w:rStyle w:val="Hiperligao"/>
                <w:noProof/>
                <w:lang w:val="en-US"/>
              </w:rPr>
              <w:t>3.28.</w:t>
            </w:r>
            <w:r w:rsidR="00FB33EB">
              <w:rPr>
                <w:rFonts w:eastAsiaTheme="minorEastAsia"/>
                <w:noProof/>
                <w:lang w:eastAsia="pt-PT"/>
              </w:rPr>
              <w:tab/>
            </w:r>
            <w:r w:rsidR="00FB33EB" w:rsidRPr="00A8691F">
              <w:rPr>
                <w:rStyle w:val="Hiperligao"/>
                <w:noProof/>
                <w:lang w:val="en-US"/>
              </w:rPr>
              <w:t>14VTD-001: TaskDetails</w:t>
            </w:r>
            <w:r w:rsidR="00FB33EB">
              <w:rPr>
                <w:noProof/>
                <w:webHidden/>
              </w:rPr>
              <w:tab/>
            </w:r>
            <w:r w:rsidR="00FB33EB">
              <w:rPr>
                <w:noProof/>
                <w:webHidden/>
              </w:rPr>
              <w:fldChar w:fldCharType="begin"/>
            </w:r>
            <w:r w:rsidR="00FB33EB">
              <w:rPr>
                <w:noProof/>
                <w:webHidden/>
              </w:rPr>
              <w:instrText xml:space="preserve"> PAGEREF _Toc355995020 \h </w:instrText>
            </w:r>
            <w:r w:rsidR="00FB33EB">
              <w:rPr>
                <w:noProof/>
                <w:webHidden/>
              </w:rPr>
            </w:r>
            <w:r w:rsidR="00FB33EB">
              <w:rPr>
                <w:noProof/>
                <w:webHidden/>
              </w:rPr>
              <w:fldChar w:fldCharType="separate"/>
            </w:r>
            <w:r w:rsidR="00C93AB7">
              <w:rPr>
                <w:noProof/>
                <w:webHidden/>
              </w:rPr>
              <w:t>17</w:t>
            </w:r>
            <w:r w:rsidR="00FB33EB">
              <w:rPr>
                <w:noProof/>
                <w:webHidden/>
              </w:rPr>
              <w:fldChar w:fldCharType="end"/>
            </w:r>
          </w:hyperlink>
        </w:p>
        <w:p w:rsidR="00FB33EB" w:rsidRDefault="00E7311F">
          <w:pPr>
            <w:pStyle w:val="ndice1"/>
            <w:rPr>
              <w:rFonts w:eastAsiaTheme="minorEastAsia"/>
              <w:noProof/>
              <w:lang w:eastAsia="pt-PT"/>
            </w:rPr>
          </w:pPr>
          <w:hyperlink w:anchor="_Toc355995021" w:history="1">
            <w:r w:rsidR="00FB33EB" w:rsidRPr="00A8691F">
              <w:rPr>
                <w:rStyle w:val="Hiperligao"/>
                <w:noProof/>
                <w:lang w:val="en-US"/>
              </w:rPr>
              <w:t>3.29.</w:t>
            </w:r>
            <w:r w:rsidR="00FB33EB">
              <w:rPr>
                <w:rFonts w:eastAsiaTheme="minorEastAsia"/>
                <w:noProof/>
                <w:lang w:eastAsia="pt-PT"/>
              </w:rPr>
              <w:tab/>
            </w:r>
            <w:r w:rsidR="00FB33EB" w:rsidRPr="00A8691F">
              <w:rPr>
                <w:rStyle w:val="Hiperligao"/>
                <w:noProof/>
                <w:lang w:val="en-US"/>
              </w:rPr>
              <w:t>14VTD-002: TaskDetails.Calculate</w:t>
            </w:r>
            <w:r w:rsidR="00FB33EB">
              <w:rPr>
                <w:noProof/>
                <w:webHidden/>
              </w:rPr>
              <w:tab/>
            </w:r>
            <w:r w:rsidR="00FB33EB">
              <w:rPr>
                <w:noProof/>
                <w:webHidden/>
              </w:rPr>
              <w:fldChar w:fldCharType="begin"/>
            </w:r>
            <w:r w:rsidR="00FB33EB">
              <w:rPr>
                <w:noProof/>
                <w:webHidden/>
              </w:rPr>
              <w:instrText xml:space="preserve"> PAGEREF _Toc355995021 \h </w:instrText>
            </w:r>
            <w:r w:rsidR="00FB33EB">
              <w:rPr>
                <w:noProof/>
                <w:webHidden/>
              </w:rPr>
            </w:r>
            <w:r w:rsidR="00FB33EB">
              <w:rPr>
                <w:noProof/>
                <w:webHidden/>
              </w:rPr>
              <w:fldChar w:fldCharType="separate"/>
            </w:r>
            <w:r w:rsidR="00C93AB7">
              <w:rPr>
                <w:noProof/>
                <w:webHidden/>
              </w:rPr>
              <w:t>18</w:t>
            </w:r>
            <w:r w:rsidR="00FB33EB">
              <w:rPr>
                <w:noProof/>
                <w:webHidden/>
              </w:rPr>
              <w:fldChar w:fldCharType="end"/>
            </w:r>
          </w:hyperlink>
        </w:p>
        <w:p w:rsidR="00FB33EB" w:rsidRDefault="00E7311F">
          <w:pPr>
            <w:pStyle w:val="ndice1"/>
            <w:rPr>
              <w:rFonts w:eastAsiaTheme="minorEastAsia"/>
              <w:noProof/>
              <w:lang w:eastAsia="pt-PT"/>
            </w:rPr>
          </w:pPr>
          <w:hyperlink w:anchor="_Toc355995022" w:history="1">
            <w:r w:rsidR="00FB33EB" w:rsidRPr="00A8691F">
              <w:rPr>
                <w:rStyle w:val="Hiperligao"/>
                <w:noProof/>
                <w:lang w:val="en-US"/>
              </w:rPr>
              <w:t>3.30.</w:t>
            </w:r>
            <w:r w:rsidR="00FB33EB">
              <w:rPr>
                <w:rFonts w:eastAsiaTheme="minorEastAsia"/>
                <w:noProof/>
                <w:lang w:eastAsia="pt-PT"/>
              </w:rPr>
              <w:tab/>
            </w:r>
            <w:r w:rsidR="00FB33EB" w:rsidRPr="00A8691F">
              <w:rPr>
                <w:rStyle w:val="Hiperligao"/>
                <w:noProof/>
                <w:lang w:val="en-US"/>
              </w:rPr>
              <w:t>15FIT-001: FilterTask</w:t>
            </w:r>
            <w:r w:rsidR="00FB33EB">
              <w:rPr>
                <w:noProof/>
                <w:webHidden/>
              </w:rPr>
              <w:tab/>
            </w:r>
            <w:r w:rsidR="00FB33EB">
              <w:rPr>
                <w:noProof/>
                <w:webHidden/>
              </w:rPr>
              <w:fldChar w:fldCharType="begin"/>
            </w:r>
            <w:r w:rsidR="00FB33EB">
              <w:rPr>
                <w:noProof/>
                <w:webHidden/>
              </w:rPr>
              <w:instrText xml:space="preserve"> PAGEREF _Toc355995022 \h </w:instrText>
            </w:r>
            <w:r w:rsidR="00FB33EB">
              <w:rPr>
                <w:noProof/>
                <w:webHidden/>
              </w:rPr>
            </w:r>
            <w:r w:rsidR="00FB33EB">
              <w:rPr>
                <w:noProof/>
                <w:webHidden/>
              </w:rPr>
              <w:fldChar w:fldCharType="separate"/>
            </w:r>
            <w:r w:rsidR="00C93AB7">
              <w:rPr>
                <w:noProof/>
                <w:webHidden/>
              </w:rPr>
              <w:t>18</w:t>
            </w:r>
            <w:r w:rsidR="00FB33EB">
              <w:rPr>
                <w:noProof/>
                <w:webHidden/>
              </w:rPr>
              <w:fldChar w:fldCharType="end"/>
            </w:r>
          </w:hyperlink>
        </w:p>
        <w:p w:rsidR="00FB33EB" w:rsidRDefault="00E7311F">
          <w:pPr>
            <w:pStyle w:val="ndice1"/>
            <w:rPr>
              <w:rFonts w:eastAsiaTheme="minorEastAsia"/>
              <w:noProof/>
              <w:lang w:eastAsia="pt-PT"/>
            </w:rPr>
          </w:pPr>
          <w:hyperlink w:anchor="_Toc355995023" w:history="1">
            <w:r w:rsidR="00FB33EB" w:rsidRPr="00A8691F">
              <w:rPr>
                <w:rStyle w:val="Hiperligao"/>
                <w:noProof/>
                <w:lang w:val="en-US"/>
              </w:rPr>
              <w:t>3.31.</w:t>
            </w:r>
            <w:r w:rsidR="00FB33EB">
              <w:rPr>
                <w:rFonts w:eastAsiaTheme="minorEastAsia"/>
                <w:noProof/>
                <w:lang w:eastAsia="pt-PT"/>
              </w:rPr>
              <w:tab/>
            </w:r>
            <w:r w:rsidR="00FB33EB" w:rsidRPr="00A8691F">
              <w:rPr>
                <w:rStyle w:val="Hiperligao"/>
                <w:noProof/>
                <w:lang w:val="en-US"/>
              </w:rPr>
              <w:t>15FIT-002: FilterTask.ShowAll</w:t>
            </w:r>
            <w:r w:rsidR="00FB33EB">
              <w:rPr>
                <w:noProof/>
                <w:webHidden/>
              </w:rPr>
              <w:tab/>
            </w:r>
            <w:r w:rsidR="00FB33EB">
              <w:rPr>
                <w:noProof/>
                <w:webHidden/>
              </w:rPr>
              <w:fldChar w:fldCharType="begin"/>
            </w:r>
            <w:r w:rsidR="00FB33EB">
              <w:rPr>
                <w:noProof/>
                <w:webHidden/>
              </w:rPr>
              <w:instrText xml:space="preserve"> PAGEREF _Toc355995023 \h </w:instrText>
            </w:r>
            <w:r w:rsidR="00FB33EB">
              <w:rPr>
                <w:noProof/>
                <w:webHidden/>
              </w:rPr>
            </w:r>
            <w:r w:rsidR="00FB33EB">
              <w:rPr>
                <w:noProof/>
                <w:webHidden/>
              </w:rPr>
              <w:fldChar w:fldCharType="separate"/>
            </w:r>
            <w:r w:rsidR="00C93AB7">
              <w:rPr>
                <w:noProof/>
                <w:webHidden/>
              </w:rPr>
              <w:t>18</w:t>
            </w:r>
            <w:r w:rsidR="00FB33EB">
              <w:rPr>
                <w:noProof/>
                <w:webHidden/>
              </w:rPr>
              <w:fldChar w:fldCharType="end"/>
            </w:r>
          </w:hyperlink>
        </w:p>
        <w:p w:rsidR="00FB33EB" w:rsidRDefault="00E7311F">
          <w:pPr>
            <w:pStyle w:val="ndice1"/>
            <w:rPr>
              <w:rFonts w:eastAsiaTheme="minorEastAsia"/>
              <w:noProof/>
              <w:lang w:eastAsia="pt-PT"/>
            </w:rPr>
          </w:pPr>
          <w:hyperlink w:anchor="_Toc355995024" w:history="1">
            <w:r w:rsidR="00FB33EB" w:rsidRPr="00A8691F">
              <w:rPr>
                <w:rStyle w:val="Hiperligao"/>
                <w:noProof/>
                <w:lang w:val="en-US"/>
              </w:rPr>
              <w:t>3.32.</w:t>
            </w:r>
            <w:r w:rsidR="00FB33EB">
              <w:rPr>
                <w:rFonts w:eastAsiaTheme="minorEastAsia"/>
                <w:noProof/>
                <w:lang w:eastAsia="pt-PT"/>
              </w:rPr>
              <w:tab/>
            </w:r>
            <w:r w:rsidR="00FB33EB" w:rsidRPr="00A8691F">
              <w:rPr>
                <w:rStyle w:val="Hiperligao"/>
                <w:noProof/>
                <w:lang w:val="en-US"/>
              </w:rPr>
              <w:t>16ED-001: ExportData</w:t>
            </w:r>
            <w:r w:rsidR="00FB33EB">
              <w:rPr>
                <w:noProof/>
                <w:webHidden/>
              </w:rPr>
              <w:tab/>
            </w:r>
            <w:r w:rsidR="00FB33EB">
              <w:rPr>
                <w:noProof/>
                <w:webHidden/>
              </w:rPr>
              <w:fldChar w:fldCharType="begin"/>
            </w:r>
            <w:r w:rsidR="00FB33EB">
              <w:rPr>
                <w:noProof/>
                <w:webHidden/>
              </w:rPr>
              <w:instrText xml:space="preserve"> PAGEREF _Toc355995024 \h </w:instrText>
            </w:r>
            <w:r w:rsidR="00FB33EB">
              <w:rPr>
                <w:noProof/>
                <w:webHidden/>
              </w:rPr>
            </w:r>
            <w:r w:rsidR="00FB33EB">
              <w:rPr>
                <w:noProof/>
                <w:webHidden/>
              </w:rPr>
              <w:fldChar w:fldCharType="separate"/>
            </w:r>
            <w:r w:rsidR="00C93AB7">
              <w:rPr>
                <w:noProof/>
                <w:webHidden/>
              </w:rPr>
              <w:t>18</w:t>
            </w:r>
            <w:r w:rsidR="00FB33EB">
              <w:rPr>
                <w:noProof/>
                <w:webHidden/>
              </w:rPr>
              <w:fldChar w:fldCharType="end"/>
            </w:r>
          </w:hyperlink>
        </w:p>
        <w:p w:rsidR="00FB33EB" w:rsidRDefault="00E7311F">
          <w:pPr>
            <w:pStyle w:val="ndice1"/>
            <w:rPr>
              <w:rFonts w:eastAsiaTheme="minorEastAsia"/>
              <w:noProof/>
              <w:lang w:eastAsia="pt-PT"/>
            </w:rPr>
          </w:pPr>
          <w:hyperlink w:anchor="_Toc355995025" w:history="1">
            <w:r w:rsidR="00FB33EB" w:rsidRPr="00A8691F">
              <w:rPr>
                <w:rStyle w:val="Hiperligao"/>
                <w:noProof/>
                <w:lang w:val="en-US"/>
              </w:rPr>
              <w:t>3.33.</w:t>
            </w:r>
            <w:r w:rsidR="00FB33EB">
              <w:rPr>
                <w:rFonts w:eastAsiaTheme="minorEastAsia"/>
                <w:noProof/>
                <w:lang w:eastAsia="pt-PT"/>
              </w:rPr>
              <w:tab/>
            </w:r>
            <w:r w:rsidR="00FB33EB" w:rsidRPr="00A8691F">
              <w:rPr>
                <w:rStyle w:val="Hiperligao"/>
                <w:noProof/>
                <w:lang w:val="en-US"/>
              </w:rPr>
              <w:t>16ED-002: ExportData.Export</w:t>
            </w:r>
            <w:r w:rsidR="00FB33EB">
              <w:rPr>
                <w:noProof/>
                <w:webHidden/>
              </w:rPr>
              <w:tab/>
            </w:r>
            <w:r w:rsidR="00FB33EB">
              <w:rPr>
                <w:noProof/>
                <w:webHidden/>
              </w:rPr>
              <w:fldChar w:fldCharType="begin"/>
            </w:r>
            <w:r w:rsidR="00FB33EB">
              <w:rPr>
                <w:noProof/>
                <w:webHidden/>
              </w:rPr>
              <w:instrText xml:space="preserve"> PAGEREF _Toc355995025 \h </w:instrText>
            </w:r>
            <w:r w:rsidR="00FB33EB">
              <w:rPr>
                <w:noProof/>
                <w:webHidden/>
              </w:rPr>
            </w:r>
            <w:r w:rsidR="00FB33EB">
              <w:rPr>
                <w:noProof/>
                <w:webHidden/>
              </w:rPr>
              <w:fldChar w:fldCharType="separate"/>
            </w:r>
            <w:r w:rsidR="00C93AB7">
              <w:rPr>
                <w:noProof/>
                <w:webHidden/>
              </w:rPr>
              <w:t>18</w:t>
            </w:r>
            <w:r w:rsidR="00FB33EB">
              <w:rPr>
                <w:noProof/>
                <w:webHidden/>
              </w:rPr>
              <w:fldChar w:fldCharType="end"/>
            </w:r>
          </w:hyperlink>
        </w:p>
        <w:p w:rsidR="00FB33EB" w:rsidRDefault="00E7311F">
          <w:pPr>
            <w:pStyle w:val="ndice1"/>
            <w:rPr>
              <w:rFonts w:eastAsiaTheme="minorEastAsia"/>
              <w:noProof/>
              <w:lang w:eastAsia="pt-PT"/>
            </w:rPr>
          </w:pPr>
          <w:hyperlink w:anchor="_Toc355995026" w:history="1">
            <w:r w:rsidR="00FB33EB" w:rsidRPr="00A8691F">
              <w:rPr>
                <w:rStyle w:val="Hiperligao"/>
                <w:noProof/>
                <w:lang w:val="en-US"/>
              </w:rPr>
              <w:t>3.34.</w:t>
            </w:r>
            <w:r w:rsidR="00FB33EB">
              <w:rPr>
                <w:rFonts w:eastAsiaTheme="minorEastAsia"/>
                <w:noProof/>
                <w:lang w:eastAsia="pt-PT"/>
              </w:rPr>
              <w:tab/>
            </w:r>
            <w:r w:rsidR="00FB33EB" w:rsidRPr="00A8691F">
              <w:rPr>
                <w:rStyle w:val="Hiperligao"/>
                <w:noProof/>
                <w:lang w:val="en-US"/>
              </w:rPr>
              <w:t>17TL-001: TaskList</w:t>
            </w:r>
            <w:r w:rsidR="00FB33EB">
              <w:rPr>
                <w:noProof/>
                <w:webHidden/>
              </w:rPr>
              <w:tab/>
            </w:r>
            <w:r w:rsidR="00FB33EB">
              <w:rPr>
                <w:noProof/>
                <w:webHidden/>
              </w:rPr>
              <w:fldChar w:fldCharType="begin"/>
            </w:r>
            <w:r w:rsidR="00FB33EB">
              <w:rPr>
                <w:noProof/>
                <w:webHidden/>
              </w:rPr>
              <w:instrText xml:space="preserve"> PAGEREF _Toc355995026 \h </w:instrText>
            </w:r>
            <w:r w:rsidR="00FB33EB">
              <w:rPr>
                <w:noProof/>
                <w:webHidden/>
              </w:rPr>
            </w:r>
            <w:r w:rsidR="00FB33EB">
              <w:rPr>
                <w:noProof/>
                <w:webHidden/>
              </w:rPr>
              <w:fldChar w:fldCharType="separate"/>
            </w:r>
            <w:r w:rsidR="00C93AB7">
              <w:rPr>
                <w:noProof/>
                <w:webHidden/>
              </w:rPr>
              <w:t>18</w:t>
            </w:r>
            <w:r w:rsidR="00FB33EB">
              <w:rPr>
                <w:noProof/>
                <w:webHidden/>
              </w:rPr>
              <w:fldChar w:fldCharType="end"/>
            </w:r>
          </w:hyperlink>
        </w:p>
        <w:p w:rsidR="00FB33EB" w:rsidRDefault="00E7311F">
          <w:pPr>
            <w:pStyle w:val="ndice1"/>
            <w:rPr>
              <w:rFonts w:eastAsiaTheme="minorEastAsia"/>
              <w:noProof/>
              <w:lang w:eastAsia="pt-PT"/>
            </w:rPr>
          </w:pPr>
          <w:hyperlink w:anchor="_Toc355995027" w:history="1">
            <w:r w:rsidR="00FB33EB" w:rsidRPr="00A8691F">
              <w:rPr>
                <w:rStyle w:val="Hiperligao"/>
                <w:noProof/>
                <w:lang w:val="en-US"/>
              </w:rPr>
              <w:t>3.35.</w:t>
            </w:r>
            <w:r w:rsidR="00FB33EB">
              <w:rPr>
                <w:rFonts w:eastAsiaTheme="minorEastAsia"/>
                <w:noProof/>
                <w:lang w:eastAsia="pt-PT"/>
              </w:rPr>
              <w:tab/>
            </w:r>
            <w:r w:rsidR="00FB33EB" w:rsidRPr="00A8691F">
              <w:rPr>
                <w:rStyle w:val="Hiperligao"/>
                <w:noProof/>
                <w:lang w:val="en-US"/>
              </w:rPr>
              <w:t>17TL-002: TaskList.DefaultSort</w:t>
            </w:r>
            <w:r w:rsidR="00FB33EB">
              <w:rPr>
                <w:noProof/>
                <w:webHidden/>
              </w:rPr>
              <w:tab/>
            </w:r>
            <w:r w:rsidR="00FB33EB">
              <w:rPr>
                <w:noProof/>
                <w:webHidden/>
              </w:rPr>
              <w:fldChar w:fldCharType="begin"/>
            </w:r>
            <w:r w:rsidR="00FB33EB">
              <w:rPr>
                <w:noProof/>
                <w:webHidden/>
              </w:rPr>
              <w:instrText xml:space="preserve"> PAGEREF _Toc355995027 \h </w:instrText>
            </w:r>
            <w:r w:rsidR="00FB33EB">
              <w:rPr>
                <w:noProof/>
                <w:webHidden/>
              </w:rPr>
            </w:r>
            <w:r w:rsidR="00FB33EB">
              <w:rPr>
                <w:noProof/>
                <w:webHidden/>
              </w:rPr>
              <w:fldChar w:fldCharType="separate"/>
            </w:r>
            <w:r w:rsidR="00C93AB7">
              <w:rPr>
                <w:noProof/>
                <w:webHidden/>
              </w:rPr>
              <w:t>19</w:t>
            </w:r>
            <w:r w:rsidR="00FB33EB">
              <w:rPr>
                <w:noProof/>
                <w:webHidden/>
              </w:rPr>
              <w:fldChar w:fldCharType="end"/>
            </w:r>
          </w:hyperlink>
        </w:p>
        <w:p w:rsidR="00FB33EB" w:rsidRDefault="00E7311F">
          <w:pPr>
            <w:pStyle w:val="ndice1"/>
            <w:rPr>
              <w:rFonts w:eastAsiaTheme="minorEastAsia"/>
              <w:noProof/>
              <w:lang w:eastAsia="pt-PT"/>
            </w:rPr>
          </w:pPr>
          <w:hyperlink w:anchor="_Toc355995028" w:history="1">
            <w:r w:rsidR="00FB33EB" w:rsidRPr="00A8691F">
              <w:rPr>
                <w:rStyle w:val="Hiperligao"/>
                <w:noProof/>
                <w:lang w:val="en-US"/>
              </w:rPr>
              <w:t>3.36.</w:t>
            </w:r>
            <w:r w:rsidR="00FB33EB">
              <w:rPr>
                <w:rFonts w:eastAsiaTheme="minorEastAsia"/>
                <w:noProof/>
                <w:lang w:eastAsia="pt-PT"/>
              </w:rPr>
              <w:tab/>
            </w:r>
            <w:r w:rsidR="00FB33EB" w:rsidRPr="00A8691F">
              <w:rPr>
                <w:rStyle w:val="Hiperligao"/>
                <w:noProof/>
                <w:lang w:val="en-US"/>
              </w:rPr>
              <w:t>17TL-003: TaskList.DefaultSort.CurrentTask</w:t>
            </w:r>
            <w:r w:rsidR="00FB33EB">
              <w:rPr>
                <w:noProof/>
                <w:webHidden/>
              </w:rPr>
              <w:tab/>
            </w:r>
            <w:r w:rsidR="00FB33EB">
              <w:rPr>
                <w:noProof/>
                <w:webHidden/>
              </w:rPr>
              <w:fldChar w:fldCharType="begin"/>
            </w:r>
            <w:r w:rsidR="00FB33EB">
              <w:rPr>
                <w:noProof/>
                <w:webHidden/>
              </w:rPr>
              <w:instrText xml:space="preserve"> PAGEREF _Toc355995028 \h </w:instrText>
            </w:r>
            <w:r w:rsidR="00FB33EB">
              <w:rPr>
                <w:noProof/>
                <w:webHidden/>
              </w:rPr>
            </w:r>
            <w:r w:rsidR="00FB33EB">
              <w:rPr>
                <w:noProof/>
                <w:webHidden/>
              </w:rPr>
              <w:fldChar w:fldCharType="separate"/>
            </w:r>
            <w:r w:rsidR="00C93AB7">
              <w:rPr>
                <w:noProof/>
                <w:webHidden/>
              </w:rPr>
              <w:t>19</w:t>
            </w:r>
            <w:r w:rsidR="00FB33EB">
              <w:rPr>
                <w:noProof/>
                <w:webHidden/>
              </w:rPr>
              <w:fldChar w:fldCharType="end"/>
            </w:r>
          </w:hyperlink>
        </w:p>
        <w:p w:rsidR="00FB33EB" w:rsidRDefault="00E7311F">
          <w:pPr>
            <w:pStyle w:val="ndice1"/>
            <w:rPr>
              <w:rFonts w:eastAsiaTheme="minorEastAsia"/>
              <w:noProof/>
              <w:lang w:eastAsia="pt-PT"/>
            </w:rPr>
          </w:pPr>
          <w:hyperlink w:anchor="_Toc355995029" w:history="1">
            <w:r w:rsidR="00FB33EB" w:rsidRPr="00A8691F">
              <w:rPr>
                <w:rStyle w:val="Hiperligao"/>
                <w:noProof/>
                <w:lang w:val="en-US"/>
              </w:rPr>
              <w:t>3.37.</w:t>
            </w:r>
            <w:r w:rsidR="00FB33EB">
              <w:rPr>
                <w:rFonts w:eastAsiaTheme="minorEastAsia"/>
                <w:noProof/>
                <w:lang w:eastAsia="pt-PT"/>
              </w:rPr>
              <w:tab/>
            </w:r>
            <w:r w:rsidR="00FB33EB" w:rsidRPr="00A8691F">
              <w:rPr>
                <w:rStyle w:val="Hiperligao"/>
                <w:noProof/>
                <w:lang w:val="en-US"/>
              </w:rPr>
              <w:t>17TL-004: TaskList.Sort</w:t>
            </w:r>
            <w:r w:rsidR="00FB33EB">
              <w:rPr>
                <w:noProof/>
                <w:webHidden/>
              </w:rPr>
              <w:tab/>
            </w:r>
            <w:r w:rsidR="00FB33EB">
              <w:rPr>
                <w:noProof/>
                <w:webHidden/>
              </w:rPr>
              <w:fldChar w:fldCharType="begin"/>
            </w:r>
            <w:r w:rsidR="00FB33EB">
              <w:rPr>
                <w:noProof/>
                <w:webHidden/>
              </w:rPr>
              <w:instrText xml:space="preserve"> PAGEREF _Toc355995029 \h </w:instrText>
            </w:r>
            <w:r w:rsidR="00FB33EB">
              <w:rPr>
                <w:noProof/>
                <w:webHidden/>
              </w:rPr>
            </w:r>
            <w:r w:rsidR="00FB33EB">
              <w:rPr>
                <w:noProof/>
                <w:webHidden/>
              </w:rPr>
              <w:fldChar w:fldCharType="separate"/>
            </w:r>
            <w:r w:rsidR="00C93AB7">
              <w:rPr>
                <w:noProof/>
                <w:webHidden/>
              </w:rPr>
              <w:t>19</w:t>
            </w:r>
            <w:r w:rsidR="00FB33EB">
              <w:rPr>
                <w:noProof/>
                <w:webHidden/>
              </w:rPr>
              <w:fldChar w:fldCharType="end"/>
            </w:r>
          </w:hyperlink>
        </w:p>
        <w:p w:rsidR="00FB33EB" w:rsidRDefault="00E7311F">
          <w:pPr>
            <w:pStyle w:val="ndice1"/>
            <w:rPr>
              <w:rFonts w:eastAsiaTheme="minorEastAsia"/>
              <w:noProof/>
              <w:lang w:eastAsia="pt-PT"/>
            </w:rPr>
          </w:pPr>
          <w:hyperlink w:anchor="_Toc355995030" w:history="1">
            <w:r w:rsidR="00FB33EB" w:rsidRPr="00A8691F">
              <w:rPr>
                <w:rStyle w:val="Hiperligao"/>
                <w:noProof/>
                <w:lang w:val="en-US"/>
              </w:rPr>
              <w:t>3.38.</w:t>
            </w:r>
            <w:r w:rsidR="00FB33EB">
              <w:rPr>
                <w:rFonts w:eastAsiaTheme="minorEastAsia"/>
                <w:noProof/>
                <w:lang w:eastAsia="pt-PT"/>
              </w:rPr>
              <w:tab/>
            </w:r>
            <w:r w:rsidR="00FB33EB" w:rsidRPr="00A8691F">
              <w:rPr>
                <w:rStyle w:val="Hiperligao"/>
                <w:noProof/>
                <w:lang w:val="en-US"/>
              </w:rPr>
              <w:t>17TL-005: TaskList.TotalTime</w:t>
            </w:r>
            <w:r w:rsidR="00FB33EB">
              <w:rPr>
                <w:noProof/>
                <w:webHidden/>
              </w:rPr>
              <w:tab/>
            </w:r>
            <w:r w:rsidR="00FB33EB">
              <w:rPr>
                <w:noProof/>
                <w:webHidden/>
              </w:rPr>
              <w:fldChar w:fldCharType="begin"/>
            </w:r>
            <w:r w:rsidR="00FB33EB">
              <w:rPr>
                <w:noProof/>
                <w:webHidden/>
              </w:rPr>
              <w:instrText xml:space="preserve"> PAGEREF _Toc355995030 \h </w:instrText>
            </w:r>
            <w:r w:rsidR="00FB33EB">
              <w:rPr>
                <w:noProof/>
                <w:webHidden/>
              </w:rPr>
            </w:r>
            <w:r w:rsidR="00FB33EB">
              <w:rPr>
                <w:noProof/>
                <w:webHidden/>
              </w:rPr>
              <w:fldChar w:fldCharType="separate"/>
            </w:r>
            <w:r w:rsidR="00C93AB7">
              <w:rPr>
                <w:noProof/>
                <w:webHidden/>
              </w:rPr>
              <w:t>19</w:t>
            </w:r>
            <w:r w:rsidR="00FB33EB">
              <w:rPr>
                <w:noProof/>
                <w:webHidden/>
              </w:rPr>
              <w:fldChar w:fldCharType="end"/>
            </w:r>
          </w:hyperlink>
        </w:p>
        <w:p w:rsidR="00FB33EB" w:rsidRDefault="00E7311F">
          <w:pPr>
            <w:pStyle w:val="ndice1"/>
            <w:rPr>
              <w:rFonts w:eastAsiaTheme="minorEastAsia"/>
              <w:noProof/>
              <w:lang w:eastAsia="pt-PT"/>
            </w:rPr>
          </w:pPr>
          <w:hyperlink w:anchor="_Toc355995031" w:history="1">
            <w:r w:rsidR="00FB33EB" w:rsidRPr="00A8691F">
              <w:rPr>
                <w:rStyle w:val="Hiperligao"/>
                <w:noProof/>
                <w:lang w:val="en-US"/>
              </w:rPr>
              <w:t>3.39.</w:t>
            </w:r>
            <w:r w:rsidR="00FB33EB">
              <w:rPr>
                <w:rFonts w:eastAsiaTheme="minorEastAsia"/>
                <w:noProof/>
                <w:lang w:eastAsia="pt-PT"/>
              </w:rPr>
              <w:tab/>
            </w:r>
            <w:r w:rsidR="00FB33EB" w:rsidRPr="00A8691F">
              <w:rPr>
                <w:rStyle w:val="Hiperligao"/>
                <w:noProof/>
                <w:lang w:val="en-US"/>
              </w:rPr>
              <w:t>17TL-006: TaskList.Today</w:t>
            </w:r>
            <w:r w:rsidR="00FB33EB">
              <w:rPr>
                <w:noProof/>
                <w:webHidden/>
              </w:rPr>
              <w:tab/>
            </w:r>
            <w:r w:rsidR="00FB33EB">
              <w:rPr>
                <w:noProof/>
                <w:webHidden/>
              </w:rPr>
              <w:fldChar w:fldCharType="begin"/>
            </w:r>
            <w:r w:rsidR="00FB33EB">
              <w:rPr>
                <w:noProof/>
                <w:webHidden/>
              </w:rPr>
              <w:instrText xml:space="preserve"> PAGEREF _Toc355995031 \h </w:instrText>
            </w:r>
            <w:r w:rsidR="00FB33EB">
              <w:rPr>
                <w:noProof/>
                <w:webHidden/>
              </w:rPr>
            </w:r>
            <w:r w:rsidR="00FB33EB">
              <w:rPr>
                <w:noProof/>
                <w:webHidden/>
              </w:rPr>
              <w:fldChar w:fldCharType="separate"/>
            </w:r>
            <w:r w:rsidR="00C93AB7">
              <w:rPr>
                <w:noProof/>
                <w:webHidden/>
              </w:rPr>
              <w:t>19</w:t>
            </w:r>
            <w:r w:rsidR="00FB33EB">
              <w:rPr>
                <w:noProof/>
                <w:webHidden/>
              </w:rPr>
              <w:fldChar w:fldCharType="end"/>
            </w:r>
          </w:hyperlink>
        </w:p>
        <w:p w:rsidR="00FB33EB" w:rsidRDefault="00E7311F">
          <w:pPr>
            <w:pStyle w:val="ndice1"/>
            <w:rPr>
              <w:rFonts w:eastAsiaTheme="minorEastAsia"/>
              <w:noProof/>
              <w:lang w:eastAsia="pt-PT"/>
            </w:rPr>
          </w:pPr>
          <w:hyperlink w:anchor="_Toc355995032" w:history="1">
            <w:r w:rsidR="00FB33EB" w:rsidRPr="00A8691F">
              <w:rPr>
                <w:rStyle w:val="Hiperligao"/>
                <w:noProof/>
                <w:lang w:val="en-US"/>
              </w:rPr>
              <w:t>3.40.</w:t>
            </w:r>
            <w:r w:rsidR="00FB33EB">
              <w:rPr>
                <w:rFonts w:eastAsiaTheme="minorEastAsia"/>
                <w:noProof/>
                <w:lang w:eastAsia="pt-PT"/>
              </w:rPr>
              <w:tab/>
            </w:r>
            <w:r w:rsidR="00FB33EB" w:rsidRPr="00A8691F">
              <w:rPr>
                <w:rStyle w:val="Hiperligao"/>
                <w:noProof/>
                <w:lang w:val="en-US"/>
              </w:rPr>
              <w:t>17TL-007: TaskList.StopDate</w:t>
            </w:r>
            <w:r w:rsidR="00FB33EB">
              <w:rPr>
                <w:noProof/>
                <w:webHidden/>
              </w:rPr>
              <w:tab/>
            </w:r>
            <w:r w:rsidR="00FB33EB">
              <w:rPr>
                <w:noProof/>
                <w:webHidden/>
              </w:rPr>
              <w:fldChar w:fldCharType="begin"/>
            </w:r>
            <w:r w:rsidR="00FB33EB">
              <w:rPr>
                <w:noProof/>
                <w:webHidden/>
              </w:rPr>
              <w:instrText xml:space="preserve"> PAGEREF _Toc355995032 \h </w:instrText>
            </w:r>
            <w:r w:rsidR="00FB33EB">
              <w:rPr>
                <w:noProof/>
                <w:webHidden/>
              </w:rPr>
            </w:r>
            <w:r w:rsidR="00FB33EB">
              <w:rPr>
                <w:noProof/>
                <w:webHidden/>
              </w:rPr>
              <w:fldChar w:fldCharType="separate"/>
            </w:r>
            <w:r w:rsidR="00C93AB7">
              <w:rPr>
                <w:noProof/>
                <w:webHidden/>
              </w:rPr>
              <w:t>19</w:t>
            </w:r>
            <w:r w:rsidR="00FB33EB">
              <w:rPr>
                <w:noProof/>
                <w:webHidden/>
              </w:rPr>
              <w:fldChar w:fldCharType="end"/>
            </w:r>
          </w:hyperlink>
        </w:p>
        <w:p w:rsidR="00FB33EB" w:rsidRDefault="00E7311F">
          <w:pPr>
            <w:pStyle w:val="ndice1"/>
            <w:rPr>
              <w:rFonts w:eastAsiaTheme="minorEastAsia"/>
              <w:noProof/>
              <w:lang w:eastAsia="pt-PT"/>
            </w:rPr>
          </w:pPr>
          <w:hyperlink w:anchor="_Toc355995033" w:history="1">
            <w:r w:rsidR="00FB33EB" w:rsidRPr="00A8691F">
              <w:rPr>
                <w:rStyle w:val="Hiperligao"/>
                <w:noProof/>
                <w:lang w:val="en-US"/>
              </w:rPr>
              <w:t>3.41.</w:t>
            </w:r>
            <w:r w:rsidR="00FB33EB">
              <w:rPr>
                <w:rFonts w:eastAsiaTheme="minorEastAsia"/>
                <w:noProof/>
                <w:lang w:eastAsia="pt-PT"/>
              </w:rPr>
              <w:tab/>
            </w:r>
            <w:r w:rsidR="00FB33EB" w:rsidRPr="00A8691F">
              <w:rPr>
                <w:rStyle w:val="Hiperligao"/>
                <w:noProof/>
                <w:lang w:val="en-US"/>
              </w:rPr>
              <w:t>17TL-008: TaskList.Actions</w:t>
            </w:r>
            <w:r w:rsidR="00FB33EB">
              <w:rPr>
                <w:noProof/>
                <w:webHidden/>
              </w:rPr>
              <w:tab/>
            </w:r>
            <w:r w:rsidR="00FB33EB">
              <w:rPr>
                <w:noProof/>
                <w:webHidden/>
              </w:rPr>
              <w:fldChar w:fldCharType="begin"/>
            </w:r>
            <w:r w:rsidR="00FB33EB">
              <w:rPr>
                <w:noProof/>
                <w:webHidden/>
              </w:rPr>
              <w:instrText xml:space="preserve"> PAGEREF _Toc355995033 \h </w:instrText>
            </w:r>
            <w:r w:rsidR="00FB33EB">
              <w:rPr>
                <w:noProof/>
                <w:webHidden/>
              </w:rPr>
            </w:r>
            <w:r w:rsidR="00FB33EB">
              <w:rPr>
                <w:noProof/>
                <w:webHidden/>
              </w:rPr>
              <w:fldChar w:fldCharType="separate"/>
            </w:r>
            <w:r w:rsidR="00C93AB7">
              <w:rPr>
                <w:noProof/>
                <w:webHidden/>
              </w:rPr>
              <w:t>20</w:t>
            </w:r>
            <w:r w:rsidR="00FB33EB">
              <w:rPr>
                <w:noProof/>
                <w:webHidden/>
              </w:rPr>
              <w:fldChar w:fldCharType="end"/>
            </w:r>
          </w:hyperlink>
        </w:p>
        <w:p w:rsidR="00FB33EB" w:rsidRDefault="00E7311F">
          <w:pPr>
            <w:pStyle w:val="ndice1"/>
            <w:rPr>
              <w:rFonts w:eastAsiaTheme="minorEastAsia"/>
              <w:noProof/>
              <w:lang w:eastAsia="pt-PT"/>
            </w:rPr>
          </w:pPr>
          <w:hyperlink w:anchor="_Toc355995034" w:history="1">
            <w:r w:rsidR="00FB33EB" w:rsidRPr="00A8691F">
              <w:rPr>
                <w:rStyle w:val="Hiperligao"/>
                <w:noProof/>
                <w:lang w:val="en-US"/>
              </w:rPr>
              <w:t>4.</w:t>
            </w:r>
            <w:r w:rsidR="00FB33EB">
              <w:rPr>
                <w:rFonts w:eastAsiaTheme="minorEastAsia"/>
                <w:noProof/>
                <w:lang w:eastAsia="pt-PT"/>
              </w:rPr>
              <w:tab/>
            </w:r>
            <w:r w:rsidR="00FB33EB" w:rsidRPr="00A8691F">
              <w:rPr>
                <w:rStyle w:val="Hiperligao"/>
                <w:noProof/>
                <w:lang w:val="en-US"/>
              </w:rPr>
              <w:t>Interface Requirements</w:t>
            </w:r>
            <w:r w:rsidR="00FB33EB">
              <w:rPr>
                <w:noProof/>
                <w:webHidden/>
              </w:rPr>
              <w:tab/>
            </w:r>
            <w:r w:rsidR="00FB33EB">
              <w:rPr>
                <w:noProof/>
                <w:webHidden/>
              </w:rPr>
              <w:fldChar w:fldCharType="begin"/>
            </w:r>
            <w:r w:rsidR="00FB33EB">
              <w:rPr>
                <w:noProof/>
                <w:webHidden/>
              </w:rPr>
              <w:instrText xml:space="preserve"> PAGEREF _Toc355995034 \h </w:instrText>
            </w:r>
            <w:r w:rsidR="00FB33EB">
              <w:rPr>
                <w:noProof/>
                <w:webHidden/>
              </w:rPr>
            </w:r>
            <w:r w:rsidR="00FB33EB">
              <w:rPr>
                <w:noProof/>
                <w:webHidden/>
              </w:rPr>
              <w:fldChar w:fldCharType="separate"/>
            </w:r>
            <w:r w:rsidR="00C93AB7">
              <w:rPr>
                <w:noProof/>
                <w:webHidden/>
              </w:rPr>
              <w:t>20</w:t>
            </w:r>
            <w:r w:rsidR="00FB33EB">
              <w:rPr>
                <w:noProof/>
                <w:webHidden/>
              </w:rPr>
              <w:fldChar w:fldCharType="end"/>
            </w:r>
          </w:hyperlink>
        </w:p>
        <w:p w:rsidR="00FB33EB" w:rsidRDefault="00E7311F">
          <w:pPr>
            <w:pStyle w:val="ndice1"/>
            <w:rPr>
              <w:rFonts w:eastAsiaTheme="minorEastAsia"/>
              <w:noProof/>
              <w:lang w:eastAsia="pt-PT"/>
            </w:rPr>
          </w:pPr>
          <w:hyperlink w:anchor="_Toc355995035" w:history="1">
            <w:r w:rsidR="00FB33EB" w:rsidRPr="00A8691F">
              <w:rPr>
                <w:rStyle w:val="Hiperligao"/>
                <w:noProof/>
                <w:lang w:val="en-US"/>
              </w:rPr>
              <w:t>4.1.</w:t>
            </w:r>
            <w:r w:rsidR="00FB33EB">
              <w:rPr>
                <w:rFonts w:eastAsiaTheme="minorEastAsia"/>
                <w:noProof/>
                <w:lang w:eastAsia="pt-PT"/>
              </w:rPr>
              <w:tab/>
            </w:r>
            <w:r w:rsidR="00FB33EB" w:rsidRPr="00A8691F">
              <w:rPr>
                <w:rStyle w:val="Hiperligao"/>
                <w:noProof/>
                <w:lang w:val="en-US"/>
              </w:rPr>
              <w:t>UI-001: MainWindow</w:t>
            </w:r>
            <w:r w:rsidR="00FB33EB">
              <w:rPr>
                <w:noProof/>
                <w:webHidden/>
              </w:rPr>
              <w:tab/>
            </w:r>
            <w:r w:rsidR="00FB33EB">
              <w:rPr>
                <w:noProof/>
                <w:webHidden/>
              </w:rPr>
              <w:fldChar w:fldCharType="begin"/>
            </w:r>
            <w:r w:rsidR="00FB33EB">
              <w:rPr>
                <w:noProof/>
                <w:webHidden/>
              </w:rPr>
              <w:instrText xml:space="preserve"> PAGEREF _Toc355995035 \h </w:instrText>
            </w:r>
            <w:r w:rsidR="00FB33EB">
              <w:rPr>
                <w:noProof/>
                <w:webHidden/>
              </w:rPr>
            </w:r>
            <w:r w:rsidR="00FB33EB">
              <w:rPr>
                <w:noProof/>
                <w:webHidden/>
              </w:rPr>
              <w:fldChar w:fldCharType="separate"/>
            </w:r>
            <w:r w:rsidR="00C93AB7">
              <w:rPr>
                <w:noProof/>
                <w:webHidden/>
              </w:rPr>
              <w:t>20</w:t>
            </w:r>
            <w:r w:rsidR="00FB33EB">
              <w:rPr>
                <w:noProof/>
                <w:webHidden/>
              </w:rPr>
              <w:fldChar w:fldCharType="end"/>
            </w:r>
          </w:hyperlink>
        </w:p>
        <w:p w:rsidR="00FB33EB" w:rsidRDefault="00E7311F">
          <w:pPr>
            <w:pStyle w:val="ndice1"/>
            <w:rPr>
              <w:rFonts w:eastAsiaTheme="minorEastAsia"/>
              <w:noProof/>
              <w:lang w:eastAsia="pt-PT"/>
            </w:rPr>
          </w:pPr>
          <w:hyperlink w:anchor="_Toc355995036" w:history="1">
            <w:r w:rsidR="00FB33EB" w:rsidRPr="00A8691F">
              <w:rPr>
                <w:rStyle w:val="Hiperligao"/>
                <w:noProof/>
                <w:lang w:val="en-US"/>
              </w:rPr>
              <w:t>4.2.</w:t>
            </w:r>
            <w:r w:rsidR="00FB33EB">
              <w:rPr>
                <w:rFonts w:eastAsiaTheme="minorEastAsia"/>
                <w:noProof/>
                <w:lang w:eastAsia="pt-PT"/>
              </w:rPr>
              <w:tab/>
            </w:r>
            <w:r w:rsidR="00FB33EB" w:rsidRPr="00A8691F">
              <w:rPr>
                <w:rStyle w:val="Hiperligao"/>
                <w:noProof/>
                <w:lang w:val="en-US"/>
              </w:rPr>
              <w:t>UI-002: Buttons that are always active</w:t>
            </w:r>
            <w:r w:rsidR="00FB33EB">
              <w:rPr>
                <w:noProof/>
                <w:webHidden/>
              </w:rPr>
              <w:tab/>
            </w:r>
            <w:r w:rsidR="00FB33EB">
              <w:rPr>
                <w:noProof/>
                <w:webHidden/>
              </w:rPr>
              <w:fldChar w:fldCharType="begin"/>
            </w:r>
            <w:r w:rsidR="00FB33EB">
              <w:rPr>
                <w:noProof/>
                <w:webHidden/>
              </w:rPr>
              <w:instrText xml:space="preserve"> PAGEREF _Toc355995036 \h </w:instrText>
            </w:r>
            <w:r w:rsidR="00FB33EB">
              <w:rPr>
                <w:noProof/>
                <w:webHidden/>
              </w:rPr>
            </w:r>
            <w:r w:rsidR="00FB33EB">
              <w:rPr>
                <w:noProof/>
                <w:webHidden/>
              </w:rPr>
              <w:fldChar w:fldCharType="separate"/>
            </w:r>
            <w:r w:rsidR="00C93AB7">
              <w:rPr>
                <w:noProof/>
                <w:webHidden/>
              </w:rPr>
              <w:t>20</w:t>
            </w:r>
            <w:r w:rsidR="00FB33EB">
              <w:rPr>
                <w:noProof/>
                <w:webHidden/>
              </w:rPr>
              <w:fldChar w:fldCharType="end"/>
            </w:r>
          </w:hyperlink>
        </w:p>
        <w:p w:rsidR="00FB33EB" w:rsidRDefault="00E7311F">
          <w:pPr>
            <w:pStyle w:val="ndice1"/>
            <w:rPr>
              <w:rFonts w:eastAsiaTheme="minorEastAsia"/>
              <w:noProof/>
              <w:lang w:eastAsia="pt-PT"/>
            </w:rPr>
          </w:pPr>
          <w:hyperlink w:anchor="_Toc355995037" w:history="1">
            <w:r w:rsidR="00FB33EB" w:rsidRPr="00A8691F">
              <w:rPr>
                <w:rStyle w:val="Hiperligao"/>
                <w:noProof/>
                <w:lang w:val="en-US"/>
              </w:rPr>
              <w:t>4.3.</w:t>
            </w:r>
            <w:r w:rsidR="00FB33EB">
              <w:rPr>
                <w:rFonts w:eastAsiaTheme="minorEastAsia"/>
                <w:noProof/>
                <w:lang w:eastAsia="pt-PT"/>
              </w:rPr>
              <w:tab/>
            </w:r>
            <w:r w:rsidR="00FB33EB" w:rsidRPr="00A8691F">
              <w:rPr>
                <w:rStyle w:val="Hiperligao"/>
                <w:noProof/>
                <w:lang w:val="en-US"/>
              </w:rPr>
              <w:t>UI-003: Expand list button</w:t>
            </w:r>
            <w:r w:rsidR="00FB33EB">
              <w:rPr>
                <w:noProof/>
                <w:webHidden/>
              </w:rPr>
              <w:tab/>
            </w:r>
            <w:r w:rsidR="00FB33EB">
              <w:rPr>
                <w:noProof/>
                <w:webHidden/>
              </w:rPr>
              <w:fldChar w:fldCharType="begin"/>
            </w:r>
            <w:r w:rsidR="00FB33EB">
              <w:rPr>
                <w:noProof/>
                <w:webHidden/>
              </w:rPr>
              <w:instrText xml:space="preserve"> PAGEREF _Toc355995037 \h </w:instrText>
            </w:r>
            <w:r w:rsidR="00FB33EB">
              <w:rPr>
                <w:noProof/>
                <w:webHidden/>
              </w:rPr>
            </w:r>
            <w:r w:rsidR="00FB33EB">
              <w:rPr>
                <w:noProof/>
                <w:webHidden/>
              </w:rPr>
              <w:fldChar w:fldCharType="separate"/>
            </w:r>
            <w:r w:rsidR="00C93AB7">
              <w:rPr>
                <w:noProof/>
                <w:webHidden/>
              </w:rPr>
              <w:t>20</w:t>
            </w:r>
            <w:r w:rsidR="00FB33EB">
              <w:rPr>
                <w:noProof/>
                <w:webHidden/>
              </w:rPr>
              <w:fldChar w:fldCharType="end"/>
            </w:r>
          </w:hyperlink>
        </w:p>
        <w:p w:rsidR="00FB33EB" w:rsidRDefault="00E7311F">
          <w:pPr>
            <w:pStyle w:val="ndice1"/>
            <w:rPr>
              <w:rFonts w:eastAsiaTheme="minorEastAsia"/>
              <w:noProof/>
              <w:lang w:eastAsia="pt-PT"/>
            </w:rPr>
          </w:pPr>
          <w:hyperlink w:anchor="_Toc355995038" w:history="1">
            <w:r w:rsidR="00FB33EB" w:rsidRPr="00A8691F">
              <w:rPr>
                <w:rStyle w:val="Hiperligao"/>
                <w:noProof/>
                <w:lang w:val="en-US"/>
              </w:rPr>
              <w:t>4.4.</w:t>
            </w:r>
            <w:r w:rsidR="00FB33EB">
              <w:rPr>
                <w:rFonts w:eastAsiaTheme="minorEastAsia"/>
                <w:noProof/>
                <w:lang w:eastAsia="pt-PT"/>
              </w:rPr>
              <w:tab/>
            </w:r>
            <w:r w:rsidR="00FB33EB" w:rsidRPr="00A8691F">
              <w:rPr>
                <w:rStyle w:val="Hiperligao"/>
                <w:noProof/>
                <w:lang w:val="en-US"/>
              </w:rPr>
              <w:t>UI-004: TextBox filled with a new task name</w:t>
            </w:r>
            <w:r w:rsidR="00FB33EB">
              <w:rPr>
                <w:noProof/>
                <w:webHidden/>
              </w:rPr>
              <w:tab/>
            </w:r>
            <w:r w:rsidR="00FB33EB">
              <w:rPr>
                <w:noProof/>
                <w:webHidden/>
              </w:rPr>
              <w:fldChar w:fldCharType="begin"/>
            </w:r>
            <w:r w:rsidR="00FB33EB">
              <w:rPr>
                <w:noProof/>
                <w:webHidden/>
              </w:rPr>
              <w:instrText xml:space="preserve"> PAGEREF _Toc355995038 \h </w:instrText>
            </w:r>
            <w:r w:rsidR="00FB33EB">
              <w:rPr>
                <w:noProof/>
                <w:webHidden/>
              </w:rPr>
            </w:r>
            <w:r w:rsidR="00FB33EB">
              <w:rPr>
                <w:noProof/>
                <w:webHidden/>
              </w:rPr>
              <w:fldChar w:fldCharType="separate"/>
            </w:r>
            <w:r w:rsidR="00C93AB7">
              <w:rPr>
                <w:noProof/>
                <w:webHidden/>
              </w:rPr>
              <w:t>20</w:t>
            </w:r>
            <w:r w:rsidR="00FB33EB">
              <w:rPr>
                <w:noProof/>
                <w:webHidden/>
              </w:rPr>
              <w:fldChar w:fldCharType="end"/>
            </w:r>
          </w:hyperlink>
        </w:p>
        <w:p w:rsidR="00FB33EB" w:rsidRDefault="00E7311F">
          <w:pPr>
            <w:pStyle w:val="ndice1"/>
            <w:rPr>
              <w:rFonts w:eastAsiaTheme="minorEastAsia"/>
              <w:noProof/>
              <w:lang w:eastAsia="pt-PT"/>
            </w:rPr>
          </w:pPr>
          <w:hyperlink w:anchor="_Toc355995039" w:history="1">
            <w:r w:rsidR="00FB33EB" w:rsidRPr="00A8691F">
              <w:rPr>
                <w:rStyle w:val="Hiperligao"/>
                <w:noProof/>
                <w:lang w:val="en-US"/>
              </w:rPr>
              <w:t>4.5.</w:t>
            </w:r>
            <w:r w:rsidR="00FB33EB">
              <w:rPr>
                <w:rFonts w:eastAsiaTheme="minorEastAsia"/>
                <w:noProof/>
                <w:lang w:eastAsia="pt-PT"/>
              </w:rPr>
              <w:tab/>
            </w:r>
            <w:r w:rsidR="00FB33EB" w:rsidRPr="00A8691F">
              <w:rPr>
                <w:rStyle w:val="Hiperligao"/>
                <w:noProof/>
                <w:lang w:val="en-US"/>
              </w:rPr>
              <w:t>UI-005: TextBox filled with Existence task name</w:t>
            </w:r>
            <w:r w:rsidR="00FB33EB">
              <w:rPr>
                <w:noProof/>
                <w:webHidden/>
              </w:rPr>
              <w:tab/>
            </w:r>
            <w:r w:rsidR="00FB33EB">
              <w:rPr>
                <w:noProof/>
                <w:webHidden/>
              </w:rPr>
              <w:fldChar w:fldCharType="begin"/>
            </w:r>
            <w:r w:rsidR="00FB33EB">
              <w:rPr>
                <w:noProof/>
                <w:webHidden/>
              </w:rPr>
              <w:instrText xml:space="preserve"> PAGEREF _Toc355995039 \h </w:instrText>
            </w:r>
            <w:r w:rsidR="00FB33EB">
              <w:rPr>
                <w:noProof/>
                <w:webHidden/>
              </w:rPr>
            </w:r>
            <w:r w:rsidR="00FB33EB">
              <w:rPr>
                <w:noProof/>
                <w:webHidden/>
              </w:rPr>
              <w:fldChar w:fldCharType="separate"/>
            </w:r>
            <w:r w:rsidR="00C93AB7">
              <w:rPr>
                <w:noProof/>
                <w:webHidden/>
              </w:rPr>
              <w:t>21</w:t>
            </w:r>
            <w:r w:rsidR="00FB33EB">
              <w:rPr>
                <w:noProof/>
                <w:webHidden/>
              </w:rPr>
              <w:fldChar w:fldCharType="end"/>
            </w:r>
          </w:hyperlink>
        </w:p>
        <w:p w:rsidR="00FB33EB" w:rsidRDefault="00E7311F">
          <w:pPr>
            <w:pStyle w:val="ndice1"/>
            <w:rPr>
              <w:rFonts w:eastAsiaTheme="minorEastAsia"/>
              <w:noProof/>
              <w:lang w:eastAsia="pt-PT"/>
            </w:rPr>
          </w:pPr>
          <w:hyperlink w:anchor="_Toc355995040" w:history="1">
            <w:r w:rsidR="00FB33EB" w:rsidRPr="00A8691F">
              <w:rPr>
                <w:rStyle w:val="Hiperligao"/>
                <w:noProof/>
                <w:lang w:val="en-US"/>
              </w:rPr>
              <w:t>4.6.</w:t>
            </w:r>
            <w:r w:rsidR="00FB33EB">
              <w:rPr>
                <w:rFonts w:eastAsiaTheme="minorEastAsia"/>
                <w:noProof/>
                <w:lang w:eastAsia="pt-PT"/>
              </w:rPr>
              <w:tab/>
            </w:r>
            <w:r w:rsidR="00FB33EB" w:rsidRPr="00A8691F">
              <w:rPr>
                <w:rStyle w:val="Hiperligao"/>
                <w:noProof/>
                <w:lang w:val="en-US"/>
              </w:rPr>
              <w:t>UI-006: TextBox with running task</w:t>
            </w:r>
            <w:r w:rsidR="00FB33EB">
              <w:rPr>
                <w:noProof/>
                <w:webHidden/>
              </w:rPr>
              <w:tab/>
            </w:r>
            <w:r w:rsidR="00FB33EB">
              <w:rPr>
                <w:noProof/>
                <w:webHidden/>
              </w:rPr>
              <w:fldChar w:fldCharType="begin"/>
            </w:r>
            <w:r w:rsidR="00FB33EB">
              <w:rPr>
                <w:noProof/>
                <w:webHidden/>
              </w:rPr>
              <w:instrText xml:space="preserve"> PAGEREF _Toc355995040 \h </w:instrText>
            </w:r>
            <w:r w:rsidR="00FB33EB">
              <w:rPr>
                <w:noProof/>
                <w:webHidden/>
              </w:rPr>
            </w:r>
            <w:r w:rsidR="00FB33EB">
              <w:rPr>
                <w:noProof/>
                <w:webHidden/>
              </w:rPr>
              <w:fldChar w:fldCharType="separate"/>
            </w:r>
            <w:r w:rsidR="00C93AB7">
              <w:rPr>
                <w:noProof/>
                <w:webHidden/>
              </w:rPr>
              <w:t>21</w:t>
            </w:r>
            <w:r w:rsidR="00FB33EB">
              <w:rPr>
                <w:noProof/>
                <w:webHidden/>
              </w:rPr>
              <w:fldChar w:fldCharType="end"/>
            </w:r>
          </w:hyperlink>
        </w:p>
        <w:p w:rsidR="00FB33EB" w:rsidRDefault="00E7311F">
          <w:pPr>
            <w:pStyle w:val="ndice1"/>
            <w:rPr>
              <w:rFonts w:eastAsiaTheme="minorEastAsia"/>
              <w:noProof/>
              <w:lang w:eastAsia="pt-PT"/>
            </w:rPr>
          </w:pPr>
          <w:hyperlink w:anchor="_Toc355995041" w:history="1">
            <w:r w:rsidR="00FB33EB" w:rsidRPr="00A8691F">
              <w:rPr>
                <w:rStyle w:val="Hiperligao"/>
                <w:noProof/>
                <w:lang w:val="en-US"/>
              </w:rPr>
              <w:t>4.7.</w:t>
            </w:r>
            <w:r w:rsidR="00FB33EB">
              <w:rPr>
                <w:rFonts w:eastAsiaTheme="minorEastAsia"/>
                <w:noProof/>
                <w:lang w:eastAsia="pt-PT"/>
              </w:rPr>
              <w:tab/>
            </w:r>
            <w:r w:rsidR="00FB33EB" w:rsidRPr="00A8691F">
              <w:rPr>
                <w:rStyle w:val="Hiperligao"/>
                <w:noProof/>
                <w:lang w:val="en-US"/>
              </w:rPr>
              <w:t>UI-007: Clicking in view details button</w:t>
            </w:r>
            <w:r w:rsidR="00FB33EB">
              <w:rPr>
                <w:noProof/>
                <w:webHidden/>
              </w:rPr>
              <w:tab/>
            </w:r>
            <w:r w:rsidR="00FB33EB">
              <w:rPr>
                <w:noProof/>
                <w:webHidden/>
              </w:rPr>
              <w:fldChar w:fldCharType="begin"/>
            </w:r>
            <w:r w:rsidR="00FB33EB">
              <w:rPr>
                <w:noProof/>
                <w:webHidden/>
              </w:rPr>
              <w:instrText xml:space="preserve"> PAGEREF _Toc355995041 \h </w:instrText>
            </w:r>
            <w:r w:rsidR="00FB33EB">
              <w:rPr>
                <w:noProof/>
                <w:webHidden/>
              </w:rPr>
            </w:r>
            <w:r w:rsidR="00FB33EB">
              <w:rPr>
                <w:noProof/>
                <w:webHidden/>
              </w:rPr>
              <w:fldChar w:fldCharType="separate"/>
            </w:r>
            <w:r w:rsidR="00C93AB7">
              <w:rPr>
                <w:noProof/>
                <w:webHidden/>
              </w:rPr>
              <w:t>21</w:t>
            </w:r>
            <w:r w:rsidR="00FB33EB">
              <w:rPr>
                <w:noProof/>
                <w:webHidden/>
              </w:rPr>
              <w:fldChar w:fldCharType="end"/>
            </w:r>
          </w:hyperlink>
        </w:p>
        <w:p w:rsidR="00FB33EB" w:rsidRDefault="00E7311F">
          <w:pPr>
            <w:pStyle w:val="ndice1"/>
            <w:rPr>
              <w:rFonts w:eastAsiaTheme="minorEastAsia"/>
              <w:noProof/>
              <w:lang w:eastAsia="pt-PT"/>
            </w:rPr>
          </w:pPr>
          <w:hyperlink w:anchor="_Toc355995042" w:history="1">
            <w:r w:rsidR="00FB33EB" w:rsidRPr="00A8691F">
              <w:rPr>
                <w:rStyle w:val="Hiperligao"/>
                <w:noProof/>
                <w:lang w:val="en-US"/>
              </w:rPr>
              <w:t>4.8.</w:t>
            </w:r>
            <w:r w:rsidR="00FB33EB">
              <w:rPr>
                <w:rFonts w:eastAsiaTheme="minorEastAsia"/>
                <w:noProof/>
                <w:lang w:eastAsia="pt-PT"/>
              </w:rPr>
              <w:tab/>
            </w:r>
            <w:r w:rsidR="00FB33EB" w:rsidRPr="00A8691F">
              <w:rPr>
                <w:rStyle w:val="Hiperligao"/>
                <w:noProof/>
                <w:lang w:val="en-US"/>
              </w:rPr>
              <w:t>UI-008: Clicking in edit button</w:t>
            </w:r>
            <w:r w:rsidR="00FB33EB">
              <w:rPr>
                <w:noProof/>
                <w:webHidden/>
              </w:rPr>
              <w:tab/>
            </w:r>
            <w:r w:rsidR="00FB33EB">
              <w:rPr>
                <w:noProof/>
                <w:webHidden/>
              </w:rPr>
              <w:fldChar w:fldCharType="begin"/>
            </w:r>
            <w:r w:rsidR="00FB33EB">
              <w:rPr>
                <w:noProof/>
                <w:webHidden/>
              </w:rPr>
              <w:instrText xml:space="preserve"> PAGEREF _Toc355995042 \h </w:instrText>
            </w:r>
            <w:r w:rsidR="00FB33EB">
              <w:rPr>
                <w:noProof/>
                <w:webHidden/>
              </w:rPr>
            </w:r>
            <w:r w:rsidR="00FB33EB">
              <w:rPr>
                <w:noProof/>
                <w:webHidden/>
              </w:rPr>
              <w:fldChar w:fldCharType="separate"/>
            </w:r>
            <w:r w:rsidR="00C93AB7">
              <w:rPr>
                <w:noProof/>
                <w:webHidden/>
              </w:rPr>
              <w:t>21</w:t>
            </w:r>
            <w:r w:rsidR="00FB33EB">
              <w:rPr>
                <w:noProof/>
                <w:webHidden/>
              </w:rPr>
              <w:fldChar w:fldCharType="end"/>
            </w:r>
          </w:hyperlink>
        </w:p>
        <w:p w:rsidR="00FB33EB" w:rsidRDefault="00E7311F">
          <w:pPr>
            <w:pStyle w:val="ndice1"/>
            <w:rPr>
              <w:rFonts w:eastAsiaTheme="minorEastAsia"/>
              <w:noProof/>
              <w:lang w:eastAsia="pt-PT"/>
            </w:rPr>
          </w:pPr>
          <w:hyperlink w:anchor="_Toc355995043" w:history="1">
            <w:r w:rsidR="00FB33EB" w:rsidRPr="00A8691F">
              <w:rPr>
                <w:rStyle w:val="Hiperligao"/>
                <w:noProof/>
                <w:lang w:val="en-US"/>
              </w:rPr>
              <w:t>4.9.</w:t>
            </w:r>
            <w:r w:rsidR="00FB33EB">
              <w:rPr>
                <w:rFonts w:eastAsiaTheme="minorEastAsia"/>
                <w:noProof/>
                <w:lang w:eastAsia="pt-PT"/>
              </w:rPr>
              <w:tab/>
            </w:r>
            <w:r w:rsidR="00FB33EB" w:rsidRPr="00A8691F">
              <w:rPr>
                <w:rStyle w:val="Hiperligao"/>
                <w:noProof/>
                <w:lang w:val="en-US"/>
              </w:rPr>
              <w:t>UI-009: Clicking in configuration button</w:t>
            </w:r>
            <w:r w:rsidR="00FB33EB">
              <w:rPr>
                <w:noProof/>
                <w:webHidden/>
              </w:rPr>
              <w:tab/>
            </w:r>
            <w:r w:rsidR="00FB33EB">
              <w:rPr>
                <w:noProof/>
                <w:webHidden/>
              </w:rPr>
              <w:fldChar w:fldCharType="begin"/>
            </w:r>
            <w:r w:rsidR="00FB33EB">
              <w:rPr>
                <w:noProof/>
                <w:webHidden/>
              </w:rPr>
              <w:instrText xml:space="preserve"> PAGEREF _Toc355995043 \h </w:instrText>
            </w:r>
            <w:r w:rsidR="00FB33EB">
              <w:rPr>
                <w:noProof/>
                <w:webHidden/>
              </w:rPr>
            </w:r>
            <w:r w:rsidR="00FB33EB">
              <w:rPr>
                <w:noProof/>
                <w:webHidden/>
              </w:rPr>
              <w:fldChar w:fldCharType="separate"/>
            </w:r>
            <w:r w:rsidR="00C93AB7">
              <w:rPr>
                <w:noProof/>
                <w:webHidden/>
              </w:rPr>
              <w:t>21</w:t>
            </w:r>
            <w:r w:rsidR="00FB33EB">
              <w:rPr>
                <w:noProof/>
                <w:webHidden/>
              </w:rPr>
              <w:fldChar w:fldCharType="end"/>
            </w:r>
          </w:hyperlink>
        </w:p>
        <w:p w:rsidR="00FB33EB" w:rsidRDefault="00E7311F">
          <w:pPr>
            <w:pStyle w:val="ndice1"/>
            <w:rPr>
              <w:rFonts w:eastAsiaTheme="minorEastAsia"/>
              <w:noProof/>
              <w:lang w:eastAsia="pt-PT"/>
            </w:rPr>
          </w:pPr>
          <w:hyperlink w:anchor="_Toc355995044" w:history="1">
            <w:r w:rsidR="00FB33EB" w:rsidRPr="00A8691F">
              <w:rPr>
                <w:rStyle w:val="Hiperligao"/>
                <w:noProof/>
                <w:lang w:val="en-US"/>
              </w:rPr>
              <w:t>4.10.</w:t>
            </w:r>
            <w:r w:rsidR="00FB33EB">
              <w:rPr>
                <w:rFonts w:eastAsiaTheme="minorEastAsia"/>
                <w:noProof/>
                <w:lang w:eastAsia="pt-PT"/>
              </w:rPr>
              <w:tab/>
            </w:r>
            <w:r w:rsidR="00FB33EB" w:rsidRPr="00A8691F">
              <w:rPr>
                <w:rStyle w:val="Hiperligao"/>
                <w:noProof/>
                <w:lang w:val="en-US"/>
              </w:rPr>
              <w:t>UI-010: Visual distinction between active and inactive tasks</w:t>
            </w:r>
            <w:r w:rsidR="00FB33EB">
              <w:rPr>
                <w:noProof/>
                <w:webHidden/>
              </w:rPr>
              <w:tab/>
            </w:r>
            <w:r w:rsidR="00FB33EB">
              <w:rPr>
                <w:noProof/>
                <w:webHidden/>
              </w:rPr>
              <w:fldChar w:fldCharType="begin"/>
            </w:r>
            <w:r w:rsidR="00FB33EB">
              <w:rPr>
                <w:noProof/>
                <w:webHidden/>
              </w:rPr>
              <w:instrText xml:space="preserve"> PAGEREF _Toc355995044 \h </w:instrText>
            </w:r>
            <w:r w:rsidR="00FB33EB">
              <w:rPr>
                <w:noProof/>
                <w:webHidden/>
              </w:rPr>
            </w:r>
            <w:r w:rsidR="00FB33EB">
              <w:rPr>
                <w:noProof/>
                <w:webHidden/>
              </w:rPr>
              <w:fldChar w:fldCharType="separate"/>
            </w:r>
            <w:r w:rsidR="00C93AB7">
              <w:rPr>
                <w:noProof/>
                <w:webHidden/>
              </w:rPr>
              <w:t>22</w:t>
            </w:r>
            <w:r w:rsidR="00FB33EB">
              <w:rPr>
                <w:noProof/>
                <w:webHidden/>
              </w:rPr>
              <w:fldChar w:fldCharType="end"/>
            </w:r>
          </w:hyperlink>
        </w:p>
        <w:p w:rsidR="00FB33EB" w:rsidRDefault="00E7311F">
          <w:pPr>
            <w:pStyle w:val="ndice1"/>
            <w:rPr>
              <w:rFonts w:eastAsiaTheme="minorEastAsia"/>
              <w:noProof/>
              <w:lang w:eastAsia="pt-PT"/>
            </w:rPr>
          </w:pPr>
          <w:hyperlink w:anchor="_Toc355995045" w:history="1">
            <w:r w:rsidR="00FB33EB" w:rsidRPr="00A8691F">
              <w:rPr>
                <w:rStyle w:val="Hiperligao"/>
                <w:noProof/>
                <w:lang w:val="en-US"/>
              </w:rPr>
              <w:t>4.11.</w:t>
            </w:r>
            <w:r w:rsidR="00FB33EB">
              <w:rPr>
                <w:rFonts w:eastAsiaTheme="minorEastAsia"/>
                <w:noProof/>
                <w:lang w:eastAsia="pt-PT"/>
              </w:rPr>
              <w:tab/>
            </w:r>
            <w:r w:rsidR="00FB33EB" w:rsidRPr="00A8691F">
              <w:rPr>
                <w:rStyle w:val="Hiperligao"/>
                <w:noProof/>
                <w:lang w:val="en-US"/>
              </w:rPr>
              <w:t>UI-011: Modal Window</w:t>
            </w:r>
            <w:r w:rsidR="00FB33EB">
              <w:rPr>
                <w:noProof/>
                <w:webHidden/>
              </w:rPr>
              <w:tab/>
            </w:r>
            <w:r w:rsidR="00FB33EB">
              <w:rPr>
                <w:noProof/>
                <w:webHidden/>
              </w:rPr>
              <w:fldChar w:fldCharType="begin"/>
            </w:r>
            <w:r w:rsidR="00FB33EB">
              <w:rPr>
                <w:noProof/>
                <w:webHidden/>
              </w:rPr>
              <w:instrText xml:space="preserve"> PAGEREF _Toc355995045 \h </w:instrText>
            </w:r>
            <w:r w:rsidR="00FB33EB">
              <w:rPr>
                <w:noProof/>
                <w:webHidden/>
              </w:rPr>
            </w:r>
            <w:r w:rsidR="00FB33EB">
              <w:rPr>
                <w:noProof/>
                <w:webHidden/>
              </w:rPr>
              <w:fldChar w:fldCharType="separate"/>
            </w:r>
            <w:r w:rsidR="00C93AB7">
              <w:rPr>
                <w:noProof/>
                <w:webHidden/>
              </w:rPr>
              <w:t>22</w:t>
            </w:r>
            <w:r w:rsidR="00FB33EB">
              <w:rPr>
                <w:noProof/>
                <w:webHidden/>
              </w:rPr>
              <w:fldChar w:fldCharType="end"/>
            </w:r>
          </w:hyperlink>
        </w:p>
        <w:p w:rsidR="00FB33EB" w:rsidRDefault="00E7311F">
          <w:pPr>
            <w:pStyle w:val="ndice1"/>
            <w:rPr>
              <w:rFonts w:eastAsiaTheme="minorEastAsia"/>
              <w:noProof/>
              <w:lang w:eastAsia="pt-PT"/>
            </w:rPr>
          </w:pPr>
          <w:hyperlink w:anchor="_Toc355995046" w:history="1">
            <w:r w:rsidR="00FB33EB" w:rsidRPr="00A8691F">
              <w:rPr>
                <w:rStyle w:val="Hiperligao"/>
                <w:noProof/>
                <w:lang w:val="en-US"/>
              </w:rPr>
              <w:t>5.</w:t>
            </w:r>
            <w:r w:rsidR="00FB33EB">
              <w:rPr>
                <w:rFonts w:eastAsiaTheme="minorEastAsia"/>
                <w:noProof/>
                <w:lang w:eastAsia="pt-PT"/>
              </w:rPr>
              <w:tab/>
            </w:r>
            <w:r w:rsidR="00FB33EB" w:rsidRPr="00A8691F">
              <w:rPr>
                <w:rStyle w:val="Hiperligao"/>
                <w:noProof/>
                <w:lang w:val="en-US"/>
              </w:rPr>
              <w:t>Performance Requirements</w:t>
            </w:r>
            <w:r w:rsidR="00FB33EB">
              <w:rPr>
                <w:noProof/>
                <w:webHidden/>
              </w:rPr>
              <w:tab/>
            </w:r>
            <w:r w:rsidR="00FB33EB">
              <w:rPr>
                <w:noProof/>
                <w:webHidden/>
              </w:rPr>
              <w:fldChar w:fldCharType="begin"/>
            </w:r>
            <w:r w:rsidR="00FB33EB">
              <w:rPr>
                <w:noProof/>
                <w:webHidden/>
              </w:rPr>
              <w:instrText xml:space="preserve"> PAGEREF _Toc355995046 \h </w:instrText>
            </w:r>
            <w:r w:rsidR="00FB33EB">
              <w:rPr>
                <w:noProof/>
                <w:webHidden/>
              </w:rPr>
            </w:r>
            <w:r w:rsidR="00FB33EB">
              <w:rPr>
                <w:noProof/>
                <w:webHidden/>
              </w:rPr>
              <w:fldChar w:fldCharType="separate"/>
            </w:r>
            <w:r w:rsidR="00C93AB7">
              <w:rPr>
                <w:noProof/>
                <w:webHidden/>
              </w:rPr>
              <w:t>22</w:t>
            </w:r>
            <w:r w:rsidR="00FB33EB">
              <w:rPr>
                <w:noProof/>
                <w:webHidden/>
              </w:rPr>
              <w:fldChar w:fldCharType="end"/>
            </w:r>
          </w:hyperlink>
        </w:p>
        <w:p w:rsidR="00FB33EB" w:rsidRDefault="00E7311F">
          <w:pPr>
            <w:pStyle w:val="ndice1"/>
            <w:rPr>
              <w:rFonts w:eastAsiaTheme="minorEastAsia"/>
              <w:noProof/>
              <w:lang w:eastAsia="pt-PT"/>
            </w:rPr>
          </w:pPr>
          <w:hyperlink w:anchor="_Toc355995047" w:history="1">
            <w:r w:rsidR="00FB33EB" w:rsidRPr="00A8691F">
              <w:rPr>
                <w:rStyle w:val="Hiperligao"/>
                <w:noProof/>
                <w:lang w:val="en-US"/>
              </w:rPr>
              <w:t>5.1.</w:t>
            </w:r>
            <w:r w:rsidR="00FB33EB">
              <w:rPr>
                <w:rFonts w:eastAsiaTheme="minorEastAsia"/>
                <w:noProof/>
                <w:lang w:eastAsia="pt-PT"/>
              </w:rPr>
              <w:tab/>
            </w:r>
            <w:r w:rsidR="00FB33EB" w:rsidRPr="00A8691F">
              <w:rPr>
                <w:rStyle w:val="Hiperligao"/>
                <w:noProof/>
                <w:lang w:val="en-US"/>
              </w:rPr>
              <w:t>PR-001: Startup of the application</w:t>
            </w:r>
            <w:r w:rsidR="00FB33EB">
              <w:rPr>
                <w:noProof/>
                <w:webHidden/>
              </w:rPr>
              <w:tab/>
            </w:r>
            <w:r w:rsidR="00FB33EB">
              <w:rPr>
                <w:noProof/>
                <w:webHidden/>
              </w:rPr>
              <w:fldChar w:fldCharType="begin"/>
            </w:r>
            <w:r w:rsidR="00FB33EB">
              <w:rPr>
                <w:noProof/>
                <w:webHidden/>
              </w:rPr>
              <w:instrText xml:space="preserve"> PAGEREF _Toc355995047 \h </w:instrText>
            </w:r>
            <w:r w:rsidR="00FB33EB">
              <w:rPr>
                <w:noProof/>
                <w:webHidden/>
              </w:rPr>
            </w:r>
            <w:r w:rsidR="00FB33EB">
              <w:rPr>
                <w:noProof/>
                <w:webHidden/>
              </w:rPr>
              <w:fldChar w:fldCharType="separate"/>
            </w:r>
            <w:r w:rsidR="00C93AB7">
              <w:rPr>
                <w:noProof/>
                <w:webHidden/>
              </w:rPr>
              <w:t>22</w:t>
            </w:r>
            <w:r w:rsidR="00FB33EB">
              <w:rPr>
                <w:noProof/>
                <w:webHidden/>
              </w:rPr>
              <w:fldChar w:fldCharType="end"/>
            </w:r>
          </w:hyperlink>
        </w:p>
        <w:p w:rsidR="00FB33EB" w:rsidRDefault="00E7311F">
          <w:pPr>
            <w:pStyle w:val="ndice1"/>
            <w:rPr>
              <w:rFonts w:eastAsiaTheme="minorEastAsia"/>
              <w:noProof/>
              <w:lang w:eastAsia="pt-PT"/>
            </w:rPr>
          </w:pPr>
          <w:hyperlink w:anchor="_Toc355995048" w:history="1">
            <w:r w:rsidR="00FB33EB" w:rsidRPr="00A8691F">
              <w:rPr>
                <w:rStyle w:val="Hiperligao"/>
                <w:noProof/>
                <w:lang w:val="en-US"/>
              </w:rPr>
              <w:t>5.2.</w:t>
            </w:r>
            <w:r w:rsidR="00FB33EB">
              <w:rPr>
                <w:rFonts w:eastAsiaTheme="minorEastAsia"/>
                <w:noProof/>
                <w:lang w:eastAsia="pt-PT"/>
              </w:rPr>
              <w:tab/>
            </w:r>
            <w:r w:rsidR="00FB33EB" w:rsidRPr="00A8691F">
              <w:rPr>
                <w:rStyle w:val="Hiperligao"/>
                <w:noProof/>
                <w:lang w:val="en-US"/>
              </w:rPr>
              <w:t>PR-002: Transition time</w:t>
            </w:r>
            <w:r w:rsidR="00FB33EB">
              <w:rPr>
                <w:noProof/>
                <w:webHidden/>
              </w:rPr>
              <w:tab/>
            </w:r>
            <w:r w:rsidR="00FB33EB">
              <w:rPr>
                <w:noProof/>
                <w:webHidden/>
              </w:rPr>
              <w:fldChar w:fldCharType="begin"/>
            </w:r>
            <w:r w:rsidR="00FB33EB">
              <w:rPr>
                <w:noProof/>
                <w:webHidden/>
              </w:rPr>
              <w:instrText xml:space="preserve"> PAGEREF _Toc355995048 \h </w:instrText>
            </w:r>
            <w:r w:rsidR="00FB33EB">
              <w:rPr>
                <w:noProof/>
                <w:webHidden/>
              </w:rPr>
            </w:r>
            <w:r w:rsidR="00FB33EB">
              <w:rPr>
                <w:noProof/>
                <w:webHidden/>
              </w:rPr>
              <w:fldChar w:fldCharType="separate"/>
            </w:r>
            <w:r w:rsidR="00C93AB7">
              <w:rPr>
                <w:noProof/>
                <w:webHidden/>
              </w:rPr>
              <w:t>22</w:t>
            </w:r>
            <w:r w:rsidR="00FB33EB">
              <w:rPr>
                <w:noProof/>
                <w:webHidden/>
              </w:rPr>
              <w:fldChar w:fldCharType="end"/>
            </w:r>
          </w:hyperlink>
        </w:p>
        <w:p w:rsidR="00FB33EB" w:rsidRDefault="00E7311F">
          <w:pPr>
            <w:pStyle w:val="ndice1"/>
            <w:rPr>
              <w:rFonts w:eastAsiaTheme="minorEastAsia"/>
              <w:noProof/>
              <w:lang w:eastAsia="pt-PT"/>
            </w:rPr>
          </w:pPr>
          <w:hyperlink w:anchor="_Toc355995049" w:history="1">
            <w:r w:rsidR="00FB33EB" w:rsidRPr="00A8691F">
              <w:rPr>
                <w:rStyle w:val="Hiperligao"/>
                <w:noProof/>
                <w:lang w:val="en-US"/>
              </w:rPr>
              <w:t>Appendix A: Data Dictionary</w:t>
            </w:r>
            <w:r w:rsidR="00FB33EB">
              <w:rPr>
                <w:noProof/>
                <w:webHidden/>
              </w:rPr>
              <w:tab/>
            </w:r>
            <w:r w:rsidR="00FB33EB">
              <w:rPr>
                <w:noProof/>
                <w:webHidden/>
              </w:rPr>
              <w:fldChar w:fldCharType="begin"/>
            </w:r>
            <w:r w:rsidR="00FB33EB">
              <w:rPr>
                <w:noProof/>
                <w:webHidden/>
              </w:rPr>
              <w:instrText xml:space="preserve"> PAGEREF _Toc355995049 \h </w:instrText>
            </w:r>
            <w:r w:rsidR="00FB33EB">
              <w:rPr>
                <w:noProof/>
                <w:webHidden/>
              </w:rPr>
            </w:r>
            <w:r w:rsidR="00FB33EB">
              <w:rPr>
                <w:noProof/>
                <w:webHidden/>
              </w:rPr>
              <w:fldChar w:fldCharType="separate"/>
            </w:r>
            <w:r w:rsidR="00C93AB7">
              <w:rPr>
                <w:noProof/>
                <w:webHidden/>
              </w:rPr>
              <w:t>23</w:t>
            </w:r>
            <w:r w:rsidR="00FB33EB">
              <w:rPr>
                <w:noProof/>
                <w:webHidden/>
              </w:rPr>
              <w:fldChar w:fldCharType="end"/>
            </w:r>
          </w:hyperlink>
        </w:p>
        <w:p w:rsidR="00906D0A" w:rsidRPr="00F24CA6" w:rsidRDefault="00BC5C95">
          <w:r w:rsidRPr="00895D61">
            <w:rPr>
              <w:lang w:val="en-US"/>
            </w:rPr>
            <w:fldChar w:fldCharType="end"/>
          </w:r>
        </w:p>
      </w:sdtContent>
    </w:sdt>
    <w:p w:rsidR="00906D0A" w:rsidRPr="005E28AC" w:rsidRDefault="004630B1">
      <w:pPr>
        <w:rPr>
          <w:lang w:val="en-GB"/>
        </w:rPr>
      </w:pPr>
      <w:r w:rsidRPr="005E28AC">
        <w:rPr>
          <w:rFonts w:asciiTheme="majorHAnsi" w:eastAsiaTheme="majorEastAsia" w:hAnsiTheme="majorHAnsi" w:cstheme="majorBidi"/>
          <w:b/>
          <w:bCs/>
          <w:color w:val="365F91" w:themeColor="accent1" w:themeShade="BF"/>
          <w:sz w:val="28"/>
          <w:szCs w:val="28"/>
          <w:lang w:val="en-GB"/>
        </w:rPr>
        <w:t>Images</w:t>
      </w:r>
    </w:p>
    <w:p w:rsidR="00335320" w:rsidRDefault="00BC5C95">
      <w:pPr>
        <w:pStyle w:val="ndicedeilustraes"/>
        <w:tabs>
          <w:tab w:val="right" w:leader="dot" w:pos="8494"/>
        </w:tabs>
        <w:rPr>
          <w:rFonts w:eastAsiaTheme="minorEastAsia"/>
          <w:noProof/>
          <w:lang w:eastAsia="pt-PT"/>
        </w:rPr>
      </w:pPr>
      <w:r w:rsidRPr="00895D61">
        <w:rPr>
          <w:lang w:val="en-US"/>
        </w:rPr>
        <w:fldChar w:fldCharType="begin"/>
      </w:r>
      <w:r w:rsidR="00906D0A" w:rsidRPr="005E28AC">
        <w:rPr>
          <w:lang w:val="en-GB"/>
        </w:rPr>
        <w:instrText xml:space="preserve"> TOC \h \z \c "Figure" </w:instrText>
      </w:r>
      <w:r w:rsidRPr="00895D61">
        <w:rPr>
          <w:lang w:val="en-US"/>
        </w:rPr>
        <w:fldChar w:fldCharType="separate"/>
      </w:r>
      <w:hyperlink w:anchor="_Toc354759409" w:history="1">
        <w:r w:rsidR="00335320" w:rsidRPr="00197CBA">
          <w:rPr>
            <w:rStyle w:val="Hiperligao"/>
            <w:noProof/>
            <w:lang w:val="en-US"/>
          </w:rPr>
          <w:t>Figure 1: Use Case Diagram</w:t>
        </w:r>
        <w:r w:rsidR="00335320">
          <w:rPr>
            <w:noProof/>
            <w:webHidden/>
          </w:rPr>
          <w:tab/>
        </w:r>
        <w:r>
          <w:rPr>
            <w:noProof/>
            <w:webHidden/>
          </w:rPr>
          <w:fldChar w:fldCharType="begin"/>
        </w:r>
        <w:r w:rsidR="00335320">
          <w:rPr>
            <w:noProof/>
            <w:webHidden/>
          </w:rPr>
          <w:instrText xml:space="preserve"> PAGEREF _Toc354759409 \h </w:instrText>
        </w:r>
        <w:r>
          <w:rPr>
            <w:noProof/>
            <w:webHidden/>
          </w:rPr>
        </w:r>
        <w:r>
          <w:rPr>
            <w:noProof/>
            <w:webHidden/>
          </w:rPr>
          <w:fldChar w:fldCharType="separate"/>
        </w:r>
        <w:r w:rsidR="00C93AB7">
          <w:rPr>
            <w:noProof/>
            <w:webHidden/>
          </w:rPr>
          <w:t>2</w:t>
        </w:r>
        <w:r>
          <w:rPr>
            <w:noProof/>
            <w:webHidden/>
          </w:rPr>
          <w:fldChar w:fldCharType="end"/>
        </w:r>
      </w:hyperlink>
    </w:p>
    <w:p w:rsidR="00906D0A" w:rsidRPr="005E28AC" w:rsidRDefault="00BC5C95">
      <w:pPr>
        <w:rPr>
          <w:lang w:val="en-GB"/>
        </w:rPr>
      </w:pPr>
      <w:r w:rsidRPr="00895D61">
        <w:rPr>
          <w:lang w:val="en-US"/>
        </w:rPr>
        <w:fldChar w:fldCharType="end"/>
      </w:r>
    </w:p>
    <w:p w:rsidR="00906D0A" w:rsidRPr="0014417A" w:rsidRDefault="004630B1">
      <w:pPr>
        <w:rPr>
          <w:lang w:val="en-US"/>
        </w:rPr>
      </w:pPr>
      <w:r w:rsidRPr="0014417A">
        <w:rPr>
          <w:rFonts w:asciiTheme="majorHAnsi" w:eastAsiaTheme="majorEastAsia" w:hAnsiTheme="majorHAnsi" w:cstheme="majorBidi"/>
          <w:b/>
          <w:bCs/>
          <w:color w:val="365F91" w:themeColor="accent1" w:themeShade="BF"/>
          <w:sz w:val="28"/>
          <w:szCs w:val="28"/>
          <w:lang w:val="en-US"/>
        </w:rPr>
        <w:t>Tables</w:t>
      </w:r>
    </w:p>
    <w:p w:rsidR="005763E8" w:rsidRDefault="00BC5C95">
      <w:pPr>
        <w:pStyle w:val="ndicedeilustraes"/>
        <w:tabs>
          <w:tab w:val="right" w:leader="dot" w:pos="8494"/>
        </w:tabs>
        <w:rPr>
          <w:rFonts w:eastAsiaTheme="minorEastAsia"/>
          <w:noProof/>
          <w:lang w:eastAsia="pt-PT"/>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4703518" w:history="1">
        <w:r w:rsidR="005763E8" w:rsidRPr="00641F3A">
          <w:rPr>
            <w:rStyle w:val="Hiperligao"/>
            <w:noProof/>
            <w:lang w:val="en-US"/>
          </w:rPr>
          <w:t>Table 1: List of Contributors</w:t>
        </w:r>
        <w:r w:rsidR="005763E8">
          <w:rPr>
            <w:noProof/>
            <w:webHidden/>
          </w:rPr>
          <w:tab/>
        </w:r>
        <w:r>
          <w:rPr>
            <w:noProof/>
            <w:webHidden/>
          </w:rPr>
          <w:fldChar w:fldCharType="begin"/>
        </w:r>
        <w:r w:rsidR="005763E8">
          <w:rPr>
            <w:noProof/>
            <w:webHidden/>
          </w:rPr>
          <w:instrText xml:space="preserve"> PAGEREF _Toc354703518 \h </w:instrText>
        </w:r>
        <w:r>
          <w:rPr>
            <w:noProof/>
            <w:webHidden/>
          </w:rPr>
        </w:r>
        <w:r>
          <w:rPr>
            <w:noProof/>
            <w:webHidden/>
          </w:rPr>
          <w:fldChar w:fldCharType="separate"/>
        </w:r>
        <w:r w:rsidR="00C93AB7">
          <w:rPr>
            <w:noProof/>
            <w:webHidden/>
          </w:rPr>
          <w:t>iv</w:t>
        </w:r>
        <w:r>
          <w:rPr>
            <w:noProof/>
            <w:webHidden/>
          </w:rPr>
          <w:fldChar w:fldCharType="end"/>
        </w:r>
      </w:hyperlink>
    </w:p>
    <w:p w:rsidR="005763E8" w:rsidRDefault="00E7311F">
      <w:pPr>
        <w:pStyle w:val="ndicedeilustraes"/>
        <w:tabs>
          <w:tab w:val="right" w:leader="dot" w:pos="8494"/>
        </w:tabs>
        <w:rPr>
          <w:rFonts w:eastAsiaTheme="minorEastAsia"/>
          <w:noProof/>
          <w:lang w:eastAsia="pt-PT"/>
        </w:rPr>
      </w:pPr>
      <w:hyperlink w:anchor="_Toc354703519" w:history="1">
        <w:r w:rsidR="005763E8" w:rsidRPr="00641F3A">
          <w:rPr>
            <w:rStyle w:val="Hiperligao"/>
            <w:noProof/>
            <w:lang w:val="en-US"/>
          </w:rPr>
          <w:t>Table 2: Version history</w:t>
        </w:r>
        <w:r w:rsidR="005763E8">
          <w:rPr>
            <w:noProof/>
            <w:webHidden/>
          </w:rPr>
          <w:tab/>
        </w:r>
        <w:r w:rsidR="00BC5C95">
          <w:rPr>
            <w:noProof/>
            <w:webHidden/>
          </w:rPr>
          <w:fldChar w:fldCharType="begin"/>
        </w:r>
        <w:r w:rsidR="005763E8">
          <w:rPr>
            <w:noProof/>
            <w:webHidden/>
          </w:rPr>
          <w:instrText xml:space="preserve"> PAGEREF _Toc354703519 \h </w:instrText>
        </w:r>
        <w:r w:rsidR="00BC5C95">
          <w:rPr>
            <w:noProof/>
            <w:webHidden/>
          </w:rPr>
        </w:r>
        <w:r w:rsidR="00BC5C95">
          <w:rPr>
            <w:noProof/>
            <w:webHidden/>
          </w:rPr>
          <w:fldChar w:fldCharType="separate"/>
        </w:r>
        <w:r w:rsidR="00C93AB7">
          <w:rPr>
            <w:noProof/>
            <w:webHidden/>
          </w:rPr>
          <w:t>iv</w:t>
        </w:r>
        <w:r w:rsidR="00BC5C95">
          <w:rPr>
            <w:noProof/>
            <w:webHidden/>
          </w:rPr>
          <w:fldChar w:fldCharType="end"/>
        </w:r>
      </w:hyperlink>
    </w:p>
    <w:p w:rsidR="00895D61" w:rsidRPr="00F24CA6" w:rsidRDefault="00BC5C95">
      <w:r w:rsidRPr="00895D61">
        <w:rPr>
          <w:lang w:val="en-US"/>
        </w:rPr>
        <w:fldChar w:fldCharType="end"/>
      </w:r>
    </w:p>
    <w:p w:rsidR="00906D0A" w:rsidRPr="00F24CA6" w:rsidRDefault="00906D0A">
      <w:r w:rsidRPr="00F24CA6">
        <w:br w:type="page"/>
      </w:r>
    </w:p>
    <w:p w:rsidR="00906D0A" w:rsidRDefault="00906D0A"/>
    <w:tbl>
      <w:tblPr>
        <w:tblStyle w:val="Tabelacomgrelha"/>
        <w:tblW w:w="9606" w:type="dxa"/>
        <w:tblLayout w:type="fixed"/>
        <w:tblLook w:val="04A0" w:firstRow="1" w:lastRow="0" w:firstColumn="1" w:lastColumn="0" w:noHBand="0" w:noVBand="1"/>
      </w:tblPr>
      <w:tblGrid>
        <w:gridCol w:w="1809"/>
        <w:gridCol w:w="2127"/>
        <w:gridCol w:w="3675"/>
        <w:gridCol w:w="1995"/>
      </w:tblGrid>
      <w:tr w:rsidR="0071045A" w:rsidRPr="00895D61" w:rsidTr="005763E8">
        <w:tc>
          <w:tcPr>
            <w:tcW w:w="9606" w:type="dxa"/>
            <w:gridSpan w:val="4"/>
          </w:tcPr>
          <w:p w:rsidR="0071045A" w:rsidRPr="006623B7" w:rsidRDefault="0071045A" w:rsidP="00920AA6">
            <w:pPr>
              <w:rPr>
                <w:b/>
                <w:sz w:val="24"/>
                <w:szCs w:val="24"/>
                <w:lang w:val="en-US"/>
              </w:rPr>
            </w:pPr>
            <w:r w:rsidRPr="006623B7">
              <w:rPr>
                <w:b/>
                <w:sz w:val="24"/>
                <w:szCs w:val="24"/>
                <w:lang w:val="en-US"/>
              </w:rPr>
              <w:t>Authors and Contributors</w:t>
            </w:r>
          </w:p>
        </w:tc>
      </w:tr>
      <w:tr w:rsidR="0071045A" w:rsidRPr="00895D61" w:rsidTr="005763E8">
        <w:tc>
          <w:tcPr>
            <w:tcW w:w="1809" w:type="dxa"/>
            <w:vAlign w:val="center"/>
          </w:tcPr>
          <w:p w:rsidR="0071045A" w:rsidRPr="006623B7" w:rsidRDefault="0071045A" w:rsidP="0071045A">
            <w:pPr>
              <w:jc w:val="center"/>
              <w:rPr>
                <w:b/>
                <w:sz w:val="24"/>
                <w:szCs w:val="24"/>
                <w:lang w:val="en-US"/>
              </w:rPr>
            </w:pPr>
            <w:r w:rsidRPr="006623B7">
              <w:rPr>
                <w:b/>
                <w:sz w:val="24"/>
                <w:szCs w:val="24"/>
                <w:lang w:val="en-US"/>
              </w:rPr>
              <w:t>Date</w:t>
            </w:r>
          </w:p>
        </w:tc>
        <w:tc>
          <w:tcPr>
            <w:tcW w:w="2127" w:type="dxa"/>
            <w:vAlign w:val="center"/>
          </w:tcPr>
          <w:p w:rsidR="0071045A" w:rsidRPr="006623B7" w:rsidRDefault="0071045A" w:rsidP="0071045A">
            <w:pPr>
              <w:jc w:val="center"/>
              <w:rPr>
                <w:b/>
                <w:sz w:val="24"/>
                <w:szCs w:val="24"/>
                <w:lang w:val="en-US"/>
              </w:rPr>
            </w:pPr>
            <w:r w:rsidRPr="006623B7">
              <w:rPr>
                <w:b/>
                <w:sz w:val="24"/>
                <w:szCs w:val="24"/>
                <w:lang w:val="en-US"/>
              </w:rPr>
              <w:t>Name</w:t>
            </w:r>
          </w:p>
        </w:tc>
        <w:tc>
          <w:tcPr>
            <w:tcW w:w="3675" w:type="dxa"/>
            <w:vAlign w:val="center"/>
          </w:tcPr>
          <w:p w:rsidR="0071045A" w:rsidRPr="006623B7" w:rsidRDefault="0071045A" w:rsidP="0071045A">
            <w:pPr>
              <w:jc w:val="center"/>
              <w:rPr>
                <w:b/>
                <w:sz w:val="24"/>
                <w:szCs w:val="24"/>
                <w:lang w:val="en-US"/>
              </w:rPr>
            </w:pPr>
            <w:r w:rsidRPr="006623B7">
              <w:rPr>
                <w:b/>
                <w:sz w:val="24"/>
                <w:szCs w:val="24"/>
                <w:lang w:val="en-US"/>
              </w:rPr>
              <w:t>Contacts</w:t>
            </w:r>
          </w:p>
        </w:tc>
        <w:tc>
          <w:tcPr>
            <w:tcW w:w="1995" w:type="dxa"/>
            <w:vAlign w:val="center"/>
          </w:tcPr>
          <w:p w:rsidR="0071045A" w:rsidRPr="006623B7" w:rsidRDefault="0071045A" w:rsidP="0071045A">
            <w:pPr>
              <w:jc w:val="center"/>
              <w:rPr>
                <w:b/>
                <w:sz w:val="24"/>
                <w:szCs w:val="24"/>
                <w:lang w:val="en-US"/>
              </w:rPr>
            </w:pPr>
            <w:r w:rsidRPr="006623B7">
              <w:rPr>
                <w:b/>
                <w:sz w:val="24"/>
                <w:szCs w:val="24"/>
                <w:lang w:val="en-US"/>
              </w:rPr>
              <w:t>Contribution</w:t>
            </w:r>
          </w:p>
        </w:tc>
      </w:tr>
      <w:tr w:rsidR="005A360E" w:rsidRPr="00895D61" w:rsidTr="005763E8">
        <w:tc>
          <w:tcPr>
            <w:tcW w:w="1809" w:type="dxa"/>
            <w:vMerge w:val="restart"/>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EndPr/>
            <w:sdtContent>
              <w:p w:rsidR="005A360E" w:rsidRPr="00895D61" w:rsidRDefault="005A360E" w:rsidP="0071045A">
                <w:pPr>
                  <w:pStyle w:val="SemEspaamento"/>
                  <w:jc w:val="center"/>
                  <w:rPr>
                    <w:rFonts w:eastAsiaTheme="minorHAnsi"/>
                    <w:color w:val="4F81BD" w:themeColor="accent1"/>
                    <w:lang w:val="en-US"/>
                  </w:rPr>
                </w:pPr>
                <w:r>
                  <w:t>25-04-2013</w:t>
                </w:r>
              </w:p>
            </w:sdtContent>
          </w:sdt>
          <w:p w:rsidR="005A360E" w:rsidRPr="00895D61" w:rsidRDefault="005A360E" w:rsidP="005A360E">
            <w:pPr>
              <w:pStyle w:val="SemEspaamento"/>
              <w:rPr>
                <w:rFonts w:eastAsiaTheme="minorHAnsi"/>
                <w:color w:val="4F81BD" w:themeColor="accent1"/>
                <w:lang w:val="en-US"/>
              </w:rPr>
            </w:pPr>
          </w:p>
        </w:tc>
        <w:tc>
          <w:tcPr>
            <w:tcW w:w="2127" w:type="dxa"/>
            <w:vAlign w:val="center"/>
          </w:tcPr>
          <w:p w:rsidR="005A360E" w:rsidRPr="00895D61" w:rsidRDefault="005A360E" w:rsidP="0071045A">
            <w:pPr>
              <w:jc w:val="center"/>
              <w:rPr>
                <w:lang w:val="en-US"/>
              </w:rPr>
            </w:pPr>
            <w:proofErr w:type="spellStart"/>
            <w:r>
              <w:rPr>
                <w:lang w:val="en-US"/>
              </w:rPr>
              <w:t>João</w:t>
            </w:r>
            <w:proofErr w:type="spellEnd"/>
            <w:r>
              <w:rPr>
                <w:lang w:val="en-US"/>
              </w:rPr>
              <w:t xml:space="preserve"> </w:t>
            </w:r>
            <w:proofErr w:type="spellStart"/>
            <w:r>
              <w:rPr>
                <w:lang w:val="en-US"/>
              </w:rPr>
              <w:t>Girão</w:t>
            </w:r>
            <w:proofErr w:type="spellEnd"/>
          </w:p>
        </w:tc>
        <w:tc>
          <w:tcPr>
            <w:tcW w:w="3675" w:type="dxa"/>
            <w:vAlign w:val="center"/>
          </w:tcPr>
          <w:p w:rsidR="005A360E" w:rsidRPr="00895D61" w:rsidRDefault="005A360E" w:rsidP="00382832">
            <w:pPr>
              <w:jc w:val="center"/>
              <w:rPr>
                <w:lang w:val="en-US"/>
              </w:rPr>
            </w:pPr>
            <w:r>
              <w:rPr>
                <w:lang w:val="en-US"/>
              </w:rPr>
              <w:t>a21170831@alunos.isec.pt</w:t>
            </w:r>
          </w:p>
        </w:tc>
        <w:tc>
          <w:tcPr>
            <w:tcW w:w="1995" w:type="dxa"/>
            <w:vMerge w:val="restart"/>
            <w:vAlign w:val="center"/>
          </w:tcPr>
          <w:p w:rsidR="005A360E" w:rsidRPr="00895D61" w:rsidRDefault="005A360E" w:rsidP="0071045A">
            <w:pPr>
              <w:jc w:val="center"/>
              <w:rPr>
                <w:lang w:val="en-US"/>
              </w:rPr>
            </w:pPr>
            <w:r w:rsidRPr="00895D61">
              <w:rPr>
                <w:lang w:val="en-US"/>
              </w:rPr>
              <w:t>Author</w:t>
            </w:r>
          </w:p>
        </w:tc>
      </w:tr>
      <w:tr w:rsidR="005A360E" w:rsidRPr="0071045A" w:rsidTr="005763E8">
        <w:tc>
          <w:tcPr>
            <w:tcW w:w="1809" w:type="dxa"/>
            <w:vMerge/>
            <w:vAlign w:val="center"/>
          </w:tcPr>
          <w:p w:rsidR="005A360E" w:rsidRPr="00895D61" w:rsidRDefault="005A360E" w:rsidP="005A360E">
            <w:pPr>
              <w:pStyle w:val="SemEspaamento"/>
              <w:rPr>
                <w:rFonts w:eastAsiaTheme="minorHAnsi"/>
                <w:lang w:val="en-US"/>
              </w:rPr>
            </w:pPr>
          </w:p>
        </w:tc>
        <w:tc>
          <w:tcPr>
            <w:tcW w:w="2127" w:type="dxa"/>
            <w:vAlign w:val="center"/>
          </w:tcPr>
          <w:p w:rsidR="005A360E" w:rsidRPr="00895D61" w:rsidRDefault="005A360E" w:rsidP="005A360E">
            <w:pPr>
              <w:jc w:val="center"/>
              <w:rPr>
                <w:lang w:val="en-US"/>
              </w:rPr>
            </w:pPr>
            <w:r>
              <w:rPr>
                <w:lang w:val="en-US"/>
              </w:rPr>
              <w:t>Mário Oliveira</w:t>
            </w:r>
          </w:p>
        </w:tc>
        <w:tc>
          <w:tcPr>
            <w:tcW w:w="3675" w:type="dxa"/>
            <w:vAlign w:val="center"/>
          </w:tcPr>
          <w:p w:rsidR="005A360E" w:rsidRPr="00895D61" w:rsidRDefault="005A360E" w:rsidP="005A360E">
            <w:pPr>
              <w:jc w:val="center"/>
              <w:rPr>
                <w:lang w:val="en-US"/>
              </w:rPr>
            </w:pPr>
            <w:r>
              <w:rPr>
                <w:lang w:val="en-US"/>
              </w:rPr>
              <w:t>a21170292@alunos.isec.pt</w:t>
            </w:r>
          </w:p>
        </w:tc>
        <w:tc>
          <w:tcPr>
            <w:tcW w:w="1995" w:type="dxa"/>
            <w:vMerge/>
            <w:vAlign w:val="center"/>
          </w:tcPr>
          <w:p w:rsidR="005A360E" w:rsidRPr="00895D61" w:rsidRDefault="005A360E" w:rsidP="005A360E">
            <w:pPr>
              <w:jc w:val="center"/>
              <w:rPr>
                <w:lang w:val="en-US"/>
              </w:rPr>
            </w:pPr>
          </w:p>
        </w:tc>
      </w:tr>
      <w:tr w:rsidR="005A360E" w:rsidRPr="0071045A" w:rsidTr="005763E8">
        <w:tc>
          <w:tcPr>
            <w:tcW w:w="1809" w:type="dxa"/>
            <w:vAlign w:val="center"/>
          </w:tcPr>
          <w:p w:rsidR="005A360E" w:rsidRPr="00895D61" w:rsidRDefault="00064FB1" w:rsidP="005A360E">
            <w:pPr>
              <w:pStyle w:val="SemEspaamento"/>
              <w:jc w:val="center"/>
              <w:rPr>
                <w:rFonts w:eastAsiaTheme="minorHAnsi"/>
                <w:lang w:val="en-US"/>
              </w:rPr>
            </w:pPr>
            <w:r>
              <w:rPr>
                <w:rFonts w:eastAsiaTheme="minorHAnsi"/>
                <w:lang w:val="en-US"/>
              </w:rPr>
              <w:t>25-04-2013</w:t>
            </w:r>
          </w:p>
        </w:tc>
        <w:tc>
          <w:tcPr>
            <w:tcW w:w="2127" w:type="dxa"/>
            <w:vAlign w:val="center"/>
          </w:tcPr>
          <w:p w:rsidR="005A360E" w:rsidRPr="00895D61" w:rsidRDefault="00064FB1" w:rsidP="005A360E">
            <w:pPr>
              <w:jc w:val="center"/>
              <w:rPr>
                <w:lang w:val="en-US"/>
              </w:rPr>
            </w:pPr>
            <w:r>
              <w:rPr>
                <w:lang w:val="en-US"/>
              </w:rPr>
              <w:t>Carla Machado</w:t>
            </w:r>
          </w:p>
        </w:tc>
        <w:tc>
          <w:tcPr>
            <w:tcW w:w="3675" w:type="dxa"/>
            <w:vAlign w:val="center"/>
          </w:tcPr>
          <w:p w:rsidR="005A360E" w:rsidRPr="00895D61" w:rsidRDefault="00E7311F" w:rsidP="005A360E">
            <w:pPr>
              <w:jc w:val="center"/>
              <w:rPr>
                <w:lang w:val="en-US"/>
              </w:rPr>
            </w:pPr>
            <w:hyperlink r:id="rId13" w:history="1">
              <w:r w:rsidR="00064FB1" w:rsidRPr="00064FB1">
                <w:rPr>
                  <w:lang w:val="en-US"/>
                </w:rPr>
                <w:t>a21170460@alunos.isec.pt</w:t>
              </w:r>
            </w:hyperlink>
          </w:p>
        </w:tc>
        <w:tc>
          <w:tcPr>
            <w:tcW w:w="1995" w:type="dxa"/>
            <w:vAlign w:val="center"/>
          </w:tcPr>
          <w:p w:rsidR="005A360E" w:rsidRPr="00895D61" w:rsidRDefault="00064FB1" w:rsidP="005A360E">
            <w:pPr>
              <w:jc w:val="center"/>
              <w:rPr>
                <w:lang w:val="en-US"/>
              </w:rPr>
            </w:pPr>
            <w:r>
              <w:rPr>
                <w:lang w:val="en-US"/>
              </w:rPr>
              <w:t>Contributor</w:t>
            </w: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bl>
    <w:p w:rsidR="0071045A" w:rsidRPr="00AA3DF8" w:rsidRDefault="0071045A" w:rsidP="0071045A">
      <w:pPr>
        <w:pStyle w:val="Legenda"/>
        <w:rPr>
          <w:lang w:val="en-US"/>
        </w:rPr>
      </w:pPr>
      <w:bookmarkStart w:id="0" w:name="_Toc354703518"/>
      <w:r w:rsidRPr="00AA3DF8">
        <w:rPr>
          <w:lang w:val="en-US"/>
        </w:rPr>
        <w:t xml:space="preserve">Table </w:t>
      </w:r>
      <w:r w:rsidR="00BC5C95" w:rsidRPr="00AA3DF8">
        <w:rPr>
          <w:lang w:val="en-US"/>
        </w:rPr>
        <w:fldChar w:fldCharType="begin"/>
      </w:r>
      <w:r w:rsidR="007D27DD" w:rsidRPr="00AA3DF8">
        <w:rPr>
          <w:lang w:val="en-US"/>
        </w:rPr>
        <w:instrText xml:space="preserve"> SEQ Table \* ARABIC </w:instrText>
      </w:r>
      <w:r w:rsidR="00BC5C95" w:rsidRPr="00AA3DF8">
        <w:rPr>
          <w:lang w:val="en-US"/>
        </w:rPr>
        <w:fldChar w:fldCharType="separate"/>
      </w:r>
      <w:r w:rsidR="00C93AB7">
        <w:rPr>
          <w:noProof/>
          <w:lang w:val="en-US"/>
        </w:rPr>
        <w:t>1</w:t>
      </w:r>
      <w:r w:rsidR="00BC5C95" w:rsidRPr="00AA3DF8">
        <w:rPr>
          <w:noProof/>
          <w:lang w:val="en-US"/>
        </w:rPr>
        <w:fldChar w:fldCharType="end"/>
      </w:r>
      <w:r w:rsidRPr="00AA3DF8">
        <w:rPr>
          <w:lang w:val="en-US"/>
        </w:rPr>
        <w:t xml:space="preserve">: List of </w:t>
      </w:r>
      <w:r w:rsidR="00AA3DF8" w:rsidRPr="00AA3DF8">
        <w:rPr>
          <w:lang w:val="en-US"/>
        </w:rPr>
        <w:t>Contributors</w:t>
      </w:r>
      <w:bookmarkEnd w:id="0"/>
    </w:p>
    <w:p w:rsidR="0071045A" w:rsidRPr="0071045A" w:rsidRDefault="0071045A">
      <w:pPr>
        <w:rPr>
          <w:lang w:val="en-US"/>
        </w:rPr>
      </w:pPr>
    </w:p>
    <w:tbl>
      <w:tblPr>
        <w:tblStyle w:val="Tabelacomgrelha"/>
        <w:tblW w:w="9607" w:type="dxa"/>
        <w:tblLook w:val="04A0" w:firstRow="1" w:lastRow="0" w:firstColumn="1" w:lastColumn="0" w:noHBand="0" w:noVBand="1"/>
      </w:tblPr>
      <w:tblGrid>
        <w:gridCol w:w="1726"/>
        <w:gridCol w:w="2199"/>
        <w:gridCol w:w="1728"/>
        <w:gridCol w:w="977"/>
        <w:gridCol w:w="1249"/>
        <w:gridCol w:w="1728"/>
      </w:tblGrid>
      <w:tr w:rsidR="0071045A" w:rsidRPr="0071045A" w:rsidTr="00920AA6">
        <w:tc>
          <w:tcPr>
            <w:tcW w:w="9607" w:type="dxa"/>
            <w:gridSpan w:val="6"/>
          </w:tcPr>
          <w:p w:rsidR="0071045A" w:rsidRPr="0071045A" w:rsidRDefault="0071045A" w:rsidP="00920AA6">
            <w:pPr>
              <w:rPr>
                <w:b/>
                <w:sz w:val="24"/>
                <w:szCs w:val="24"/>
                <w:lang w:val="en-US"/>
              </w:rPr>
            </w:pPr>
            <w:r w:rsidRPr="0071045A">
              <w:rPr>
                <w:b/>
                <w:sz w:val="24"/>
                <w:szCs w:val="24"/>
                <w:lang w:val="en-US"/>
              </w:rPr>
              <w:t>Revision History</w:t>
            </w:r>
          </w:p>
        </w:tc>
      </w:tr>
      <w:tr w:rsidR="00F24CA6" w:rsidRPr="0071045A" w:rsidTr="00966C27">
        <w:tc>
          <w:tcPr>
            <w:tcW w:w="1726" w:type="dxa"/>
            <w:vAlign w:val="center"/>
          </w:tcPr>
          <w:p w:rsidR="00F24CA6" w:rsidRPr="0071045A" w:rsidRDefault="00F24CA6" w:rsidP="0071045A">
            <w:pPr>
              <w:jc w:val="center"/>
              <w:rPr>
                <w:b/>
                <w:sz w:val="24"/>
                <w:szCs w:val="24"/>
                <w:lang w:val="en-US"/>
              </w:rPr>
            </w:pPr>
            <w:r w:rsidRPr="0071045A">
              <w:rPr>
                <w:b/>
                <w:sz w:val="24"/>
                <w:szCs w:val="24"/>
                <w:lang w:val="en-US"/>
              </w:rPr>
              <w:t>Date</w:t>
            </w:r>
          </w:p>
        </w:tc>
        <w:tc>
          <w:tcPr>
            <w:tcW w:w="2199" w:type="dxa"/>
            <w:vAlign w:val="center"/>
          </w:tcPr>
          <w:p w:rsidR="00F24CA6" w:rsidRPr="0071045A" w:rsidRDefault="00F24CA6" w:rsidP="0071045A">
            <w:pPr>
              <w:jc w:val="center"/>
              <w:rPr>
                <w:b/>
                <w:sz w:val="24"/>
                <w:szCs w:val="24"/>
                <w:lang w:val="en-US"/>
              </w:rPr>
            </w:pPr>
            <w:r w:rsidRPr="0071045A">
              <w:rPr>
                <w:b/>
                <w:sz w:val="24"/>
                <w:szCs w:val="24"/>
                <w:lang w:val="en-US"/>
              </w:rPr>
              <w:t>Description</w:t>
            </w:r>
          </w:p>
        </w:tc>
        <w:tc>
          <w:tcPr>
            <w:tcW w:w="1728" w:type="dxa"/>
            <w:vAlign w:val="center"/>
          </w:tcPr>
          <w:p w:rsidR="00F24CA6" w:rsidRPr="0071045A" w:rsidRDefault="00F24CA6" w:rsidP="0071045A">
            <w:pPr>
              <w:jc w:val="center"/>
              <w:rPr>
                <w:b/>
                <w:sz w:val="24"/>
                <w:szCs w:val="24"/>
                <w:lang w:val="en-US"/>
              </w:rPr>
            </w:pPr>
            <w:r w:rsidRPr="0071045A">
              <w:rPr>
                <w:b/>
                <w:sz w:val="24"/>
                <w:szCs w:val="24"/>
                <w:lang w:val="en-US"/>
              </w:rPr>
              <w:t>Author</w:t>
            </w:r>
          </w:p>
        </w:tc>
        <w:tc>
          <w:tcPr>
            <w:tcW w:w="977" w:type="dxa"/>
            <w:vAlign w:val="center"/>
          </w:tcPr>
          <w:p w:rsidR="00F24CA6" w:rsidRPr="0071045A" w:rsidRDefault="00F24CA6" w:rsidP="0071045A">
            <w:pPr>
              <w:jc w:val="center"/>
              <w:rPr>
                <w:b/>
                <w:sz w:val="24"/>
                <w:szCs w:val="24"/>
                <w:lang w:val="en-US"/>
              </w:rPr>
            </w:pPr>
            <w:r w:rsidRPr="0071045A">
              <w:rPr>
                <w:b/>
                <w:sz w:val="24"/>
                <w:szCs w:val="24"/>
                <w:lang w:val="en-US"/>
              </w:rPr>
              <w:t>Version</w:t>
            </w:r>
          </w:p>
        </w:tc>
        <w:tc>
          <w:tcPr>
            <w:tcW w:w="1249" w:type="dxa"/>
            <w:vAlign w:val="center"/>
          </w:tcPr>
          <w:p w:rsidR="00F24CA6" w:rsidRPr="0071045A" w:rsidRDefault="00F24CA6" w:rsidP="0071045A">
            <w:pPr>
              <w:jc w:val="center"/>
              <w:rPr>
                <w:b/>
                <w:sz w:val="24"/>
                <w:szCs w:val="24"/>
                <w:lang w:val="en-US"/>
              </w:rPr>
            </w:pPr>
            <w:r w:rsidRPr="0071045A">
              <w:rPr>
                <w:b/>
                <w:sz w:val="24"/>
                <w:szCs w:val="24"/>
                <w:lang w:val="en-US"/>
              </w:rPr>
              <w:t>Approvers</w:t>
            </w:r>
          </w:p>
        </w:tc>
        <w:tc>
          <w:tcPr>
            <w:tcW w:w="1728" w:type="dxa"/>
            <w:vAlign w:val="center"/>
          </w:tcPr>
          <w:p w:rsidR="00F24CA6" w:rsidRPr="0071045A" w:rsidRDefault="00F24CA6" w:rsidP="0071045A">
            <w:pPr>
              <w:jc w:val="center"/>
              <w:rPr>
                <w:b/>
                <w:sz w:val="24"/>
                <w:szCs w:val="24"/>
                <w:lang w:val="en-US"/>
              </w:rPr>
            </w:pPr>
            <w:r w:rsidRPr="0071045A">
              <w:rPr>
                <w:b/>
                <w:sz w:val="24"/>
                <w:szCs w:val="24"/>
                <w:lang w:val="en-US"/>
              </w:rPr>
              <w:t>State</w:t>
            </w:r>
          </w:p>
        </w:tc>
      </w:tr>
      <w:tr w:rsidR="00F24CA6" w:rsidRPr="00895D61" w:rsidTr="00966C27">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EndPr/>
            <w:sdtContent>
              <w:p w:rsidR="00F24CA6" w:rsidRPr="00895D61" w:rsidRDefault="005A360E" w:rsidP="0071045A">
                <w:pPr>
                  <w:pStyle w:val="SemEspaamento"/>
                  <w:jc w:val="center"/>
                  <w:rPr>
                    <w:rFonts w:eastAsiaTheme="minorHAnsi"/>
                    <w:color w:val="4F81BD" w:themeColor="accent1"/>
                    <w:lang w:val="en-US"/>
                  </w:rPr>
                </w:pPr>
                <w:r>
                  <w:t>25-04-2013</w:t>
                </w:r>
              </w:p>
            </w:sdtContent>
          </w:sdt>
        </w:tc>
        <w:tc>
          <w:tcPr>
            <w:tcW w:w="2199" w:type="dxa"/>
            <w:vAlign w:val="center"/>
          </w:tcPr>
          <w:p w:rsidR="00F24CA6" w:rsidRPr="00895D61" w:rsidRDefault="00382832" w:rsidP="0071045A">
            <w:pPr>
              <w:jc w:val="center"/>
              <w:rPr>
                <w:lang w:val="en-US"/>
              </w:rPr>
            </w:pPr>
            <w:r>
              <w:rPr>
                <w:lang w:val="en-US"/>
              </w:rPr>
              <w:t>Creation Document: initial draft</w:t>
            </w:r>
          </w:p>
        </w:tc>
        <w:tc>
          <w:tcPr>
            <w:tcW w:w="1728" w:type="dxa"/>
            <w:vAlign w:val="center"/>
          </w:tcPr>
          <w:p w:rsidR="00F24CA6" w:rsidRPr="00895D61" w:rsidRDefault="00382832" w:rsidP="0071045A">
            <w:pPr>
              <w:jc w:val="center"/>
              <w:rPr>
                <w:lang w:val="en-US"/>
              </w:rPr>
            </w:pPr>
            <w:proofErr w:type="spellStart"/>
            <w:r>
              <w:rPr>
                <w:lang w:val="en-US"/>
              </w:rPr>
              <w:t>João</w:t>
            </w:r>
            <w:proofErr w:type="spellEnd"/>
            <w:r>
              <w:rPr>
                <w:lang w:val="en-US"/>
              </w:rPr>
              <w:t xml:space="preserve"> </w:t>
            </w:r>
            <w:proofErr w:type="spellStart"/>
            <w:r>
              <w:rPr>
                <w:lang w:val="en-US"/>
              </w:rPr>
              <w:t>Girão</w:t>
            </w:r>
            <w:proofErr w:type="spellEnd"/>
            <w:r w:rsidR="006824DC">
              <w:rPr>
                <w:lang w:val="en-US"/>
              </w:rPr>
              <w:t xml:space="preserve"> &amp; Mário Oliveira</w:t>
            </w:r>
          </w:p>
        </w:tc>
        <w:tc>
          <w:tcPr>
            <w:tcW w:w="977" w:type="dxa"/>
            <w:vAlign w:val="center"/>
          </w:tcPr>
          <w:p w:rsidR="00F24CA6" w:rsidRPr="00895D61" w:rsidRDefault="00F24CA6" w:rsidP="0071045A">
            <w:pPr>
              <w:jc w:val="center"/>
              <w:rPr>
                <w:lang w:val="en-US"/>
              </w:rPr>
            </w:pPr>
            <w:r>
              <w:rPr>
                <w:lang w:val="en-US"/>
              </w:rPr>
              <w:t>0.1</w:t>
            </w:r>
          </w:p>
        </w:tc>
        <w:tc>
          <w:tcPr>
            <w:tcW w:w="1249" w:type="dxa"/>
            <w:vAlign w:val="center"/>
          </w:tcPr>
          <w:p w:rsidR="00F24CA6" w:rsidRPr="00895D61" w:rsidRDefault="00F24CA6" w:rsidP="0071045A">
            <w:pPr>
              <w:jc w:val="center"/>
              <w:rPr>
                <w:lang w:val="en-US"/>
              </w:rPr>
            </w:pPr>
          </w:p>
        </w:tc>
        <w:tc>
          <w:tcPr>
            <w:tcW w:w="1728" w:type="dxa"/>
            <w:vAlign w:val="center"/>
          </w:tcPr>
          <w:p w:rsidR="00F24CA6" w:rsidRPr="00895D61" w:rsidRDefault="00F24CA6" w:rsidP="0071045A">
            <w:pPr>
              <w:jc w:val="center"/>
              <w:rPr>
                <w:lang w:val="en-US"/>
              </w:rPr>
            </w:pPr>
            <w:r>
              <w:rPr>
                <w:lang w:val="en-US"/>
              </w:rPr>
              <w:t>Draft</w:t>
            </w:r>
          </w:p>
        </w:tc>
      </w:tr>
      <w:tr w:rsidR="00F24CA6" w:rsidRPr="00895D61" w:rsidTr="00966C27">
        <w:tc>
          <w:tcPr>
            <w:tcW w:w="1726" w:type="dxa"/>
            <w:vAlign w:val="center"/>
          </w:tcPr>
          <w:p w:rsidR="00F24CA6" w:rsidRPr="00895D61" w:rsidRDefault="00064FB1" w:rsidP="0071045A">
            <w:pPr>
              <w:pStyle w:val="SemEspaamento"/>
              <w:jc w:val="center"/>
              <w:rPr>
                <w:rFonts w:eastAsiaTheme="minorHAnsi"/>
                <w:lang w:val="en-US"/>
              </w:rPr>
            </w:pPr>
            <w:r>
              <w:rPr>
                <w:rFonts w:eastAsiaTheme="minorHAnsi"/>
                <w:lang w:val="en-US"/>
              </w:rPr>
              <w:t>25-04-2013</w:t>
            </w:r>
          </w:p>
        </w:tc>
        <w:tc>
          <w:tcPr>
            <w:tcW w:w="2199" w:type="dxa"/>
            <w:vAlign w:val="center"/>
          </w:tcPr>
          <w:p w:rsidR="00F24CA6" w:rsidRPr="00895D61" w:rsidRDefault="00064FB1" w:rsidP="00C05BA0">
            <w:pPr>
              <w:jc w:val="center"/>
              <w:rPr>
                <w:lang w:val="en-US"/>
              </w:rPr>
            </w:pPr>
            <w:r>
              <w:rPr>
                <w:lang w:val="en-US"/>
              </w:rPr>
              <w:t>Adding the use cases and requirements exported from Enterprise Architect</w:t>
            </w:r>
          </w:p>
        </w:tc>
        <w:tc>
          <w:tcPr>
            <w:tcW w:w="1728" w:type="dxa"/>
            <w:vAlign w:val="center"/>
          </w:tcPr>
          <w:p w:rsidR="00F24CA6" w:rsidRPr="00895D61" w:rsidRDefault="00064FB1" w:rsidP="0071045A">
            <w:pPr>
              <w:jc w:val="center"/>
              <w:rPr>
                <w:lang w:val="en-US"/>
              </w:rPr>
            </w:pPr>
            <w:r>
              <w:rPr>
                <w:lang w:val="en-US"/>
              </w:rPr>
              <w:t>Carla Machado</w:t>
            </w:r>
          </w:p>
        </w:tc>
        <w:tc>
          <w:tcPr>
            <w:tcW w:w="977" w:type="dxa"/>
            <w:vAlign w:val="center"/>
          </w:tcPr>
          <w:p w:rsidR="00F24CA6" w:rsidRPr="00895D61" w:rsidRDefault="00064FB1" w:rsidP="0071045A">
            <w:pPr>
              <w:jc w:val="center"/>
              <w:rPr>
                <w:lang w:val="en-US"/>
              </w:rPr>
            </w:pPr>
            <w:r>
              <w:rPr>
                <w:lang w:val="en-US"/>
              </w:rPr>
              <w:t>0.2</w:t>
            </w:r>
          </w:p>
        </w:tc>
        <w:tc>
          <w:tcPr>
            <w:tcW w:w="1249" w:type="dxa"/>
            <w:vAlign w:val="center"/>
          </w:tcPr>
          <w:p w:rsidR="00DF1004" w:rsidRPr="00895D61" w:rsidRDefault="00DF1004" w:rsidP="0071045A">
            <w:pPr>
              <w:jc w:val="center"/>
              <w:rPr>
                <w:lang w:val="en-US"/>
              </w:rPr>
            </w:pPr>
          </w:p>
        </w:tc>
        <w:tc>
          <w:tcPr>
            <w:tcW w:w="1728" w:type="dxa"/>
            <w:vAlign w:val="center"/>
          </w:tcPr>
          <w:p w:rsidR="00F24CA6" w:rsidRPr="00895D61" w:rsidRDefault="00064FB1" w:rsidP="0071045A">
            <w:pPr>
              <w:jc w:val="center"/>
              <w:rPr>
                <w:lang w:val="en-US"/>
              </w:rPr>
            </w:pPr>
            <w:r>
              <w:rPr>
                <w:lang w:val="en-US"/>
              </w:rPr>
              <w:t>Draft</w:t>
            </w:r>
          </w:p>
        </w:tc>
      </w:tr>
      <w:tr w:rsidR="0071045A" w:rsidRPr="00341D1D" w:rsidTr="00966C27">
        <w:tc>
          <w:tcPr>
            <w:tcW w:w="1726" w:type="dxa"/>
            <w:vAlign w:val="center"/>
          </w:tcPr>
          <w:p w:rsidR="0071045A" w:rsidRPr="00895D61" w:rsidRDefault="00AB0960" w:rsidP="0071045A">
            <w:pPr>
              <w:pStyle w:val="SemEspaamento"/>
              <w:jc w:val="center"/>
              <w:rPr>
                <w:rFonts w:eastAsiaTheme="minorHAnsi"/>
                <w:lang w:val="en-US"/>
              </w:rPr>
            </w:pPr>
            <w:r>
              <w:rPr>
                <w:rFonts w:eastAsiaTheme="minorHAnsi"/>
                <w:lang w:val="en-US"/>
              </w:rPr>
              <w:t>26-04-2013</w:t>
            </w:r>
          </w:p>
        </w:tc>
        <w:tc>
          <w:tcPr>
            <w:tcW w:w="2199" w:type="dxa"/>
            <w:vAlign w:val="center"/>
          </w:tcPr>
          <w:p w:rsidR="0071045A" w:rsidRPr="00895D61" w:rsidRDefault="00341D1D" w:rsidP="008043C6">
            <w:pPr>
              <w:jc w:val="center"/>
              <w:rPr>
                <w:lang w:val="en-US"/>
              </w:rPr>
            </w:pPr>
            <w:r>
              <w:rPr>
                <w:lang w:val="en-US"/>
              </w:rPr>
              <w:t>Revision of text and English</w:t>
            </w:r>
          </w:p>
        </w:tc>
        <w:tc>
          <w:tcPr>
            <w:tcW w:w="1728" w:type="dxa"/>
            <w:vAlign w:val="center"/>
          </w:tcPr>
          <w:p w:rsidR="0071045A" w:rsidRPr="00D727FD" w:rsidRDefault="00341D1D" w:rsidP="0014417A">
            <w:pPr>
              <w:jc w:val="center"/>
              <w:rPr>
                <w:lang w:val="en-US"/>
              </w:rPr>
            </w:pPr>
            <w:r>
              <w:rPr>
                <w:lang w:val="en-US"/>
              </w:rPr>
              <w:t>Carla Machado</w:t>
            </w:r>
          </w:p>
        </w:tc>
        <w:tc>
          <w:tcPr>
            <w:tcW w:w="977" w:type="dxa"/>
            <w:vAlign w:val="center"/>
          </w:tcPr>
          <w:p w:rsidR="0071045A" w:rsidRPr="00895D61" w:rsidRDefault="00341D1D" w:rsidP="0071045A">
            <w:pPr>
              <w:jc w:val="center"/>
              <w:rPr>
                <w:lang w:val="en-US"/>
              </w:rPr>
            </w:pPr>
            <w:r>
              <w:rPr>
                <w:lang w:val="en-US"/>
              </w:rPr>
              <w:t>0.</w:t>
            </w:r>
            <w:r w:rsidR="00B93652">
              <w:rPr>
                <w:lang w:val="en-US"/>
              </w:rPr>
              <w:t>3</w:t>
            </w:r>
          </w:p>
        </w:tc>
        <w:tc>
          <w:tcPr>
            <w:tcW w:w="1249" w:type="dxa"/>
            <w:vAlign w:val="center"/>
          </w:tcPr>
          <w:p w:rsidR="0071045A" w:rsidRPr="00895D61" w:rsidRDefault="0071045A" w:rsidP="0071045A">
            <w:pPr>
              <w:jc w:val="center"/>
              <w:rPr>
                <w:lang w:val="en-US"/>
              </w:rPr>
            </w:pPr>
          </w:p>
        </w:tc>
        <w:tc>
          <w:tcPr>
            <w:tcW w:w="1728" w:type="dxa"/>
            <w:vAlign w:val="center"/>
          </w:tcPr>
          <w:p w:rsidR="0071045A" w:rsidRPr="00895D61" w:rsidRDefault="00341D1D" w:rsidP="0071045A">
            <w:pPr>
              <w:jc w:val="center"/>
              <w:rPr>
                <w:lang w:val="en-US"/>
              </w:rPr>
            </w:pPr>
            <w:r>
              <w:rPr>
                <w:lang w:val="en-US"/>
              </w:rPr>
              <w:t>Draft</w:t>
            </w:r>
          </w:p>
        </w:tc>
      </w:tr>
      <w:tr w:rsidR="0071045A" w:rsidRPr="00341D1D" w:rsidTr="00966C27">
        <w:tc>
          <w:tcPr>
            <w:tcW w:w="1726" w:type="dxa"/>
            <w:vAlign w:val="center"/>
          </w:tcPr>
          <w:p w:rsidR="0071045A" w:rsidRPr="00895D61" w:rsidRDefault="00F64686" w:rsidP="0071045A">
            <w:pPr>
              <w:pStyle w:val="SemEspaamento"/>
              <w:jc w:val="center"/>
              <w:rPr>
                <w:rFonts w:eastAsiaTheme="minorHAnsi"/>
                <w:lang w:val="en-US"/>
              </w:rPr>
            </w:pPr>
            <w:r>
              <w:rPr>
                <w:rFonts w:eastAsiaTheme="minorHAnsi"/>
                <w:lang w:val="en-US"/>
              </w:rPr>
              <w:t>26-04-2013</w:t>
            </w:r>
          </w:p>
        </w:tc>
        <w:tc>
          <w:tcPr>
            <w:tcW w:w="2199" w:type="dxa"/>
            <w:vAlign w:val="center"/>
          </w:tcPr>
          <w:p w:rsidR="0071045A" w:rsidRPr="00895D61" w:rsidRDefault="00F64686" w:rsidP="0071045A">
            <w:pPr>
              <w:jc w:val="center"/>
              <w:rPr>
                <w:lang w:val="en-US"/>
              </w:rPr>
            </w:pPr>
            <w:r>
              <w:rPr>
                <w:lang w:val="en-US"/>
              </w:rPr>
              <w:t>Formatting Document and change state</w:t>
            </w:r>
          </w:p>
        </w:tc>
        <w:tc>
          <w:tcPr>
            <w:tcW w:w="1728" w:type="dxa"/>
            <w:vAlign w:val="center"/>
          </w:tcPr>
          <w:p w:rsidR="0071045A" w:rsidRPr="00895D61" w:rsidRDefault="00F64686" w:rsidP="0071045A">
            <w:pPr>
              <w:jc w:val="center"/>
              <w:rPr>
                <w:lang w:val="en-US"/>
              </w:rPr>
            </w:pPr>
            <w:proofErr w:type="spellStart"/>
            <w:r>
              <w:rPr>
                <w:lang w:val="en-US"/>
              </w:rPr>
              <w:t>João</w:t>
            </w:r>
            <w:proofErr w:type="spellEnd"/>
            <w:r>
              <w:rPr>
                <w:lang w:val="en-US"/>
              </w:rPr>
              <w:t xml:space="preserve"> </w:t>
            </w:r>
            <w:proofErr w:type="spellStart"/>
            <w:r>
              <w:rPr>
                <w:lang w:val="en-US"/>
              </w:rPr>
              <w:t>Girão</w:t>
            </w:r>
            <w:proofErr w:type="spellEnd"/>
          </w:p>
        </w:tc>
        <w:tc>
          <w:tcPr>
            <w:tcW w:w="977" w:type="dxa"/>
            <w:vAlign w:val="center"/>
          </w:tcPr>
          <w:p w:rsidR="0071045A" w:rsidRPr="00895D61" w:rsidRDefault="005E7471" w:rsidP="0071045A">
            <w:pPr>
              <w:jc w:val="center"/>
              <w:rPr>
                <w:lang w:val="en-US"/>
              </w:rPr>
            </w:pPr>
            <w:r>
              <w:rPr>
                <w:lang w:val="en-US"/>
              </w:rPr>
              <w:t>0.</w:t>
            </w:r>
            <w:r w:rsidR="00B93652">
              <w:rPr>
                <w:lang w:val="en-US"/>
              </w:rPr>
              <w:t>4</w:t>
            </w:r>
          </w:p>
        </w:tc>
        <w:tc>
          <w:tcPr>
            <w:tcW w:w="1249" w:type="dxa"/>
            <w:vAlign w:val="center"/>
          </w:tcPr>
          <w:p w:rsidR="0071045A" w:rsidRPr="00895D61" w:rsidRDefault="0071045A" w:rsidP="0071045A">
            <w:pPr>
              <w:jc w:val="center"/>
              <w:rPr>
                <w:lang w:val="en-US"/>
              </w:rPr>
            </w:pPr>
          </w:p>
        </w:tc>
        <w:tc>
          <w:tcPr>
            <w:tcW w:w="1728" w:type="dxa"/>
            <w:vAlign w:val="center"/>
          </w:tcPr>
          <w:p w:rsidR="0071045A" w:rsidRPr="00895D61" w:rsidRDefault="00F64686" w:rsidP="0071045A">
            <w:pPr>
              <w:jc w:val="center"/>
              <w:rPr>
                <w:lang w:val="en-US"/>
              </w:rPr>
            </w:pPr>
            <w:r>
              <w:rPr>
                <w:lang w:val="en-US"/>
              </w:rPr>
              <w:t>Ready for Revision</w:t>
            </w:r>
          </w:p>
        </w:tc>
      </w:tr>
      <w:tr w:rsidR="0014417A" w:rsidRPr="00341D1D" w:rsidTr="00966C27">
        <w:tc>
          <w:tcPr>
            <w:tcW w:w="1726" w:type="dxa"/>
            <w:vAlign w:val="center"/>
          </w:tcPr>
          <w:p w:rsidR="0014417A" w:rsidRPr="00895D61" w:rsidRDefault="00EF094C" w:rsidP="0071045A">
            <w:pPr>
              <w:pStyle w:val="SemEspaamento"/>
              <w:jc w:val="center"/>
              <w:rPr>
                <w:rFonts w:eastAsiaTheme="minorHAnsi"/>
                <w:lang w:val="en-US"/>
              </w:rPr>
            </w:pPr>
            <w:r>
              <w:rPr>
                <w:rFonts w:eastAsiaTheme="minorHAnsi"/>
                <w:lang w:val="en-US"/>
              </w:rPr>
              <w:t>26-04-2013</w:t>
            </w:r>
          </w:p>
        </w:tc>
        <w:tc>
          <w:tcPr>
            <w:tcW w:w="2199" w:type="dxa"/>
            <w:vAlign w:val="center"/>
          </w:tcPr>
          <w:p w:rsidR="0014417A" w:rsidRPr="00895D61" w:rsidRDefault="00EF094C" w:rsidP="0071045A">
            <w:pPr>
              <w:jc w:val="center"/>
              <w:rPr>
                <w:lang w:val="en-US"/>
              </w:rPr>
            </w:pPr>
            <w:r>
              <w:rPr>
                <w:lang w:val="en-US"/>
              </w:rPr>
              <w:t xml:space="preserve">Some changes due to input from </w:t>
            </w:r>
            <w:proofErr w:type="spellStart"/>
            <w:r>
              <w:rPr>
                <w:lang w:val="en-US"/>
              </w:rPr>
              <w:t>Rui</w:t>
            </w:r>
            <w:proofErr w:type="spellEnd"/>
            <w:r>
              <w:rPr>
                <w:lang w:val="en-US"/>
              </w:rPr>
              <w:t xml:space="preserve"> </w:t>
            </w:r>
            <w:proofErr w:type="spellStart"/>
            <w:r>
              <w:rPr>
                <w:lang w:val="en-US"/>
              </w:rPr>
              <w:t>Ganhoto</w:t>
            </w:r>
            <w:proofErr w:type="spellEnd"/>
            <w:r>
              <w:rPr>
                <w:lang w:val="en-US"/>
              </w:rPr>
              <w:t xml:space="preserve"> </w:t>
            </w:r>
          </w:p>
        </w:tc>
        <w:tc>
          <w:tcPr>
            <w:tcW w:w="1728" w:type="dxa"/>
            <w:vAlign w:val="center"/>
          </w:tcPr>
          <w:p w:rsidR="000943EE" w:rsidRPr="00895D61" w:rsidRDefault="00EF094C" w:rsidP="000943EE">
            <w:pPr>
              <w:jc w:val="center"/>
              <w:rPr>
                <w:lang w:val="en-US"/>
              </w:rPr>
            </w:pPr>
            <w:r>
              <w:rPr>
                <w:lang w:val="en-US"/>
              </w:rPr>
              <w:t>Carla Machado</w:t>
            </w:r>
          </w:p>
        </w:tc>
        <w:tc>
          <w:tcPr>
            <w:tcW w:w="977" w:type="dxa"/>
            <w:vAlign w:val="center"/>
          </w:tcPr>
          <w:p w:rsidR="0014417A" w:rsidRPr="00895D61" w:rsidRDefault="00EF094C" w:rsidP="0071045A">
            <w:pPr>
              <w:jc w:val="center"/>
              <w:rPr>
                <w:lang w:val="en-US"/>
              </w:rPr>
            </w:pPr>
            <w:r>
              <w:rPr>
                <w:lang w:val="en-US"/>
              </w:rPr>
              <w:t>0.</w:t>
            </w:r>
            <w:r w:rsidR="00B93652">
              <w:rPr>
                <w:lang w:val="en-US"/>
              </w:rPr>
              <w:t>5</w:t>
            </w:r>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EF094C" w:rsidP="0071045A">
            <w:pPr>
              <w:keepNext/>
              <w:jc w:val="center"/>
              <w:rPr>
                <w:lang w:val="en-US"/>
              </w:rPr>
            </w:pPr>
            <w:r>
              <w:rPr>
                <w:lang w:val="en-US"/>
              </w:rPr>
              <w:t>Ready for Revision</w:t>
            </w:r>
          </w:p>
        </w:tc>
      </w:tr>
      <w:tr w:rsidR="0014417A" w:rsidRPr="006824DC" w:rsidTr="00966C27">
        <w:tc>
          <w:tcPr>
            <w:tcW w:w="1726" w:type="dxa"/>
            <w:vAlign w:val="center"/>
          </w:tcPr>
          <w:p w:rsidR="0014417A" w:rsidRPr="00895D61" w:rsidRDefault="006824DC" w:rsidP="0071045A">
            <w:pPr>
              <w:pStyle w:val="SemEspaamento"/>
              <w:jc w:val="center"/>
              <w:rPr>
                <w:rFonts w:eastAsiaTheme="minorHAnsi"/>
                <w:lang w:val="en-US"/>
              </w:rPr>
            </w:pPr>
            <w:r>
              <w:rPr>
                <w:rFonts w:eastAsiaTheme="minorHAnsi"/>
                <w:lang w:val="en-US"/>
              </w:rPr>
              <w:t>03/05/2013</w:t>
            </w:r>
          </w:p>
        </w:tc>
        <w:tc>
          <w:tcPr>
            <w:tcW w:w="2199" w:type="dxa"/>
            <w:vAlign w:val="center"/>
          </w:tcPr>
          <w:p w:rsidR="0014417A" w:rsidRPr="00895D61" w:rsidRDefault="006824DC" w:rsidP="0071045A">
            <w:pPr>
              <w:jc w:val="center"/>
              <w:rPr>
                <w:lang w:val="en-US"/>
              </w:rPr>
            </w:pPr>
            <w:r>
              <w:rPr>
                <w:lang w:val="en-US"/>
              </w:rPr>
              <w:t>Some changes based on previous inspection</w:t>
            </w:r>
          </w:p>
        </w:tc>
        <w:tc>
          <w:tcPr>
            <w:tcW w:w="1728" w:type="dxa"/>
            <w:vAlign w:val="center"/>
          </w:tcPr>
          <w:p w:rsidR="0014417A" w:rsidRPr="00895D61" w:rsidRDefault="006824DC" w:rsidP="0071045A">
            <w:pPr>
              <w:jc w:val="center"/>
              <w:rPr>
                <w:lang w:val="en-US"/>
              </w:rPr>
            </w:pPr>
            <w:proofErr w:type="spellStart"/>
            <w:r>
              <w:rPr>
                <w:lang w:val="en-US"/>
              </w:rPr>
              <w:t>João</w:t>
            </w:r>
            <w:proofErr w:type="spellEnd"/>
            <w:r>
              <w:rPr>
                <w:lang w:val="en-US"/>
              </w:rPr>
              <w:t xml:space="preserve"> </w:t>
            </w:r>
            <w:proofErr w:type="spellStart"/>
            <w:r>
              <w:rPr>
                <w:lang w:val="en-US"/>
              </w:rPr>
              <w:t>Girão</w:t>
            </w:r>
            <w:proofErr w:type="spellEnd"/>
            <w:r>
              <w:rPr>
                <w:lang w:val="en-US"/>
              </w:rPr>
              <w:t xml:space="preserve"> &amp; Mário Oliveira</w:t>
            </w:r>
          </w:p>
        </w:tc>
        <w:tc>
          <w:tcPr>
            <w:tcW w:w="977" w:type="dxa"/>
            <w:vAlign w:val="center"/>
          </w:tcPr>
          <w:p w:rsidR="0014417A" w:rsidRPr="00895D61" w:rsidRDefault="006824DC" w:rsidP="0071045A">
            <w:pPr>
              <w:jc w:val="center"/>
              <w:rPr>
                <w:lang w:val="en-US"/>
              </w:rPr>
            </w:pPr>
            <w:r>
              <w:rPr>
                <w:lang w:val="en-US"/>
              </w:rPr>
              <w:t>0.6</w:t>
            </w:r>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6824DC" w:rsidP="0071045A">
            <w:pPr>
              <w:keepNext/>
              <w:jc w:val="center"/>
              <w:rPr>
                <w:lang w:val="en-US"/>
              </w:rPr>
            </w:pPr>
            <w:r>
              <w:rPr>
                <w:lang w:val="en-US"/>
              </w:rPr>
              <w:t>Ready for Approval</w:t>
            </w:r>
          </w:p>
        </w:tc>
      </w:tr>
      <w:tr w:rsidR="0014417A" w:rsidRPr="006824DC" w:rsidTr="00966C27">
        <w:tc>
          <w:tcPr>
            <w:tcW w:w="1726" w:type="dxa"/>
            <w:vAlign w:val="center"/>
          </w:tcPr>
          <w:p w:rsidR="0014417A" w:rsidRPr="00895D61" w:rsidRDefault="000363A5">
            <w:pPr>
              <w:pStyle w:val="SemEspaamento"/>
              <w:jc w:val="center"/>
              <w:rPr>
                <w:rFonts w:eastAsiaTheme="minorHAnsi"/>
                <w:lang w:val="en-US"/>
              </w:rPr>
            </w:pPr>
            <w:r>
              <w:rPr>
                <w:rFonts w:eastAsiaTheme="minorHAnsi"/>
                <w:lang w:val="en-US"/>
              </w:rPr>
              <w:t>1</w:t>
            </w:r>
            <w:r>
              <w:rPr>
                <w:rFonts w:eastAsiaTheme="minorHAnsi"/>
                <w:lang w:val="en-US"/>
              </w:rPr>
              <w:t>3/05/2013</w:t>
            </w:r>
          </w:p>
        </w:tc>
        <w:tc>
          <w:tcPr>
            <w:tcW w:w="2199" w:type="dxa"/>
            <w:vAlign w:val="center"/>
          </w:tcPr>
          <w:p w:rsidR="0014417A" w:rsidRPr="00895D61" w:rsidRDefault="000363A5" w:rsidP="0071045A">
            <w:pPr>
              <w:jc w:val="center"/>
              <w:rPr>
                <w:lang w:val="en-US"/>
              </w:rPr>
            </w:pPr>
            <w:r>
              <w:rPr>
                <w:lang w:val="en-US"/>
              </w:rPr>
              <w:t>Some corrections</w:t>
            </w:r>
          </w:p>
        </w:tc>
        <w:tc>
          <w:tcPr>
            <w:tcW w:w="1728" w:type="dxa"/>
            <w:vAlign w:val="center"/>
          </w:tcPr>
          <w:p w:rsidR="0014417A" w:rsidRPr="00895D61" w:rsidRDefault="000363A5" w:rsidP="0071045A">
            <w:pPr>
              <w:jc w:val="center"/>
              <w:rPr>
                <w:lang w:val="en-US"/>
              </w:rPr>
            </w:pPr>
            <w:proofErr w:type="spellStart"/>
            <w:r>
              <w:rPr>
                <w:lang w:val="en-US"/>
              </w:rPr>
              <w:t>João</w:t>
            </w:r>
            <w:proofErr w:type="spellEnd"/>
            <w:r>
              <w:rPr>
                <w:lang w:val="en-US"/>
              </w:rPr>
              <w:t xml:space="preserve"> </w:t>
            </w:r>
            <w:proofErr w:type="spellStart"/>
            <w:r>
              <w:rPr>
                <w:lang w:val="en-US"/>
              </w:rPr>
              <w:t>Girão</w:t>
            </w:r>
            <w:proofErr w:type="spellEnd"/>
            <w:r>
              <w:rPr>
                <w:lang w:val="en-US"/>
              </w:rPr>
              <w:t xml:space="preserve"> &amp; Mário Oliveira</w:t>
            </w:r>
          </w:p>
        </w:tc>
        <w:tc>
          <w:tcPr>
            <w:tcW w:w="977" w:type="dxa"/>
            <w:vAlign w:val="center"/>
          </w:tcPr>
          <w:p w:rsidR="0014417A" w:rsidRPr="00895D61" w:rsidRDefault="000363A5" w:rsidP="0071045A">
            <w:pPr>
              <w:jc w:val="center"/>
              <w:rPr>
                <w:lang w:val="en-US"/>
              </w:rPr>
            </w:pPr>
            <w:r>
              <w:rPr>
                <w:lang w:val="en-US"/>
              </w:rPr>
              <w:t>0.7</w:t>
            </w:r>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0363A5" w:rsidP="0071045A">
            <w:pPr>
              <w:keepNext/>
              <w:jc w:val="center"/>
              <w:rPr>
                <w:lang w:val="en-US"/>
              </w:rPr>
            </w:pPr>
            <w:r>
              <w:rPr>
                <w:lang w:val="en-US"/>
              </w:rPr>
              <w:t>Ready for Approval</w:t>
            </w:r>
            <w:bookmarkStart w:id="1" w:name="_GoBack"/>
            <w:bookmarkEnd w:id="1"/>
          </w:p>
        </w:tc>
      </w:tr>
    </w:tbl>
    <w:p w:rsidR="00895D61" w:rsidRPr="00AA3DF8" w:rsidRDefault="0071045A" w:rsidP="0071045A">
      <w:pPr>
        <w:pStyle w:val="Legenda"/>
        <w:rPr>
          <w:lang w:val="en-US"/>
        </w:rPr>
      </w:pPr>
      <w:bookmarkStart w:id="2" w:name="_Toc354703519"/>
      <w:r w:rsidRPr="00AA3DF8">
        <w:rPr>
          <w:lang w:val="en-US"/>
        </w:rPr>
        <w:t xml:space="preserve">Table </w:t>
      </w:r>
      <w:r w:rsidR="00BC5C95" w:rsidRPr="00AA3DF8">
        <w:rPr>
          <w:lang w:val="en-US"/>
        </w:rPr>
        <w:fldChar w:fldCharType="begin"/>
      </w:r>
      <w:r w:rsidR="007D27DD" w:rsidRPr="00AA3DF8">
        <w:rPr>
          <w:lang w:val="en-US"/>
        </w:rPr>
        <w:instrText xml:space="preserve"> SEQ Table \* ARABIC </w:instrText>
      </w:r>
      <w:r w:rsidR="00BC5C95" w:rsidRPr="00AA3DF8">
        <w:rPr>
          <w:lang w:val="en-US"/>
        </w:rPr>
        <w:fldChar w:fldCharType="separate"/>
      </w:r>
      <w:r w:rsidR="00C93AB7">
        <w:rPr>
          <w:noProof/>
          <w:lang w:val="en-US"/>
        </w:rPr>
        <w:t>2</w:t>
      </w:r>
      <w:r w:rsidR="00BC5C95" w:rsidRPr="00AA3DF8">
        <w:rPr>
          <w:noProof/>
          <w:lang w:val="en-US"/>
        </w:rPr>
        <w:fldChar w:fldCharType="end"/>
      </w:r>
      <w:r w:rsidRPr="00AA3DF8">
        <w:rPr>
          <w:lang w:val="en-US"/>
        </w:rPr>
        <w:t>: Version history</w:t>
      </w:r>
      <w:bookmarkEnd w:id="2"/>
    </w:p>
    <w:p w:rsidR="00895D61" w:rsidRDefault="00895D61">
      <w:pPr>
        <w:rPr>
          <w:lang w:val="en-US"/>
        </w:rPr>
      </w:pPr>
    </w:p>
    <w:p w:rsidR="0071045A" w:rsidRDefault="0071045A">
      <w:pPr>
        <w:rPr>
          <w:lang w:val="en-US"/>
        </w:rPr>
        <w:sectPr w:rsidR="0071045A" w:rsidSect="006F3F7C">
          <w:footerReference w:type="default" r:id="rId14"/>
          <w:pgSz w:w="11906" w:h="16838"/>
          <w:pgMar w:top="1417" w:right="1701" w:bottom="1417" w:left="1701" w:header="708" w:footer="708" w:gutter="0"/>
          <w:pgNumType w:fmt="lowerRoman" w:start="1"/>
          <w:cols w:space="708"/>
          <w:docGrid w:linePitch="360"/>
        </w:sectPr>
      </w:pPr>
    </w:p>
    <w:p w:rsidR="000D27CB" w:rsidRDefault="00E47BF1" w:rsidP="000D27CB">
      <w:pPr>
        <w:pStyle w:val="Cabealho1"/>
        <w:numPr>
          <w:ilvl w:val="0"/>
          <w:numId w:val="1"/>
        </w:numPr>
        <w:rPr>
          <w:lang w:val="en-US"/>
        </w:rPr>
      </w:pPr>
      <w:bookmarkStart w:id="3" w:name="_Toc355994968"/>
      <w:r>
        <w:rPr>
          <w:lang w:val="en-US"/>
        </w:rPr>
        <w:t>Introduction</w:t>
      </w:r>
      <w:bookmarkEnd w:id="3"/>
    </w:p>
    <w:p w:rsidR="00E47BF1" w:rsidRDefault="00312E99" w:rsidP="00E47BF1">
      <w:pPr>
        <w:pStyle w:val="Cabealho1"/>
        <w:numPr>
          <w:ilvl w:val="1"/>
          <w:numId w:val="1"/>
        </w:numPr>
        <w:ind w:hanging="11"/>
        <w:rPr>
          <w:lang w:val="en-US"/>
        </w:rPr>
      </w:pPr>
      <w:bookmarkStart w:id="4" w:name="_Toc355994969"/>
      <w:r>
        <w:rPr>
          <w:lang w:val="en-US"/>
        </w:rPr>
        <w:t>Purpose</w:t>
      </w:r>
      <w:bookmarkEnd w:id="4"/>
    </w:p>
    <w:p w:rsidR="00E47BF1" w:rsidRDefault="00B12B34" w:rsidP="00D727FD">
      <w:pPr>
        <w:jc w:val="both"/>
        <w:rPr>
          <w:lang w:val="en-US"/>
        </w:rPr>
      </w:pPr>
      <w:r>
        <w:rPr>
          <w:lang w:val="en-US"/>
        </w:rPr>
        <w:t>The purpose of this document is the presentation of the use cases and requirements of the application Keep Your Time.</w:t>
      </w:r>
    </w:p>
    <w:p w:rsidR="00B12B34" w:rsidRDefault="00B12B34" w:rsidP="00D727FD">
      <w:pPr>
        <w:jc w:val="both"/>
        <w:rPr>
          <w:lang w:val="en-US"/>
        </w:rPr>
      </w:pPr>
      <w:r>
        <w:rPr>
          <w:lang w:val="en-US"/>
        </w:rPr>
        <w:t xml:space="preserve">All the functionalities will be identified with recourse to the definition of use cases and requirements that intend to reflect the way the application should be used and how the system should perform.  </w:t>
      </w:r>
    </w:p>
    <w:p w:rsidR="000D27CB" w:rsidRDefault="000D27CB" w:rsidP="00E47BF1">
      <w:pPr>
        <w:pStyle w:val="Cabealho1"/>
        <w:numPr>
          <w:ilvl w:val="1"/>
          <w:numId w:val="1"/>
        </w:numPr>
        <w:ind w:hanging="11"/>
        <w:rPr>
          <w:lang w:val="en-US"/>
        </w:rPr>
      </w:pPr>
      <w:bookmarkStart w:id="5" w:name="_Toc355994970"/>
      <w:r>
        <w:rPr>
          <w:lang w:val="en-US"/>
        </w:rPr>
        <w:t>Vision of the Solution</w:t>
      </w:r>
      <w:bookmarkEnd w:id="5"/>
    </w:p>
    <w:p w:rsidR="004D78EA" w:rsidRDefault="004D78EA" w:rsidP="00D727FD">
      <w:pPr>
        <w:jc w:val="both"/>
        <w:rPr>
          <w:lang w:val="en-US"/>
        </w:rPr>
      </w:pPr>
      <w:r>
        <w:rPr>
          <w:lang w:val="en-US"/>
        </w:rPr>
        <w:t>The application to be developed will be composed</w:t>
      </w:r>
      <w:r w:rsidR="00804B00">
        <w:rPr>
          <w:lang w:val="en-US"/>
        </w:rPr>
        <w:t xml:space="preserve"> in the first release</w:t>
      </w:r>
      <w:r>
        <w:rPr>
          <w:lang w:val="en-US"/>
        </w:rPr>
        <w:t xml:space="preserve"> of </w:t>
      </w:r>
      <w:r w:rsidR="00E47BF1">
        <w:rPr>
          <w:lang w:val="en-US"/>
        </w:rPr>
        <w:t>one component</w:t>
      </w:r>
      <w:r>
        <w:rPr>
          <w:lang w:val="en-US"/>
        </w:rPr>
        <w:t>:</w:t>
      </w:r>
    </w:p>
    <w:p w:rsidR="004D78EA" w:rsidRDefault="004D78EA" w:rsidP="00D727FD">
      <w:pPr>
        <w:pStyle w:val="PargrafodaLista"/>
        <w:numPr>
          <w:ilvl w:val="0"/>
          <w:numId w:val="4"/>
        </w:numPr>
        <w:jc w:val="both"/>
        <w:rPr>
          <w:lang w:val="en-US"/>
        </w:rPr>
      </w:pPr>
      <w:r>
        <w:rPr>
          <w:lang w:val="en-US"/>
        </w:rPr>
        <w:t xml:space="preserve">Desktop: for </w:t>
      </w:r>
      <w:r w:rsidR="009602E3">
        <w:rPr>
          <w:lang w:val="en-US"/>
        </w:rPr>
        <w:t>task time management</w:t>
      </w:r>
      <w:r>
        <w:rPr>
          <w:lang w:val="en-US"/>
        </w:rPr>
        <w:t>;</w:t>
      </w:r>
    </w:p>
    <w:p w:rsidR="0051791E" w:rsidRDefault="009602E3" w:rsidP="00FE5BBB">
      <w:pPr>
        <w:jc w:val="both"/>
        <w:rPr>
          <w:lang w:val="en-US"/>
        </w:rPr>
      </w:pPr>
      <w:r>
        <w:rPr>
          <w:lang w:val="en-US"/>
        </w:rPr>
        <w:t>The</w:t>
      </w:r>
      <w:r w:rsidR="004D78EA">
        <w:rPr>
          <w:lang w:val="en-US"/>
        </w:rPr>
        <w:t xml:space="preserve"> application </w:t>
      </w:r>
      <w:r>
        <w:rPr>
          <w:lang w:val="en-US"/>
        </w:rPr>
        <w:t>will allow</w:t>
      </w:r>
      <w:r w:rsidR="004D78EA">
        <w:rPr>
          <w:lang w:val="en-US"/>
        </w:rPr>
        <w:t xml:space="preserve"> the users </w:t>
      </w:r>
      <w:r>
        <w:rPr>
          <w:lang w:val="en-US"/>
        </w:rPr>
        <w:t xml:space="preserve">to </w:t>
      </w:r>
      <w:r w:rsidR="004D78EA">
        <w:rPr>
          <w:lang w:val="en-US"/>
        </w:rPr>
        <w:t>manage their time in</w:t>
      </w:r>
      <w:r>
        <w:rPr>
          <w:lang w:val="en-US"/>
        </w:rPr>
        <w:t xml:space="preserve"> a structured way allowing task identification both of the ongoing one or in case of idle time detection</w:t>
      </w:r>
      <w:r w:rsidR="00804B00">
        <w:rPr>
          <w:lang w:val="en-US"/>
        </w:rPr>
        <w:t xml:space="preserve"> decide whether to add the time to the current task or ignore the time. </w:t>
      </w:r>
      <w:r>
        <w:rPr>
          <w:lang w:val="en-US"/>
        </w:rPr>
        <w:t xml:space="preserve">. Furthermore the application will provide a history of </w:t>
      </w:r>
      <w:r w:rsidR="004D78EA" w:rsidRPr="004D78EA">
        <w:rPr>
          <w:lang w:val="en-US"/>
        </w:rPr>
        <w:t>performed</w:t>
      </w:r>
      <w:r w:rsidRPr="009602E3">
        <w:rPr>
          <w:lang w:val="en-US"/>
        </w:rPr>
        <w:t xml:space="preserve"> </w:t>
      </w:r>
      <w:r w:rsidRPr="004D78EA">
        <w:rPr>
          <w:lang w:val="en-US"/>
        </w:rPr>
        <w:t>tasks</w:t>
      </w:r>
      <w:r w:rsidR="004D78EA" w:rsidRPr="004D78EA">
        <w:rPr>
          <w:lang w:val="en-US"/>
        </w:rPr>
        <w:t>.</w:t>
      </w:r>
    </w:p>
    <w:p w:rsidR="000943EE" w:rsidRDefault="00333863" w:rsidP="00FE5BBB">
      <w:pPr>
        <w:jc w:val="both"/>
        <w:rPr>
          <w:lang w:val="en-US"/>
        </w:rPr>
      </w:pPr>
      <w:r>
        <w:rPr>
          <w:lang w:val="en-US"/>
        </w:rPr>
        <w:t>The</w:t>
      </w:r>
      <w:r w:rsidR="003B5DF0">
        <w:rPr>
          <w:lang w:val="en-US"/>
        </w:rPr>
        <w:t xml:space="preserve"> </w:t>
      </w:r>
      <w:r>
        <w:rPr>
          <w:lang w:val="en-US"/>
        </w:rPr>
        <w:t xml:space="preserve">application will be developed </w:t>
      </w:r>
      <w:r w:rsidR="003B5DF0">
        <w:rPr>
          <w:lang w:val="en-US"/>
        </w:rPr>
        <w:t xml:space="preserve">using </w:t>
      </w:r>
      <w:r>
        <w:rPr>
          <w:lang w:val="en-US"/>
        </w:rPr>
        <w:t>.NET platform</w:t>
      </w:r>
      <w:r w:rsidR="003B5DF0">
        <w:rPr>
          <w:lang w:val="en-US"/>
        </w:rPr>
        <w:t xml:space="preserve"> and</w:t>
      </w:r>
      <w:r>
        <w:rPr>
          <w:lang w:val="en-US"/>
        </w:rPr>
        <w:t xml:space="preserve"> C#</w:t>
      </w:r>
      <w:r w:rsidR="00DB2780">
        <w:rPr>
          <w:lang w:val="en-US"/>
        </w:rPr>
        <w:t>.</w:t>
      </w:r>
      <w:r>
        <w:rPr>
          <w:lang w:val="en-US"/>
        </w:rPr>
        <w:t xml:space="preserve">  The desktop component </w:t>
      </w:r>
      <w:r w:rsidR="00F36106">
        <w:rPr>
          <w:lang w:val="en-US"/>
        </w:rPr>
        <w:t>will have the functional interface where the user can add task</w:t>
      </w:r>
      <w:r w:rsidR="003B5DF0">
        <w:rPr>
          <w:lang w:val="en-US"/>
        </w:rPr>
        <w:t>s</w:t>
      </w:r>
      <w:r w:rsidR="00F36106">
        <w:rPr>
          <w:lang w:val="en-US"/>
        </w:rPr>
        <w:t xml:space="preserve"> easily and view </w:t>
      </w:r>
      <w:r w:rsidR="003B5DF0">
        <w:rPr>
          <w:lang w:val="en-US"/>
        </w:rPr>
        <w:t xml:space="preserve">the tasks </w:t>
      </w:r>
      <w:r w:rsidR="00F36106">
        <w:rPr>
          <w:lang w:val="en-US"/>
        </w:rPr>
        <w:t xml:space="preserve">historical. </w:t>
      </w:r>
    </w:p>
    <w:p w:rsidR="000D27CB" w:rsidRDefault="000D27CB" w:rsidP="000D27CB">
      <w:pPr>
        <w:pStyle w:val="Cabealho1"/>
        <w:numPr>
          <w:ilvl w:val="1"/>
          <w:numId w:val="1"/>
        </w:numPr>
        <w:ind w:hanging="11"/>
        <w:rPr>
          <w:lang w:val="en-US"/>
        </w:rPr>
      </w:pPr>
      <w:bookmarkStart w:id="6" w:name="_Toc355994971"/>
      <w:r>
        <w:rPr>
          <w:lang w:val="en-US"/>
        </w:rPr>
        <w:t>Major Features</w:t>
      </w:r>
      <w:bookmarkEnd w:id="6"/>
    </w:p>
    <w:p w:rsidR="0051791E" w:rsidRDefault="008A7BE1" w:rsidP="007D527E">
      <w:pPr>
        <w:pStyle w:val="PargrafodaLista"/>
        <w:ind w:left="0"/>
        <w:rPr>
          <w:lang w:val="en-US"/>
        </w:rPr>
      </w:pPr>
      <w:r>
        <w:rPr>
          <w:lang w:val="en-US"/>
        </w:rPr>
        <w:t xml:space="preserve">FE-1: </w:t>
      </w:r>
      <w:r w:rsidR="009602E3">
        <w:rPr>
          <w:lang w:val="en-US"/>
        </w:rPr>
        <w:t>Adding</w:t>
      </w:r>
      <w:r w:rsidR="00493B8B">
        <w:rPr>
          <w:lang w:val="en-US"/>
        </w:rPr>
        <w:t>, editing and deleting</w:t>
      </w:r>
      <w:r w:rsidR="009602E3">
        <w:rPr>
          <w:lang w:val="en-US"/>
        </w:rPr>
        <w:t xml:space="preserve"> tasks</w:t>
      </w:r>
      <w:r w:rsidR="007D527E">
        <w:rPr>
          <w:lang w:val="en-US"/>
        </w:rPr>
        <w:t xml:space="preserve">; </w:t>
      </w:r>
    </w:p>
    <w:p w:rsidR="007D527E" w:rsidRDefault="007D527E" w:rsidP="007D527E">
      <w:pPr>
        <w:pStyle w:val="PargrafodaLista"/>
        <w:ind w:left="0"/>
        <w:rPr>
          <w:lang w:val="en-US"/>
        </w:rPr>
      </w:pPr>
      <w:r>
        <w:rPr>
          <w:lang w:val="en-US"/>
        </w:rPr>
        <w:t>FE-</w:t>
      </w:r>
      <w:r w:rsidR="00B93652">
        <w:rPr>
          <w:lang w:val="en-US"/>
        </w:rPr>
        <w:t>2</w:t>
      </w:r>
      <w:r>
        <w:rPr>
          <w:lang w:val="en-US"/>
        </w:rPr>
        <w:t xml:space="preserve">: </w:t>
      </w:r>
      <w:r w:rsidR="002F7AC7">
        <w:rPr>
          <w:lang w:val="en-US"/>
        </w:rPr>
        <w:t>Inactivity a</w:t>
      </w:r>
      <w:r>
        <w:rPr>
          <w:lang w:val="en-US"/>
        </w:rPr>
        <w:t>lerts</w:t>
      </w:r>
      <w:r w:rsidR="00B93652">
        <w:rPr>
          <w:lang w:val="en-US"/>
        </w:rPr>
        <w:t xml:space="preserve"> during task</w:t>
      </w:r>
      <w:r>
        <w:rPr>
          <w:lang w:val="en-US"/>
        </w:rPr>
        <w:t>;</w:t>
      </w:r>
    </w:p>
    <w:p w:rsidR="0051791E" w:rsidRDefault="007D527E" w:rsidP="007D527E">
      <w:pPr>
        <w:pStyle w:val="PargrafodaLista"/>
        <w:ind w:left="0"/>
        <w:rPr>
          <w:lang w:val="en-US"/>
        </w:rPr>
      </w:pPr>
      <w:r>
        <w:rPr>
          <w:lang w:val="en-US"/>
        </w:rPr>
        <w:t>FE-</w:t>
      </w:r>
      <w:r w:rsidR="00B93652">
        <w:rPr>
          <w:lang w:val="en-US"/>
        </w:rPr>
        <w:t>3</w:t>
      </w:r>
      <w:r w:rsidR="008A7BE1">
        <w:rPr>
          <w:lang w:val="en-US"/>
        </w:rPr>
        <w:t xml:space="preserve">: </w:t>
      </w:r>
      <w:r w:rsidR="009602E3">
        <w:rPr>
          <w:lang w:val="en-US"/>
        </w:rPr>
        <w:t>Registering and timing individual tasks</w:t>
      </w:r>
      <w:r w:rsidR="00993575">
        <w:rPr>
          <w:lang w:val="en-US"/>
        </w:rPr>
        <w:t>;</w:t>
      </w:r>
    </w:p>
    <w:p w:rsidR="00E47BF1" w:rsidRDefault="007D527E" w:rsidP="00E84778">
      <w:pPr>
        <w:pStyle w:val="PargrafodaLista"/>
        <w:ind w:left="0"/>
        <w:rPr>
          <w:lang w:val="en-US"/>
        </w:rPr>
      </w:pPr>
      <w:r>
        <w:rPr>
          <w:lang w:val="en-US"/>
        </w:rPr>
        <w:t>FE-</w:t>
      </w:r>
      <w:r w:rsidR="00B93652">
        <w:rPr>
          <w:lang w:val="en-US"/>
        </w:rPr>
        <w:t>4</w:t>
      </w:r>
      <w:r w:rsidR="008A7BE1">
        <w:rPr>
          <w:lang w:val="en-US"/>
        </w:rPr>
        <w:t xml:space="preserve">: </w:t>
      </w:r>
      <w:r w:rsidR="009602E3">
        <w:rPr>
          <w:lang w:val="en-US"/>
        </w:rPr>
        <w:t>Exporti</w:t>
      </w:r>
      <w:r>
        <w:rPr>
          <w:lang w:val="en-US"/>
        </w:rPr>
        <w:t>ng the application data</w:t>
      </w:r>
      <w:r w:rsidR="009602E3">
        <w:rPr>
          <w:lang w:val="en-US"/>
        </w:rPr>
        <w:t xml:space="preserve">; </w:t>
      </w:r>
    </w:p>
    <w:p w:rsidR="00A86B41" w:rsidRPr="005A3E15" w:rsidRDefault="00A86B41" w:rsidP="00740794">
      <w:pPr>
        <w:pStyle w:val="Cabealho1"/>
        <w:numPr>
          <w:ilvl w:val="1"/>
          <w:numId w:val="1"/>
        </w:numPr>
        <w:ind w:hanging="11"/>
        <w:rPr>
          <w:lang w:val="en-US"/>
        </w:rPr>
      </w:pPr>
      <w:bookmarkStart w:id="7" w:name="_Toc25579283"/>
      <w:bookmarkStart w:id="8" w:name="_Toc355994972"/>
      <w:r w:rsidRPr="005A3E15">
        <w:rPr>
          <w:lang w:val="en-US"/>
        </w:rPr>
        <w:t>Assumptions and Dependencies</w:t>
      </w:r>
      <w:bookmarkEnd w:id="7"/>
      <w:bookmarkEnd w:id="8"/>
    </w:p>
    <w:p w:rsidR="004E5B21" w:rsidRDefault="00A86B41" w:rsidP="00E84778">
      <w:pPr>
        <w:pStyle w:val="PargrafodaLista"/>
        <w:ind w:left="0"/>
        <w:rPr>
          <w:lang w:val="en-US"/>
        </w:rPr>
      </w:pPr>
      <w:r>
        <w:rPr>
          <w:lang w:val="en-US"/>
        </w:rPr>
        <w:t>AS-1:</w:t>
      </w:r>
      <w:r w:rsidR="004E5B21">
        <w:rPr>
          <w:lang w:val="en-US"/>
        </w:rPr>
        <w:t xml:space="preserve"> The computer will have</w:t>
      </w:r>
      <w:r w:rsidR="00F22D73">
        <w:rPr>
          <w:lang w:val="en-US"/>
        </w:rPr>
        <w:t xml:space="preserve"> a Windows OS with at least the </w:t>
      </w:r>
      <w:r w:rsidR="00E27732">
        <w:rPr>
          <w:lang w:val="en-US"/>
        </w:rPr>
        <w:t>Vista</w:t>
      </w:r>
      <w:r w:rsidR="00F22D73">
        <w:rPr>
          <w:lang w:val="en-US"/>
        </w:rPr>
        <w:t xml:space="preserve"> version</w:t>
      </w:r>
      <w:r w:rsidR="009D1A8E">
        <w:rPr>
          <w:lang w:val="en-US"/>
        </w:rPr>
        <w:t>;</w:t>
      </w:r>
    </w:p>
    <w:p w:rsidR="00A86B41" w:rsidRDefault="009D1A8E" w:rsidP="00E84778">
      <w:pPr>
        <w:pStyle w:val="PargrafodaLista"/>
        <w:ind w:left="0"/>
        <w:rPr>
          <w:lang w:val="en-US"/>
        </w:rPr>
      </w:pPr>
      <w:r>
        <w:rPr>
          <w:lang w:val="en-US"/>
        </w:rPr>
        <w:t>AS-2: The computer will have</w:t>
      </w:r>
      <w:r w:rsidR="004E5B21">
        <w:rPr>
          <w:lang w:val="en-US"/>
        </w:rPr>
        <w:t xml:space="preserve"> framework .Net 4.</w:t>
      </w:r>
      <w:r w:rsidR="00E27732">
        <w:rPr>
          <w:lang w:val="en-US"/>
        </w:rPr>
        <w:t>5</w:t>
      </w:r>
      <w:r w:rsidR="004E5B21">
        <w:rPr>
          <w:lang w:val="en-US"/>
        </w:rPr>
        <w:t>;</w:t>
      </w:r>
    </w:p>
    <w:p w:rsidR="009D1A8E" w:rsidRDefault="009D1A8E" w:rsidP="00E84778">
      <w:pPr>
        <w:pStyle w:val="PargrafodaLista"/>
        <w:ind w:left="0"/>
        <w:rPr>
          <w:lang w:val="en-US"/>
        </w:rPr>
      </w:pPr>
    </w:p>
    <w:p w:rsidR="005E7471" w:rsidRDefault="009D1A8E" w:rsidP="00E84778">
      <w:pPr>
        <w:pStyle w:val="PargrafodaLista"/>
        <w:ind w:left="0"/>
        <w:rPr>
          <w:lang w:val="en-US"/>
        </w:rPr>
      </w:pPr>
      <w:r>
        <w:rPr>
          <w:lang w:val="en-US"/>
        </w:rPr>
        <w:t xml:space="preserve">This application </w:t>
      </w:r>
      <w:r w:rsidR="002F7AC7">
        <w:rPr>
          <w:lang w:val="en-US"/>
        </w:rPr>
        <w:t xml:space="preserve">doesn’t have </w:t>
      </w:r>
      <w:r>
        <w:rPr>
          <w:lang w:val="en-US"/>
        </w:rPr>
        <w:t>any dependencies with external software;</w:t>
      </w:r>
    </w:p>
    <w:p w:rsidR="00664A6B" w:rsidRDefault="005E7471" w:rsidP="005E7471">
      <w:pPr>
        <w:pStyle w:val="Cabealho1"/>
        <w:numPr>
          <w:ilvl w:val="1"/>
          <w:numId w:val="1"/>
        </w:numPr>
        <w:ind w:hanging="11"/>
        <w:rPr>
          <w:lang w:val="en-US"/>
        </w:rPr>
      </w:pPr>
      <w:bookmarkStart w:id="9" w:name="_Toc355994973"/>
      <w:r w:rsidRPr="005E7471">
        <w:rPr>
          <w:lang w:val="en-US"/>
        </w:rPr>
        <w:t>References</w:t>
      </w:r>
      <w:bookmarkEnd w:id="9"/>
    </w:p>
    <w:p w:rsidR="005E7471" w:rsidRPr="005E7471" w:rsidRDefault="005E7471" w:rsidP="005E7471">
      <w:pPr>
        <w:pStyle w:val="PargrafodaLista"/>
        <w:numPr>
          <w:ilvl w:val="0"/>
          <w:numId w:val="4"/>
        </w:numPr>
        <w:rPr>
          <w:lang w:val="en-US"/>
        </w:rPr>
      </w:pPr>
      <w:r>
        <w:rPr>
          <w:lang w:val="en-US"/>
        </w:rPr>
        <w:t>Mockups: “</w:t>
      </w:r>
      <w:r w:rsidRPr="005E7471">
        <w:rPr>
          <w:i/>
          <w:lang w:val="en-US"/>
        </w:rPr>
        <w:t>KeepYourTIme_Mockups.pdf</w:t>
      </w:r>
      <w:r>
        <w:rPr>
          <w:lang w:val="en-US"/>
        </w:rPr>
        <w:t>”;</w:t>
      </w:r>
    </w:p>
    <w:p w:rsidR="00993575" w:rsidRDefault="00E47BF1" w:rsidP="00993575">
      <w:pPr>
        <w:pStyle w:val="Cabealho1"/>
        <w:numPr>
          <w:ilvl w:val="0"/>
          <w:numId w:val="1"/>
        </w:numPr>
        <w:rPr>
          <w:lang w:val="en-US"/>
        </w:rPr>
      </w:pPr>
      <w:bookmarkStart w:id="10" w:name="_Toc355994974"/>
      <w:r>
        <w:rPr>
          <w:lang w:val="en-US"/>
        </w:rPr>
        <w:t>Use Cases</w:t>
      </w:r>
      <w:r w:rsidR="00064FB1">
        <w:rPr>
          <w:lang w:val="en-US"/>
        </w:rPr>
        <w:t xml:space="preserve"> </w:t>
      </w:r>
      <w:r w:rsidR="00027FEC">
        <w:rPr>
          <w:lang w:val="en-US"/>
        </w:rPr>
        <w:t>Model</w:t>
      </w:r>
      <w:bookmarkEnd w:id="10"/>
      <w:r w:rsidR="00AE3567">
        <w:rPr>
          <w:lang w:val="en-US"/>
        </w:rPr>
        <w:t xml:space="preserve"> </w:t>
      </w:r>
    </w:p>
    <w:p w:rsidR="00027FEC" w:rsidRPr="00027FEC" w:rsidRDefault="00920AA6" w:rsidP="00D727FD">
      <w:pPr>
        <w:jc w:val="both"/>
        <w:rPr>
          <w:lang w:val="en-US"/>
        </w:rPr>
      </w:pPr>
      <w:r>
        <w:rPr>
          <w:lang w:val="en-US"/>
        </w:rPr>
        <w:t xml:space="preserve">In this section </w:t>
      </w:r>
      <w:r w:rsidR="00665982">
        <w:rPr>
          <w:lang w:val="en-US"/>
        </w:rPr>
        <w:t xml:space="preserve">the </w:t>
      </w:r>
      <w:r w:rsidR="00027FEC">
        <w:rPr>
          <w:lang w:val="en-US"/>
        </w:rPr>
        <w:t xml:space="preserve">identification and description of </w:t>
      </w:r>
      <w:r w:rsidR="00665982">
        <w:rPr>
          <w:lang w:val="en-US"/>
        </w:rPr>
        <w:t>the actors</w:t>
      </w:r>
      <w:r w:rsidR="00027FEC">
        <w:rPr>
          <w:lang w:val="en-US"/>
        </w:rPr>
        <w:t xml:space="preserve"> related to the application and the differe</w:t>
      </w:r>
      <w:r>
        <w:rPr>
          <w:lang w:val="en-US"/>
        </w:rPr>
        <w:t>nt use cases</w:t>
      </w:r>
      <w:r w:rsidR="00665982">
        <w:rPr>
          <w:lang w:val="en-US"/>
        </w:rPr>
        <w:t xml:space="preserve"> will be presented. These actors and use cases can be seen</w:t>
      </w:r>
      <w:r>
        <w:rPr>
          <w:lang w:val="en-US"/>
        </w:rPr>
        <w:t xml:space="preserve"> in the use case diagram show in </w:t>
      </w:r>
      <w:r w:rsidR="00B93652">
        <w:fldChar w:fldCharType="begin"/>
      </w:r>
      <w:r w:rsidR="00B93652" w:rsidRPr="006824DC">
        <w:rPr>
          <w:lang w:val="en-US"/>
        </w:rPr>
        <w:instrText xml:space="preserve"> REF _Ref354697348 \h  \* MERGEFORMAT </w:instrText>
      </w:r>
      <w:r w:rsidR="00B93652">
        <w:fldChar w:fldCharType="separate"/>
      </w:r>
      <w:r w:rsidR="00C93AB7" w:rsidRPr="00920AA6">
        <w:rPr>
          <w:lang w:val="en-US"/>
        </w:rPr>
        <w:t xml:space="preserve">Figure </w:t>
      </w:r>
      <w:r w:rsidR="00C93AB7">
        <w:rPr>
          <w:lang w:val="en-US"/>
        </w:rPr>
        <w:t>1</w:t>
      </w:r>
      <w:r w:rsidR="00B93652">
        <w:fldChar w:fldCharType="end"/>
      </w:r>
      <w:r>
        <w:rPr>
          <w:lang w:val="en-US"/>
        </w:rPr>
        <w:t>.</w:t>
      </w:r>
      <w:r w:rsidR="00027FEC">
        <w:rPr>
          <w:lang w:val="en-US"/>
        </w:rPr>
        <w:t xml:space="preserve"> </w:t>
      </w:r>
    </w:p>
    <w:p w:rsidR="00027FEC" w:rsidRPr="00920AA6" w:rsidRDefault="00920AA6" w:rsidP="00027FEC">
      <w:pPr>
        <w:keepNext/>
        <w:spacing w:after="0"/>
        <w:rPr>
          <w:lang w:val="en-US"/>
        </w:rPr>
      </w:pPr>
      <w:r>
        <w:rPr>
          <w:noProof/>
          <w:lang w:eastAsia="pt-PT"/>
        </w:rPr>
        <w:drawing>
          <wp:inline distT="0" distB="0" distL="0" distR="0" wp14:anchorId="6BA8529C" wp14:editId="33761E5D">
            <wp:extent cx="5400040" cy="6276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6276811"/>
                    </a:xfrm>
                    <a:prstGeom prst="rect">
                      <a:avLst/>
                    </a:prstGeom>
                    <a:noFill/>
                    <a:ln>
                      <a:noFill/>
                    </a:ln>
                  </pic:spPr>
                </pic:pic>
              </a:graphicData>
            </a:graphic>
          </wp:inline>
        </w:drawing>
      </w:r>
    </w:p>
    <w:p w:rsidR="00027FEC" w:rsidRPr="00027FEC" w:rsidRDefault="00027FEC" w:rsidP="00027FEC">
      <w:pPr>
        <w:pStyle w:val="Legenda"/>
        <w:rPr>
          <w:lang w:val="en-US"/>
        </w:rPr>
      </w:pPr>
      <w:bookmarkStart w:id="11" w:name="_Ref354697348"/>
      <w:bookmarkStart w:id="12" w:name="_Toc354759409"/>
      <w:r w:rsidRPr="00920AA6">
        <w:rPr>
          <w:lang w:val="en-US"/>
        </w:rPr>
        <w:t xml:space="preserve">Figure </w:t>
      </w:r>
      <w:r w:rsidR="00BC5C95">
        <w:fldChar w:fldCharType="begin"/>
      </w:r>
      <w:r w:rsidRPr="00920AA6">
        <w:rPr>
          <w:lang w:val="en-US"/>
        </w:rPr>
        <w:instrText xml:space="preserve"> SEQ Figure \* ARABIC </w:instrText>
      </w:r>
      <w:r w:rsidR="00BC5C95">
        <w:fldChar w:fldCharType="separate"/>
      </w:r>
      <w:r w:rsidR="00C93AB7">
        <w:rPr>
          <w:noProof/>
          <w:lang w:val="en-US"/>
        </w:rPr>
        <w:t>1</w:t>
      </w:r>
      <w:r w:rsidR="00BC5C95">
        <w:fldChar w:fldCharType="end"/>
      </w:r>
      <w:bookmarkEnd w:id="11"/>
      <w:r w:rsidRPr="00920AA6">
        <w:rPr>
          <w:lang w:val="en-US"/>
        </w:rPr>
        <w:t>: Use Case Diagram</w:t>
      </w:r>
      <w:bookmarkEnd w:id="12"/>
    </w:p>
    <w:p w:rsidR="00B93652" w:rsidRDefault="00B93652">
      <w:pPr>
        <w:rPr>
          <w:lang w:val="en-US"/>
        </w:rPr>
      </w:pPr>
      <w:r>
        <w:rPr>
          <w:lang w:val="en-US"/>
        </w:rPr>
        <w:t>The use cases UC-009 and UC-010 don´t exists in the diagram because they are in the deprecated state.</w:t>
      </w:r>
    </w:p>
    <w:p w:rsidR="005763E8" w:rsidRDefault="005763E8">
      <w:pPr>
        <w:rPr>
          <w:rFonts w:asciiTheme="majorHAnsi" w:eastAsiaTheme="majorEastAsia" w:hAnsiTheme="majorHAnsi" w:cstheme="majorBidi"/>
          <w:b/>
          <w:bCs/>
          <w:color w:val="365F91" w:themeColor="accent1" w:themeShade="BF"/>
          <w:sz w:val="28"/>
          <w:szCs w:val="28"/>
          <w:lang w:val="en-US"/>
        </w:rPr>
      </w:pPr>
    </w:p>
    <w:p w:rsidR="00064FB1" w:rsidRDefault="00064FB1" w:rsidP="00064FB1">
      <w:pPr>
        <w:pStyle w:val="Cabealho1"/>
        <w:numPr>
          <w:ilvl w:val="1"/>
          <w:numId w:val="1"/>
        </w:numPr>
        <w:ind w:hanging="11"/>
        <w:rPr>
          <w:lang w:val="en-US"/>
        </w:rPr>
      </w:pPr>
      <w:bookmarkStart w:id="13" w:name="_Toc355994975"/>
      <w:r>
        <w:rPr>
          <w:lang w:val="en-US"/>
        </w:rPr>
        <w:t>Actors</w:t>
      </w:r>
      <w:bookmarkEnd w:id="13"/>
    </w:p>
    <w:p w:rsidR="00064FB1" w:rsidRPr="00F64686" w:rsidRDefault="00064FB1" w:rsidP="00D727FD">
      <w:pPr>
        <w:rPr>
          <w:lang w:val="en-US"/>
        </w:rPr>
      </w:pPr>
      <w:r w:rsidRPr="00D727FD">
        <w:rPr>
          <w:b/>
          <w:u w:val="single"/>
          <w:lang w:val="en-US"/>
        </w:rPr>
        <w:t>User</w:t>
      </w:r>
      <w:r w:rsidR="00FE5BBB" w:rsidRPr="00D727FD">
        <w:rPr>
          <w:lang w:val="en-US"/>
        </w:rPr>
        <w:t>:</w:t>
      </w:r>
      <w:r w:rsidR="00FE5BBB" w:rsidRPr="00D727FD">
        <w:rPr>
          <w:lang w:val="en-US"/>
        </w:rPr>
        <w:tab/>
      </w:r>
      <w:r w:rsidR="00BC5C95">
        <w:fldChar w:fldCharType="begin" w:fldLock="1"/>
      </w:r>
      <w:r w:rsidRPr="00064FB1">
        <w:rPr>
          <w:lang w:val="en-US"/>
        </w:rPr>
        <w:instrText xml:space="preserve">MERGEFIELD </w:instrText>
      </w:r>
      <w:r w:rsidRPr="00064FB1">
        <w:rPr>
          <w:rFonts w:eastAsia="Times New Roman"/>
          <w:color w:val="000000"/>
          <w:lang w:val="en-US"/>
        </w:rPr>
        <w:instrText>Element.Notes</w:instrText>
      </w:r>
      <w:r w:rsidR="00BC5C95">
        <w:fldChar w:fldCharType="separate"/>
      </w:r>
      <w:r w:rsidRPr="00064FB1">
        <w:rPr>
          <w:rFonts w:eastAsia="Times New Roman"/>
          <w:color w:val="000000"/>
          <w:lang w:val="en-US"/>
        </w:rPr>
        <w:t>The user with full access to the application and its features</w:t>
      </w:r>
      <w:r w:rsidR="00BC5C95">
        <w:fldChar w:fldCharType="end"/>
      </w:r>
      <w:r w:rsidR="00F64686" w:rsidRPr="00D727FD">
        <w:rPr>
          <w:lang w:val="en-US"/>
        </w:rPr>
        <w:t>.</w:t>
      </w:r>
    </w:p>
    <w:p w:rsidR="00E47BF1" w:rsidRDefault="00064FB1" w:rsidP="00E47BF1">
      <w:pPr>
        <w:pStyle w:val="Cabealho1"/>
        <w:numPr>
          <w:ilvl w:val="1"/>
          <w:numId w:val="1"/>
        </w:numPr>
        <w:ind w:hanging="11"/>
        <w:rPr>
          <w:lang w:val="en-US"/>
        </w:rPr>
      </w:pPr>
      <w:bookmarkStart w:id="14" w:name="_Toc355994976"/>
      <w:r>
        <w:rPr>
          <w:lang w:val="en-US"/>
        </w:rPr>
        <w:t>Use Cases</w:t>
      </w:r>
      <w:bookmarkEnd w:id="14"/>
      <w:r>
        <w:rPr>
          <w:lang w:val="en-US"/>
        </w:rPr>
        <w:t xml:space="preserve">  </w:t>
      </w:r>
    </w:p>
    <w:bookmarkStart w:id="15" w:name="BKM_BDAAC28E_E46A_472b_A559_DD9523D0EEC9"/>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16" w:name="_Toc355994977"/>
      <w:r w:rsidR="00920AA6" w:rsidRPr="00920AA6">
        <w:rPr>
          <w:lang w:val="en-US"/>
        </w:rPr>
        <w:t>UC-001-Create Task</w:t>
      </w:r>
      <w:bookmarkEnd w:id="16"/>
      <w:r w:rsidRPr="00920AA6">
        <w:rPr>
          <w:lang w:val="en-US"/>
        </w:rPr>
        <w:fldChar w:fldCharType="end"/>
      </w:r>
    </w:p>
    <w:p w:rsidR="00E023E3" w:rsidRPr="00E023E3" w:rsidRDefault="00BC5C95" w:rsidP="00D727FD">
      <w:pPr>
        <w:ind w:left="360"/>
        <w:jc w:val="both"/>
        <w:rPr>
          <w:rFonts w:eastAsia="Times New Roman"/>
          <w:color w:val="000000"/>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end"/>
      </w:r>
      <w:r w:rsidR="00E023E3" w:rsidRPr="00E023E3">
        <w:rPr>
          <w:rFonts w:eastAsia="Times New Roman"/>
          <w:color w:val="000000"/>
          <w:lang w:val="en-US"/>
        </w:rPr>
        <w:t>The user creates a new task.  The user inserts the name for the task and selects the option of creating and starting the task. The task is created in the database</w:t>
      </w:r>
      <w:r w:rsidR="00B93652">
        <w:rPr>
          <w:rFonts w:eastAsia="Times New Roman"/>
          <w:color w:val="000000"/>
          <w:lang w:val="en-US"/>
        </w:rPr>
        <w:t>,</w:t>
      </w:r>
      <w:r w:rsidR="00E023E3" w:rsidRPr="00E023E3">
        <w:rPr>
          <w:rFonts w:eastAsia="Times New Roman"/>
          <w:color w:val="000000"/>
          <w:lang w:val="en-US"/>
        </w:rPr>
        <w:t xml:space="preserve"> added to the tasks list</w:t>
      </w:r>
      <w:r w:rsidR="00B93652">
        <w:rPr>
          <w:rFonts w:eastAsia="Times New Roman"/>
          <w:color w:val="000000"/>
          <w:lang w:val="en-US"/>
        </w:rPr>
        <w:t xml:space="preserve"> and the timer starts.</w:t>
      </w:r>
    </w:p>
    <w:p w:rsidR="00DF5536" w:rsidRPr="00E023E3" w:rsidRDefault="00B93652" w:rsidP="00DF5536">
      <w:pPr>
        <w:ind w:left="360"/>
        <w:jc w:val="both"/>
        <w:rPr>
          <w:rFonts w:eastAsia="Times New Roman"/>
          <w:color w:val="000000"/>
          <w:lang w:val="en-US"/>
        </w:rPr>
      </w:pPr>
      <w:r w:rsidRPr="00E023E3" w:rsidDel="00B93652">
        <w:rPr>
          <w:rFonts w:eastAsia="Times New Roman"/>
          <w:color w:val="000000"/>
          <w:lang w:val="en-US"/>
        </w:rPr>
        <w:t xml:space="preserve"> </w:t>
      </w:r>
      <w:r w:rsidR="00DF5536">
        <w:rPr>
          <w:rFonts w:eastAsia="Times New Roman"/>
          <w:color w:val="000000"/>
          <w:lang w:val="en-US"/>
        </w:rPr>
        <w:t>[MKU001: Main Window; MKU001.1: Main Window (status)]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Creates and starts the task:</w:t>
      </w:r>
    </w:p>
    <w:p w:rsidR="00E023E3" w:rsidRPr="00E023E3" w:rsidRDefault="00B93652"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inserts the task name and selects the option to create </w:t>
      </w:r>
      <w:r w:rsidR="00117F01">
        <w:rPr>
          <w:rFonts w:eastAsia="Times New Roman"/>
          <w:color w:val="000000"/>
          <w:lang w:val="en-US"/>
        </w:rPr>
        <w:t xml:space="preserve">the </w:t>
      </w:r>
      <w:r w:rsidRPr="00E023E3">
        <w:rPr>
          <w:rFonts w:eastAsia="Times New Roman"/>
          <w:color w:val="000000"/>
          <w:lang w:val="en-US"/>
        </w:rPr>
        <w:t xml:space="preserve">task. </w:t>
      </w:r>
      <w:r w:rsidRPr="00E023E3">
        <w:rPr>
          <w:rFonts w:eastAsia="Times New Roman"/>
          <w:color w:val="000000"/>
          <w:vertAlign w:val="superscript"/>
          <w:lang w:val="en-US"/>
        </w:rPr>
        <w:t>2</w:t>
      </w:r>
      <w:r w:rsidRPr="00E023E3">
        <w:rPr>
          <w:rFonts w:eastAsia="Times New Roman"/>
          <w:color w:val="000000"/>
          <w:lang w:val="en-US"/>
        </w:rPr>
        <w:t xml:space="preserve"> </w:t>
      </w:r>
      <w:r w:rsidR="00E023E3" w:rsidRPr="00E023E3">
        <w:rPr>
          <w:rFonts w:eastAsia="Times New Roman"/>
          <w:color w:val="000000"/>
          <w:lang w:val="en-US"/>
        </w:rPr>
        <w:t xml:space="preserve">The user inserts the task name and starts the task. </w:t>
      </w:r>
      <w:r>
        <w:rPr>
          <w:rFonts w:eastAsia="Times New Roman"/>
          <w:color w:val="000000"/>
          <w:vertAlign w:val="superscript"/>
          <w:lang w:val="en-US"/>
        </w:rPr>
        <w:t>3</w:t>
      </w:r>
      <w:r w:rsidRPr="00E023E3">
        <w:rPr>
          <w:rFonts w:eastAsia="Times New Roman"/>
          <w:color w:val="000000"/>
          <w:lang w:val="en-US"/>
        </w:rPr>
        <w:t xml:space="preserve"> </w:t>
      </w:r>
      <w:r w:rsidR="00E023E3" w:rsidRPr="00E023E3">
        <w:rPr>
          <w:rFonts w:eastAsia="Times New Roman"/>
          <w:color w:val="000000"/>
          <w:lang w:val="en-US"/>
        </w:rPr>
        <w:t>The system inserts the task in the database and ad</w:t>
      </w:r>
      <w:r w:rsidR="002E6AF2">
        <w:rPr>
          <w:rFonts w:eastAsia="Times New Roman"/>
          <w:color w:val="000000"/>
          <w:lang w:val="en-US"/>
        </w:rPr>
        <w:t>d</w:t>
      </w:r>
      <w:r w:rsidR="00E023E3" w:rsidRPr="00E023E3">
        <w:rPr>
          <w:rFonts w:eastAsia="Times New Roman"/>
          <w:color w:val="000000"/>
          <w:lang w:val="en-US"/>
        </w:rPr>
        <w:t>s the task to the tasks list [Invokes: UC-004-Start time tracking].</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00B93652">
        <w:rPr>
          <w:rFonts w:eastAsia="Times New Roman"/>
          <w:color w:val="000000"/>
          <w:vertAlign w:val="superscript"/>
          <w:lang w:val="en-US"/>
        </w:rPr>
        <w:t>3</w:t>
      </w:r>
      <w:r w:rsidRPr="00E023E3">
        <w:rPr>
          <w:rFonts w:eastAsia="Times New Roman"/>
          <w:color w:val="000000"/>
          <w:lang w:val="en-US"/>
        </w:rPr>
        <w:t>)</w:t>
      </w:r>
    </w:p>
    <w:p w:rsidR="00494004" w:rsidRDefault="00E023E3" w:rsidP="00494004">
      <w:pPr>
        <w:ind w:left="360"/>
        <w:rPr>
          <w:rFonts w:eastAsia="Times New Roman"/>
          <w:color w:val="000000"/>
          <w:lang w:val="en-US"/>
        </w:rPr>
      </w:pPr>
      <w:r w:rsidRPr="00E023E3">
        <w:rPr>
          <w:rFonts w:eastAsia="Times New Roman"/>
          <w:color w:val="000000"/>
          <w:lang w:val="en-US"/>
        </w:rPr>
        <w:t xml:space="preserve">An </w:t>
      </w:r>
      <w:r w:rsidR="002E6AF2" w:rsidRPr="00E023E3">
        <w:rPr>
          <w:rFonts w:eastAsia="Times New Roman"/>
          <w:color w:val="000000"/>
          <w:lang w:val="en-US"/>
        </w:rPr>
        <w:t>error</w:t>
      </w:r>
      <w:r w:rsidRPr="00E023E3">
        <w:rPr>
          <w:rFonts w:eastAsia="Times New Roman"/>
          <w:color w:val="000000"/>
          <w:lang w:val="en-US"/>
        </w:rPr>
        <w:t xml:space="preserve"> occurs when inserting the data in the database. The application returns an error message.</w:t>
      </w:r>
      <w:bookmarkEnd w:id="15"/>
      <w:r w:rsidR="00494004">
        <w:rPr>
          <w:rFonts w:eastAsia="Times New Roman"/>
          <w:color w:val="000000"/>
          <w:lang w:val="en-US"/>
        </w:rPr>
        <w:br w:type="page"/>
      </w:r>
    </w:p>
    <w:bookmarkStart w:id="17" w:name="BKM_0D8E446A_7905_4416_BDAD_9E281B7FCB54"/>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18" w:name="_Toc355994978"/>
      <w:r w:rsidR="00920AA6" w:rsidRPr="00920AA6">
        <w:rPr>
          <w:lang w:val="en-US"/>
        </w:rPr>
        <w:t>UC-002-Edit task</w:t>
      </w:r>
      <w:bookmarkEnd w:id="18"/>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selects a task to edit. The edition form is presented to the user that makes the alterations and saves the changes.</w:t>
      </w:r>
      <w:r>
        <w:fldChar w:fldCharType="end"/>
      </w:r>
    </w:p>
    <w:p w:rsidR="00DF5536" w:rsidRPr="005763E8" w:rsidRDefault="00DF5536" w:rsidP="00DF5536">
      <w:pPr>
        <w:ind w:left="360"/>
        <w:jc w:val="both"/>
        <w:rPr>
          <w:rFonts w:eastAsia="Times New Roman"/>
          <w:color w:val="000000"/>
          <w:lang w:val="en-US"/>
        </w:rPr>
      </w:pPr>
      <w:r w:rsidRPr="00442F35">
        <w:rPr>
          <w:lang w:val="en-US"/>
        </w:rPr>
        <w:t>[MKU003: Edit Task]</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Editing Task:</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w:t>
      </w:r>
      <w:r w:rsidR="00B93652">
        <w:rPr>
          <w:rFonts w:eastAsia="Times New Roman"/>
          <w:color w:val="000000"/>
          <w:lang w:val="en-US"/>
        </w:rPr>
        <w:t>click in the edit button</w:t>
      </w:r>
      <w:r w:rsidR="00B93652" w:rsidRPr="00E023E3">
        <w:rPr>
          <w:rFonts w:eastAsia="Times New Roman"/>
          <w:color w:val="000000"/>
          <w:lang w:val="en-US"/>
        </w:rPr>
        <w:t xml:space="preserve"> </w:t>
      </w:r>
      <w:r w:rsidR="00B93652">
        <w:rPr>
          <w:rFonts w:eastAsia="Times New Roman"/>
          <w:color w:val="000000"/>
          <w:lang w:val="en-US"/>
        </w:rPr>
        <w:t>to edit a task</w:t>
      </w:r>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 presents the edition form to the user. </w:t>
      </w:r>
      <w:r w:rsidRPr="00E023E3">
        <w:rPr>
          <w:rFonts w:eastAsia="Times New Roman"/>
          <w:color w:val="000000"/>
          <w:vertAlign w:val="superscript"/>
          <w:lang w:val="en-US"/>
        </w:rPr>
        <w:t>3</w:t>
      </w:r>
      <w:r w:rsidRPr="00E023E3">
        <w:rPr>
          <w:rFonts w:eastAsia="Times New Roman"/>
          <w:color w:val="000000"/>
          <w:lang w:val="en-US"/>
        </w:rPr>
        <w:t xml:space="preserve"> The user makes the changes and saves them. </w:t>
      </w:r>
      <w:r w:rsidRPr="00E023E3">
        <w:rPr>
          <w:rFonts w:eastAsia="Times New Roman"/>
          <w:color w:val="000000"/>
          <w:vertAlign w:val="superscript"/>
          <w:lang w:val="en-US"/>
        </w:rPr>
        <w:t>4</w:t>
      </w:r>
      <w:r w:rsidRPr="00E023E3">
        <w:rPr>
          <w:rFonts w:eastAsia="Times New Roman"/>
          <w:color w:val="000000"/>
          <w:lang w:val="en-US"/>
        </w:rPr>
        <w:t xml:space="preserve"> The system updates the information in the database and the tasks list.</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43012E" w:rsidRDefault="0043012E" w:rsidP="006824DC">
      <w:pPr>
        <w:ind w:left="360" w:firstLine="348"/>
        <w:rPr>
          <w:rFonts w:eastAsia="Times New Roman"/>
          <w:color w:val="000000"/>
          <w:lang w:val="en-US"/>
        </w:rPr>
      </w:pPr>
      <w:r>
        <w:rPr>
          <w:rFonts w:eastAsia="Times New Roman"/>
          <w:color w:val="000000"/>
          <w:lang w:val="en-US"/>
        </w:rPr>
        <w:t>Editing tasks:</w:t>
      </w:r>
    </w:p>
    <w:p w:rsidR="0043012E" w:rsidRDefault="0043012E" w:rsidP="006824DC">
      <w:pPr>
        <w:ind w:left="360"/>
        <w:jc w:val="both"/>
        <w:rPr>
          <w:rFonts w:eastAsia="Times New Roman"/>
          <w:color w:val="000000"/>
          <w:lang w:val="en-US"/>
        </w:rPr>
      </w:pPr>
      <w:r w:rsidRPr="006824DC">
        <w:rPr>
          <w:rFonts w:eastAsia="Times New Roman"/>
          <w:color w:val="000000"/>
          <w:vertAlign w:val="superscript"/>
          <w:lang w:val="en-US"/>
        </w:rPr>
        <w:t>1</w:t>
      </w:r>
      <w:r>
        <w:rPr>
          <w:rFonts w:eastAsia="Times New Roman"/>
          <w:color w:val="000000"/>
          <w:lang w:val="en-US"/>
        </w:rPr>
        <w:t xml:space="preserve"> The user click in the details button to view the task’s information. </w:t>
      </w:r>
      <w:r w:rsidRPr="006824DC">
        <w:rPr>
          <w:rFonts w:eastAsia="Times New Roman"/>
          <w:color w:val="000000"/>
          <w:vertAlign w:val="superscript"/>
          <w:lang w:val="en-US"/>
        </w:rPr>
        <w:t>2</w:t>
      </w:r>
      <w:r>
        <w:rPr>
          <w:rFonts w:eastAsia="Times New Roman"/>
          <w:color w:val="000000"/>
          <w:lang w:val="en-US"/>
        </w:rPr>
        <w:t xml:space="preserve"> The system presents the details form. </w:t>
      </w:r>
      <w:r w:rsidRPr="006824DC">
        <w:rPr>
          <w:rFonts w:eastAsia="Times New Roman"/>
          <w:color w:val="000000"/>
          <w:vertAlign w:val="superscript"/>
          <w:lang w:val="en-US"/>
        </w:rPr>
        <w:t>3</w:t>
      </w:r>
      <w:r>
        <w:rPr>
          <w:rFonts w:eastAsia="Times New Roman"/>
          <w:color w:val="000000"/>
          <w:lang w:val="en-US"/>
        </w:rPr>
        <w:t xml:space="preserve"> The user click in the edit button to edit the task. </w:t>
      </w:r>
      <w:r w:rsidRPr="006824DC">
        <w:rPr>
          <w:rFonts w:eastAsia="Times New Roman"/>
          <w:color w:val="000000"/>
          <w:vertAlign w:val="superscript"/>
          <w:lang w:val="en-US"/>
        </w:rPr>
        <w:t xml:space="preserve">4 </w:t>
      </w:r>
      <w:r w:rsidRPr="00E023E3">
        <w:rPr>
          <w:rFonts w:eastAsia="Times New Roman"/>
          <w:color w:val="000000"/>
          <w:lang w:val="en-US"/>
        </w:rPr>
        <w:t xml:space="preserve">The system presents the edition form to the user. </w:t>
      </w:r>
      <w:r>
        <w:rPr>
          <w:rFonts w:eastAsia="Times New Roman"/>
          <w:color w:val="000000"/>
          <w:vertAlign w:val="superscript"/>
          <w:lang w:val="en-US"/>
        </w:rPr>
        <w:t>5</w:t>
      </w:r>
      <w:r w:rsidRPr="00E023E3">
        <w:rPr>
          <w:rFonts w:eastAsia="Times New Roman"/>
          <w:color w:val="000000"/>
          <w:lang w:val="en-US"/>
        </w:rPr>
        <w:t xml:space="preserve"> The user makes the changes and saves them. </w:t>
      </w:r>
      <w:r>
        <w:rPr>
          <w:rFonts w:eastAsia="Times New Roman"/>
          <w:color w:val="000000"/>
          <w:vertAlign w:val="superscript"/>
          <w:lang w:val="en-US"/>
        </w:rPr>
        <w:t>6</w:t>
      </w:r>
      <w:r w:rsidRPr="00E023E3">
        <w:rPr>
          <w:rFonts w:eastAsia="Times New Roman"/>
          <w:color w:val="000000"/>
          <w:lang w:val="en-US"/>
        </w:rPr>
        <w:t xml:space="preserve"> The system updates the information in t</w:t>
      </w:r>
      <w:r>
        <w:rPr>
          <w:rFonts w:eastAsia="Times New Roman"/>
          <w:color w:val="000000"/>
          <w:lang w:val="en-US"/>
        </w:rPr>
        <w:t>he database and the tasks list.</w:t>
      </w:r>
    </w:p>
    <w:p w:rsidR="00E023E3" w:rsidRPr="00E023E3" w:rsidRDefault="00E023E3" w:rsidP="006824DC">
      <w:pPr>
        <w:ind w:left="360" w:firstLine="348"/>
        <w:rPr>
          <w:rFonts w:eastAsia="Times New Roman"/>
          <w:color w:val="000000"/>
          <w:lang w:val="en-US"/>
        </w:rPr>
      </w:pPr>
      <w:r w:rsidRPr="00E023E3">
        <w:rPr>
          <w:rFonts w:eastAsia="Times New Roman"/>
          <w:color w:val="000000"/>
          <w:lang w:val="en-US"/>
        </w:rPr>
        <w:t>Cancel</w:t>
      </w:r>
      <w:r w:rsidR="00665982">
        <w:rPr>
          <w:rFonts w:eastAsia="Times New Roman"/>
          <w:color w:val="000000"/>
          <w:lang w:val="en-US"/>
        </w:rPr>
        <w:t xml:space="preserve"> </w:t>
      </w:r>
      <w:r w:rsidRPr="00E023E3">
        <w:rPr>
          <w:rFonts w:eastAsia="Times New Roman"/>
          <w:color w:val="000000"/>
          <w:lang w:val="en-US"/>
        </w:rPr>
        <w:t>Edition:</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E023E3" w:rsidRPr="00E023E3" w:rsidRDefault="00240676" w:rsidP="00D727FD">
      <w:pPr>
        <w:ind w:left="360"/>
        <w:jc w:val="both"/>
        <w:rPr>
          <w:rFonts w:eastAsia="Times New Roman"/>
          <w:color w:val="000000"/>
          <w:lang w:val="en-US"/>
        </w:rPr>
      </w:pPr>
      <w:r>
        <w:rPr>
          <w:rFonts w:eastAsia="Times New Roman"/>
          <w:color w:val="000000"/>
          <w:vertAlign w:val="superscript"/>
          <w:lang w:val="en-US"/>
        </w:rPr>
        <w:t>4</w:t>
      </w:r>
      <w:r w:rsidR="00E023E3" w:rsidRPr="00E023E3">
        <w:rPr>
          <w:rFonts w:eastAsia="Times New Roman"/>
          <w:color w:val="000000"/>
          <w:lang w:val="en-US"/>
        </w:rPr>
        <w:t xml:space="preserve">The user cancels the edition. </w:t>
      </w:r>
      <w:r>
        <w:rPr>
          <w:rFonts w:eastAsia="Times New Roman"/>
          <w:color w:val="000000"/>
          <w:vertAlign w:val="superscript"/>
          <w:lang w:val="en-US"/>
        </w:rPr>
        <w:t>5</w:t>
      </w:r>
      <w:r w:rsidR="00E023E3" w:rsidRPr="00E023E3">
        <w:rPr>
          <w:rFonts w:eastAsia="Times New Roman"/>
          <w:color w:val="000000"/>
          <w:lang w:val="en-US"/>
        </w:rPr>
        <w:t>The system closes the edition form.</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when inserting the data in the database. The application returns an error message.</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6824DC" w:rsidRDefault="00BC5C95" w:rsidP="00E023E3">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Exist</w:t>
      </w:r>
      <w:r w:rsidR="002E6AF2">
        <w:rPr>
          <w:rFonts w:eastAsia="Times New Roman"/>
          <w:color w:val="000000"/>
          <w:lang w:val="en-US"/>
        </w:rPr>
        <w:t>e</w:t>
      </w:r>
      <w:r w:rsidR="00E023E3" w:rsidRPr="00E023E3">
        <w:rPr>
          <w:rFonts w:eastAsia="Times New Roman"/>
          <w:color w:val="000000"/>
          <w:lang w:val="en-US"/>
        </w:rPr>
        <w:t>nce of tasks</w:t>
      </w:r>
      <w:r w:rsidRPr="00E023E3">
        <w:rPr>
          <w:rFonts w:eastAsia="Times New Roman"/>
          <w:color w:val="000000"/>
          <w:lang w:val="en-US"/>
        </w:rPr>
        <w:fldChar w:fldCharType="end"/>
      </w:r>
      <w:bookmarkEnd w:id="17"/>
    </w:p>
    <w:p w:rsidR="00920AA6" w:rsidRPr="00E023E3" w:rsidRDefault="006824DC" w:rsidP="006824DC">
      <w:pPr>
        <w:rPr>
          <w:rFonts w:eastAsia="Times New Roman"/>
          <w:color w:val="000000"/>
          <w:lang w:val="en-US"/>
        </w:rPr>
      </w:pPr>
      <w:r>
        <w:rPr>
          <w:rFonts w:eastAsia="Times New Roman"/>
          <w:color w:val="000000"/>
          <w:lang w:val="en-US"/>
        </w:rPr>
        <w:br w:type="page"/>
      </w:r>
    </w:p>
    <w:bookmarkStart w:id="19" w:name="BKM_DB5ED47E_D5BC_4c53_8422_D0417EC053D5"/>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0" w:name="_Toc355994979"/>
      <w:r w:rsidR="00920AA6" w:rsidRPr="00920AA6">
        <w:rPr>
          <w:lang w:val="en-US"/>
        </w:rPr>
        <w:t>UC-003-Delete task</w:t>
      </w:r>
      <w:bookmarkEnd w:id="20"/>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 xml:space="preserve">The user selects one task and selects the </w:t>
      </w:r>
      <w:r w:rsidR="002E6AF2">
        <w:rPr>
          <w:lang w:val="en-US"/>
        </w:rPr>
        <w:t xml:space="preserve">remove </w:t>
      </w:r>
      <w:r w:rsidR="00E023E3" w:rsidRPr="00E023E3">
        <w:rPr>
          <w:lang w:val="en-US"/>
        </w:rPr>
        <w:t xml:space="preserve">button. The task </w:t>
      </w:r>
      <w:r w:rsidR="002E6AF2">
        <w:rPr>
          <w:lang w:val="en-US"/>
        </w:rPr>
        <w:t>is</w:t>
      </w:r>
      <w:r w:rsidR="002E6AF2" w:rsidRPr="00E023E3">
        <w:rPr>
          <w:lang w:val="en-US"/>
        </w:rPr>
        <w:t xml:space="preserve"> </w:t>
      </w:r>
      <w:r w:rsidR="00E023E3" w:rsidRPr="00E023E3">
        <w:rPr>
          <w:lang w:val="en-US"/>
        </w:rPr>
        <w:t>removed from the tasks list and all the information related to the task is removed from the database.</w:t>
      </w:r>
      <w:r>
        <w:fldChar w:fldCharType="end"/>
      </w:r>
    </w:p>
    <w:p w:rsidR="00DF5536" w:rsidRPr="00E023E3" w:rsidRDefault="00DF5536" w:rsidP="00DF5536">
      <w:pPr>
        <w:ind w:left="360"/>
        <w:jc w:val="both"/>
        <w:rPr>
          <w:rFonts w:eastAsia="Times New Roman"/>
          <w:color w:val="000000"/>
          <w:lang w:val="en-US"/>
        </w:rPr>
      </w:pPr>
      <w:r w:rsidRPr="00442F35">
        <w:rPr>
          <w:lang w:val="en-US"/>
        </w:rPr>
        <w:t>[MKU001: Main Window]</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Delete task:</w:t>
      </w:r>
    </w:p>
    <w:p w:rsidR="005763E8"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w:t>
      </w:r>
      <w:r w:rsidR="00B439EC">
        <w:rPr>
          <w:rFonts w:eastAsia="Times New Roman"/>
          <w:color w:val="000000"/>
          <w:lang w:val="en-US"/>
        </w:rPr>
        <w:t>click in the delete button to delete a task</w:t>
      </w:r>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w:t>
      </w:r>
      <w:r w:rsidR="00B439EC">
        <w:rPr>
          <w:rFonts w:eastAsia="Times New Roman"/>
          <w:color w:val="000000"/>
          <w:lang w:val="en-US"/>
        </w:rPr>
        <w:t xml:space="preserve"> presents a message to confirm the operation. </w:t>
      </w:r>
      <w:r w:rsidR="00B439EC">
        <w:rPr>
          <w:rFonts w:eastAsia="Times New Roman"/>
          <w:color w:val="000000"/>
          <w:vertAlign w:val="superscript"/>
          <w:lang w:val="en-US"/>
        </w:rPr>
        <w:t>3</w:t>
      </w:r>
      <w:r w:rsidR="00B439EC">
        <w:rPr>
          <w:rFonts w:eastAsia="Times New Roman"/>
          <w:color w:val="000000"/>
          <w:lang w:val="en-US"/>
        </w:rPr>
        <w:t xml:space="preserve"> The user accepts the operation. </w:t>
      </w:r>
      <w:r w:rsidR="00B439EC">
        <w:rPr>
          <w:rFonts w:eastAsia="Times New Roman"/>
          <w:color w:val="000000"/>
          <w:vertAlign w:val="superscript"/>
          <w:lang w:val="en-US"/>
        </w:rPr>
        <w:t>4</w:t>
      </w:r>
      <w:r w:rsidR="00B439EC">
        <w:rPr>
          <w:rFonts w:eastAsia="Times New Roman"/>
          <w:color w:val="000000"/>
          <w:lang w:val="en-US"/>
        </w:rPr>
        <w:t xml:space="preserve"> The system</w:t>
      </w:r>
      <w:r w:rsidRPr="00E023E3">
        <w:rPr>
          <w:rFonts w:eastAsia="Times New Roman"/>
          <w:color w:val="000000"/>
          <w:lang w:val="en-US"/>
        </w:rPr>
        <w:t xml:space="preserve"> deletes the task from the database and updates the tasks list.</w:t>
      </w:r>
    </w:p>
    <w:p w:rsidR="00B439EC" w:rsidRDefault="00B439EC" w:rsidP="00241E03">
      <w:pPr>
        <w:ind w:left="360"/>
        <w:rPr>
          <w:rFonts w:eastAsia="Times New Roman"/>
          <w:b/>
          <w:bCs/>
          <w:color w:val="000000"/>
          <w:u w:val="single"/>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Pr>
          <w:rFonts w:eastAsia="Times New Roman"/>
          <w:b/>
          <w:bCs/>
          <w:color w:val="000000"/>
          <w:u w:val="single"/>
          <w:lang w:val="en-US"/>
        </w:rPr>
        <w:t>Alternate</w:t>
      </w:r>
      <w:r w:rsidRPr="00E023E3">
        <w:rPr>
          <w:rFonts w:eastAsia="Times New Roman"/>
          <w:b/>
          <w:bCs/>
          <w:color w:val="000000"/>
          <w:u w:val="single"/>
          <w:lang w:val="en-US"/>
        </w:rPr>
        <w:t xml:space="preserve"> Path</w:t>
      </w:r>
    </w:p>
    <w:p w:rsidR="00B439EC" w:rsidRPr="00E023E3" w:rsidRDefault="00B439EC" w:rsidP="00B439EC">
      <w:pPr>
        <w:ind w:left="360"/>
        <w:rPr>
          <w:rFonts w:eastAsia="Times New Roman"/>
          <w:color w:val="000000"/>
          <w:lang w:val="en-US"/>
        </w:rPr>
      </w:pPr>
      <w:r w:rsidRPr="006824DC">
        <w:rPr>
          <w:rFonts w:eastAsia="Times New Roman"/>
          <w:color w:val="000000"/>
          <w:lang w:val="en-US"/>
        </w:rPr>
        <w:t>Cancel deleting</w:t>
      </w:r>
      <w:r>
        <w:rPr>
          <w:rFonts w:eastAsia="Times New Roman"/>
          <w:color w:val="000000"/>
          <w:lang w:val="en-US"/>
        </w:rPr>
        <w:t>:</w:t>
      </w:r>
    </w:p>
    <w:p w:rsidR="00B439EC" w:rsidRDefault="00B439EC" w:rsidP="00D727FD">
      <w:pPr>
        <w:ind w:left="360"/>
        <w:jc w:val="both"/>
        <w:rPr>
          <w:rFonts w:eastAsia="Times New Roman"/>
          <w:color w:val="000000"/>
          <w:lang w:val="en-US"/>
        </w:rPr>
      </w:pPr>
      <w:r>
        <w:rPr>
          <w:rFonts w:eastAsia="Times New Roman"/>
          <w:color w:val="000000"/>
          <w:lang w:val="en-US"/>
        </w:rPr>
        <w:t>(</w:t>
      </w:r>
      <w:proofErr w:type="gramStart"/>
      <w:r>
        <w:rPr>
          <w:rFonts w:eastAsia="Times New Roman"/>
          <w:color w:val="000000"/>
          <w:lang w:val="en-US"/>
        </w:rPr>
        <w:t>at</w:t>
      </w:r>
      <w:proofErr w:type="gramEnd"/>
      <w:r>
        <w:rPr>
          <w:rFonts w:eastAsia="Times New Roman"/>
          <w:color w:val="000000"/>
          <w:lang w:val="en-US"/>
        </w:rPr>
        <w:t xml:space="preserve"> </w:t>
      </w:r>
      <w:r>
        <w:rPr>
          <w:rFonts w:eastAsia="Times New Roman"/>
          <w:color w:val="000000"/>
          <w:vertAlign w:val="superscript"/>
          <w:lang w:val="en-US"/>
        </w:rPr>
        <w:t xml:space="preserve">3 </w:t>
      </w:r>
      <w:r>
        <w:rPr>
          <w:rFonts w:eastAsia="Times New Roman"/>
          <w:color w:val="000000"/>
          <w:lang w:val="en-US"/>
        </w:rPr>
        <w:t>)</w:t>
      </w:r>
    </w:p>
    <w:p w:rsidR="00B439EC" w:rsidRDefault="001C29C3" w:rsidP="00D727FD">
      <w:pPr>
        <w:ind w:left="360"/>
        <w:jc w:val="both"/>
        <w:rPr>
          <w:rFonts w:eastAsia="Times New Roman"/>
          <w:color w:val="000000"/>
          <w:lang w:val="en-US"/>
        </w:rPr>
      </w:pPr>
      <w:r>
        <w:rPr>
          <w:rFonts w:eastAsia="Times New Roman"/>
          <w:color w:val="000000"/>
          <w:vertAlign w:val="superscript"/>
          <w:lang w:val="en-US"/>
        </w:rPr>
        <w:t>1</w:t>
      </w:r>
      <w:r w:rsidR="00B439EC">
        <w:rPr>
          <w:rFonts w:eastAsia="Times New Roman"/>
          <w:color w:val="000000"/>
          <w:lang w:val="en-US"/>
        </w:rPr>
        <w:t xml:space="preserve">The user doesn’t accept the operation. </w:t>
      </w:r>
      <w:r>
        <w:rPr>
          <w:rFonts w:eastAsia="Times New Roman"/>
          <w:color w:val="000000"/>
          <w:vertAlign w:val="superscript"/>
          <w:lang w:val="en-US"/>
        </w:rPr>
        <w:t>2</w:t>
      </w:r>
      <w:r w:rsidR="00B439EC">
        <w:rPr>
          <w:rFonts w:eastAsia="Times New Roman"/>
          <w:color w:val="000000"/>
          <w:lang w:val="en-US"/>
        </w:rPr>
        <w:t>The system cancels the operation.</w:t>
      </w:r>
    </w:p>
    <w:p w:rsidR="00B439EC" w:rsidRPr="006824DC" w:rsidRDefault="00E023E3" w:rsidP="00241E03">
      <w:pPr>
        <w:ind w:left="360"/>
        <w:rPr>
          <w:rFonts w:eastAsia="Times New Roman"/>
          <w:b/>
          <w:bCs/>
          <w:color w:val="000000"/>
          <w:u w:val="single"/>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rsidR="00920AA6" w:rsidRDefault="00E023E3" w:rsidP="00E023E3">
      <w:pPr>
        <w:ind w:left="360"/>
        <w:rPr>
          <w:rFonts w:eastAsia="Times New Roman"/>
          <w:color w:val="000000"/>
          <w:lang w:val="en-US"/>
        </w:rPr>
      </w:pPr>
      <w:r w:rsidRPr="00E023E3">
        <w:rPr>
          <w:rFonts w:eastAsia="Times New Roman"/>
          <w:color w:val="000000"/>
          <w:lang w:val="en-US"/>
        </w:rPr>
        <w:t xml:space="preserve">An error occurs when </w:t>
      </w:r>
      <w:r w:rsidR="002E6AF2" w:rsidRPr="00E023E3">
        <w:rPr>
          <w:rFonts w:eastAsia="Times New Roman"/>
          <w:color w:val="000000"/>
          <w:lang w:val="en-US"/>
        </w:rPr>
        <w:t>accessing</w:t>
      </w:r>
      <w:r w:rsidRPr="00E023E3">
        <w:rPr>
          <w:rFonts w:eastAsia="Times New Roman"/>
          <w:color w:val="000000"/>
          <w:lang w:val="en-US"/>
        </w:rPr>
        <w:t xml:space="preserve"> the database. An error message is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F64686" w:rsidRDefault="00BC5C95" w:rsidP="00F64686">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of tasks</w:t>
      </w:r>
      <w:r w:rsidRPr="00E023E3">
        <w:rPr>
          <w:rFonts w:eastAsia="Times New Roman"/>
          <w:color w:val="000000"/>
          <w:lang w:val="en-US"/>
        </w:rPr>
        <w:fldChar w:fldCharType="end"/>
      </w:r>
      <w:bookmarkEnd w:id="19"/>
    </w:p>
    <w:p w:rsidR="00B439EC" w:rsidRPr="00D727FD" w:rsidRDefault="00B439EC" w:rsidP="00F64686">
      <w:pPr>
        <w:ind w:firstLine="360"/>
        <w:rPr>
          <w:rFonts w:eastAsia="Times New Roman"/>
          <w:color w:val="000000"/>
          <w:lang w:val="en-US"/>
        </w:rPr>
      </w:pPr>
      <w:r>
        <w:rPr>
          <w:rFonts w:eastAsia="Times New Roman"/>
          <w:color w:val="000000"/>
          <w:lang w:val="en-US"/>
        </w:rPr>
        <w:t>Open the tasks list</w:t>
      </w:r>
    </w:p>
    <w:bookmarkStart w:id="21" w:name="BKM_B8E6D112_DA27_42be_94EF_8868BE7CEA5B"/>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2" w:name="_Toc355994980"/>
      <w:r w:rsidR="00920AA6" w:rsidRPr="00920AA6">
        <w:rPr>
          <w:lang w:val="en-US"/>
        </w:rPr>
        <w:t>UC-004-Start time tracking</w:t>
      </w:r>
      <w:bookmarkEnd w:id="22"/>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chooses a task and starts the time tracking. The system starts counting the time and presents a timer to the user.</w:t>
      </w:r>
      <w:r>
        <w:fldChar w:fldCharType="end"/>
      </w:r>
    </w:p>
    <w:p w:rsidR="00DF5536" w:rsidRPr="00DF5536" w:rsidRDefault="00DF5536" w:rsidP="00DF5536">
      <w:pPr>
        <w:ind w:left="360"/>
        <w:jc w:val="both"/>
        <w:rPr>
          <w:rFonts w:eastAsia="Times New Roman"/>
          <w:color w:val="000000"/>
          <w:lang w:val="en-US"/>
        </w:rPr>
      </w:pPr>
      <w:r w:rsidRPr="00DF5536">
        <w:rPr>
          <w:lang w:val="en-US"/>
        </w:rPr>
        <w:t>[MKU001: Main Window; MKU001.1: Main Window (status)]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Starting Time:</w:t>
      </w:r>
    </w:p>
    <w:p w:rsidR="00920AA6"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an active task and starts the time. </w:t>
      </w:r>
      <w:r w:rsidRPr="00E023E3">
        <w:rPr>
          <w:rFonts w:eastAsia="Times New Roman"/>
          <w:color w:val="000000"/>
          <w:vertAlign w:val="superscript"/>
          <w:lang w:val="en-US"/>
        </w:rPr>
        <w:t>2</w:t>
      </w:r>
      <w:r w:rsidRPr="00E023E3">
        <w:rPr>
          <w:rFonts w:eastAsia="Times New Roman"/>
          <w:color w:val="000000"/>
          <w:lang w:val="en-US"/>
        </w:rPr>
        <w:t xml:space="preserve"> The system starts the timer.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E023E3" w:rsidRPr="00E023E3" w:rsidRDefault="00BC5C95" w:rsidP="00E023E3">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of tasks</w:t>
      </w:r>
      <w:r w:rsidRPr="00E023E3">
        <w:rPr>
          <w:rFonts w:eastAsia="Times New Roman"/>
          <w:color w:val="000000"/>
          <w:lang w:val="en-US"/>
        </w:rPr>
        <w:fldChar w:fldCharType="end"/>
      </w:r>
    </w:p>
    <w:bookmarkStart w:id="23" w:name="BKM_887A1825_BE33_49a0_89D6_D7FCE4A7A413"/>
    <w:bookmarkEnd w:id="21"/>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4" w:name="_Toc355994981"/>
      <w:r w:rsidR="00920AA6" w:rsidRPr="00920AA6">
        <w:rPr>
          <w:lang w:val="en-US"/>
        </w:rPr>
        <w:t>UC-005-Stop Time</w:t>
      </w:r>
      <w:bookmarkEnd w:id="24"/>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stops the time. The system stops the time and updates the information of the task.</w:t>
      </w:r>
      <w:r>
        <w:fldChar w:fldCharType="end"/>
      </w:r>
    </w:p>
    <w:p w:rsidR="00442F35" w:rsidRPr="00442F35" w:rsidRDefault="00442F35" w:rsidP="00442F35">
      <w:pPr>
        <w:ind w:left="360"/>
        <w:jc w:val="both"/>
        <w:rPr>
          <w:rFonts w:eastAsia="Times New Roman"/>
          <w:color w:val="000000"/>
          <w:lang w:val="en-US"/>
        </w:rPr>
      </w:pPr>
      <w:r w:rsidRPr="00442F35">
        <w:rPr>
          <w:lang w:val="en-US"/>
        </w:rPr>
        <w:t>[MKU001: Main Window; MKU001.1: Main Window (status)]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Stopping Time: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stops the time. </w:t>
      </w:r>
      <w:r w:rsidRPr="00E023E3">
        <w:rPr>
          <w:rFonts w:eastAsia="Times New Roman"/>
          <w:color w:val="000000"/>
          <w:vertAlign w:val="superscript"/>
          <w:lang w:val="en-US"/>
        </w:rPr>
        <w:t>2</w:t>
      </w:r>
      <w:r w:rsidRPr="00E023E3">
        <w:rPr>
          <w:rFonts w:eastAsia="Times New Roman"/>
          <w:color w:val="000000"/>
          <w:lang w:val="en-US"/>
        </w:rPr>
        <w:t xml:space="preserve"> The system stops the timer and updates the task information.</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jc w:val="both"/>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rsidR="00920AA6" w:rsidRPr="00E023E3" w:rsidRDefault="00240676" w:rsidP="00D727FD">
      <w:pPr>
        <w:ind w:left="360"/>
        <w:jc w:val="both"/>
        <w:rPr>
          <w:rFonts w:eastAsia="Times New Roman"/>
          <w:color w:val="000000"/>
          <w:lang w:val="en-US"/>
        </w:rPr>
      </w:pPr>
      <w:r>
        <w:rPr>
          <w:rFonts w:eastAsia="Times New Roman"/>
          <w:color w:val="000000"/>
          <w:vertAlign w:val="superscript"/>
          <w:lang w:val="en-US"/>
        </w:rPr>
        <w:t>3</w:t>
      </w:r>
      <w:r w:rsidR="00E023E3" w:rsidRPr="00E023E3">
        <w:rPr>
          <w:rFonts w:eastAsia="Times New Roman"/>
          <w:color w:val="000000"/>
          <w:lang w:val="en-US"/>
        </w:rPr>
        <w:t xml:space="preserve">An error occurs while accessing the database. </w:t>
      </w:r>
      <w:r>
        <w:rPr>
          <w:rFonts w:eastAsia="Times New Roman"/>
          <w:color w:val="000000"/>
          <w:vertAlign w:val="superscript"/>
          <w:lang w:val="en-US"/>
        </w:rPr>
        <w:t>4</w:t>
      </w:r>
      <w:r w:rsidR="00E023E3" w:rsidRPr="00E023E3">
        <w:rPr>
          <w:rFonts w:eastAsia="Times New Roman"/>
          <w:color w:val="000000"/>
          <w:lang w:val="en-US"/>
        </w:rPr>
        <w:t>An error message must be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494004" w:rsidRDefault="00BC5C95" w:rsidP="00494004">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C50B52">
        <w:rPr>
          <w:rFonts w:eastAsia="Times New Roman"/>
          <w:color w:val="000000"/>
          <w:lang w:val="en-US"/>
        </w:rPr>
        <w:t>There must be a task running.</w:t>
      </w:r>
      <w:r w:rsidRPr="00E023E3">
        <w:rPr>
          <w:rFonts w:eastAsia="Times New Roman"/>
          <w:color w:val="000000"/>
          <w:lang w:val="en-US"/>
        </w:rPr>
        <w:fldChar w:fldCharType="end"/>
      </w:r>
      <w:r w:rsidR="00494004">
        <w:rPr>
          <w:rFonts w:eastAsia="Times New Roman"/>
          <w:color w:val="000000"/>
          <w:lang w:val="en-US"/>
        </w:rPr>
        <w:br w:type="page"/>
      </w:r>
    </w:p>
    <w:bookmarkStart w:id="25" w:name="BKM_91951629_8313_40f2_A8F8_AF052651FCE2"/>
    <w:bookmarkEnd w:id="23"/>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6" w:name="_Toc355994982"/>
      <w:r w:rsidR="00920AA6" w:rsidRPr="00920AA6">
        <w:rPr>
          <w:lang w:val="en-US"/>
        </w:rPr>
        <w:t>UC-006-ChangeRunningTask</w:t>
      </w:r>
      <w:bookmarkEnd w:id="26"/>
      <w:r w:rsidRPr="00920AA6">
        <w:rPr>
          <w:lang w:val="en-US"/>
        </w:rPr>
        <w:fldChar w:fldCharType="end"/>
      </w:r>
    </w:p>
    <w:p w:rsidR="00E023E3" w:rsidRPr="00E023E3" w:rsidRDefault="00BC5C95" w:rsidP="00E023E3">
      <w:pPr>
        <w:ind w:left="360"/>
        <w:rPr>
          <w:rFonts w:eastAsia="Times New Roman"/>
          <w:color w:val="000000"/>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 xml:space="preserve">The user uses a shortcut to change the running task. </w:t>
      </w:r>
      <w:r>
        <w:fldChar w:fldCharType="end"/>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Existing running task:</w:t>
      </w:r>
    </w:p>
    <w:p w:rsidR="00F64686"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is tracking the time of a running task. </w:t>
      </w:r>
      <w:r w:rsidRPr="00E023E3">
        <w:rPr>
          <w:rFonts w:eastAsia="Times New Roman"/>
          <w:color w:val="000000"/>
          <w:vertAlign w:val="superscript"/>
          <w:lang w:val="en-US"/>
        </w:rPr>
        <w:t>2</w:t>
      </w:r>
      <w:r w:rsidRPr="00E023E3">
        <w:rPr>
          <w:rFonts w:eastAsia="Times New Roman"/>
          <w:color w:val="000000"/>
          <w:lang w:val="en-US"/>
        </w:rPr>
        <w:t xml:space="preserve"> The </w:t>
      </w:r>
      <w:proofErr w:type="gramStart"/>
      <w:r w:rsidRPr="00E023E3">
        <w:rPr>
          <w:rFonts w:eastAsia="Times New Roman"/>
          <w:color w:val="000000"/>
          <w:lang w:val="en-US"/>
        </w:rPr>
        <w:t>user  uses</w:t>
      </w:r>
      <w:proofErr w:type="gramEnd"/>
      <w:r w:rsidRPr="00E023E3">
        <w:rPr>
          <w:rFonts w:eastAsia="Times New Roman"/>
          <w:color w:val="000000"/>
          <w:lang w:val="en-US"/>
        </w:rPr>
        <w:t xml:space="preserve"> a pre</w:t>
      </w:r>
      <w:r w:rsidR="00241E03">
        <w:rPr>
          <w:rFonts w:eastAsia="Times New Roman"/>
          <w:color w:val="000000"/>
          <w:lang w:val="en-US"/>
        </w:rPr>
        <w:t>-</w:t>
      </w:r>
      <w:r w:rsidRPr="00E023E3">
        <w:rPr>
          <w:rFonts w:eastAsia="Times New Roman"/>
          <w:color w:val="000000"/>
          <w:lang w:val="en-US"/>
        </w:rPr>
        <w:t xml:space="preserve">defined </w:t>
      </w:r>
      <w:r w:rsidR="002E6AF2" w:rsidRPr="00E023E3">
        <w:rPr>
          <w:rFonts w:eastAsia="Times New Roman"/>
          <w:color w:val="000000"/>
          <w:lang w:val="en-US"/>
        </w:rPr>
        <w:t>shortcut</w:t>
      </w:r>
      <w:r w:rsidRPr="00E023E3">
        <w:rPr>
          <w:rFonts w:eastAsia="Times New Roman"/>
          <w:color w:val="000000"/>
          <w:lang w:val="en-US"/>
        </w:rPr>
        <w:t xml:space="preserve"> to start </w:t>
      </w:r>
      <w:r w:rsidR="002E6AF2" w:rsidRPr="00E023E3">
        <w:rPr>
          <w:rFonts w:eastAsia="Times New Roman"/>
          <w:color w:val="000000"/>
          <w:lang w:val="en-US"/>
        </w:rPr>
        <w:t>timing</w:t>
      </w:r>
      <w:r w:rsidRPr="00E023E3">
        <w:rPr>
          <w:rFonts w:eastAsia="Times New Roman"/>
          <w:color w:val="000000"/>
          <w:lang w:val="en-US"/>
        </w:rPr>
        <w:t xml:space="preserve"> a task. </w:t>
      </w:r>
      <w:r w:rsidRPr="00E023E3">
        <w:rPr>
          <w:rFonts w:eastAsia="Times New Roman"/>
          <w:color w:val="000000"/>
          <w:vertAlign w:val="superscript"/>
          <w:lang w:val="en-US"/>
        </w:rPr>
        <w:t>3</w:t>
      </w:r>
      <w:r w:rsidRPr="00E023E3">
        <w:rPr>
          <w:rFonts w:eastAsia="Times New Roman"/>
          <w:color w:val="000000"/>
          <w:lang w:val="en-US"/>
        </w:rPr>
        <w:t xml:space="preserve"> The system stops the time of the current running task and updates the task information.  The system selects the task assigned to the shortcut the user pressed and starts the timer.</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No running task:</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1</w:t>
      </w:r>
      <w:r w:rsidRPr="00E023E3">
        <w:rPr>
          <w:rFonts w:eastAsia="Times New Roman"/>
          <w:color w:val="000000"/>
          <w:lang w:val="en-US"/>
        </w:rPr>
        <w:t>)</w:t>
      </w:r>
    </w:p>
    <w:p w:rsidR="00E023E3" w:rsidRPr="00E023E3" w:rsidRDefault="00241E03" w:rsidP="00D727FD">
      <w:pPr>
        <w:ind w:left="360"/>
        <w:jc w:val="both"/>
        <w:rPr>
          <w:rFonts w:eastAsia="Times New Roman"/>
          <w:color w:val="000000"/>
          <w:lang w:val="en-US"/>
        </w:rPr>
      </w:pPr>
      <w:r>
        <w:rPr>
          <w:rFonts w:eastAsia="Times New Roman"/>
          <w:color w:val="000000"/>
          <w:vertAlign w:val="superscript"/>
          <w:lang w:val="en-US"/>
        </w:rPr>
        <w:t xml:space="preserve"> </w:t>
      </w:r>
      <w:r w:rsidR="00865A7F">
        <w:rPr>
          <w:rFonts w:eastAsia="Times New Roman"/>
          <w:color w:val="000000"/>
          <w:vertAlign w:val="superscript"/>
          <w:lang w:val="en-US"/>
        </w:rPr>
        <w:t>2</w:t>
      </w:r>
      <w:r w:rsidR="00E023E3" w:rsidRPr="00E023E3">
        <w:rPr>
          <w:rFonts w:eastAsia="Times New Roman"/>
          <w:color w:val="000000"/>
          <w:lang w:val="en-US"/>
        </w:rPr>
        <w:t>The user presses a pre</w:t>
      </w:r>
      <w:r>
        <w:rPr>
          <w:rFonts w:eastAsia="Times New Roman"/>
          <w:color w:val="000000"/>
          <w:lang w:val="en-US"/>
        </w:rPr>
        <w:t>-</w:t>
      </w:r>
      <w:r w:rsidR="00E023E3" w:rsidRPr="00E023E3">
        <w:rPr>
          <w:rFonts w:eastAsia="Times New Roman"/>
          <w:color w:val="000000"/>
          <w:lang w:val="en-US"/>
        </w:rPr>
        <w:t xml:space="preserve">defined shortcut to start a task. </w:t>
      </w:r>
      <w:r>
        <w:rPr>
          <w:rFonts w:eastAsia="Times New Roman"/>
          <w:color w:val="000000"/>
          <w:vertAlign w:val="superscript"/>
          <w:lang w:val="en-US"/>
        </w:rPr>
        <w:t xml:space="preserve">3 </w:t>
      </w:r>
      <w:r w:rsidR="00E023E3" w:rsidRPr="00E023E3">
        <w:rPr>
          <w:rFonts w:eastAsia="Times New Roman"/>
          <w:color w:val="000000"/>
          <w:lang w:val="en-US"/>
        </w:rPr>
        <w:t>The system selects the task and starts the timer.</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while accessing the database. An error message must be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E023E3" w:rsidRPr="00E023E3" w:rsidRDefault="00BC5C95" w:rsidP="00D727FD">
      <w:pPr>
        <w:ind w:left="360"/>
        <w:jc w:val="both"/>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There must be more than one active task</w:t>
      </w:r>
      <w:r w:rsidRPr="00E023E3">
        <w:rPr>
          <w:rFonts w:eastAsia="Times New Roman"/>
          <w:color w:val="000000"/>
          <w:lang w:val="en-US"/>
        </w:rPr>
        <w:fldChar w:fldCharType="end"/>
      </w:r>
    </w:p>
    <w:p w:rsidR="005763E8" w:rsidRDefault="00BC5C95" w:rsidP="00D727FD">
      <w:pPr>
        <w:ind w:left="360"/>
        <w:jc w:val="both"/>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 xml:space="preserve">There must </w:t>
      </w:r>
      <w:r w:rsidR="00241E03">
        <w:rPr>
          <w:rFonts w:eastAsia="Times New Roman"/>
          <w:color w:val="000000"/>
          <w:lang w:val="en-US"/>
        </w:rPr>
        <w:t>be</w:t>
      </w:r>
      <w:r w:rsidR="00241E03" w:rsidRPr="00E023E3">
        <w:rPr>
          <w:rFonts w:eastAsia="Times New Roman"/>
          <w:color w:val="000000"/>
          <w:lang w:val="en-US"/>
        </w:rPr>
        <w:t xml:space="preserve"> </w:t>
      </w:r>
      <w:r w:rsidR="00E023E3" w:rsidRPr="00E023E3">
        <w:rPr>
          <w:rFonts w:eastAsia="Times New Roman"/>
          <w:color w:val="000000"/>
          <w:lang w:val="en-US"/>
        </w:rPr>
        <w:t>a match between the active tasks and the used shortcut</w:t>
      </w:r>
      <w:r w:rsidRPr="00E023E3">
        <w:rPr>
          <w:rFonts w:eastAsia="Times New Roman"/>
          <w:color w:val="000000"/>
          <w:lang w:val="en-US"/>
        </w:rPr>
        <w:fldChar w:fldCharType="end"/>
      </w:r>
    </w:p>
    <w:bookmarkStart w:id="27" w:name="BKM_1E442522_A56E_43b9_B4C1_500D65995334"/>
    <w:bookmarkEnd w:id="25"/>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8" w:name="_Toc355994983"/>
      <w:r w:rsidR="00920AA6" w:rsidRPr="00920AA6">
        <w:rPr>
          <w:lang w:val="en-US"/>
        </w:rPr>
        <w:t>UC-007-ChangeTask Status</w:t>
      </w:r>
      <w:bookmarkEnd w:id="28"/>
      <w:r w:rsidRPr="00920AA6">
        <w:rPr>
          <w:lang w:val="en-US"/>
        </w:rPr>
        <w:fldChar w:fldCharType="end"/>
      </w:r>
    </w:p>
    <w:p w:rsidR="00E023E3" w:rsidRPr="00442F35" w:rsidRDefault="00BC5C95" w:rsidP="00E023E3">
      <w:pPr>
        <w:ind w:left="360"/>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selects a task from the list and selects the option to change the task status between Active and Inactive</w:t>
      </w:r>
      <w:r>
        <w:fldChar w:fldCharType="end"/>
      </w:r>
    </w:p>
    <w:p w:rsidR="00442F35" w:rsidRPr="00E023E3" w:rsidRDefault="00442F35" w:rsidP="00E023E3">
      <w:pPr>
        <w:ind w:left="360"/>
        <w:rPr>
          <w:rFonts w:eastAsia="Times New Roman"/>
          <w:color w:val="000000"/>
          <w:lang w:val="en-US"/>
        </w:rPr>
      </w:pPr>
      <w:r w:rsidRPr="00442F35">
        <w:rPr>
          <w:lang w:val="en-US"/>
        </w:rPr>
        <w:t>[MKU001: Main Window]</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Activate Task:</w:t>
      </w:r>
    </w:p>
    <w:p w:rsidR="00494004" w:rsidRDefault="00E023E3" w:rsidP="00494004">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the task to change the status and selects Activate/</w:t>
      </w:r>
      <w:r w:rsidR="00241E03">
        <w:rPr>
          <w:rFonts w:eastAsia="Times New Roman"/>
          <w:color w:val="000000"/>
          <w:lang w:val="en-US"/>
        </w:rPr>
        <w:t>In</w:t>
      </w:r>
      <w:r w:rsidR="00241E03" w:rsidRPr="00E023E3">
        <w:rPr>
          <w:rFonts w:eastAsia="Times New Roman"/>
          <w:color w:val="000000"/>
          <w:lang w:val="en-US"/>
        </w:rPr>
        <w:t>activate</w:t>
      </w:r>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 changes the status of the task and updates the database information.</w:t>
      </w:r>
      <w:r w:rsidR="00494004">
        <w:rPr>
          <w:rFonts w:eastAsia="Times New Roman"/>
          <w:color w:val="000000"/>
          <w:lang w:val="en-US"/>
        </w:rPr>
        <w:br w:type="page"/>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A147C6" w:rsidP="00D727FD">
      <w:pPr>
        <w:spacing w:after="0"/>
        <w:ind w:left="360"/>
        <w:jc w:val="both"/>
        <w:rPr>
          <w:rFonts w:eastAsia="Times New Roman"/>
          <w:color w:val="000000"/>
          <w:lang w:val="en-US"/>
        </w:rPr>
      </w:pPr>
      <w:r w:rsidRPr="00E023E3" w:rsidDel="00A147C6">
        <w:rPr>
          <w:rFonts w:eastAsia="Times New Roman"/>
          <w:color w:val="000000"/>
          <w:lang w:val="en-US"/>
        </w:rPr>
        <w:t xml:space="preserve"> </w:t>
      </w:r>
      <w:r w:rsidR="00E023E3" w:rsidRPr="00E023E3">
        <w:rPr>
          <w:rFonts w:eastAsia="Times New Roman"/>
          <w:color w:val="000000"/>
          <w:lang w:val="en-US"/>
        </w:rPr>
        <w:t>(</w:t>
      </w:r>
      <w:proofErr w:type="gramStart"/>
      <w:r w:rsidR="00E023E3" w:rsidRPr="00E023E3">
        <w:rPr>
          <w:rFonts w:eastAsia="Times New Roman"/>
          <w:color w:val="000000"/>
          <w:lang w:val="en-US"/>
        </w:rPr>
        <w:t>at</w:t>
      </w:r>
      <w:proofErr w:type="gramEnd"/>
      <w:r w:rsidR="00E023E3" w:rsidRPr="00E023E3">
        <w:rPr>
          <w:rFonts w:eastAsia="Times New Roman"/>
          <w:color w:val="000000"/>
          <w:lang w:val="en-US"/>
        </w:rPr>
        <w:t xml:space="preserve"> </w:t>
      </w:r>
      <w:r w:rsidR="00E023E3" w:rsidRPr="00E023E3">
        <w:rPr>
          <w:rFonts w:eastAsia="Times New Roman"/>
          <w:color w:val="000000"/>
          <w:vertAlign w:val="superscript"/>
          <w:lang w:val="en-US"/>
        </w:rPr>
        <w:t>2</w:t>
      </w:r>
      <w:r w:rsidR="00E023E3" w:rsidRPr="00E023E3">
        <w:rPr>
          <w:rFonts w:eastAsia="Times New Roman"/>
          <w:color w:val="000000"/>
          <w:lang w:val="en-US"/>
        </w:rPr>
        <w:t>)</w:t>
      </w:r>
    </w:p>
    <w:p w:rsidR="00920AA6" w:rsidRPr="00E023E3" w:rsidRDefault="00E023E3" w:rsidP="00D727FD">
      <w:pPr>
        <w:ind w:left="360"/>
        <w:jc w:val="both"/>
        <w:rPr>
          <w:rFonts w:eastAsia="Times New Roman"/>
          <w:color w:val="000000"/>
          <w:lang w:val="en-US"/>
        </w:rPr>
      </w:pPr>
      <w:r w:rsidRPr="00E023E3">
        <w:rPr>
          <w:rFonts w:eastAsia="Times New Roman"/>
          <w:color w:val="000000"/>
          <w:lang w:val="en-US"/>
        </w:rPr>
        <w:t>An erro</w:t>
      </w:r>
      <w:r w:rsidR="002E6AF2">
        <w:rPr>
          <w:rFonts w:eastAsia="Times New Roman"/>
          <w:color w:val="000000"/>
          <w:lang w:val="en-US"/>
        </w:rPr>
        <w:t>r</w:t>
      </w:r>
      <w:r w:rsidRPr="00E023E3">
        <w:rPr>
          <w:rFonts w:eastAsia="Times New Roman"/>
          <w:color w:val="000000"/>
          <w:lang w:val="en-US"/>
        </w:rPr>
        <w:t xml:space="preserve"> occurs when updating the information in the database. The application returns an error message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F64686" w:rsidRPr="00E023E3" w:rsidRDefault="00BC5C95" w:rsidP="00442F35">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w:t>
      </w:r>
      <w:r w:rsidR="00241E03">
        <w:rPr>
          <w:rFonts w:eastAsia="Times New Roman"/>
          <w:color w:val="000000"/>
          <w:lang w:val="en-US"/>
        </w:rPr>
        <w:t xml:space="preserve">of </w:t>
      </w:r>
      <w:r w:rsidR="00E023E3" w:rsidRPr="00E023E3">
        <w:rPr>
          <w:rFonts w:eastAsia="Times New Roman"/>
          <w:color w:val="000000"/>
          <w:lang w:val="en-US"/>
        </w:rPr>
        <w:t>tasks</w:t>
      </w:r>
      <w:r w:rsidRPr="00E023E3">
        <w:rPr>
          <w:rFonts w:eastAsia="Times New Roman"/>
          <w:color w:val="000000"/>
          <w:lang w:val="en-US"/>
        </w:rPr>
        <w:fldChar w:fldCharType="end"/>
      </w:r>
    </w:p>
    <w:bookmarkStart w:id="29" w:name="BKM_D838161F_1901_475e_8746_8EA61CA45B48"/>
    <w:bookmarkEnd w:id="27"/>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0" w:name="_Toc355994984"/>
      <w:r w:rsidR="00920AA6" w:rsidRPr="00920AA6">
        <w:rPr>
          <w:lang w:val="en-US"/>
        </w:rPr>
        <w:t>UC-008-Answer to Inactivity</w:t>
      </w:r>
      <w:bookmarkEnd w:id="30"/>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system must detect inactivity times according with the system configuration and prompt the user for a response.</w:t>
      </w:r>
      <w:r>
        <w:fldChar w:fldCharType="end"/>
      </w:r>
    </w:p>
    <w:p w:rsidR="00442F35" w:rsidRPr="00E023E3" w:rsidRDefault="00442F35" w:rsidP="00442F35">
      <w:pPr>
        <w:ind w:left="360"/>
        <w:jc w:val="both"/>
        <w:rPr>
          <w:rFonts w:eastAsia="Times New Roman"/>
          <w:color w:val="000000"/>
          <w:lang w:val="en-US"/>
        </w:rPr>
      </w:pPr>
      <w:r w:rsidRPr="00442F35">
        <w:rPr>
          <w:lang w:val="en-US"/>
        </w:rPr>
        <w:t xml:space="preserve">[MKU004: Configurations; MKU005: Alert Inactivity] </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Adding time: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detects an inactivity time. The system stops the timer and prompts the user for an action. </w:t>
      </w:r>
      <w:r w:rsidRPr="00E023E3">
        <w:rPr>
          <w:rFonts w:eastAsia="Times New Roman"/>
          <w:color w:val="000000"/>
          <w:vertAlign w:val="superscript"/>
          <w:lang w:val="en-US"/>
        </w:rPr>
        <w:t>2</w:t>
      </w:r>
      <w:r w:rsidRPr="00E023E3">
        <w:rPr>
          <w:rFonts w:eastAsia="Times New Roman"/>
          <w:color w:val="000000"/>
          <w:lang w:val="en-US"/>
        </w:rPr>
        <w:t xml:space="preserve"> The user adds the time to the running task. </w:t>
      </w:r>
      <w:r w:rsidRPr="00E023E3">
        <w:rPr>
          <w:rFonts w:eastAsia="Times New Roman"/>
          <w:color w:val="000000"/>
          <w:vertAlign w:val="superscript"/>
          <w:lang w:val="en-US"/>
        </w:rPr>
        <w:t>3</w:t>
      </w:r>
      <w:r w:rsidRPr="00E023E3">
        <w:rPr>
          <w:rFonts w:eastAsia="Times New Roman"/>
          <w:color w:val="000000"/>
          <w:lang w:val="en-US"/>
        </w:rPr>
        <w:t xml:space="preserve"> </w:t>
      </w:r>
      <w:r w:rsidRPr="006824DC">
        <w:rPr>
          <w:rFonts w:eastAsia="Times New Roman"/>
          <w:color w:val="000000"/>
          <w:lang w:val="en-US"/>
        </w:rPr>
        <w:t>The system adds the time to the running task</w:t>
      </w:r>
      <w:r w:rsidR="00241E03" w:rsidRPr="006824DC">
        <w:rPr>
          <w:rFonts w:eastAsia="Times New Roman"/>
          <w:color w:val="000000"/>
          <w:lang w:val="en-US"/>
        </w:rPr>
        <w:t>.</w:t>
      </w:r>
      <w:r w:rsidR="00240676" w:rsidRPr="006824DC">
        <w:rPr>
          <w:rFonts w:eastAsia="Times New Roman"/>
          <w:color w:val="000000"/>
          <w:lang w:val="en-US"/>
        </w:rPr>
        <w:t xml:space="preserve"> </w:t>
      </w:r>
      <w:r w:rsidR="00240676" w:rsidRPr="006824DC">
        <w:rPr>
          <w:rFonts w:eastAsia="Times New Roman"/>
          <w:color w:val="000000"/>
          <w:vertAlign w:val="superscript"/>
          <w:lang w:val="en-US"/>
        </w:rPr>
        <w:t>4</w:t>
      </w:r>
      <w:r w:rsidR="00240676" w:rsidRPr="006824DC">
        <w:rPr>
          <w:rFonts w:eastAsia="Times New Roman"/>
          <w:color w:val="000000"/>
          <w:lang w:val="en-US"/>
        </w:rPr>
        <w:t>The system presents the main window</w:t>
      </w:r>
      <w:r w:rsidRPr="006824DC">
        <w:rPr>
          <w:rFonts w:eastAsia="Times New Roman"/>
          <w:color w:val="000000"/>
          <w:lang w:val="en-US"/>
        </w:rPr>
        <w:t xml:space="preserve"> and updates de information in the database.</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Ignore time:</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00241E03">
        <w:rPr>
          <w:rFonts w:eastAsia="Times New Roman"/>
          <w:color w:val="000000"/>
          <w:vertAlign w:val="superscript"/>
          <w:lang w:val="en-US"/>
        </w:rPr>
        <w:t>1</w:t>
      </w:r>
      <w:r w:rsidRPr="00E023E3">
        <w:rPr>
          <w:rFonts w:eastAsia="Times New Roman"/>
          <w:color w:val="000000"/>
          <w:lang w:val="en-US"/>
        </w:rPr>
        <w:t>)</w:t>
      </w:r>
    </w:p>
    <w:p w:rsidR="00E023E3" w:rsidRPr="00E023E3" w:rsidRDefault="00241E03" w:rsidP="00E023E3">
      <w:pPr>
        <w:ind w:left="360"/>
        <w:rPr>
          <w:rFonts w:eastAsia="Times New Roman"/>
          <w:color w:val="000000"/>
          <w:lang w:val="en-US"/>
        </w:rPr>
      </w:pPr>
      <w:r>
        <w:rPr>
          <w:rFonts w:eastAsia="Times New Roman"/>
          <w:color w:val="000000"/>
          <w:vertAlign w:val="superscript"/>
          <w:lang w:val="en-US"/>
        </w:rPr>
        <w:t xml:space="preserve">2 </w:t>
      </w:r>
      <w:r w:rsidR="00E023E3" w:rsidRPr="00E023E3">
        <w:rPr>
          <w:rFonts w:eastAsia="Times New Roman"/>
          <w:color w:val="000000"/>
          <w:lang w:val="en-US"/>
        </w:rPr>
        <w:t xml:space="preserve">The user ignores the time. </w:t>
      </w:r>
      <w:r>
        <w:rPr>
          <w:rFonts w:eastAsia="Times New Roman"/>
          <w:color w:val="000000"/>
          <w:vertAlign w:val="superscript"/>
          <w:lang w:val="en-US"/>
        </w:rPr>
        <w:t xml:space="preserve">3 </w:t>
      </w:r>
      <w:r w:rsidR="00E023E3" w:rsidRPr="00E023E3">
        <w:rPr>
          <w:rFonts w:eastAsia="Times New Roman"/>
          <w:color w:val="000000"/>
          <w:lang w:val="en-US"/>
        </w:rPr>
        <w:t>The system ignores the time.</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685B65" w:rsidRDefault="002E6AF2" w:rsidP="00494004">
      <w:pPr>
        <w:ind w:left="360"/>
        <w:jc w:val="both"/>
        <w:rPr>
          <w:rFonts w:eastAsia="Times New Roman"/>
          <w:color w:val="000000"/>
          <w:lang w:val="en-US"/>
        </w:rPr>
      </w:pPr>
      <w:r w:rsidRPr="00E023E3">
        <w:rPr>
          <w:rFonts w:eastAsia="Times New Roman"/>
          <w:color w:val="000000"/>
          <w:lang w:val="en-US"/>
        </w:rPr>
        <w:t>An erro</w:t>
      </w:r>
      <w:r>
        <w:rPr>
          <w:rFonts w:eastAsia="Times New Roman"/>
          <w:color w:val="000000"/>
          <w:lang w:val="en-US"/>
        </w:rPr>
        <w:t>r</w:t>
      </w:r>
      <w:r w:rsidRPr="00E023E3">
        <w:rPr>
          <w:rFonts w:eastAsia="Times New Roman"/>
          <w:color w:val="000000"/>
          <w:lang w:val="en-US"/>
        </w:rPr>
        <w:t xml:space="preserve"> occurs when updating the information in the database. The application returns an error message to the user.</w:t>
      </w:r>
      <w:bookmarkEnd w:id="29"/>
    </w:p>
    <w:p w:rsidR="00685B65" w:rsidRDefault="00685B65" w:rsidP="00494004">
      <w:pPr>
        <w:ind w:left="360"/>
        <w:jc w:val="both"/>
        <w:rPr>
          <w:rFonts w:eastAsia="Times New Roman"/>
          <w:b/>
          <w:bCs/>
          <w:color w:val="000000"/>
          <w:u w:val="single"/>
          <w:lang w:val="en-US"/>
        </w:rPr>
      </w:pPr>
      <w:r>
        <w:rPr>
          <w:rFonts w:eastAsia="Times New Roman"/>
          <w:b/>
          <w:bCs/>
          <w:color w:val="000000"/>
          <w:u w:val="single"/>
          <w:lang w:val="en-US"/>
        </w:rPr>
        <w:t>Pre-condition</w:t>
      </w:r>
    </w:p>
    <w:p w:rsidR="00685B65" w:rsidRDefault="00685B65" w:rsidP="006824DC">
      <w:pPr>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Pr>
          <w:rFonts w:eastAsia="Times New Roman"/>
          <w:color w:val="000000"/>
          <w:lang w:val="en-US"/>
        </w:rPr>
        <w:t>There must be a task running.</w:t>
      </w:r>
      <w:r w:rsidRPr="00E023E3">
        <w:rPr>
          <w:rFonts w:eastAsia="Times New Roman"/>
          <w:color w:val="000000"/>
          <w:lang w:val="en-US"/>
        </w:rPr>
        <w:fldChar w:fldCharType="end"/>
      </w:r>
    </w:p>
    <w:p w:rsidR="00494004" w:rsidRDefault="00685B65" w:rsidP="006824DC">
      <w:pPr>
        <w:rPr>
          <w:lang w:val="en-US"/>
        </w:rPr>
      </w:pPr>
      <w:r>
        <w:rPr>
          <w:rFonts w:eastAsia="Times New Roman"/>
          <w:color w:val="000000"/>
          <w:lang w:val="en-US"/>
        </w:rPr>
        <w:t xml:space="preserve">The user hasn’t interaction with the system during the defined time. </w:t>
      </w:r>
      <w:r w:rsidR="00494004">
        <w:rPr>
          <w:lang w:val="en-US"/>
        </w:rPr>
        <w:br w:type="page"/>
      </w:r>
    </w:p>
    <w:bookmarkStart w:id="31" w:name="BKM_18FD1EF9_8825_4970_A0B5_0285F83D1D8D"/>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2" w:name="_Toc355994985"/>
      <w:r w:rsidR="00920AA6" w:rsidRPr="00920AA6">
        <w:rPr>
          <w:lang w:val="en-US"/>
        </w:rPr>
        <w:t>UC-011-Configure System</w:t>
      </w:r>
      <w:bookmarkEnd w:id="32"/>
      <w:r w:rsidRPr="00920AA6">
        <w:rPr>
          <w:lang w:val="en-US"/>
        </w:rPr>
        <w:fldChar w:fldCharType="end"/>
      </w:r>
    </w:p>
    <w:p w:rsidR="00E023E3" w:rsidRPr="00442F35" w:rsidRDefault="00BC5C95" w:rsidP="00E023E3">
      <w:pPr>
        <w:ind w:left="360"/>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changes the system configurations.</w:t>
      </w:r>
      <w:r>
        <w:fldChar w:fldCharType="end"/>
      </w:r>
    </w:p>
    <w:p w:rsidR="00442F35" w:rsidRPr="00E023E3" w:rsidRDefault="00442F35" w:rsidP="00E023E3">
      <w:pPr>
        <w:ind w:left="360"/>
        <w:rPr>
          <w:rFonts w:eastAsia="Times New Roman"/>
          <w:color w:val="000000"/>
          <w:lang w:val="en-US"/>
        </w:rPr>
      </w:pPr>
      <w:r w:rsidRPr="00442F35">
        <w:rPr>
          <w:lang w:val="en-US"/>
        </w:rPr>
        <w:t>[MKU004: Configurations]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Configure: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opens a configuration window. </w:t>
      </w:r>
      <w:r w:rsidRPr="00E023E3">
        <w:rPr>
          <w:rFonts w:eastAsia="Times New Roman"/>
          <w:color w:val="000000"/>
          <w:vertAlign w:val="superscript"/>
          <w:lang w:val="en-US"/>
        </w:rPr>
        <w:t>2</w:t>
      </w:r>
      <w:r w:rsidRPr="00E023E3">
        <w:rPr>
          <w:rFonts w:eastAsia="Times New Roman"/>
          <w:color w:val="000000"/>
          <w:lang w:val="en-US"/>
        </w:rPr>
        <w:t xml:space="preserve"> The system </w:t>
      </w:r>
      <w:r w:rsidR="002E6AF2" w:rsidRPr="00E023E3">
        <w:rPr>
          <w:rFonts w:eastAsia="Times New Roman"/>
          <w:color w:val="000000"/>
          <w:lang w:val="en-US"/>
        </w:rPr>
        <w:t>presents</w:t>
      </w:r>
      <w:r w:rsidRPr="00E023E3">
        <w:rPr>
          <w:rFonts w:eastAsia="Times New Roman"/>
          <w:color w:val="000000"/>
          <w:lang w:val="en-US"/>
        </w:rPr>
        <w:t xml:space="preserve"> the configuration window. </w:t>
      </w:r>
      <w:r w:rsidRPr="00E023E3">
        <w:rPr>
          <w:rFonts w:eastAsia="Times New Roman"/>
          <w:color w:val="000000"/>
          <w:vertAlign w:val="superscript"/>
          <w:lang w:val="en-US"/>
        </w:rPr>
        <w:t>3</w:t>
      </w:r>
      <w:r w:rsidRPr="00E023E3">
        <w:rPr>
          <w:rFonts w:eastAsia="Times New Roman"/>
          <w:color w:val="000000"/>
          <w:lang w:val="en-US"/>
        </w:rPr>
        <w:t xml:space="preserve"> The user changes the definitions and saves. </w:t>
      </w:r>
      <w:r w:rsidRPr="00E023E3">
        <w:rPr>
          <w:rFonts w:eastAsia="Times New Roman"/>
          <w:color w:val="000000"/>
          <w:vertAlign w:val="superscript"/>
          <w:lang w:val="en-US"/>
        </w:rPr>
        <w:t>4</w:t>
      </w:r>
      <w:r w:rsidRPr="00E023E3">
        <w:rPr>
          <w:rFonts w:eastAsia="Times New Roman"/>
          <w:color w:val="000000"/>
          <w:lang w:val="en-US"/>
        </w:rPr>
        <w:t xml:space="preserve"> The system saves the changes and </w:t>
      </w:r>
      <w:r w:rsidR="002E6AF2" w:rsidRPr="00E023E3">
        <w:rPr>
          <w:rFonts w:eastAsia="Times New Roman"/>
          <w:color w:val="000000"/>
          <w:lang w:val="en-US"/>
        </w:rPr>
        <w:t>applies</w:t>
      </w:r>
      <w:r w:rsidRPr="00E023E3">
        <w:rPr>
          <w:rFonts w:eastAsia="Times New Roman"/>
          <w:color w:val="000000"/>
          <w:lang w:val="en-US"/>
        </w:rPr>
        <w:t xml:space="preserve"> the changes to the system.</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Cancel Edition:</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E023E3" w:rsidRPr="00E023E3" w:rsidRDefault="00240676" w:rsidP="00E023E3">
      <w:pPr>
        <w:ind w:left="360"/>
        <w:rPr>
          <w:rFonts w:eastAsia="Times New Roman"/>
          <w:color w:val="000000"/>
          <w:lang w:val="en-US"/>
        </w:rPr>
      </w:pPr>
      <w:r>
        <w:rPr>
          <w:rFonts w:eastAsia="Times New Roman"/>
          <w:color w:val="000000"/>
          <w:vertAlign w:val="superscript"/>
          <w:lang w:val="en-US"/>
        </w:rPr>
        <w:t>4</w:t>
      </w:r>
      <w:r w:rsidR="00E023E3" w:rsidRPr="00E023E3">
        <w:rPr>
          <w:rFonts w:eastAsia="Times New Roman"/>
          <w:color w:val="000000"/>
          <w:lang w:val="en-US"/>
        </w:rPr>
        <w:t>The user closes the window without saving.</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while accessing the database. An error message must be presented to the user.</w:t>
      </w:r>
      <w:bookmarkEnd w:id="31"/>
    </w:p>
    <w:bookmarkStart w:id="33" w:name="BKM_8D7BFAE3_8A5E_49b3_9C19_C9F6B82B7DD8"/>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4" w:name="_Toc355994986"/>
      <w:r w:rsidR="00920AA6" w:rsidRPr="00920AA6">
        <w:rPr>
          <w:lang w:val="en-US"/>
        </w:rPr>
        <w:t>UC-012-Configure Inactive Time</w:t>
      </w:r>
      <w:bookmarkEnd w:id="34"/>
      <w:r w:rsidRPr="00920AA6">
        <w:rPr>
          <w:lang w:val="en-US"/>
        </w:rPr>
        <w:fldChar w:fldCharType="end"/>
      </w:r>
    </w:p>
    <w:p w:rsidR="00442F35" w:rsidRDefault="00BC5C95" w:rsidP="00D727FD">
      <w:pPr>
        <w:ind w:left="360"/>
        <w:jc w:val="both"/>
        <w:rPr>
          <w:lang w:val="en-US"/>
        </w:rPr>
      </w:pPr>
      <w:r>
        <w:fldChar w:fldCharType="begin" w:fldLock="1"/>
      </w:r>
      <w:r w:rsidR="00E023E3" w:rsidRPr="00C37A5B">
        <w:rPr>
          <w:lang w:val="en-US"/>
        </w:rPr>
        <w:instrText xml:space="preserve">MERGEFIELD </w:instrText>
      </w:r>
      <w:r w:rsidR="00E023E3" w:rsidRPr="00C37A5B">
        <w:rPr>
          <w:rFonts w:eastAsia="Times New Roman"/>
          <w:color w:val="000000"/>
          <w:lang w:val="en-US"/>
        </w:rPr>
        <w:instrText>Element.Notes</w:instrText>
      </w:r>
      <w:r>
        <w:fldChar w:fldCharType="separate"/>
      </w:r>
      <w:r w:rsidR="00E023E3" w:rsidRPr="00C37A5B">
        <w:rPr>
          <w:lang w:val="en-US"/>
        </w:rPr>
        <w:t xml:space="preserve">The user accesses the configurations page and activates the configuration system and sets the inactivity time to a value between </w:t>
      </w:r>
      <w:r w:rsidR="00685B65">
        <w:rPr>
          <w:lang w:val="en-US"/>
        </w:rPr>
        <w:t>1</w:t>
      </w:r>
      <w:r w:rsidR="00E023E3" w:rsidRPr="00C37A5B">
        <w:rPr>
          <w:lang w:val="en-US"/>
        </w:rPr>
        <w:t xml:space="preserve"> and 60 minutes</w:t>
      </w:r>
      <w:r w:rsidR="00442F35">
        <w:rPr>
          <w:lang w:val="en-US"/>
        </w:rPr>
        <w:t>.</w:t>
      </w:r>
    </w:p>
    <w:p w:rsidR="00E023E3" w:rsidRPr="00C37A5B" w:rsidRDefault="00442F35" w:rsidP="00442F35">
      <w:pPr>
        <w:ind w:left="360"/>
        <w:jc w:val="both"/>
        <w:rPr>
          <w:rFonts w:eastAsia="Times New Roman"/>
          <w:color w:val="000000"/>
          <w:lang w:val="en-US"/>
        </w:rPr>
      </w:pPr>
      <w:r>
        <w:rPr>
          <w:lang w:val="en-US"/>
        </w:rPr>
        <w:t>[MKU004: Configurations]</w:t>
      </w:r>
      <w:r w:rsidR="00E023E3" w:rsidRPr="00C37A5B">
        <w:rPr>
          <w:lang w:val="en-US"/>
        </w:rPr>
        <w:t xml:space="preserve"> </w:t>
      </w:r>
      <w:r w:rsidR="00BC5C95">
        <w:fldChar w:fldCharType="end"/>
      </w:r>
    </w:p>
    <w:p w:rsidR="00E023E3" w:rsidRPr="00C37A5B" w:rsidRDefault="00BC5C95" w:rsidP="00C37A5B">
      <w:pPr>
        <w:ind w:left="360"/>
        <w:rPr>
          <w:rFonts w:eastAsia="Times New Roman"/>
          <w:color w:val="000000"/>
          <w:lang w:val="en-US"/>
        </w:rPr>
      </w:pPr>
      <w:r w:rsidRPr="00C37A5B">
        <w:rPr>
          <w:rFonts w:eastAsia="Times New Roman"/>
          <w:color w:val="000000"/>
          <w:lang w:val="en-US"/>
        </w:rPr>
        <w:fldChar w:fldCharType="begin" w:fldLock="1"/>
      </w:r>
      <w:r w:rsidR="00E023E3"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E023E3" w:rsidRPr="00C37A5B">
        <w:rPr>
          <w:rFonts w:eastAsia="Times New Roman"/>
          <w:b/>
          <w:bCs/>
          <w:color w:val="000000"/>
          <w:u w:val="single"/>
          <w:lang w:val="en-US"/>
        </w:rPr>
        <w:t>Basic Path</w:t>
      </w:r>
    </w:p>
    <w:p w:rsidR="00E023E3" w:rsidRPr="00C37A5B" w:rsidRDefault="00E023E3" w:rsidP="00D727FD">
      <w:pPr>
        <w:ind w:left="360"/>
        <w:jc w:val="both"/>
        <w:rPr>
          <w:rFonts w:eastAsia="Times New Roman"/>
          <w:color w:val="000000"/>
          <w:lang w:val="en-US"/>
        </w:rPr>
      </w:pPr>
      <w:r w:rsidRPr="00C37A5B">
        <w:rPr>
          <w:rFonts w:eastAsia="Times New Roman"/>
          <w:color w:val="000000"/>
          <w:lang w:val="en-US"/>
        </w:rPr>
        <w:t>Activate</w:t>
      </w:r>
      <w:r w:rsidR="00C50B52">
        <w:rPr>
          <w:rFonts w:eastAsia="Times New Roman"/>
          <w:color w:val="000000"/>
          <w:lang w:val="en-US"/>
        </w:rPr>
        <w:t xml:space="preserve"> </w:t>
      </w:r>
      <w:r w:rsidRPr="00C37A5B">
        <w:rPr>
          <w:rFonts w:eastAsia="Times New Roman"/>
          <w:color w:val="000000"/>
          <w:lang w:val="en-US"/>
        </w:rPr>
        <w:t>Inactivity:</w:t>
      </w:r>
    </w:p>
    <w:p w:rsidR="00494004" w:rsidRDefault="00E023E3" w:rsidP="00494004">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 page and activates the </w:t>
      </w:r>
      <w:r w:rsidR="002E6AF2" w:rsidRPr="00C37A5B">
        <w:rPr>
          <w:rFonts w:eastAsia="Times New Roman"/>
          <w:color w:val="000000"/>
          <w:lang w:val="en-US"/>
        </w:rPr>
        <w:t>inactivity</w:t>
      </w:r>
      <w:r w:rsidRPr="00C37A5B">
        <w:rPr>
          <w:rFonts w:eastAsia="Times New Roman"/>
          <w:color w:val="000000"/>
          <w:lang w:val="en-US"/>
        </w:rPr>
        <w:t xml:space="preserve"> alert. </w:t>
      </w:r>
      <w:r w:rsidRPr="00C37A5B">
        <w:rPr>
          <w:rFonts w:eastAsia="Times New Roman"/>
          <w:color w:val="000000"/>
          <w:vertAlign w:val="superscript"/>
          <w:lang w:val="en-US"/>
        </w:rPr>
        <w:t>2</w:t>
      </w:r>
      <w:r w:rsidRPr="00C37A5B">
        <w:rPr>
          <w:rFonts w:eastAsia="Times New Roman"/>
          <w:color w:val="000000"/>
          <w:lang w:val="en-US"/>
        </w:rPr>
        <w:t xml:space="preserve"> The system activates the configuration of </w:t>
      </w:r>
      <w:r w:rsidR="00EB58C9" w:rsidRPr="00C37A5B">
        <w:rPr>
          <w:rFonts w:eastAsia="Times New Roman"/>
          <w:color w:val="000000"/>
          <w:lang w:val="en-US"/>
        </w:rPr>
        <w:t>inactivity</w:t>
      </w:r>
      <w:r w:rsidRPr="00C37A5B">
        <w:rPr>
          <w:rFonts w:eastAsia="Times New Roman"/>
          <w:color w:val="000000"/>
          <w:lang w:val="en-US"/>
        </w:rPr>
        <w:t xml:space="preserve"> time. </w:t>
      </w:r>
      <w:r w:rsidRPr="00C37A5B">
        <w:rPr>
          <w:rFonts w:eastAsia="Times New Roman"/>
          <w:color w:val="000000"/>
          <w:vertAlign w:val="superscript"/>
          <w:lang w:val="en-US"/>
        </w:rPr>
        <w:t>3</w:t>
      </w:r>
      <w:r w:rsidRPr="00C37A5B">
        <w:rPr>
          <w:rFonts w:eastAsia="Times New Roman"/>
          <w:color w:val="000000"/>
          <w:lang w:val="en-US"/>
        </w:rPr>
        <w:t xml:space="preserve"> The user inserts a time between </w:t>
      </w:r>
      <w:r w:rsidR="00685B65">
        <w:rPr>
          <w:rFonts w:eastAsia="Times New Roman"/>
          <w:color w:val="000000"/>
          <w:lang w:val="en-US"/>
        </w:rPr>
        <w:t>1</w:t>
      </w:r>
      <w:r w:rsidRPr="00C37A5B">
        <w:rPr>
          <w:rFonts w:eastAsia="Times New Roman"/>
          <w:color w:val="000000"/>
          <w:lang w:val="en-US"/>
        </w:rPr>
        <w:t xml:space="preserve"> and 60</w:t>
      </w:r>
      <w:r w:rsidR="00685B65">
        <w:rPr>
          <w:rFonts w:eastAsia="Times New Roman"/>
          <w:color w:val="000000"/>
          <w:lang w:val="en-US"/>
        </w:rPr>
        <w:t xml:space="preserve"> minutes</w:t>
      </w:r>
      <w:r w:rsidRPr="00C37A5B">
        <w:rPr>
          <w:rFonts w:eastAsia="Times New Roman"/>
          <w:color w:val="000000"/>
          <w:lang w:val="en-US"/>
        </w:rPr>
        <w:t xml:space="preserve">. </w:t>
      </w:r>
      <w:r w:rsidRPr="00C37A5B">
        <w:rPr>
          <w:rFonts w:eastAsia="Times New Roman"/>
          <w:color w:val="000000"/>
          <w:vertAlign w:val="superscript"/>
          <w:lang w:val="en-US"/>
        </w:rPr>
        <w:t>4</w:t>
      </w:r>
      <w:r w:rsidRPr="00C37A5B">
        <w:rPr>
          <w:rFonts w:eastAsia="Times New Roman"/>
          <w:color w:val="000000"/>
          <w:lang w:val="en-US"/>
        </w:rPr>
        <w:t xml:space="preserve"> The system updates the information in the database and puts the new configuration in effect.</w:t>
      </w:r>
      <w:r w:rsidR="00494004">
        <w:rPr>
          <w:rFonts w:eastAsia="Times New Roman"/>
          <w:color w:val="000000"/>
          <w:lang w:val="en-US"/>
        </w:rPr>
        <w:br w:type="page"/>
      </w:r>
    </w:p>
    <w:p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t>Alternate Paths</w:t>
      </w:r>
    </w:p>
    <w:p w:rsidR="00E023E3" w:rsidRPr="00C37A5B" w:rsidRDefault="00E023E3" w:rsidP="00C37A5B">
      <w:pPr>
        <w:ind w:left="360"/>
        <w:rPr>
          <w:rFonts w:eastAsia="Times New Roman"/>
          <w:color w:val="000000"/>
          <w:lang w:val="en-US"/>
        </w:rPr>
      </w:pPr>
      <w:r w:rsidRPr="00C37A5B">
        <w:rPr>
          <w:rFonts w:eastAsia="Times New Roman"/>
          <w:color w:val="000000"/>
          <w:lang w:val="en-US"/>
        </w:rPr>
        <w:t xml:space="preserve">Deactivate </w:t>
      </w:r>
      <w:r w:rsidR="00EB58C9" w:rsidRPr="00C37A5B">
        <w:rPr>
          <w:rFonts w:eastAsia="Times New Roman"/>
          <w:color w:val="000000"/>
          <w:lang w:val="en-US"/>
        </w:rPr>
        <w:t>inactivity</w:t>
      </w:r>
      <w:r w:rsidRPr="00C37A5B">
        <w:rPr>
          <w:rFonts w:eastAsia="Times New Roman"/>
          <w:color w:val="000000"/>
          <w:lang w:val="en-US"/>
        </w:rPr>
        <w:t xml:space="preserve"> time:</w:t>
      </w:r>
    </w:p>
    <w:p w:rsidR="00E023E3" w:rsidRPr="00C37A5B" w:rsidRDefault="00E023E3"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1</w:t>
      </w:r>
      <w:r w:rsidRPr="00C37A5B">
        <w:rPr>
          <w:rFonts w:eastAsia="Times New Roman"/>
          <w:color w:val="000000"/>
          <w:lang w:val="en-US"/>
        </w:rPr>
        <w:t>)</w:t>
      </w:r>
    </w:p>
    <w:p w:rsidR="00E023E3" w:rsidRPr="00C37A5B" w:rsidRDefault="00685B65" w:rsidP="00D727FD">
      <w:pPr>
        <w:ind w:left="360"/>
        <w:jc w:val="both"/>
        <w:rPr>
          <w:rFonts w:eastAsia="Times New Roman"/>
          <w:color w:val="000000"/>
          <w:lang w:val="en-US"/>
        </w:rPr>
      </w:pPr>
      <w:r>
        <w:rPr>
          <w:rFonts w:eastAsia="Times New Roman"/>
          <w:color w:val="000000"/>
          <w:vertAlign w:val="superscript"/>
          <w:lang w:val="en-US"/>
        </w:rPr>
        <w:t xml:space="preserve">2 </w:t>
      </w:r>
      <w:r w:rsidR="00E023E3" w:rsidRPr="00C37A5B">
        <w:rPr>
          <w:rFonts w:eastAsia="Times New Roman"/>
          <w:color w:val="000000"/>
          <w:lang w:val="en-US"/>
        </w:rPr>
        <w:t>The user accesses the configuration page and deactivates the</w:t>
      </w:r>
      <w:r w:rsidR="00EB58C9">
        <w:rPr>
          <w:rFonts w:eastAsia="Times New Roman"/>
          <w:color w:val="000000"/>
          <w:lang w:val="en-US"/>
        </w:rPr>
        <w:t xml:space="preserve"> </w:t>
      </w:r>
      <w:r w:rsidR="00EB58C9" w:rsidRPr="00C37A5B">
        <w:rPr>
          <w:rFonts w:eastAsia="Times New Roman"/>
          <w:color w:val="000000"/>
          <w:lang w:val="en-US"/>
        </w:rPr>
        <w:t>inactivity</w:t>
      </w:r>
      <w:r w:rsidR="00E023E3" w:rsidRPr="00C37A5B">
        <w:rPr>
          <w:rFonts w:eastAsia="Times New Roman"/>
          <w:color w:val="000000"/>
          <w:lang w:val="en-US"/>
        </w:rPr>
        <w:t xml:space="preserve"> alert. </w:t>
      </w:r>
      <w:r>
        <w:rPr>
          <w:rFonts w:eastAsia="Times New Roman"/>
          <w:color w:val="000000"/>
          <w:vertAlign w:val="superscript"/>
          <w:lang w:val="en-US"/>
        </w:rPr>
        <w:t xml:space="preserve">3 </w:t>
      </w:r>
      <w:r w:rsidR="00E023E3" w:rsidRPr="00C37A5B">
        <w:rPr>
          <w:rFonts w:eastAsia="Times New Roman"/>
          <w:color w:val="000000"/>
          <w:lang w:val="en-US"/>
        </w:rPr>
        <w:t xml:space="preserve">The system blocks the configuration of </w:t>
      </w:r>
      <w:r w:rsidR="00EB58C9" w:rsidRPr="00C37A5B">
        <w:rPr>
          <w:rFonts w:eastAsia="Times New Roman"/>
          <w:color w:val="000000"/>
          <w:lang w:val="en-US"/>
        </w:rPr>
        <w:t>inactivity</w:t>
      </w:r>
      <w:r w:rsidR="00E023E3" w:rsidRPr="00C37A5B">
        <w:rPr>
          <w:rFonts w:eastAsia="Times New Roman"/>
          <w:color w:val="000000"/>
          <w:lang w:val="en-US"/>
        </w:rPr>
        <w:t xml:space="preserve"> time. </w:t>
      </w:r>
      <w:r>
        <w:rPr>
          <w:rFonts w:eastAsia="Times New Roman"/>
          <w:color w:val="000000"/>
          <w:vertAlign w:val="superscript"/>
          <w:lang w:val="en-US"/>
        </w:rPr>
        <w:t xml:space="preserve">4 </w:t>
      </w:r>
      <w:r w:rsidR="00E023E3" w:rsidRPr="00C37A5B">
        <w:rPr>
          <w:rFonts w:eastAsia="Times New Roman"/>
          <w:color w:val="000000"/>
          <w:lang w:val="en-US"/>
        </w:rPr>
        <w:t>Updates the database information and puts the new configurations in effect.</w:t>
      </w:r>
    </w:p>
    <w:p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t>Exceptions</w:t>
      </w:r>
    </w:p>
    <w:p w:rsidR="00E023E3" w:rsidRPr="00C37A5B" w:rsidRDefault="00E023E3"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4</w:t>
      </w:r>
      <w:r w:rsidRPr="00C37A5B">
        <w:rPr>
          <w:rFonts w:eastAsia="Times New Roman"/>
          <w:color w:val="000000"/>
          <w:lang w:val="en-US"/>
        </w:rPr>
        <w:t>)</w:t>
      </w:r>
    </w:p>
    <w:p w:rsidR="00920AA6" w:rsidRDefault="00E023E3" w:rsidP="00D727FD">
      <w:pPr>
        <w:ind w:left="360"/>
        <w:jc w:val="both"/>
        <w:rPr>
          <w:rFonts w:eastAsia="Times New Roman"/>
          <w:color w:val="000000"/>
          <w:lang w:val="en-US"/>
        </w:rPr>
      </w:pPr>
      <w:r w:rsidRPr="00C37A5B">
        <w:rPr>
          <w:rFonts w:eastAsia="Times New Roman"/>
          <w:color w:val="000000"/>
          <w:lang w:val="en-US"/>
        </w:rPr>
        <w:t>An error occurs while accessing the database. An error message must be presented to the user.</w:t>
      </w:r>
      <w:bookmarkEnd w:id="33"/>
    </w:p>
    <w:bookmarkStart w:id="35" w:name="BKM_4807A5B6_97F8_4134_BA65_54189977880D"/>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6" w:name="_Toc355994987"/>
      <w:r w:rsidR="00920AA6" w:rsidRPr="00920AA6">
        <w:rPr>
          <w:lang w:val="en-US"/>
        </w:rPr>
        <w:t>UC-013-Configure Shortcuts</w:t>
      </w:r>
      <w:bookmarkEnd w:id="36"/>
      <w:r w:rsidRPr="00920AA6">
        <w:rPr>
          <w:lang w:val="en-US"/>
        </w:rPr>
        <w:fldChar w:fldCharType="end"/>
      </w:r>
    </w:p>
    <w:p w:rsidR="00C37A5B" w:rsidRPr="00442F35" w:rsidRDefault="00BC5C95" w:rsidP="00D727FD">
      <w:pPr>
        <w:ind w:left="360"/>
        <w:jc w:val="both"/>
        <w:rPr>
          <w:lang w:val="en-US"/>
        </w:rPr>
      </w:pPr>
      <w:r>
        <w:fldChar w:fldCharType="begin" w:fldLock="1"/>
      </w:r>
      <w:r w:rsidR="00C37A5B" w:rsidRPr="00C37A5B">
        <w:rPr>
          <w:lang w:val="en-US"/>
        </w:rPr>
        <w:instrText xml:space="preserve">MERGEFIELD </w:instrText>
      </w:r>
      <w:r w:rsidR="00C37A5B" w:rsidRPr="00C37A5B">
        <w:rPr>
          <w:rFonts w:eastAsia="Times New Roman"/>
          <w:color w:val="000000"/>
          <w:lang w:val="en-US"/>
        </w:rPr>
        <w:instrText>Element.Notes</w:instrText>
      </w:r>
      <w:r>
        <w:fldChar w:fldCharType="separate"/>
      </w:r>
      <w:r w:rsidR="00C37A5B" w:rsidRPr="00C37A5B">
        <w:rPr>
          <w:lang w:val="en-US"/>
        </w:rPr>
        <w:t xml:space="preserve">The user accesses the configuration page and defines shortcuts for changing between five chosen tasks </w:t>
      </w:r>
      <w:r>
        <w:fldChar w:fldCharType="end"/>
      </w:r>
    </w:p>
    <w:p w:rsidR="00442F35" w:rsidRPr="005763E8" w:rsidRDefault="00442F35" w:rsidP="00442F35">
      <w:pPr>
        <w:ind w:left="360"/>
        <w:jc w:val="both"/>
        <w:rPr>
          <w:rFonts w:eastAsia="Times New Roman"/>
          <w:color w:val="000000"/>
          <w:lang w:val="en-US"/>
        </w:rPr>
      </w:pPr>
      <w:r w:rsidRPr="00442F35">
        <w:rPr>
          <w:lang w:val="en-US"/>
        </w:rPr>
        <w:t>[MKU004: Configurations]</w:t>
      </w:r>
    </w:p>
    <w:p w:rsidR="00C37A5B" w:rsidRPr="00C37A5B" w:rsidRDefault="00BC5C95" w:rsidP="00C37A5B">
      <w:pPr>
        <w:ind w:left="360"/>
        <w:rPr>
          <w:rFonts w:eastAsia="Times New Roman"/>
          <w:color w:val="000000"/>
          <w:lang w:val="en-US"/>
        </w:rPr>
      </w:pPr>
      <w:r w:rsidRPr="00C37A5B">
        <w:rPr>
          <w:rFonts w:eastAsia="Times New Roman"/>
          <w:color w:val="000000"/>
          <w:lang w:val="en-US"/>
        </w:rPr>
        <w:fldChar w:fldCharType="begin" w:fldLock="1"/>
      </w:r>
      <w:r w:rsidR="00C37A5B"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C37A5B" w:rsidRPr="00C37A5B">
        <w:rPr>
          <w:rFonts w:eastAsia="Times New Roman"/>
          <w:b/>
          <w:bCs/>
          <w:color w:val="000000"/>
          <w:u w:val="single"/>
          <w:lang w:val="en-US"/>
        </w:rPr>
        <w:t>Basic Path</w:t>
      </w:r>
    </w:p>
    <w:p w:rsidR="00C37A5B" w:rsidRPr="00C37A5B" w:rsidRDefault="00C37A5B" w:rsidP="00C37A5B">
      <w:pPr>
        <w:ind w:left="360"/>
        <w:rPr>
          <w:rFonts w:eastAsia="Times New Roman"/>
          <w:color w:val="000000"/>
          <w:lang w:val="en-US"/>
        </w:rPr>
      </w:pPr>
      <w:r w:rsidRPr="00C37A5B">
        <w:rPr>
          <w:rFonts w:eastAsia="Times New Roman"/>
          <w:color w:val="000000"/>
          <w:lang w:val="en-US"/>
        </w:rPr>
        <w:t>Configure Shortcuts:</w:t>
      </w:r>
    </w:p>
    <w:p w:rsidR="00C37A5B" w:rsidRPr="00C37A5B" w:rsidRDefault="00C37A5B" w:rsidP="00D727FD">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configurations page and defines the shortcuts by defining the shortcuts and the corresponding task. </w:t>
      </w:r>
      <w:r w:rsidRPr="00C37A5B">
        <w:rPr>
          <w:rFonts w:eastAsia="Times New Roman"/>
          <w:color w:val="000000"/>
          <w:vertAlign w:val="superscript"/>
          <w:lang w:val="en-US"/>
        </w:rPr>
        <w:t>2</w:t>
      </w:r>
      <w:r w:rsidRPr="00C37A5B">
        <w:rPr>
          <w:rFonts w:eastAsia="Times New Roman"/>
          <w:color w:val="000000"/>
          <w:lang w:val="en-US"/>
        </w:rPr>
        <w:t xml:space="preserve"> The system updates the information in the database and </w:t>
      </w:r>
      <w:r w:rsidR="00EB58C9" w:rsidRPr="00C37A5B">
        <w:rPr>
          <w:rFonts w:eastAsia="Times New Roman"/>
          <w:color w:val="000000"/>
          <w:lang w:val="en-US"/>
        </w:rPr>
        <w:t>applies</w:t>
      </w:r>
      <w:r w:rsidRPr="00C37A5B">
        <w:rPr>
          <w:rFonts w:eastAsia="Times New Roman"/>
          <w:color w:val="000000"/>
          <w:lang w:val="en-US"/>
        </w:rPr>
        <w:t xml:space="preserve"> the new definitions.</w:t>
      </w:r>
    </w:p>
    <w:p w:rsidR="00C37A5B" w:rsidRDefault="00C37A5B" w:rsidP="00C37A5B">
      <w:pPr>
        <w:ind w:left="360"/>
        <w:rPr>
          <w:rFonts w:eastAsia="Times New Roman"/>
          <w:b/>
          <w:bCs/>
          <w:color w:val="000000"/>
          <w:u w:val="single"/>
          <w:lang w:val="en-US"/>
        </w:rPr>
      </w:pPr>
      <w:r w:rsidRPr="00C37A5B">
        <w:rPr>
          <w:rFonts w:eastAsia="Times New Roman"/>
          <w:b/>
          <w:bCs/>
          <w:color w:val="000000"/>
          <w:u w:val="single"/>
          <w:lang w:val="en-US"/>
        </w:rPr>
        <w:t>Exceptions</w:t>
      </w:r>
    </w:p>
    <w:p w:rsidR="00685B65" w:rsidRDefault="00685B65" w:rsidP="00C37A5B">
      <w:pPr>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2</w:t>
      </w:r>
      <w:r w:rsidRPr="00C37A5B">
        <w:rPr>
          <w:rFonts w:eastAsia="Times New Roman"/>
          <w:color w:val="000000"/>
          <w:lang w:val="en-US"/>
        </w:rPr>
        <w:t>)</w:t>
      </w:r>
    </w:p>
    <w:p w:rsidR="00685B65" w:rsidRPr="00C37A5B" w:rsidRDefault="00685B65" w:rsidP="00C37A5B">
      <w:pPr>
        <w:ind w:left="360"/>
        <w:rPr>
          <w:rFonts w:eastAsia="Times New Roman"/>
          <w:color w:val="000000"/>
          <w:lang w:val="en-US"/>
        </w:rPr>
      </w:pPr>
      <w:r>
        <w:rPr>
          <w:rFonts w:eastAsia="Times New Roman"/>
          <w:color w:val="000000"/>
          <w:lang w:val="en-US"/>
        </w:rPr>
        <w:t>If the user duplicates a task or the shortcuts, t</w:t>
      </w:r>
      <w:r w:rsidRPr="00E023E3">
        <w:rPr>
          <w:rFonts w:eastAsia="Times New Roman"/>
          <w:color w:val="000000"/>
          <w:lang w:val="en-US"/>
        </w:rPr>
        <w:t>he system</w:t>
      </w:r>
      <w:r>
        <w:rPr>
          <w:rFonts w:eastAsia="Times New Roman"/>
          <w:color w:val="000000"/>
          <w:lang w:val="en-US"/>
        </w:rPr>
        <w:t xml:space="preserve"> presents a</w:t>
      </w:r>
      <w:r w:rsidR="00C753FA">
        <w:rPr>
          <w:rFonts w:eastAsia="Times New Roman"/>
          <w:color w:val="000000"/>
          <w:lang w:val="en-US"/>
        </w:rPr>
        <w:t>n error</w:t>
      </w:r>
      <w:r>
        <w:rPr>
          <w:rFonts w:eastAsia="Times New Roman"/>
          <w:color w:val="000000"/>
          <w:lang w:val="en-US"/>
        </w:rPr>
        <w:t xml:space="preserve"> message.</w:t>
      </w:r>
    </w:p>
    <w:p w:rsidR="00C37A5B" w:rsidRPr="00C37A5B" w:rsidRDefault="00C37A5B"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2</w:t>
      </w:r>
      <w:r w:rsidRPr="00C37A5B">
        <w:rPr>
          <w:rFonts w:eastAsia="Times New Roman"/>
          <w:color w:val="000000"/>
          <w:lang w:val="en-US"/>
        </w:rPr>
        <w:t>)</w:t>
      </w:r>
    </w:p>
    <w:p w:rsidR="00F64686" w:rsidRDefault="00C37A5B" w:rsidP="00D727FD">
      <w:pPr>
        <w:ind w:left="360"/>
        <w:jc w:val="both"/>
        <w:rPr>
          <w:rFonts w:eastAsia="Times New Roman"/>
          <w:color w:val="000000"/>
          <w:lang w:val="en-US"/>
        </w:rPr>
      </w:pPr>
      <w:r w:rsidRPr="00C37A5B">
        <w:rPr>
          <w:rFonts w:eastAsia="Times New Roman"/>
          <w:color w:val="000000"/>
          <w:lang w:val="en-US"/>
        </w:rPr>
        <w:t>An error occurs while accessing the database. An error message must be presented to the user.</w:t>
      </w:r>
      <w:bookmarkEnd w:id="35"/>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494004" w:rsidRDefault="00BC5C95" w:rsidP="00494004">
      <w:pPr>
        <w:ind w:firstLine="360"/>
        <w:rPr>
          <w:rFonts w:eastAsia="Times New Roman"/>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C37A5B">
        <w:rPr>
          <w:rFonts w:eastAsia="Times New Roman"/>
          <w:color w:val="000000"/>
          <w:lang w:val="en-US"/>
        </w:rPr>
        <w:t>Existe</w:t>
      </w:r>
      <w:r w:rsidR="00C37A5B" w:rsidRPr="00E023E3">
        <w:rPr>
          <w:rFonts w:eastAsia="Times New Roman"/>
          <w:color w:val="000000"/>
          <w:lang w:val="en-US"/>
        </w:rPr>
        <w:t>nce of</w:t>
      </w:r>
      <w:r w:rsidR="00C753FA">
        <w:rPr>
          <w:rFonts w:eastAsia="Times New Roman"/>
          <w:color w:val="000000"/>
          <w:lang w:val="en-US"/>
        </w:rPr>
        <w:t xml:space="preserve"> active</w:t>
      </w:r>
      <w:r w:rsidR="00C37A5B" w:rsidRPr="00E023E3">
        <w:rPr>
          <w:rFonts w:eastAsia="Times New Roman"/>
          <w:color w:val="000000"/>
          <w:lang w:val="en-US"/>
        </w:rPr>
        <w:t xml:space="preserve"> tasks</w:t>
      </w:r>
      <w:r w:rsidRPr="00E023E3">
        <w:rPr>
          <w:rFonts w:eastAsia="Times New Roman"/>
          <w:color w:val="000000"/>
          <w:lang w:val="en-US"/>
        </w:rPr>
        <w:fldChar w:fldCharType="end"/>
      </w:r>
      <w:r w:rsidR="00494004">
        <w:rPr>
          <w:rFonts w:eastAsia="Times New Roman"/>
          <w:color w:val="000000"/>
          <w:lang w:val="en-US"/>
        </w:rPr>
        <w:br w:type="page"/>
      </w:r>
    </w:p>
    <w:bookmarkStart w:id="37" w:name="_Toc354757345"/>
    <w:bookmarkStart w:id="38" w:name="_Toc354758453"/>
    <w:bookmarkStart w:id="39" w:name="_Toc354759346"/>
    <w:bookmarkStart w:id="40" w:name="_Toc354760986"/>
    <w:bookmarkStart w:id="41" w:name="BKM_1C49C128_BF43_469f_9358_47416B123E11"/>
    <w:bookmarkEnd w:id="37"/>
    <w:bookmarkEnd w:id="38"/>
    <w:bookmarkEnd w:id="39"/>
    <w:bookmarkEnd w:id="40"/>
    <w:p w:rsidR="00920AA6" w:rsidRPr="00C37A5B" w:rsidRDefault="00BC5C95" w:rsidP="00C37A5B">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2" w:name="_Toc355994988"/>
      <w:r w:rsidR="00920AA6" w:rsidRPr="00920AA6">
        <w:rPr>
          <w:lang w:val="en-US"/>
        </w:rPr>
        <w:t>UC-014-Visualize Task Details</w:t>
      </w:r>
      <w:bookmarkEnd w:id="42"/>
      <w:r w:rsidRPr="00920AA6">
        <w:rPr>
          <w:lang w:val="en-US"/>
        </w:rPr>
        <w:fldChar w:fldCharType="end"/>
      </w:r>
    </w:p>
    <w:p w:rsidR="00C37A5B" w:rsidRPr="00442F35" w:rsidRDefault="00BC5C95" w:rsidP="00C37A5B">
      <w:pPr>
        <w:ind w:left="360"/>
        <w:rPr>
          <w:lang w:val="en-US"/>
        </w:rPr>
      </w:pPr>
      <w:r>
        <w:fldChar w:fldCharType="begin" w:fldLock="1"/>
      </w:r>
      <w:r w:rsidR="00C37A5B" w:rsidRPr="00920AA6">
        <w:rPr>
          <w:lang w:val="en-US"/>
        </w:rPr>
        <w:instrText xml:space="preserve">MERGEFIELD </w:instrText>
      </w:r>
      <w:r w:rsidR="00C37A5B" w:rsidRPr="00920AA6">
        <w:rPr>
          <w:rFonts w:eastAsia="Times New Roman"/>
          <w:color w:val="000000"/>
          <w:lang w:val="en-US"/>
        </w:rPr>
        <w:instrText>Element.Notes</w:instrText>
      </w:r>
      <w:r>
        <w:fldChar w:fldCharType="separate"/>
      </w:r>
      <w:r w:rsidR="00C37A5B" w:rsidRPr="00920AA6">
        <w:rPr>
          <w:lang w:val="en-US"/>
        </w:rPr>
        <w:t>The user chooses a task to view the details.</w:t>
      </w:r>
      <w:r>
        <w:fldChar w:fldCharType="end"/>
      </w:r>
    </w:p>
    <w:p w:rsidR="00442F35" w:rsidRDefault="00442F35" w:rsidP="00C37A5B">
      <w:pPr>
        <w:ind w:left="360"/>
        <w:rPr>
          <w:rFonts w:eastAsia="Times New Roman"/>
          <w:color w:val="000000"/>
          <w:lang w:val="en-US"/>
        </w:rPr>
      </w:pPr>
      <w:r w:rsidRPr="00D727FD">
        <w:rPr>
          <w:lang w:val="en-US"/>
        </w:rPr>
        <w:t>[MKU002: Task Details]</w:t>
      </w:r>
    </w:p>
    <w:p w:rsidR="00C37A5B" w:rsidRPr="00920AA6" w:rsidRDefault="00BC5C95" w:rsidP="00C37A5B">
      <w:pPr>
        <w:ind w:left="360"/>
        <w:rPr>
          <w:rFonts w:eastAsia="Times New Roman"/>
          <w:color w:val="000000"/>
          <w:lang w:val="en-US"/>
        </w:rPr>
      </w:pPr>
      <w:r>
        <w:rPr>
          <w:rFonts w:eastAsia="Times New Roman"/>
          <w:color w:val="000000"/>
          <w:lang w:val="en-US"/>
        </w:rPr>
        <w:fldChar w:fldCharType="begin" w:fldLock="1"/>
      </w:r>
      <w:r w:rsidR="00C37A5B">
        <w:rPr>
          <w:rFonts w:eastAsia="Times New Roman"/>
          <w:color w:val="000000"/>
          <w:lang w:val="en-US"/>
        </w:rPr>
        <w:instrText>MERGEFIELD Element.StructuredScenarioText</w:instrText>
      </w:r>
      <w:r>
        <w:rPr>
          <w:rFonts w:eastAsia="Times New Roman"/>
          <w:color w:val="000000"/>
          <w:lang w:val="en-US"/>
        </w:rPr>
        <w:fldChar w:fldCharType="end"/>
      </w:r>
      <w:r w:rsidR="00C37A5B" w:rsidRPr="00920AA6">
        <w:rPr>
          <w:rFonts w:eastAsia="Times New Roman"/>
          <w:b/>
          <w:bCs/>
          <w:color w:val="000000"/>
          <w:u w:val="single"/>
          <w:lang w:val="en-US"/>
        </w:rPr>
        <w:t>Basic Path</w:t>
      </w:r>
    </w:p>
    <w:p w:rsidR="00C37A5B" w:rsidRDefault="00C37A5B" w:rsidP="00D727FD">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w:t>
      </w:r>
      <w:r w:rsidR="00C753FA">
        <w:rPr>
          <w:rFonts w:eastAsia="Times New Roman"/>
          <w:color w:val="000000"/>
          <w:lang w:val="en-US"/>
        </w:rPr>
        <w:t>clicks in the details button to view the task details</w:t>
      </w:r>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 xml:space="preserve"> The </w:t>
      </w:r>
      <w:r>
        <w:rPr>
          <w:rFonts w:eastAsia="Times New Roman"/>
          <w:color w:val="000000"/>
          <w:lang w:val="en-US"/>
        </w:rPr>
        <w:t xml:space="preserve">system </w:t>
      </w:r>
      <w:r w:rsidR="00EB58C9">
        <w:rPr>
          <w:rFonts w:eastAsia="Times New Roman"/>
          <w:color w:val="000000"/>
          <w:lang w:val="en-US"/>
        </w:rPr>
        <w:t>presents</w:t>
      </w:r>
      <w:r>
        <w:rPr>
          <w:rFonts w:eastAsia="Times New Roman"/>
          <w:color w:val="000000"/>
          <w:lang w:val="en-US"/>
        </w:rPr>
        <w:t xml:space="preserve"> the task </w:t>
      </w:r>
      <w:r w:rsidR="00EB58C9">
        <w:rPr>
          <w:rFonts w:eastAsia="Times New Roman"/>
          <w:color w:val="000000"/>
          <w:lang w:val="en-US"/>
        </w:rPr>
        <w:t>details</w:t>
      </w:r>
      <w:r>
        <w:rPr>
          <w:rFonts w:eastAsia="Times New Roman"/>
          <w:color w:val="000000"/>
          <w:lang w:val="en-US"/>
        </w:rPr>
        <w:t>.</w:t>
      </w:r>
    </w:p>
    <w:p w:rsidR="00C753FA" w:rsidRPr="00920AA6" w:rsidRDefault="00C753FA" w:rsidP="00C753FA">
      <w:pPr>
        <w:ind w:left="360"/>
        <w:rPr>
          <w:rFonts w:eastAsia="Times New Roman"/>
          <w:color w:val="000000"/>
          <w:lang w:val="en-US"/>
        </w:rPr>
      </w:pPr>
      <w:r>
        <w:rPr>
          <w:rFonts w:eastAsia="Times New Roman"/>
          <w:color w:val="000000"/>
          <w:lang w:val="en-US"/>
        </w:rPr>
        <w:fldChar w:fldCharType="begin" w:fldLock="1"/>
      </w:r>
      <w:r>
        <w:rPr>
          <w:rFonts w:eastAsia="Times New Roman"/>
          <w:color w:val="000000"/>
          <w:lang w:val="en-US"/>
        </w:rPr>
        <w:instrText>MERGEFIELD Element.StructuredScenarioText</w:instrText>
      </w:r>
      <w:r>
        <w:rPr>
          <w:rFonts w:eastAsia="Times New Roman"/>
          <w:color w:val="000000"/>
          <w:lang w:val="en-US"/>
        </w:rPr>
        <w:fldChar w:fldCharType="end"/>
      </w:r>
      <w:r>
        <w:rPr>
          <w:rFonts w:eastAsia="Times New Roman"/>
          <w:b/>
          <w:bCs/>
          <w:color w:val="000000"/>
          <w:u w:val="single"/>
          <w:lang w:val="en-US"/>
        </w:rPr>
        <w:t>Alternate</w:t>
      </w:r>
      <w:r w:rsidRPr="00920AA6">
        <w:rPr>
          <w:rFonts w:eastAsia="Times New Roman"/>
          <w:b/>
          <w:bCs/>
          <w:color w:val="000000"/>
          <w:u w:val="single"/>
          <w:lang w:val="en-US"/>
        </w:rPr>
        <w:t xml:space="preserve"> Path</w:t>
      </w:r>
    </w:p>
    <w:p w:rsidR="00C753FA" w:rsidRPr="00920AA6" w:rsidRDefault="00C753FA" w:rsidP="00D727FD">
      <w:pPr>
        <w:ind w:left="360"/>
        <w:jc w:val="both"/>
        <w:rPr>
          <w:rFonts w:eastAsia="Times New Roman"/>
          <w:color w:val="000000"/>
          <w:lang w:val="en-US"/>
        </w:rPr>
      </w:pPr>
      <w:r w:rsidRPr="00920AA6">
        <w:rPr>
          <w:rFonts w:eastAsia="Times New Roman"/>
          <w:color w:val="000000"/>
          <w:vertAlign w:val="superscript"/>
          <w:lang w:val="en-US"/>
        </w:rPr>
        <w:t>1</w:t>
      </w:r>
      <w:r>
        <w:rPr>
          <w:rFonts w:eastAsia="Times New Roman"/>
          <w:color w:val="000000"/>
          <w:vertAlign w:val="superscript"/>
          <w:lang w:val="en-US"/>
        </w:rPr>
        <w:t xml:space="preserve"> </w:t>
      </w:r>
      <w:r>
        <w:rPr>
          <w:rFonts w:eastAsia="Times New Roman"/>
          <w:color w:val="000000"/>
          <w:lang w:val="en-US"/>
        </w:rPr>
        <w:t>The user expands the tasks list. (</w:t>
      </w:r>
      <w:proofErr w:type="gramStart"/>
      <w:r>
        <w:rPr>
          <w:rFonts w:eastAsia="Times New Roman"/>
          <w:color w:val="000000"/>
          <w:lang w:val="en-US"/>
        </w:rPr>
        <w:t>at</w:t>
      </w:r>
      <w:proofErr w:type="gramEnd"/>
      <w:r>
        <w:rPr>
          <w:rFonts w:eastAsia="Times New Roman"/>
          <w:color w:val="000000"/>
          <w:lang w:val="en-US"/>
        </w:rPr>
        <w:t xml:space="preserve"> </w:t>
      </w:r>
      <w:r w:rsidRPr="00920AA6">
        <w:rPr>
          <w:rFonts w:eastAsia="Times New Roman"/>
          <w:color w:val="000000"/>
          <w:vertAlign w:val="superscript"/>
          <w:lang w:val="en-US"/>
        </w:rPr>
        <w:t>1</w:t>
      </w:r>
      <w:r>
        <w:rPr>
          <w:rFonts w:eastAsia="Times New Roman"/>
          <w:color w:val="000000"/>
          <w:lang w:val="en-US"/>
        </w:rPr>
        <w:t>)</w:t>
      </w:r>
    </w:p>
    <w:p w:rsidR="00C37A5B" w:rsidRPr="00920AA6" w:rsidRDefault="00C37A5B" w:rsidP="00C37A5B">
      <w:pPr>
        <w:ind w:left="360"/>
        <w:rPr>
          <w:rFonts w:eastAsia="Times New Roman"/>
          <w:color w:val="000000"/>
          <w:lang w:val="en-US"/>
        </w:rPr>
      </w:pPr>
      <w:r w:rsidRPr="00920AA6">
        <w:rPr>
          <w:rFonts w:eastAsia="Times New Roman"/>
          <w:b/>
          <w:bCs/>
          <w:color w:val="000000"/>
          <w:u w:val="single"/>
          <w:lang w:val="en-US"/>
        </w:rPr>
        <w:t>Exceptions</w:t>
      </w:r>
    </w:p>
    <w:p w:rsidR="00C37A5B" w:rsidRPr="00920AA6" w:rsidRDefault="00C37A5B" w:rsidP="00D727FD">
      <w:pPr>
        <w:spacing w:after="0"/>
        <w:ind w:left="360"/>
        <w:rPr>
          <w:rFonts w:eastAsia="Times New Roman"/>
          <w:color w:val="000000"/>
          <w:lang w:val="en-US"/>
        </w:rPr>
      </w:pPr>
      <w:r w:rsidRPr="00920AA6">
        <w:rPr>
          <w:rFonts w:eastAsia="Times New Roman"/>
          <w:color w:val="000000"/>
          <w:lang w:val="en-US"/>
        </w:rPr>
        <w:t>(</w:t>
      </w:r>
      <w:proofErr w:type="gramStart"/>
      <w:r w:rsidRPr="00920AA6">
        <w:rPr>
          <w:rFonts w:eastAsia="Times New Roman"/>
          <w:color w:val="000000"/>
          <w:lang w:val="en-US"/>
        </w:rPr>
        <w:t>at</w:t>
      </w:r>
      <w:proofErr w:type="gramEnd"/>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w:t>
      </w:r>
    </w:p>
    <w:p w:rsidR="00F64686" w:rsidRDefault="00C37A5B" w:rsidP="00D727FD">
      <w:pPr>
        <w:pStyle w:val="Textosimples"/>
        <w:ind w:left="360"/>
        <w:jc w:val="both"/>
        <w:rPr>
          <w:rFonts w:eastAsia="Times New Roman"/>
          <w:color w:val="000000"/>
          <w:lang w:val="en-US"/>
        </w:rPr>
      </w:pPr>
      <w:r w:rsidRPr="00920AA6">
        <w:rPr>
          <w:rFonts w:eastAsia="Times New Roman"/>
          <w:color w:val="000000"/>
          <w:lang w:val="en-US"/>
        </w:rPr>
        <w:t>An error occurs while accessing the database. An error message must be presented to the user.</w:t>
      </w:r>
    </w:p>
    <w:p w:rsidR="00442F35" w:rsidRPr="00D727FD" w:rsidRDefault="00442F35" w:rsidP="00442F35">
      <w:pPr>
        <w:rPr>
          <w:lang w:val="en-US" w:eastAsia="pt-PT"/>
        </w:rPr>
      </w:pPr>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920AA6" w:rsidRDefault="00BC5C95" w:rsidP="00C37A5B">
      <w:pPr>
        <w:ind w:firstLine="360"/>
        <w:rPr>
          <w:rFonts w:eastAsia="Times New Roman"/>
          <w:b/>
          <w:bCs/>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C37A5B" w:rsidRPr="00E023E3">
        <w:rPr>
          <w:rFonts w:eastAsia="Times New Roman"/>
          <w:color w:val="000000"/>
          <w:lang w:val="en-US"/>
        </w:rPr>
        <w:t xml:space="preserve"> of tasks</w:t>
      </w:r>
      <w:r w:rsidRPr="00E023E3">
        <w:rPr>
          <w:rFonts w:eastAsia="Times New Roman"/>
          <w:color w:val="000000"/>
          <w:lang w:val="en-US"/>
        </w:rPr>
        <w:fldChar w:fldCharType="end"/>
      </w:r>
      <w:bookmarkEnd w:id="41"/>
    </w:p>
    <w:bookmarkStart w:id="43" w:name="BKM_0818BC94_27DD_4b53_A776_9D6B00186A01"/>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4" w:name="_Toc355994989"/>
      <w:r w:rsidR="00920AA6" w:rsidRPr="00920AA6">
        <w:rPr>
          <w:lang w:val="en-US"/>
        </w:rPr>
        <w:t>UC-015-Filter Inactive Tasks</w:t>
      </w:r>
      <w:bookmarkEnd w:id="44"/>
      <w:r w:rsidRPr="00920AA6">
        <w:rPr>
          <w:lang w:val="en-US"/>
        </w:rPr>
        <w:fldChar w:fldCharType="end"/>
      </w:r>
    </w:p>
    <w:p w:rsidR="00920AA6" w:rsidRPr="00442F35" w:rsidRDefault="00BC5C95" w:rsidP="00D727FD">
      <w:pPr>
        <w:ind w:left="360"/>
        <w:jc w:val="both"/>
        <w:rPr>
          <w:lang w:val="en-US"/>
        </w:rPr>
      </w:pPr>
      <w:r>
        <w:fldChar w:fldCharType="begin" w:fldLock="1"/>
      </w:r>
      <w:r w:rsidR="00920AA6" w:rsidRPr="00920AA6">
        <w:rPr>
          <w:lang w:val="en-US"/>
        </w:rPr>
        <w:instrText xml:space="preserve">MERGEFIELD </w:instrText>
      </w:r>
      <w:r w:rsidR="00920AA6" w:rsidRPr="00920AA6">
        <w:rPr>
          <w:rFonts w:eastAsia="Times New Roman"/>
          <w:color w:val="000000"/>
          <w:lang w:val="en-US"/>
        </w:rPr>
        <w:instrText>Element.Notes</w:instrText>
      </w:r>
      <w:r>
        <w:fldChar w:fldCharType="separate"/>
      </w:r>
      <w:r w:rsidR="00920AA6" w:rsidRPr="00920AA6">
        <w:rPr>
          <w:lang w:val="en-US"/>
        </w:rPr>
        <w:t>The user activates/deactivates a filter in order to see or hide the inactive tasks.</w:t>
      </w:r>
      <w:r>
        <w:fldChar w:fldCharType="end"/>
      </w:r>
    </w:p>
    <w:p w:rsidR="00442F35" w:rsidRPr="00920AA6" w:rsidRDefault="00442F35" w:rsidP="00442F35">
      <w:pPr>
        <w:ind w:left="360"/>
        <w:jc w:val="both"/>
        <w:rPr>
          <w:rFonts w:eastAsia="Times New Roman"/>
          <w:color w:val="000000"/>
          <w:lang w:val="en-US"/>
        </w:rPr>
      </w:pPr>
      <w:r w:rsidRPr="00442F35">
        <w:rPr>
          <w:lang w:val="en-US"/>
        </w:rPr>
        <w:t>[MKU001: Main Window]</w:t>
      </w:r>
    </w:p>
    <w:p w:rsidR="00920AA6" w:rsidRPr="00920AA6" w:rsidRDefault="00BC5C95" w:rsidP="00920AA6">
      <w:pPr>
        <w:ind w:left="360"/>
        <w:rPr>
          <w:rFonts w:eastAsia="Times New Roman"/>
          <w:color w:val="000000"/>
          <w:lang w:val="en-US"/>
        </w:rPr>
      </w:pPr>
      <w:r w:rsidRPr="00920AA6">
        <w:rPr>
          <w:rFonts w:eastAsia="Times New Roman"/>
          <w:color w:val="000000"/>
          <w:lang w:val="en-US"/>
        </w:rPr>
        <w:fldChar w:fldCharType="begin" w:fldLock="1"/>
      </w:r>
      <w:r w:rsidR="00920AA6"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00920AA6" w:rsidRPr="00920AA6">
        <w:rPr>
          <w:rFonts w:eastAsia="Times New Roman"/>
          <w:b/>
          <w:bCs/>
          <w:color w:val="000000"/>
          <w:u w:val="single"/>
          <w:lang w:val="en-US"/>
        </w:rPr>
        <w:t>Basic Path</w:t>
      </w:r>
    </w:p>
    <w:p w:rsidR="00920AA6" w:rsidRPr="00920AA6" w:rsidRDefault="00920AA6" w:rsidP="00920AA6">
      <w:pPr>
        <w:ind w:left="360"/>
        <w:rPr>
          <w:rFonts w:eastAsia="Times New Roman"/>
          <w:color w:val="000000"/>
          <w:lang w:val="en-US"/>
        </w:rPr>
      </w:pPr>
      <w:r w:rsidRPr="00920AA6">
        <w:rPr>
          <w:rFonts w:eastAsia="Times New Roman"/>
          <w:color w:val="000000"/>
          <w:lang w:val="en-US"/>
        </w:rPr>
        <w:t>Present tasks list:</w:t>
      </w:r>
    </w:p>
    <w:p w:rsidR="00920AA6" w:rsidRDefault="00920AA6" w:rsidP="00D727FD">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system presents a list of all the tasks to the user. </w:t>
      </w:r>
      <w:r w:rsidRPr="00920AA6">
        <w:rPr>
          <w:rFonts w:eastAsia="Times New Roman"/>
          <w:color w:val="000000"/>
          <w:vertAlign w:val="superscript"/>
          <w:lang w:val="en-US"/>
        </w:rPr>
        <w:t>2</w:t>
      </w:r>
      <w:r w:rsidRPr="00920AA6">
        <w:rPr>
          <w:rFonts w:eastAsia="Times New Roman"/>
          <w:color w:val="000000"/>
          <w:lang w:val="en-US"/>
        </w:rPr>
        <w:t xml:space="preserve"> The user selects the option to hide the inactive tasks. </w:t>
      </w:r>
      <w:r w:rsidRPr="00920AA6">
        <w:rPr>
          <w:rFonts w:eastAsia="Times New Roman"/>
          <w:color w:val="000000"/>
          <w:vertAlign w:val="superscript"/>
          <w:lang w:val="en-US"/>
        </w:rPr>
        <w:t>3</w:t>
      </w:r>
      <w:r w:rsidRPr="00920AA6">
        <w:rPr>
          <w:rFonts w:eastAsia="Times New Roman"/>
          <w:color w:val="000000"/>
          <w:lang w:val="en-US"/>
        </w:rPr>
        <w:t xml:space="preserve"> The system filters the task list and only shows the active tasks.</w:t>
      </w:r>
      <w:bookmarkEnd w:id="43"/>
    </w:p>
    <w:bookmarkStart w:id="45" w:name="BKM_E4883FC9_2B48_414c_AD0E_5549C3A79D2F"/>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6" w:name="_Toc355994990"/>
      <w:r w:rsidR="00920AA6" w:rsidRPr="00920AA6">
        <w:rPr>
          <w:lang w:val="en-US"/>
        </w:rPr>
        <w:t>UC-016-Export Data</w:t>
      </w:r>
      <w:bookmarkEnd w:id="46"/>
      <w:r w:rsidRPr="00920AA6">
        <w:rPr>
          <w:lang w:val="en-US"/>
        </w:rPr>
        <w:fldChar w:fldCharType="end"/>
      </w:r>
    </w:p>
    <w:p w:rsidR="00920AA6" w:rsidRPr="00442F35" w:rsidRDefault="00BC5C95" w:rsidP="00D727FD">
      <w:pPr>
        <w:ind w:left="360"/>
        <w:jc w:val="both"/>
        <w:rPr>
          <w:lang w:val="en-US"/>
        </w:rPr>
      </w:pPr>
      <w:r>
        <w:fldChar w:fldCharType="begin" w:fldLock="1"/>
      </w:r>
      <w:r w:rsidR="00920AA6" w:rsidRPr="00920AA6">
        <w:rPr>
          <w:lang w:val="en-US"/>
        </w:rPr>
        <w:instrText xml:space="preserve">MERGEFIELD </w:instrText>
      </w:r>
      <w:r w:rsidR="00920AA6" w:rsidRPr="00920AA6">
        <w:rPr>
          <w:rFonts w:eastAsia="Times New Roman"/>
          <w:color w:val="000000"/>
          <w:lang w:val="en-US"/>
        </w:rPr>
        <w:instrText>Element.Notes</w:instrText>
      </w:r>
      <w:r>
        <w:fldChar w:fldCharType="separate"/>
      </w:r>
      <w:r w:rsidR="00920AA6" w:rsidRPr="00920AA6">
        <w:rPr>
          <w:lang w:val="en-US"/>
        </w:rPr>
        <w:t>The user selects the option corresponding to the settings. In the section settings then selects the functionality of</w:t>
      </w:r>
      <w:r w:rsidR="00C753FA">
        <w:rPr>
          <w:lang w:val="en-US"/>
        </w:rPr>
        <w:t xml:space="preserve"> all</w:t>
      </w:r>
      <w:r w:rsidR="00920AA6" w:rsidRPr="00920AA6">
        <w:rPr>
          <w:lang w:val="en-US"/>
        </w:rPr>
        <w:t xml:space="preserve"> exporting data.</w:t>
      </w:r>
      <w:r>
        <w:fldChar w:fldCharType="end"/>
      </w:r>
    </w:p>
    <w:p w:rsidR="00442F35" w:rsidRPr="00920AA6" w:rsidRDefault="00442F35" w:rsidP="00442F35">
      <w:pPr>
        <w:ind w:left="360"/>
        <w:jc w:val="both"/>
        <w:rPr>
          <w:rFonts w:eastAsia="Times New Roman"/>
          <w:color w:val="000000"/>
          <w:lang w:val="en-US"/>
        </w:rPr>
      </w:pPr>
      <w:r w:rsidRPr="00442F35">
        <w:rPr>
          <w:lang w:val="en-US"/>
        </w:rPr>
        <w:t>[MKU004: Configurations]</w:t>
      </w:r>
    </w:p>
    <w:p w:rsidR="00920AA6" w:rsidRPr="00920AA6" w:rsidRDefault="00BC5C95" w:rsidP="00920AA6">
      <w:pPr>
        <w:ind w:left="360"/>
        <w:rPr>
          <w:rFonts w:eastAsia="Times New Roman"/>
          <w:color w:val="000000"/>
          <w:lang w:val="en-US"/>
        </w:rPr>
      </w:pPr>
      <w:r w:rsidRPr="00920AA6">
        <w:rPr>
          <w:rFonts w:eastAsia="Times New Roman"/>
          <w:color w:val="000000"/>
          <w:lang w:val="en-US"/>
        </w:rPr>
        <w:fldChar w:fldCharType="begin" w:fldLock="1"/>
      </w:r>
      <w:r w:rsidR="00920AA6"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00920AA6" w:rsidRPr="00920AA6">
        <w:rPr>
          <w:rFonts w:eastAsia="Times New Roman"/>
          <w:b/>
          <w:bCs/>
          <w:color w:val="000000"/>
          <w:u w:val="single"/>
          <w:lang w:val="en-US"/>
        </w:rPr>
        <w:t>Basic Path</w:t>
      </w:r>
    </w:p>
    <w:p w:rsidR="005763E8" w:rsidRDefault="00920AA6" w:rsidP="00494004">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selects the settings </w:t>
      </w:r>
      <w:r w:rsidR="00EB58C9" w:rsidRPr="00920AA6">
        <w:rPr>
          <w:rFonts w:eastAsia="Times New Roman"/>
          <w:color w:val="000000"/>
          <w:lang w:val="en-US"/>
        </w:rPr>
        <w:t>functionality</w:t>
      </w:r>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 xml:space="preserve"> The system</w:t>
      </w:r>
      <w:r w:rsidR="00EB58C9">
        <w:rPr>
          <w:rFonts w:eastAsia="Times New Roman"/>
          <w:color w:val="000000"/>
          <w:lang w:val="en-US"/>
        </w:rPr>
        <w:t xml:space="preserve"> </w:t>
      </w:r>
      <w:r w:rsidRPr="00920AA6">
        <w:rPr>
          <w:rFonts w:eastAsia="Times New Roman"/>
          <w:color w:val="000000"/>
          <w:lang w:val="en-US"/>
        </w:rPr>
        <w:t xml:space="preserve">redirects the user to the settings form where an option for exporting data is available. </w:t>
      </w:r>
      <w:r w:rsidRPr="00920AA6">
        <w:rPr>
          <w:rFonts w:eastAsia="Times New Roman"/>
          <w:color w:val="000000"/>
          <w:vertAlign w:val="superscript"/>
          <w:lang w:val="en-US"/>
        </w:rPr>
        <w:t>3</w:t>
      </w:r>
      <w:r w:rsidRPr="00920AA6">
        <w:rPr>
          <w:rFonts w:eastAsia="Times New Roman"/>
          <w:color w:val="000000"/>
          <w:lang w:val="en-US"/>
        </w:rPr>
        <w:t xml:space="preserve"> The user selects the export option</w:t>
      </w:r>
      <w:r w:rsidR="003D18E6">
        <w:rPr>
          <w:rFonts w:eastAsia="Times New Roman"/>
          <w:color w:val="000000"/>
          <w:lang w:val="en-US"/>
        </w:rPr>
        <w:t>.</w:t>
      </w:r>
      <w:r w:rsidRPr="00920AA6">
        <w:rPr>
          <w:rFonts w:eastAsia="Times New Roman"/>
          <w:color w:val="000000"/>
          <w:lang w:val="en-US"/>
        </w:rPr>
        <w:t xml:space="preserve"> </w:t>
      </w:r>
      <w:r w:rsidRPr="00920AA6">
        <w:rPr>
          <w:rFonts w:eastAsia="Times New Roman"/>
          <w:color w:val="000000"/>
          <w:vertAlign w:val="superscript"/>
          <w:lang w:val="en-US"/>
        </w:rPr>
        <w:t>4</w:t>
      </w:r>
      <w:r w:rsidRPr="00920AA6">
        <w:rPr>
          <w:rFonts w:eastAsia="Times New Roman"/>
          <w:color w:val="000000"/>
          <w:lang w:val="en-US"/>
        </w:rPr>
        <w:t xml:space="preserve"> </w:t>
      </w:r>
      <w:r w:rsidR="003D18E6">
        <w:rPr>
          <w:rFonts w:eastAsia="Times New Roman"/>
          <w:color w:val="000000"/>
          <w:lang w:val="en-US"/>
        </w:rPr>
        <w:t xml:space="preserve">The user chooses the path to save the exported file. </w:t>
      </w:r>
      <w:r w:rsidR="003D18E6">
        <w:rPr>
          <w:rFonts w:eastAsia="Times New Roman"/>
          <w:color w:val="000000"/>
          <w:vertAlign w:val="superscript"/>
          <w:lang w:val="en-US"/>
        </w:rPr>
        <w:t>5</w:t>
      </w:r>
      <w:r w:rsidR="003D18E6">
        <w:rPr>
          <w:rFonts w:eastAsia="Times New Roman"/>
          <w:color w:val="000000"/>
          <w:lang w:val="en-US"/>
        </w:rPr>
        <w:t xml:space="preserve"> </w:t>
      </w:r>
      <w:r w:rsidRPr="00920AA6">
        <w:rPr>
          <w:rFonts w:eastAsia="Times New Roman"/>
          <w:color w:val="000000"/>
          <w:lang w:val="en-US"/>
        </w:rPr>
        <w:t xml:space="preserve">The system exports </w:t>
      </w:r>
      <w:r w:rsidR="003D18E6">
        <w:rPr>
          <w:rFonts w:eastAsia="Times New Roman"/>
          <w:color w:val="000000"/>
          <w:lang w:val="en-US"/>
        </w:rPr>
        <w:t>all</w:t>
      </w:r>
      <w:r w:rsidRPr="00920AA6">
        <w:rPr>
          <w:rFonts w:eastAsia="Times New Roman"/>
          <w:color w:val="000000"/>
          <w:lang w:val="en-US"/>
        </w:rPr>
        <w:t xml:space="preserve"> data.</w:t>
      </w:r>
      <w:r w:rsidR="005763E8">
        <w:rPr>
          <w:rFonts w:eastAsia="Times New Roman"/>
          <w:color w:val="000000"/>
          <w:lang w:val="en-US"/>
        </w:rPr>
        <w:br w:type="page"/>
      </w:r>
    </w:p>
    <w:p w:rsidR="00920AA6" w:rsidRPr="00920AA6" w:rsidRDefault="00920AA6" w:rsidP="00920AA6">
      <w:pPr>
        <w:ind w:left="360"/>
        <w:rPr>
          <w:rFonts w:eastAsia="Times New Roman"/>
          <w:color w:val="000000"/>
          <w:lang w:val="en-US"/>
        </w:rPr>
      </w:pPr>
      <w:r w:rsidRPr="00920AA6">
        <w:rPr>
          <w:rFonts w:eastAsia="Times New Roman"/>
          <w:b/>
          <w:bCs/>
          <w:color w:val="000000"/>
          <w:u w:val="single"/>
          <w:lang w:val="en-US"/>
        </w:rPr>
        <w:t>Exceptions</w:t>
      </w:r>
    </w:p>
    <w:p w:rsidR="00920AA6" w:rsidRPr="00920AA6" w:rsidRDefault="00920AA6" w:rsidP="00D727FD">
      <w:pPr>
        <w:spacing w:after="0"/>
        <w:ind w:left="360"/>
        <w:jc w:val="both"/>
        <w:rPr>
          <w:rFonts w:eastAsia="Times New Roman"/>
          <w:color w:val="000000"/>
          <w:lang w:val="en-US"/>
        </w:rPr>
      </w:pPr>
      <w:r w:rsidRPr="00920AA6">
        <w:rPr>
          <w:rFonts w:eastAsia="Times New Roman"/>
          <w:color w:val="000000"/>
          <w:lang w:val="en-US"/>
        </w:rPr>
        <w:t>(</w:t>
      </w:r>
      <w:proofErr w:type="gramStart"/>
      <w:r w:rsidRPr="00920AA6">
        <w:rPr>
          <w:rFonts w:eastAsia="Times New Roman"/>
          <w:color w:val="000000"/>
          <w:lang w:val="en-US"/>
        </w:rPr>
        <w:t>at</w:t>
      </w:r>
      <w:proofErr w:type="gramEnd"/>
      <w:r w:rsidRPr="00920AA6">
        <w:rPr>
          <w:rFonts w:eastAsia="Times New Roman"/>
          <w:color w:val="000000"/>
          <w:lang w:val="en-US"/>
        </w:rPr>
        <w:t xml:space="preserve"> </w:t>
      </w:r>
      <w:r w:rsidRPr="00920AA6">
        <w:rPr>
          <w:rFonts w:eastAsia="Times New Roman"/>
          <w:color w:val="000000"/>
          <w:vertAlign w:val="superscript"/>
          <w:lang w:val="en-US"/>
        </w:rPr>
        <w:t>4</w:t>
      </w:r>
      <w:r w:rsidRPr="00920AA6">
        <w:rPr>
          <w:rFonts w:eastAsia="Times New Roman"/>
          <w:color w:val="000000"/>
          <w:lang w:val="en-US"/>
        </w:rPr>
        <w:t>)</w:t>
      </w:r>
    </w:p>
    <w:p w:rsidR="00920AA6" w:rsidRPr="005763E8" w:rsidRDefault="00920AA6" w:rsidP="00D727FD">
      <w:pPr>
        <w:ind w:left="360"/>
        <w:jc w:val="both"/>
        <w:rPr>
          <w:rFonts w:eastAsia="Times New Roman"/>
          <w:color w:val="000000"/>
          <w:lang w:val="en-US"/>
        </w:rPr>
      </w:pPr>
      <w:r w:rsidRPr="00920AA6">
        <w:rPr>
          <w:rFonts w:eastAsia="Times New Roman"/>
          <w:color w:val="000000"/>
          <w:lang w:val="en-US"/>
        </w:rPr>
        <w:t xml:space="preserve">The system </w:t>
      </w:r>
      <w:r w:rsidR="00EB58C9" w:rsidRPr="00920AA6">
        <w:rPr>
          <w:rFonts w:eastAsia="Times New Roman"/>
          <w:color w:val="000000"/>
          <w:lang w:val="en-US"/>
        </w:rPr>
        <w:t>doesn’t</w:t>
      </w:r>
      <w:r w:rsidRPr="00920AA6">
        <w:rPr>
          <w:rFonts w:eastAsia="Times New Roman"/>
          <w:color w:val="000000"/>
          <w:lang w:val="en-US"/>
        </w:rPr>
        <w:t xml:space="preserve"> have writing permissions in the destination folder or an error occurs when </w:t>
      </w:r>
      <w:r w:rsidR="00EB58C9" w:rsidRPr="00920AA6">
        <w:rPr>
          <w:rFonts w:eastAsia="Times New Roman"/>
          <w:color w:val="000000"/>
          <w:lang w:val="en-US"/>
        </w:rPr>
        <w:t>accessing</w:t>
      </w:r>
      <w:r w:rsidRPr="00920AA6">
        <w:rPr>
          <w:rFonts w:eastAsia="Times New Roman"/>
          <w:color w:val="000000"/>
          <w:lang w:val="en-US"/>
        </w:rPr>
        <w:t xml:space="preserve"> the database. </w:t>
      </w:r>
      <w:r w:rsidRPr="005763E8">
        <w:rPr>
          <w:rFonts w:eastAsia="Times New Roman"/>
          <w:color w:val="000000"/>
          <w:lang w:val="en-US"/>
        </w:rPr>
        <w:t>The system presents an error message to the user.</w:t>
      </w:r>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C37A5B" w:rsidRPr="00E023E3" w:rsidRDefault="00BC5C95" w:rsidP="00C37A5B">
      <w:pPr>
        <w:ind w:firstLine="360"/>
        <w:rPr>
          <w:rFonts w:eastAsia="Times New Roman"/>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C37A5B" w:rsidRPr="00E023E3">
        <w:rPr>
          <w:rFonts w:eastAsia="Times New Roman"/>
          <w:color w:val="000000"/>
          <w:lang w:val="en-US"/>
        </w:rPr>
        <w:t xml:space="preserve"> of tasks</w:t>
      </w:r>
      <w:r w:rsidRPr="00E023E3">
        <w:rPr>
          <w:rFonts w:eastAsia="Times New Roman"/>
          <w:color w:val="000000"/>
          <w:lang w:val="en-US"/>
        </w:rPr>
        <w:fldChar w:fldCharType="end"/>
      </w:r>
    </w:p>
    <w:bookmarkStart w:id="47" w:name="BKM_F177E6A4_C794_48fc_8229_D4054B3912DA"/>
    <w:bookmarkEnd w:id="45"/>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8" w:name="_Toc355994991"/>
      <w:r w:rsidR="00920AA6" w:rsidRPr="00920AA6">
        <w:rPr>
          <w:lang w:val="en-US"/>
        </w:rPr>
        <w:t>UC-017 - Show/Hide tasks list</w:t>
      </w:r>
      <w:bookmarkEnd w:id="48"/>
      <w:r w:rsidRPr="00920AA6">
        <w:rPr>
          <w:lang w:val="en-US"/>
        </w:rPr>
        <w:fldChar w:fldCharType="end"/>
      </w:r>
    </w:p>
    <w:p w:rsidR="00C37A5B" w:rsidRPr="00442F35" w:rsidRDefault="00BC5C95" w:rsidP="000A7EC8">
      <w:pPr>
        <w:ind w:left="360"/>
        <w:rPr>
          <w:lang w:val="en-US"/>
        </w:rPr>
      </w:pPr>
      <w:r>
        <w:fldChar w:fldCharType="begin" w:fldLock="1"/>
      </w:r>
      <w:r w:rsidR="00C37A5B" w:rsidRPr="00C37A5B">
        <w:rPr>
          <w:lang w:val="en-US"/>
        </w:rPr>
        <w:instrText xml:space="preserve">MERGEFIELD </w:instrText>
      </w:r>
      <w:r w:rsidR="00C37A5B" w:rsidRPr="00C37A5B">
        <w:rPr>
          <w:rFonts w:eastAsia="Times New Roman"/>
          <w:color w:val="000000"/>
          <w:lang w:val="en-US"/>
        </w:rPr>
        <w:instrText>Element.Notes</w:instrText>
      </w:r>
      <w:r>
        <w:fldChar w:fldCharType="separate"/>
      </w:r>
      <w:r w:rsidR="00C37A5B" w:rsidRPr="00C37A5B">
        <w:rPr>
          <w:lang w:val="en-US"/>
        </w:rPr>
        <w:t>User presses a button to show or hide the tasks list</w:t>
      </w:r>
      <w:r w:rsidR="00442F35">
        <w:rPr>
          <w:lang w:val="en-US"/>
        </w:rPr>
        <w:t>.</w:t>
      </w:r>
      <w:r w:rsidR="00C37A5B" w:rsidRPr="00C37A5B">
        <w:rPr>
          <w:lang w:val="en-US"/>
        </w:rPr>
        <w:t xml:space="preserve"> </w:t>
      </w:r>
      <w:r>
        <w:fldChar w:fldCharType="end"/>
      </w:r>
    </w:p>
    <w:p w:rsidR="00442F35" w:rsidRPr="00C37A5B" w:rsidRDefault="00442F35" w:rsidP="00442F35">
      <w:pPr>
        <w:ind w:left="360"/>
        <w:jc w:val="both"/>
        <w:rPr>
          <w:rFonts w:eastAsia="Times New Roman"/>
          <w:color w:val="000000"/>
          <w:lang w:val="en-US"/>
        </w:rPr>
      </w:pPr>
      <w:r w:rsidRPr="00442F35">
        <w:rPr>
          <w:lang w:val="en-US"/>
        </w:rPr>
        <w:t>[MKU001: Main Window]</w:t>
      </w:r>
    </w:p>
    <w:p w:rsidR="00C37A5B" w:rsidRPr="00C37A5B" w:rsidRDefault="00BC5C95" w:rsidP="00C37A5B">
      <w:pPr>
        <w:ind w:left="360"/>
        <w:rPr>
          <w:rFonts w:eastAsia="Times New Roman"/>
          <w:color w:val="000000"/>
          <w:lang w:val="en-US"/>
        </w:rPr>
      </w:pPr>
      <w:r w:rsidRPr="00C37A5B">
        <w:rPr>
          <w:rFonts w:eastAsia="Times New Roman"/>
          <w:color w:val="000000"/>
          <w:lang w:val="en-US"/>
        </w:rPr>
        <w:fldChar w:fldCharType="begin" w:fldLock="1"/>
      </w:r>
      <w:r w:rsidR="00C37A5B"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C37A5B" w:rsidRPr="00C37A5B">
        <w:rPr>
          <w:rFonts w:eastAsia="Times New Roman"/>
          <w:b/>
          <w:bCs/>
          <w:color w:val="000000"/>
          <w:u w:val="single"/>
          <w:lang w:val="en-US"/>
        </w:rPr>
        <w:t>Basic Path</w:t>
      </w:r>
    </w:p>
    <w:p w:rsidR="00C37A5B" w:rsidRPr="00C37A5B" w:rsidRDefault="007B3C63" w:rsidP="00C37A5B">
      <w:pPr>
        <w:ind w:left="360"/>
        <w:rPr>
          <w:rFonts w:eastAsia="Times New Roman"/>
          <w:color w:val="000000"/>
          <w:lang w:val="en-US"/>
        </w:rPr>
      </w:pPr>
      <w:r w:rsidRPr="007B3C63">
        <w:rPr>
          <w:rFonts w:eastAsia="Times New Roman"/>
          <w:color w:val="000000"/>
          <w:lang w:val="en-US"/>
        </w:rPr>
        <w:t>Show Tasks List</w:t>
      </w:r>
      <w:r w:rsidR="00C37A5B" w:rsidRPr="00C37A5B">
        <w:rPr>
          <w:rFonts w:eastAsia="Times New Roman"/>
          <w:color w:val="000000"/>
          <w:lang w:val="en-US"/>
        </w:rPr>
        <w:t>:</w:t>
      </w:r>
    </w:p>
    <w:p w:rsidR="000A7EC8" w:rsidRDefault="00C37A5B" w:rsidP="00D727FD">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system presents a minimal view without the tasks list. </w:t>
      </w:r>
      <w:r w:rsidRPr="00C37A5B">
        <w:rPr>
          <w:rFonts w:eastAsia="Times New Roman"/>
          <w:color w:val="000000"/>
          <w:vertAlign w:val="superscript"/>
          <w:lang w:val="en-US"/>
        </w:rPr>
        <w:t>2</w:t>
      </w:r>
      <w:r w:rsidRPr="00C37A5B">
        <w:rPr>
          <w:rFonts w:eastAsia="Times New Roman"/>
          <w:color w:val="000000"/>
          <w:lang w:val="en-US"/>
        </w:rPr>
        <w:t xml:space="preserve"> The user presses a button to expand the window and view the task list. </w:t>
      </w:r>
      <w:r w:rsidRPr="00C37A5B">
        <w:rPr>
          <w:rFonts w:eastAsia="Times New Roman"/>
          <w:color w:val="000000"/>
          <w:vertAlign w:val="superscript"/>
          <w:lang w:val="en-US"/>
        </w:rPr>
        <w:t>3</w:t>
      </w:r>
      <w:r w:rsidRPr="00C37A5B">
        <w:rPr>
          <w:rFonts w:eastAsia="Times New Roman"/>
          <w:color w:val="000000"/>
          <w:lang w:val="en-US"/>
        </w:rPr>
        <w:t xml:space="preserve"> The system expands the window and presents the complete task list.</w:t>
      </w:r>
    </w:p>
    <w:p w:rsidR="007B3C63" w:rsidRPr="007B3C63" w:rsidRDefault="007B3C63" w:rsidP="007B3C63">
      <w:pPr>
        <w:ind w:firstLine="360"/>
        <w:rPr>
          <w:rFonts w:eastAsia="Times New Roman"/>
          <w:color w:val="000000"/>
          <w:lang w:val="en-US"/>
        </w:rPr>
      </w:pPr>
      <w:r w:rsidRPr="007B3C63">
        <w:rPr>
          <w:rFonts w:eastAsia="Times New Roman"/>
          <w:b/>
          <w:bCs/>
          <w:color w:val="000000"/>
          <w:u w:val="single"/>
          <w:lang w:val="en-US"/>
        </w:rPr>
        <w:t>Alternate Paths</w:t>
      </w:r>
    </w:p>
    <w:p w:rsidR="007B3C63" w:rsidRPr="007B3C63" w:rsidRDefault="007B3C63" w:rsidP="007B3C63">
      <w:pPr>
        <w:ind w:firstLine="360"/>
        <w:rPr>
          <w:rFonts w:eastAsia="Times New Roman"/>
          <w:color w:val="000000"/>
          <w:lang w:val="en-US"/>
        </w:rPr>
      </w:pPr>
      <w:r w:rsidRPr="007B3C63">
        <w:rPr>
          <w:rFonts w:eastAsia="Times New Roman"/>
          <w:color w:val="000000"/>
          <w:lang w:val="en-US"/>
        </w:rPr>
        <w:t>Hide Tasks List:</w:t>
      </w:r>
    </w:p>
    <w:p w:rsidR="007B3C63" w:rsidRPr="007B3C63" w:rsidRDefault="007B3C63" w:rsidP="00D727FD">
      <w:pPr>
        <w:spacing w:after="0"/>
        <w:ind w:firstLine="360"/>
        <w:rPr>
          <w:rFonts w:eastAsia="Times New Roman"/>
          <w:color w:val="000000"/>
          <w:lang w:val="en-US"/>
        </w:rPr>
      </w:pPr>
      <w:r w:rsidRPr="007B3C63">
        <w:rPr>
          <w:rFonts w:eastAsia="Times New Roman"/>
          <w:color w:val="000000"/>
          <w:lang w:val="en-US"/>
        </w:rPr>
        <w:t>(</w:t>
      </w:r>
      <w:proofErr w:type="gramStart"/>
      <w:r w:rsidRPr="007B3C63">
        <w:rPr>
          <w:rFonts w:eastAsia="Times New Roman"/>
          <w:color w:val="000000"/>
          <w:lang w:val="en-US"/>
        </w:rPr>
        <w:t>at</w:t>
      </w:r>
      <w:proofErr w:type="gramEnd"/>
      <w:r w:rsidRPr="007B3C63">
        <w:rPr>
          <w:rFonts w:eastAsia="Times New Roman"/>
          <w:color w:val="000000"/>
          <w:lang w:val="en-US"/>
        </w:rPr>
        <w:t xml:space="preserve"> </w:t>
      </w:r>
      <w:r w:rsidRPr="007B3C63">
        <w:rPr>
          <w:rFonts w:eastAsia="Times New Roman"/>
          <w:color w:val="000000"/>
          <w:vertAlign w:val="superscript"/>
          <w:lang w:val="en-US"/>
        </w:rPr>
        <w:t>1</w:t>
      </w:r>
      <w:r w:rsidRPr="007B3C63">
        <w:rPr>
          <w:rFonts w:eastAsia="Times New Roman"/>
          <w:color w:val="000000"/>
          <w:lang w:val="en-US"/>
        </w:rPr>
        <w:t>)</w:t>
      </w:r>
    </w:p>
    <w:p w:rsidR="000A7EC8" w:rsidRDefault="005B3C90" w:rsidP="00494004">
      <w:pPr>
        <w:ind w:left="360"/>
        <w:jc w:val="both"/>
        <w:rPr>
          <w:rFonts w:eastAsia="Times New Roman"/>
          <w:color w:val="000000"/>
          <w:lang w:val="en-US"/>
        </w:rPr>
      </w:pPr>
      <w:r>
        <w:rPr>
          <w:rFonts w:eastAsia="Times New Roman"/>
          <w:color w:val="000000"/>
          <w:vertAlign w:val="superscript"/>
          <w:lang w:val="en-US"/>
        </w:rPr>
        <w:t>2</w:t>
      </w:r>
      <w:r w:rsidR="007B3C63" w:rsidRPr="007B3C63">
        <w:rPr>
          <w:rFonts w:eastAsia="Times New Roman"/>
          <w:color w:val="000000"/>
          <w:lang w:val="en-US"/>
        </w:rPr>
        <w:t xml:space="preserve">The system presents a view with the tasks list. </w:t>
      </w:r>
      <w:r>
        <w:rPr>
          <w:rFonts w:eastAsia="Times New Roman"/>
          <w:color w:val="000000"/>
          <w:vertAlign w:val="superscript"/>
          <w:lang w:val="en-US"/>
        </w:rPr>
        <w:t>3</w:t>
      </w:r>
      <w:r w:rsidR="007B3C63" w:rsidRPr="007B3C63">
        <w:rPr>
          <w:rFonts w:eastAsia="Times New Roman"/>
          <w:color w:val="000000"/>
          <w:lang w:val="en-US"/>
        </w:rPr>
        <w:t xml:space="preserve">The user presses a button to hide the tasks list. </w:t>
      </w:r>
      <w:r>
        <w:rPr>
          <w:rFonts w:eastAsia="Times New Roman"/>
          <w:color w:val="000000"/>
          <w:vertAlign w:val="superscript"/>
          <w:lang w:val="en-US"/>
        </w:rPr>
        <w:t>4</w:t>
      </w:r>
      <w:r w:rsidR="007B3C63" w:rsidRPr="007B3C63">
        <w:rPr>
          <w:rFonts w:eastAsia="Times New Roman"/>
          <w:color w:val="000000"/>
          <w:lang w:val="en-US"/>
        </w:rPr>
        <w:t>The system minimizes the window and stops showing the tasks list.</w:t>
      </w:r>
      <w:r w:rsidR="000A7EC8">
        <w:rPr>
          <w:rFonts w:eastAsia="Times New Roman"/>
          <w:color w:val="000000"/>
          <w:lang w:val="en-US"/>
        </w:rPr>
        <w:br w:type="page"/>
      </w:r>
    </w:p>
    <w:p w:rsidR="00382832" w:rsidRDefault="00C37A5B" w:rsidP="000D27CB">
      <w:pPr>
        <w:pStyle w:val="Cabealho1"/>
        <w:numPr>
          <w:ilvl w:val="0"/>
          <w:numId w:val="1"/>
        </w:numPr>
        <w:rPr>
          <w:lang w:val="en-US"/>
        </w:rPr>
      </w:pPr>
      <w:bookmarkStart w:id="49" w:name="_Toc351191942"/>
      <w:bookmarkStart w:id="50" w:name="_Toc351191948"/>
      <w:bookmarkStart w:id="51" w:name="_Toc351191943"/>
      <w:bookmarkStart w:id="52" w:name="_Toc355994992"/>
      <w:bookmarkEnd w:id="47"/>
      <w:bookmarkEnd w:id="49"/>
      <w:bookmarkEnd w:id="50"/>
      <w:bookmarkEnd w:id="51"/>
      <w:r>
        <w:rPr>
          <w:lang w:val="en-US"/>
        </w:rPr>
        <w:t>Functional Requirements</w:t>
      </w:r>
      <w:bookmarkEnd w:id="52"/>
    </w:p>
    <w:p w:rsidR="000A7EC8" w:rsidRPr="00431633" w:rsidRDefault="00BC5C95" w:rsidP="00431633">
      <w:pPr>
        <w:pStyle w:val="Cabealh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53" w:name="_Toc355994993"/>
      <w:r w:rsidR="000A7EC8" w:rsidRPr="00431633">
        <w:rPr>
          <w:lang w:val="en-US"/>
        </w:rPr>
        <w:t>1CT-001:Task.create</w:t>
      </w:r>
      <w:bookmarkEnd w:id="53"/>
      <w:r w:rsidRPr="00431633">
        <w:rPr>
          <w:lang w:val="en-US"/>
        </w:rPr>
        <w:fldChar w:fldCharType="end"/>
      </w:r>
    </w:p>
    <w:p w:rsidR="000A7EC8" w:rsidRPr="000A7EC8" w:rsidRDefault="00BC5C95" w:rsidP="00D727FD">
      <w:pPr>
        <w:jc w:val="both"/>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The system receives</w:t>
      </w:r>
      <w:r w:rsidR="000A4A45">
        <w:rPr>
          <w:lang w:val="en-US"/>
        </w:rPr>
        <w:t xml:space="preserve"> a</w:t>
      </w:r>
      <w:r w:rsidR="000A7EC8">
        <w:rPr>
          <w:lang w:val="en-US"/>
        </w:rPr>
        <w:t xml:space="preserve"> task name from a text box. This text box allows auto complete.</w:t>
      </w:r>
      <w:r>
        <w:fldChar w:fldCharType="end"/>
      </w:r>
    </w:p>
    <w:p w:rsidR="000A7EC8" w:rsidRPr="00D727FD" w:rsidRDefault="000A7EC8" w:rsidP="00D727FD">
      <w:pPr>
        <w:ind w:left="360"/>
        <w:jc w:val="both"/>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0A7EC8" w:rsidRPr="00926372" w:rsidRDefault="000A7EC8" w:rsidP="00D727FD">
      <w:pPr>
        <w:ind w:left="360"/>
        <w:jc w:val="both"/>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Element.Difficulty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0A7EC8" w:rsidRPr="00431633" w:rsidRDefault="00BC5C95" w:rsidP="00431633">
      <w:pPr>
        <w:pStyle w:val="Cabealh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54" w:name="_Toc355994994"/>
      <w:r w:rsidR="000A7EC8" w:rsidRPr="00431633">
        <w:rPr>
          <w:lang w:val="en-US"/>
        </w:rPr>
        <w:t>1CT-002:Task.create.validate</w:t>
      </w:r>
      <w:bookmarkEnd w:id="54"/>
      <w:r w:rsidRPr="00431633">
        <w:rPr>
          <w:lang w:val="en-US"/>
        </w:rPr>
        <w:fldChar w:fldCharType="end"/>
      </w:r>
    </w:p>
    <w:p w:rsidR="000A7EC8" w:rsidRPr="000A7EC8" w:rsidRDefault="00BC5C95" w:rsidP="00D727FD">
      <w:pPr>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 xml:space="preserve">The system validates the </w:t>
      </w:r>
      <w:r w:rsidR="000A4A45">
        <w:rPr>
          <w:lang w:val="en-US"/>
        </w:rPr>
        <w:t xml:space="preserve">task </w:t>
      </w:r>
      <w:r w:rsidR="000A7EC8">
        <w:rPr>
          <w:lang w:val="en-US"/>
        </w:rPr>
        <w:t>name.</w:t>
      </w:r>
      <w:r>
        <w:fldChar w:fldCharType="end"/>
      </w:r>
    </w:p>
    <w:p w:rsidR="000A7EC8" w:rsidRPr="00D727FD" w:rsidRDefault="000A7EC8"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0A7EC8" w:rsidRPr="00926372" w:rsidRDefault="000A7EC8"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0A7EC8" w:rsidRPr="00431633" w:rsidRDefault="00BC5C95" w:rsidP="00431633">
      <w:pPr>
        <w:pStyle w:val="Cabealh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55" w:name="_Toc355994995"/>
      <w:r w:rsidR="000A7EC8" w:rsidRPr="00431633">
        <w:rPr>
          <w:lang w:val="en-US"/>
        </w:rPr>
        <w:t>1CT-003:Task.create.validate.notEqual</w:t>
      </w:r>
      <w:bookmarkEnd w:id="55"/>
      <w:r w:rsidRPr="00431633">
        <w:rPr>
          <w:lang w:val="en-US"/>
        </w:rPr>
        <w:fldChar w:fldCharType="end"/>
      </w:r>
      <w:r w:rsidR="000A7EC8" w:rsidRPr="00431633">
        <w:rPr>
          <w:lang w:val="en-US"/>
        </w:rPr>
        <w:t xml:space="preserve">  </w:t>
      </w:r>
    </w:p>
    <w:p w:rsidR="000A7EC8" w:rsidRPr="000A7EC8" w:rsidRDefault="00BC5C95" w:rsidP="00D727FD">
      <w:pPr>
        <w:jc w:val="both"/>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 xml:space="preserve">The system saves the task name in the database with </w:t>
      </w:r>
      <w:r w:rsidR="000A4A45">
        <w:rPr>
          <w:lang w:val="en-US"/>
        </w:rPr>
        <w:t xml:space="preserve">an </w:t>
      </w:r>
      <w:r w:rsidR="000A7EC8">
        <w:rPr>
          <w:lang w:val="en-US"/>
        </w:rPr>
        <w:t>ID, name and initial date. The task is started.</w:t>
      </w:r>
      <w:r>
        <w:fldChar w:fldCharType="end"/>
      </w:r>
    </w:p>
    <w:p w:rsidR="000A7EC8" w:rsidRPr="00D727FD" w:rsidRDefault="000A7EC8"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5763E8" w:rsidRDefault="000A7EC8" w:rsidP="00D727FD">
      <w:pPr>
        <w:ind w:left="360"/>
        <w:rPr>
          <w:rFonts w:ascii="Times New Roman" w:eastAsia="Times New Roman" w:hAnsi="Times New Roman"/>
          <w:color w:val="000000"/>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0A7EC8" w:rsidRPr="00431633" w:rsidRDefault="00A876FE" w:rsidP="00431633">
      <w:pPr>
        <w:pStyle w:val="Cabealho1"/>
        <w:numPr>
          <w:ilvl w:val="1"/>
          <w:numId w:val="1"/>
        </w:numPr>
        <w:ind w:hanging="11"/>
        <w:rPr>
          <w:lang w:val="en-US"/>
        </w:rPr>
      </w:pPr>
      <w:bookmarkStart w:id="56" w:name="_Toc355994996"/>
      <w:r w:rsidRPr="00431633">
        <w:rPr>
          <w:lang w:val="en-US"/>
        </w:rPr>
        <w:t>1CT-004:Task.create.AutoComplet</w:t>
      </w:r>
      <w:r w:rsidR="003D18E6">
        <w:rPr>
          <w:lang w:val="en-US"/>
        </w:rPr>
        <w:t>e</w:t>
      </w:r>
      <w:bookmarkEnd w:id="56"/>
    </w:p>
    <w:p w:rsidR="000A4A45" w:rsidRPr="000A7EC8" w:rsidRDefault="000A4A45" w:rsidP="00D727FD">
      <w:pPr>
        <w:jc w:val="both"/>
        <w:rPr>
          <w:lang w:val="en-US"/>
        </w:rPr>
      </w:pPr>
      <w:r>
        <w:rPr>
          <w:lang w:val="en-US"/>
        </w:rPr>
        <w:t>The system analyzes the text box. When the user enters three or more characters, the system presents a set of suggested</w:t>
      </w:r>
      <w:r w:rsidR="003D18E6">
        <w:rPr>
          <w:lang w:val="en-US"/>
        </w:rPr>
        <w:t xml:space="preserve"> active</w:t>
      </w:r>
      <w:r>
        <w:rPr>
          <w:lang w:val="en-US"/>
        </w:rPr>
        <w:t xml:space="preserve"> tasks in a drop down list. The suggested task name </w:t>
      </w:r>
      <w:r w:rsidR="00B81606">
        <w:rPr>
          <w:lang w:val="en-US"/>
        </w:rPr>
        <w:t>start with</w:t>
      </w:r>
      <w:r>
        <w:rPr>
          <w:lang w:val="en-US"/>
        </w:rPr>
        <w:t xml:space="preserve"> the characters inserted by the user.</w:t>
      </w:r>
    </w:p>
    <w:p w:rsidR="00A876FE" w:rsidRPr="00D727FD" w:rsidRDefault="00A876FE"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57" w:name="_Toc355994997"/>
      <w:r w:rsidR="00A876FE" w:rsidRPr="00431633">
        <w:rPr>
          <w:lang w:val="en-US"/>
        </w:rPr>
        <w:t>2ET-001: EditTask</w:t>
      </w:r>
      <w:bookmarkEnd w:id="57"/>
      <w:r w:rsidRPr="00431633">
        <w:rPr>
          <w:lang w:val="en-US"/>
        </w:rPr>
        <w:fldChar w:fldCharType="end"/>
      </w:r>
    </w:p>
    <w:p w:rsidR="00A876FE" w:rsidRDefault="00A876FE" w:rsidP="00D727FD">
      <w:pPr>
        <w:jc w:val="both"/>
        <w:rPr>
          <w:lang w:val="en-US"/>
        </w:rPr>
      </w:pPr>
      <w:r w:rsidRPr="00324544">
        <w:rPr>
          <w:lang w:val="en-US"/>
        </w:rPr>
        <w:t>The system allows the edition of the field</w:t>
      </w:r>
      <w:r w:rsidR="003D18E6">
        <w:rPr>
          <w:lang w:val="en-US"/>
        </w:rPr>
        <w:t>s</w:t>
      </w:r>
      <w:r w:rsidRPr="00324544">
        <w:rPr>
          <w:lang w:val="en-US"/>
        </w:rPr>
        <w:t xml:space="preserve"> name and description. The system allows insert, update and delete </w:t>
      </w:r>
      <w:r w:rsidR="000A4A45">
        <w:rPr>
          <w:lang w:val="en-US"/>
        </w:rPr>
        <w:t xml:space="preserve">of </w:t>
      </w:r>
      <w:r w:rsidRPr="00324544">
        <w:rPr>
          <w:lang w:val="en-US"/>
        </w:rPr>
        <w:t>individual times of a task.</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58" w:name="_Toc355994998"/>
      <w:r w:rsidR="00A876FE" w:rsidRPr="00431633">
        <w:rPr>
          <w:lang w:val="en-US"/>
        </w:rPr>
        <w:t>2ET-002: EditTask.save</w:t>
      </w:r>
      <w:bookmarkEnd w:id="58"/>
      <w:r w:rsidRPr="00431633">
        <w:rPr>
          <w:lang w:val="en-US"/>
        </w:rPr>
        <w:fldChar w:fldCharType="end"/>
      </w:r>
      <w:r w:rsidR="00A876FE" w:rsidRPr="00431633">
        <w:rPr>
          <w:lang w:val="en-US"/>
        </w:rPr>
        <w:t xml:space="preserve">  </w:t>
      </w:r>
    </w:p>
    <w:p w:rsidR="000A4A45" w:rsidRDefault="000A4A45" w:rsidP="00D727FD">
      <w:pPr>
        <w:jc w:val="both"/>
        <w:rPr>
          <w:b/>
          <w:u w:val="single"/>
          <w:lang w:val="en-US"/>
        </w:rPr>
      </w:pPr>
      <w:r>
        <w:rPr>
          <w:lang w:val="en-US"/>
        </w:rPr>
        <w:t>The system validates the name and times between start date and end date</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59" w:name="_Toc355994999"/>
      <w:r w:rsidR="00A876FE" w:rsidRPr="00431633">
        <w:rPr>
          <w:lang w:val="en-US"/>
        </w:rPr>
        <w:t>2ET-003: EditTask.save.true</w:t>
      </w:r>
      <w:bookmarkEnd w:id="59"/>
      <w:r w:rsidRPr="00431633">
        <w:rPr>
          <w:lang w:val="en-US"/>
        </w:rPr>
        <w:fldChar w:fldCharType="end"/>
      </w:r>
    </w:p>
    <w:p w:rsidR="000A4A45" w:rsidRDefault="00BC5C95" w:rsidP="00D727FD">
      <w:pPr>
        <w:jc w:val="both"/>
        <w:rPr>
          <w:lang w:val="en-US"/>
        </w:rPr>
      </w:pPr>
      <w:r>
        <w:fldChar w:fldCharType="begin" w:fldLock="1"/>
      </w:r>
      <w:r w:rsidR="000A4A45" w:rsidRPr="009F727D">
        <w:rPr>
          <w:lang w:val="en-US"/>
        </w:rPr>
        <w:instrText xml:space="preserve">MERGEFIELD </w:instrText>
      </w:r>
      <w:r w:rsidR="000A4A45">
        <w:rPr>
          <w:lang w:val="en-US"/>
        </w:rPr>
        <w:instrText>Element.Notes</w:instrText>
      </w:r>
      <w:r>
        <w:fldChar w:fldCharType="separate"/>
      </w:r>
      <w:r w:rsidR="000A4A45">
        <w:rPr>
          <w:lang w:val="en-US"/>
        </w:rPr>
        <w:t>The system updates the task name in the database with the name, start and end date of individual times and description of a task</w:t>
      </w:r>
      <w:r>
        <w:fldChar w:fldCharType="end"/>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0" w:name="_Toc355995000"/>
      <w:r w:rsidR="00A876FE" w:rsidRPr="00431633">
        <w:rPr>
          <w:lang w:val="en-US"/>
        </w:rPr>
        <w:t>2ET-004:EditTask.save.false</w:t>
      </w:r>
      <w:bookmarkEnd w:id="60"/>
      <w:r w:rsidRPr="00431633">
        <w:rPr>
          <w:lang w:val="en-US"/>
        </w:rPr>
        <w:fldChar w:fldCharType="end"/>
      </w:r>
    </w:p>
    <w:p w:rsidR="00A876FE" w:rsidRDefault="00A876FE" w:rsidP="00D727FD">
      <w:pPr>
        <w:jc w:val="both"/>
        <w:rPr>
          <w:lang w:val="en-US"/>
        </w:rPr>
      </w:pPr>
      <w:r w:rsidRPr="00324544">
        <w:rPr>
          <w:lang w:val="en-US"/>
        </w:rPr>
        <w:t>In each field, the system present</w:t>
      </w:r>
      <w:r w:rsidR="000A4A45">
        <w:rPr>
          <w:lang w:val="en-US"/>
        </w:rPr>
        <w:t>s</w:t>
      </w:r>
      <w:r w:rsidRPr="00324544">
        <w:rPr>
          <w:lang w:val="en-US"/>
        </w:rPr>
        <w:t xml:space="preserve"> an error message “Invalid field!” and the reason</w:t>
      </w:r>
      <w:r w:rsidR="00926372">
        <w:rPr>
          <w:lang w:val="en-US"/>
        </w:rPr>
        <w:t>.</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1" w:name="_Toc355995001"/>
      <w:r w:rsidR="00A876FE" w:rsidRPr="00431633">
        <w:rPr>
          <w:lang w:val="en-US"/>
        </w:rPr>
        <w:t>3DT-001: DeleteTask</w:t>
      </w:r>
      <w:bookmarkEnd w:id="61"/>
      <w:r w:rsidRPr="00431633">
        <w:rPr>
          <w:lang w:val="en-US"/>
        </w:rPr>
        <w:fldChar w:fldCharType="end"/>
      </w:r>
    </w:p>
    <w:p w:rsidR="009F727D" w:rsidRPr="003D18E6"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 xml:space="preserve">The system deletes </w:t>
      </w:r>
      <w:r w:rsidR="000A4A45">
        <w:rPr>
          <w:lang w:val="en-US"/>
        </w:rPr>
        <w:t xml:space="preserve">the </w:t>
      </w:r>
      <w:r w:rsidR="00A876FE">
        <w:rPr>
          <w:lang w:val="en-US"/>
        </w:rPr>
        <w:t>selected task and updates the database. The system should ask for confirmation before deleting the task.</w:t>
      </w:r>
      <w:r>
        <w:fldChar w:fldCharType="end"/>
      </w:r>
      <w:r w:rsidR="003D18E6" w:rsidRPr="006824DC">
        <w:rPr>
          <w:lang w:val="en-US"/>
        </w:rPr>
        <w:t xml:space="preserve"> T</w:t>
      </w:r>
      <w:r w:rsidR="003D18E6">
        <w:rPr>
          <w:lang w:val="en-US"/>
        </w:rPr>
        <w:t>he system only allows to delete tasks stopped.</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2" w:name="_Toc355995002"/>
      <w:r w:rsidR="00A876FE" w:rsidRPr="00431633">
        <w:rPr>
          <w:lang w:val="en-US"/>
        </w:rPr>
        <w:t>4STT-001</w:t>
      </w:r>
      <w:r w:rsidR="00FE5BBB" w:rsidRPr="00431633">
        <w:rPr>
          <w:lang w:val="en-US"/>
        </w:rPr>
        <w:t>: StartTime</w:t>
      </w:r>
      <w:bookmarkEnd w:id="62"/>
      <w:r w:rsidRPr="00431633">
        <w:rPr>
          <w:lang w:val="en-US"/>
        </w:rPr>
        <w:fldChar w:fldCharType="end"/>
      </w:r>
    </w:p>
    <w:p w:rsidR="009F727D" w:rsidRPr="00926372"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stop</w:t>
      </w:r>
      <w:r w:rsidR="000A4A45">
        <w:rPr>
          <w:lang w:val="en-US"/>
        </w:rPr>
        <w:t>s</w:t>
      </w:r>
      <w:r w:rsidR="00A876FE">
        <w:rPr>
          <w:lang w:val="en-US"/>
        </w:rPr>
        <w:t xml:space="preserve"> the current task if there is one and starts counting the time for the</w:t>
      </w:r>
      <w:r w:rsidR="000A4A45">
        <w:rPr>
          <w:lang w:val="en-US"/>
        </w:rPr>
        <w:t xml:space="preserve"> selected</w:t>
      </w:r>
      <w:r w:rsidR="00A876FE">
        <w:rPr>
          <w:lang w:val="en-US"/>
        </w:rPr>
        <w:t xml:space="preserve"> task</w:t>
      </w:r>
      <w:r>
        <w:fldChar w:fldCharType="end"/>
      </w:r>
      <w:r w:rsidR="00926372" w:rsidRPr="00D727FD">
        <w:rPr>
          <w:lang w:val="en-US"/>
        </w:rPr>
        <w:t>.</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D727FD">
      <w:pPr>
        <w:ind w:left="360"/>
        <w:rPr>
          <w:szCs w:val="24"/>
          <w:lang w:val="en-US"/>
        </w:rPr>
      </w:pPr>
      <w:r w:rsidRPr="009F727D">
        <w:rPr>
          <w:b/>
          <w:szCs w:val="24"/>
          <w:u w:val="single"/>
          <w:lang w:val="en-US"/>
        </w:rPr>
        <w:t>Difficulty</w:t>
      </w:r>
      <w:r w:rsidR="00926372">
        <w:rPr>
          <w:rFonts w:ascii="Times New Roman" w:eastAsia="Times New Roman" w:hAnsi="Times New Roman"/>
          <w:color w:val="000000"/>
          <w:szCs w:val="24"/>
          <w:lang w:val="en-US"/>
        </w:rPr>
        <w:t>:</w:t>
      </w:r>
      <w:r w:rsidR="00926372">
        <w:rPr>
          <w:rFonts w:ascii="Times New Roman" w:eastAsia="Times New Roman" w:hAnsi="Times New Roman"/>
          <w:color w:val="000000"/>
          <w:szCs w:val="24"/>
          <w:lang w:val="en-US"/>
        </w:rPr>
        <w:tab/>
      </w:r>
      <w:r>
        <w:rPr>
          <w:rFonts w:ascii="Times New Roman" w:eastAsia="Times New Roman" w:hAnsi="Times New Roman"/>
          <w:color w:val="000000"/>
          <w:szCs w:val="24"/>
          <w:lang w:val="en-US"/>
        </w:rPr>
        <w:t>Medium</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3" w:name="_Toc355995003"/>
      <w:r w:rsidR="00A876FE" w:rsidRPr="00431633">
        <w:rPr>
          <w:lang w:val="en-US"/>
        </w:rPr>
        <w:t>5ST-001: StopTime</w:t>
      </w:r>
      <w:bookmarkEnd w:id="63"/>
      <w:r w:rsidRPr="00431633">
        <w:rPr>
          <w:lang w:val="en-US"/>
        </w:rPr>
        <w:fldChar w:fldCharType="end"/>
      </w:r>
    </w:p>
    <w:p w:rsidR="00A876FE" w:rsidRPr="005763E8" w:rsidRDefault="00BC5C95" w:rsidP="00D727FD">
      <w:pPr>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stops the time and updates the information of the task and saves it in database.</w:t>
      </w:r>
      <w:r>
        <w:fldChar w:fldCharType="end"/>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D727FD">
      <w:pPr>
        <w:ind w:left="360"/>
        <w:rPr>
          <w:szCs w:val="24"/>
          <w:lang w:val="en-US"/>
        </w:rPr>
      </w:pPr>
      <w:r w:rsidRPr="009F727D">
        <w:rPr>
          <w:b/>
          <w:szCs w:val="24"/>
          <w:u w:val="single"/>
          <w:lang w:val="en-US"/>
        </w:rPr>
        <w:t>Difficulty</w:t>
      </w:r>
      <w:r w:rsidR="00926372">
        <w:rPr>
          <w:rFonts w:ascii="Times New Roman" w:eastAsia="Times New Roman" w:hAnsi="Times New Roman"/>
          <w:color w:val="000000"/>
          <w:szCs w:val="24"/>
          <w:lang w:val="en-US"/>
        </w:rPr>
        <w:t>:</w:t>
      </w:r>
      <w:r w:rsidR="00926372">
        <w:rPr>
          <w:rFonts w:ascii="Times New Roman" w:eastAsia="Times New Roman" w:hAnsi="Times New Roman"/>
          <w:color w:val="000000"/>
          <w:szCs w:val="24"/>
          <w:lang w:val="en-US"/>
        </w:rPr>
        <w:tab/>
      </w:r>
      <w:r>
        <w:rPr>
          <w:rFonts w:ascii="Times New Roman" w:eastAsia="Times New Roman" w:hAnsi="Times New Roman"/>
          <w:color w:val="000000"/>
          <w:szCs w:val="24"/>
          <w:lang w:val="en-US"/>
        </w:rPr>
        <w:t>Medium</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4" w:name="_Toc355995004"/>
      <w:r w:rsidR="00A876FE" w:rsidRPr="00431633">
        <w:rPr>
          <w:lang w:val="en-US"/>
        </w:rPr>
        <w:t>6CT-001</w:t>
      </w:r>
      <w:r w:rsidR="00FE5BBB" w:rsidRPr="00431633">
        <w:rPr>
          <w:lang w:val="en-US"/>
        </w:rPr>
        <w:t>: ChangeRunningTask</w:t>
      </w:r>
      <w:bookmarkEnd w:id="64"/>
      <w:r w:rsidRPr="00431633">
        <w:rPr>
          <w:lang w:val="en-US"/>
        </w:rPr>
        <w:fldChar w:fldCharType="end"/>
      </w:r>
      <w:r w:rsidR="00A876FE" w:rsidRPr="00431633">
        <w:rPr>
          <w:lang w:val="en-US"/>
        </w:rPr>
        <w:t xml:space="preserve">  </w:t>
      </w:r>
    </w:p>
    <w:p w:rsidR="00A876FE" w:rsidRPr="00926372"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 xml:space="preserve">The system allows </w:t>
      </w:r>
      <w:r w:rsidR="00C85BD2">
        <w:rPr>
          <w:lang w:val="en-US"/>
        </w:rPr>
        <w:t xml:space="preserve">the </w:t>
      </w:r>
      <w:r w:rsidR="00A876FE">
        <w:rPr>
          <w:lang w:val="en-US"/>
        </w:rPr>
        <w:t>change</w:t>
      </w:r>
      <w:r w:rsidR="00C85BD2">
        <w:rPr>
          <w:lang w:val="en-US"/>
        </w:rPr>
        <w:t xml:space="preserve"> of the running</w:t>
      </w:r>
      <w:r w:rsidR="00A876FE">
        <w:rPr>
          <w:lang w:val="en-US"/>
        </w:rPr>
        <w:t xml:space="preserve"> task through</w:t>
      </w:r>
      <w:r w:rsidR="00C85BD2">
        <w:rPr>
          <w:lang w:val="en-US"/>
        </w:rPr>
        <w:t xml:space="preserve"> a</w:t>
      </w:r>
      <w:r w:rsidR="00A876FE">
        <w:rPr>
          <w:lang w:val="en-US"/>
        </w:rPr>
        <w:t xml:space="preserve"> combination keys or stop</w:t>
      </w:r>
      <w:r w:rsidR="006824DC">
        <w:rPr>
          <w:lang w:val="en-US"/>
        </w:rPr>
        <w:t>p</w:t>
      </w:r>
      <w:r w:rsidR="00C85BD2">
        <w:rPr>
          <w:lang w:val="en-US"/>
        </w:rPr>
        <w:t>ing the</w:t>
      </w:r>
      <w:r w:rsidR="00A876FE">
        <w:rPr>
          <w:lang w:val="en-US"/>
        </w:rPr>
        <w:t xml:space="preserve"> current task and start</w:t>
      </w:r>
      <w:r w:rsidR="00C85BD2">
        <w:rPr>
          <w:lang w:val="en-US"/>
        </w:rPr>
        <w:t>ing</w:t>
      </w:r>
      <w:r w:rsidR="00A876FE">
        <w:rPr>
          <w:lang w:val="en-US"/>
        </w:rPr>
        <w:t xml:space="preserve"> </w:t>
      </w:r>
      <w:r w:rsidR="00C85BD2">
        <w:rPr>
          <w:lang w:val="en-US"/>
        </w:rPr>
        <w:t>an</w:t>
      </w:r>
      <w:r w:rsidR="00A876FE">
        <w:rPr>
          <w:lang w:val="en-US"/>
        </w:rPr>
        <w:t>other</w:t>
      </w:r>
      <w:r>
        <w:fldChar w:fldCharType="end"/>
      </w:r>
      <w:r w:rsidR="00926372" w:rsidRPr="00D727FD">
        <w:rPr>
          <w:lang w:val="en-US"/>
        </w:rPr>
        <w:t>.</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5" w:name="_Toc355995005"/>
      <w:r w:rsidR="00A876FE" w:rsidRPr="00431633">
        <w:rPr>
          <w:lang w:val="en-US"/>
        </w:rPr>
        <w:t>6CT-002:</w:t>
      </w:r>
      <w:r w:rsidR="00FE5BBB">
        <w:rPr>
          <w:lang w:val="en-US"/>
        </w:rPr>
        <w:t xml:space="preserve"> </w:t>
      </w:r>
      <w:r w:rsidR="00A876FE" w:rsidRPr="00431633">
        <w:rPr>
          <w:lang w:val="en-US"/>
        </w:rPr>
        <w:t>ChangeRunningTask.CombinationFail</w:t>
      </w:r>
      <w:bookmarkEnd w:id="65"/>
      <w:r w:rsidRPr="00431633">
        <w:rPr>
          <w:lang w:val="en-US"/>
        </w:rPr>
        <w:fldChar w:fldCharType="end"/>
      </w:r>
      <w:r w:rsidR="00A876FE" w:rsidRPr="00431633">
        <w:rPr>
          <w:lang w:val="en-US"/>
        </w:rPr>
        <w:t xml:space="preserve">  </w:t>
      </w:r>
    </w:p>
    <w:p w:rsidR="00C85BD2" w:rsidRDefault="00C85BD2" w:rsidP="00D727FD">
      <w:pPr>
        <w:jc w:val="both"/>
        <w:rPr>
          <w:lang w:val="en-US"/>
        </w:rPr>
      </w:pPr>
      <w:r w:rsidRPr="00D727FD">
        <w:rPr>
          <w:lang w:val="en-US"/>
        </w:rPr>
        <w:t>The system plays a beep if the pressed shortcut isn’t associated with a task.</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6" w:name="_Toc355995006"/>
      <w:r w:rsidR="00A876FE" w:rsidRPr="00431633">
        <w:rPr>
          <w:lang w:val="en-US"/>
        </w:rPr>
        <w:t>6CT-003:</w:t>
      </w:r>
      <w:r w:rsidR="00FE5BBB">
        <w:rPr>
          <w:lang w:val="en-US"/>
        </w:rPr>
        <w:t xml:space="preserve"> </w:t>
      </w:r>
      <w:r w:rsidR="00A876FE" w:rsidRPr="00431633">
        <w:rPr>
          <w:lang w:val="en-US"/>
        </w:rPr>
        <w:t>ChangeRunningTask.Success</w:t>
      </w:r>
      <w:bookmarkEnd w:id="66"/>
      <w:r w:rsidRPr="00431633">
        <w:rPr>
          <w:lang w:val="en-US"/>
        </w:rPr>
        <w:fldChar w:fldCharType="end"/>
      </w:r>
    </w:p>
    <w:p w:rsidR="009F727D" w:rsidRDefault="00B81606" w:rsidP="00D727FD">
      <w:pPr>
        <w:jc w:val="both"/>
        <w:rPr>
          <w:lang w:val="en-US"/>
        </w:rPr>
      </w:pPr>
      <w:r w:rsidRPr="00D727FD">
        <w:rPr>
          <w:lang w:val="en-US"/>
        </w:rPr>
        <w:t xml:space="preserve">When a task is started </w:t>
      </w:r>
      <w:r w:rsidR="00BC5C95">
        <w:fldChar w:fldCharType="begin" w:fldLock="1"/>
      </w:r>
      <w:r w:rsidR="00A876FE" w:rsidRPr="009F727D">
        <w:rPr>
          <w:lang w:val="en-US"/>
        </w:rPr>
        <w:instrText xml:space="preserve">MERGEFIELD </w:instrText>
      </w:r>
      <w:r w:rsidR="00A876FE">
        <w:rPr>
          <w:lang w:val="en-US"/>
        </w:rPr>
        <w:instrText>Element.Notes</w:instrText>
      </w:r>
      <w:r w:rsidR="00BC5C95">
        <w:fldChar w:fldCharType="separate"/>
      </w:r>
      <w:r>
        <w:rPr>
          <w:lang w:val="en-US"/>
        </w:rPr>
        <w:t>t</w:t>
      </w:r>
      <w:r w:rsidR="00A876FE">
        <w:rPr>
          <w:lang w:val="en-US"/>
        </w:rPr>
        <w:t>he system presents a brief popup to the user that disappears without user intervention.</w:t>
      </w:r>
      <w:r w:rsidR="00BC5C95">
        <w:fldChar w:fldCharType="end"/>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7" w:name="_Toc355995007"/>
      <w:r w:rsidR="00A876FE" w:rsidRPr="00431633">
        <w:rPr>
          <w:lang w:val="en-US"/>
        </w:rPr>
        <w:t>7CT-001:</w:t>
      </w:r>
      <w:r w:rsidR="00F64686">
        <w:rPr>
          <w:lang w:val="en-US"/>
        </w:rPr>
        <w:t xml:space="preserve"> </w:t>
      </w:r>
      <w:r w:rsidR="00A876FE" w:rsidRPr="00431633">
        <w:rPr>
          <w:lang w:val="en-US"/>
        </w:rPr>
        <w:t>ChangeTask Status</w:t>
      </w:r>
      <w:bookmarkEnd w:id="67"/>
      <w:r w:rsidRPr="00431633">
        <w:rPr>
          <w:lang w:val="en-US"/>
        </w:rPr>
        <w:fldChar w:fldCharType="end"/>
      </w:r>
    </w:p>
    <w:p w:rsidR="009F727D" w:rsidRPr="00926372"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loads all tasks from database and allows select</w:t>
      </w:r>
      <w:r w:rsidR="00B81606">
        <w:rPr>
          <w:lang w:val="en-US"/>
        </w:rPr>
        <w:t>ing</w:t>
      </w:r>
      <w:r w:rsidR="00A876FE">
        <w:rPr>
          <w:lang w:val="en-US"/>
        </w:rPr>
        <w:t xml:space="preserve"> them for change</w:t>
      </w:r>
      <w:r w:rsidR="00B81606">
        <w:rPr>
          <w:lang w:val="en-US"/>
        </w:rPr>
        <w:t xml:space="preserve"> of</w:t>
      </w:r>
      <w:r w:rsidR="00A876FE">
        <w:rPr>
          <w:lang w:val="en-US"/>
        </w:rPr>
        <w:t xml:space="preserve"> status. It doesn't allow to change</w:t>
      </w:r>
      <w:r w:rsidR="00B81606">
        <w:rPr>
          <w:lang w:val="en-US"/>
        </w:rPr>
        <w:t xml:space="preserve"> the</w:t>
      </w:r>
      <w:r w:rsidR="00A876FE">
        <w:rPr>
          <w:lang w:val="en-US"/>
        </w:rPr>
        <w:t xml:space="preserve"> status of running tasks</w:t>
      </w:r>
      <w:r>
        <w:fldChar w:fldCharType="end"/>
      </w:r>
      <w:r w:rsidR="00926372" w:rsidRPr="00D727FD">
        <w:rPr>
          <w:lang w:val="en-US"/>
        </w:rPr>
        <w:t>.</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926372">
      <w:pPr>
        <w:ind w:left="360"/>
        <w:rPr>
          <w:b/>
          <w:szCs w:val="24"/>
          <w:u w:val="single"/>
          <w:lang w:val="en-US"/>
        </w:rPr>
      </w:pPr>
      <w:r w:rsidRPr="00926372">
        <w:rPr>
          <w:b/>
          <w:szCs w:val="24"/>
          <w:u w:val="single"/>
          <w:lang w:val="en-US"/>
        </w:rPr>
        <w:t>Difficulty</w:t>
      </w:r>
      <w:r w:rsidR="00926372" w:rsidRPr="00D727FD">
        <w:rPr>
          <w:szCs w:val="24"/>
          <w:lang w:val="en-US"/>
        </w:rPr>
        <w:t>:</w:t>
      </w:r>
      <w:r w:rsidR="00926372" w:rsidRPr="00D727FD">
        <w:rPr>
          <w:szCs w:val="24"/>
          <w:lang w:val="en-US"/>
        </w:rPr>
        <w:tab/>
      </w:r>
      <w:r w:rsidR="00926372" w:rsidRPr="00D727FD">
        <w:rPr>
          <w:rFonts w:eastAsia="Times New Roman"/>
          <w:color w:val="000000"/>
          <w:szCs w:val="24"/>
          <w:lang w:val="en-US"/>
        </w:rPr>
        <w:t>Low</w:t>
      </w:r>
    </w:p>
    <w:bookmarkStart w:id="68" w:name="_Toc354757366"/>
    <w:bookmarkStart w:id="69" w:name="_Toc354758474"/>
    <w:bookmarkStart w:id="70" w:name="_Toc354759367"/>
    <w:bookmarkStart w:id="71" w:name="_Toc354761007"/>
    <w:bookmarkEnd w:id="68"/>
    <w:bookmarkEnd w:id="69"/>
    <w:bookmarkEnd w:id="70"/>
    <w:bookmarkEnd w:id="71"/>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2" w:name="_Toc355995008"/>
      <w:r w:rsidR="00431633" w:rsidRPr="00431633">
        <w:rPr>
          <w:lang w:val="en-US"/>
        </w:rPr>
        <w:t>8AI-001</w:t>
      </w:r>
      <w:r w:rsidR="00F64686">
        <w:rPr>
          <w:lang w:val="en-US"/>
        </w:rPr>
        <w:t xml:space="preserve">: </w:t>
      </w:r>
      <w:r w:rsidR="00431633" w:rsidRPr="00431633">
        <w:rPr>
          <w:lang w:val="en-US"/>
        </w:rPr>
        <w:t>Inactivity</w:t>
      </w:r>
      <w:bookmarkEnd w:id="72"/>
      <w:r w:rsidRPr="00431633">
        <w:rPr>
          <w:lang w:val="en-US"/>
        </w:rPr>
        <w:fldChar w:fldCharType="end"/>
      </w:r>
      <w:r w:rsidR="00431633" w:rsidRPr="00431633">
        <w:rPr>
          <w:lang w:val="en-US"/>
        </w:rPr>
        <w:t xml:space="preserve">  </w:t>
      </w:r>
    </w:p>
    <w:p w:rsidR="009F727D" w:rsidRPr="00FB33EB" w:rsidRDefault="00BC5C95" w:rsidP="00D727FD">
      <w:pPr>
        <w:rPr>
          <w:lang w:val="en-GB"/>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verifies the user's inactivity for a period of time</w:t>
      </w:r>
      <w:r w:rsidR="00312628">
        <w:rPr>
          <w:lang w:val="en-US"/>
        </w:rPr>
        <w:t xml:space="preserve"> through the last keyboard and mouse activity</w:t>
      </w:r>
      <w:r w:rsidR="00431633">
        <w:rPr>
          <w:lang w:val="en-US"/>
        </w:rPr>
        <w:t xml:space="preserve">. </w:t>
      </w:r>
      <w:r>
        <w:fldChar w:fldCharType="end"/>
      </w:r>
      <w:r w:rsidR="00FB33EB" w:rsidRPr="00FB33EB">
        <w:rPr>
          <w:lang w:val="en-GB"/>
        </w:rPr>
        <w:t>The system stops the time and saves this time in database.</w:t>
      </w:r>
      <w:r w:rsidR="00FB33EB">
        <w:rPr>
          <w:lang w:val="en-GB"/>
        </w:rPr>
        <w:t xml:space="preserve"> The system starts other new time.</w:t>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94004" w:rsidRDefault="00431633" w:rsidP="00494004">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 xml:space="preserve">High  </w:t>
      </w:r>
      <w:r w:rsidR="00494004">
        <w:rPr>
          <w:szCs w:val="24"/>
          <w:lang w:val="en-US"/>
        </w:rPr>
        <w:br w:type="page"/>
      </w:r>
    </w:p>
    <w:p w:rsidR="00431633" w:rsidRPr="00431633" w:rsidRDefault="00BC5C95" w:rsidP="00431633">
      <w:pPr>
        <w:pStyle w:val="Cabealh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3" w:name="_Toc355995009"/>
      <w:r w:rsidR="00431633" w:rsidRPr="00431633">
        <w:rPr>
          <w:lang w:val="en-US"/>
        </w:rPr>
        <w:t>8AI-002</w:t>
      </w:r>
      <w:r w:rsidR="00F64686">
        <w:rPr>
          <w:lang w:val="en-US"/>
        </w:rPr>
        <w:t xml:space="preserve">: </w:t>
      </w:r>
      <w:r w:rsidR="00431633" w:rsidRPr="00431633">
        <w:rPr>
          <w:lang w:val="en-US"/>
        </w:rPr>
        <w:t>Inactivity.Notify</w:t>
      </w:r>
      <w:bookmarkEnd w:id="73"/>
      <w:r w:rsidRPr="00431633">
        <w:rPr>
          <w:lang w:val="en-US"/>
        </w:rPr>
        <w:fldChar w:fldCharType="end"/>
      </w:r>
    </w:p>
    <w:p w:rsidR="00431633" w:rsidRPr="005763E8"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blocks the screen and asks the user what he wants to do. The user chooses to ignore the time or add the time to the running task.</w:t>
      </w:r>
      <w:r>
        <w:fldChar w:fldCharType="end"/>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431633" w:rsidRPr="00431633" w:rsidRDefault="00BC5C95" w:rsidP="00431633">
      <w:pPr>
        <w:pStyle w:val="Cabealh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4" w:name="_Toc355995010"/>
      <w:r w:rsidR="00431633" w:rsidRPr="00431633">
        <w:rPr>
          <w:lang w:val="en-US"/>
        </w:rPr>
        <w:t>8AI-003</w:t>
      </w:r>
      <w:r w:rsidR="00F64686">
        <w:rPr>
          <w:lang w:val="en-US"/>
        </w:rPr>
        <w:t xml:space="preserve">: </w:t>
      </w:r>
      <w:r w:rsidR="00431633" w:rsidRPr="00431633">
        <w:rPr>
          <w:lang w:val="en-US"/>
        </w:rPr>
        <w:t>Inactivity.Notify.Adds</w:t>
      </w:r>
      <w:bookmarkEnd w:id="74"/>
      <w:r w:rsidRPr="00431633">
        <w:rPr>
          <w:lang w:val="en-US"/>
        </w:rPr>
        <w:fldChar w:fldCharType="end"/>
      </w:r>
      <w:r w:rsidR="00431633" w:rsidRPr="00431633">
        <w:rPr>
          <w:lang w:val="en-US"/>
        </w:rPr>
        <w:t xml:space="preserve">  </w:t>
      </w:r>
    </w:p>
    <w:p w:rsidR="00431633" w:rsidRPr="005763E8"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w:t>
      </w:r>
      <w:r w:rsidR="00FB33EB">
        <w:rPr>
          <w:lang w:val="en-US"/>
        </w:rPr>
        <w:t xml:space="preserve"> saves the inactivity time in database and</w:t>
      </w:r>
      <w:r w:rsidR="00431633">
        <w:rPr>
          <w:lang w:val="en-US"/>
        </w:rPr>
        <w:t xml:space="preserve"> adds</w:t>
      </w:r>
      <w:r w:rsidR="00FB33EB">
        <w:rPr>
          <w:lang w:val="en-US"/>
        </w:rPr>
        <w:t xml:space="preserve"> this </w:t>
      </w:r>
      <w:r w:rsidR="00431633">
        <w:rPr>
          <w:lang w:val="en-US"/>
        </w:rPr>
        <w:t>time to the running task.</w:t>
      </w:r>
      <w:r>
        <w:fldChar w:fldCharType="end"/>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431633" w:rsidRPr="00431633" w:rsidRDefault="00BC5C95" w:rsidP="00431633">
      <w:pPr>
        <w:pStyle w:val="Cabealh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5" w:name="_Toc355995011"/>
      <w:r w:rsidR="00431633" w:rsidRPr="00431633">
        <w:rPr>
          <w:lang w:val="en-US"/>
        </w:rPr>
        <w:t>8AI-003</w:t>
      </w:r>
      <w:r w:rsidR="00F64686">
        <w:rPr>
          <w:lang w:val="en-US"/>
        </w:rPr>
        <w:t xml:space="preserve">: </w:t>
      </w:r>
      <w:r w:rsidR="00431633" w:rsidRPr="00431633">
        <w:rPr>
          <w:lang w:val="en-US"/>
        </w:rPr>
        <w:t>Inactivity.Notify.Ignores</w:t>
      </w:r>
      <w:bookmarkEnd w:id="75"/>
      <w:r w:rsidRPr="00431633">
        <w:rPr>
          <w:lang w:val="en-US"/>
        </w:rPr>
        <w:fldChar w:fldCharType="end"/>
      </w:r>
    </w:p>
    <w:p w:rsidR="00431633" w:rsidRPr="00FB33EB" w:rsidRDefault="00BC5C95" w:rsidP="00D727FD">
      <w:pPr>
        <w:jc w:val="both"/>
        <w:rPr>
          <w:lang w:val="en-GB"/>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ignores the time until last activity</w:t>
      </w:r>
      <w:r w:rsidR="00FB33EB">
        <w:rPr>
          <w:lang w:val="en-US"/>
        </w:rPr>
        <w:t xml:space="preserve"> and starts a new time to the current task</w:t>
      </w:r>
      <w:r w:rsidR="00431633">
        <w:rPr>
          <w:lang w:val="en-US"/>
        </w:rPr>
        <w:t>.</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Pr="00A876FE"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C37A5B" w:rsidRDefault="00BC5C95" w:rsidP="00431633">
      <w:pPr>
        <w:pStyle w:val="Cabealho1"/>
        <w:numPr>
          <w:ilvl w:val="1"/>
          <w:numId w:val="1"/>
        </w:numPr>
        <w:ind w:hanging="11"/>
        <w:rPr>
          <w:lang w:val="en-US"/>
        </w:rPr>
      </w:pPr>
      <w:r w:rsidRPr="00C37A5B">
        <w:rPr>
          <w:lang w:val="en-US"/>
        </w:rPr>
        <w:fldChar w:fldCharType="begin" w:fldLock="1"/>
      </w:r>
      <w:r w:rsidR="00431633" w:rsidRPr="00C37A5B">
        <w:rPr>
          <w:lang w:val="en-US"/>
        </w:rPr>
        <w:instrText>MERGEFIELD Element.Name</w:instrText>
      </w:r>
      <w:r w:rsidRPr="00C37A5B">
        <w:rPr>
          <w:lang w:val="en-US"/>
        </w:rPr>
        <w:fldChar w:fldCharType="separate"/>
      </w:r>
      <w:bookmarkStart w:id="76" w:name="_Toc355995012"/>
      <w:r w:rsidR="00431633" w:rsidRPr="00C37A5B">
        <w:rPr>
          <w:lang w:val="en-US"/>
        </w:rPr>
        <w:t>12CIT-001: ConfigureInactiveTime</w:t>
      </w:r>
      <w:bookmarkEnd w:id="76"/>
      <w:r w:rsidRPr="00C37A5B">
        <w:rPr>
          <w:lang w:val="en-US"/>
        </w:rPr>
        <w:fldChar w:fldCharType="end"/>
      </w:r>
    </w:p>
    <w:p w:rsidR="00431633" w:rsidRPr="000A7EC8" w:rsidRDefault="00BC5C95" w:rsidP="00D727FD">
      <w:pPr>
        <w:jc w:val="both"/>
        <w:rPr>
          <w:lang w:val="en-US"/>
        </w:rPr>
      </w:pPr>
      <w:r w:rsidRPr="00C37A5B">
        <w:fldChar w:fldCharType="begin" w:fldLock="1"/>
      </w:r>
      <w:r w:rsidR="00431633" w:rsidRPr="00C37A5B">
        <w:rPr>
          <w:lang w:val="en-US"/>
        </w:rPr>
        <w:instrText>MERGEFIELD Element.Notes</w:instrText>
      </w:r>
      <w:r w:rsidRPr="00C37A5B">
        <w:fldChar w:fldCharType="separate"/>
      </w:r>
      <w:r w:rsidR="00431633" w:rsidRPr="00C37A5B">
        <w:rPr>
          <w:lang w:val="en-US"/>
        </w:rPr>
        <w:t>The system receives</w:t>
      </w:r>
      <w:r w:rsidR="00B81606">
        <w:rPr>
          <w:lang w:val="en-US"/>
        </w:rPr>
        <w:t xml:space="preserve"> a duration for the</w:t>
      </w:r>
      <w:r w:rsidR="00431633" w:rsidRPr="00C37A5B">
        <w:rPr>
          <w:lang w:val="en-US"/>
        </w:rPr>
        <w:t xml:space="preserve"> inactiv</w:t>
      </w:r>
      <w:r w:rsidR="00B81606">
        <w:rPr>
          <w:lang w:val="en-US"/>
        </w:rPr>
        <w:t>ity</w:t>
      </w:r>
      <w:r w:rsidR="00431633" w:rsidRPr="00C37A5B">
        <w:rPr>
          <w:lang w:val="en-US"/>
        </w:rPr>
        <w:t xml:space="preserve"> time if the user activ</w:t>
      </w:r>
      <w:r w:rsidR="00B81606">
        <w:rPr>
          <w:lang w:val="en-US"/>
        </w:rPr>
        <w:t>ated the inactivity alert</w:t>
      </w:r>
      <w:r w:rsidR="00431633" w:rsidRPr="00C37A5B">
        <w:rPr>
          <w:lang w:val="en-US"/>
        </w:rPr>
        <w:t>.</w:t>
      </w:r>
      <w:r w:rsidRPr="00C37A5B">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Cabealho1"/>
        <w:numPr>
          <w:ilvl w:val="1"/>
          <w:numId w:val="1"/>
        </w:numPr>
        <w:ind w:hanging="11"/>
        <w:rPr>
          <w:lang w:val="en-US"/>
        </w:rPr>
      </w:pPr>
      <w:r w:rsidRPr="005763E8">
        <w:rPr>
          <w:lang w:val="en-US"/>
        </w:rPr>
        <w:fldChar w:fldCharType="begin" w:fldLock="1"/>
      </w:r>
      <w:r w:rsidR="00431633" w:rsidRPr="005763E8">
        <w:rPr>
          <w:lang w:val="en-US"/>
        </w:rPr>
        <w:instrText>MERGEFIELD Element.Name</w:instrText>
      </w:r>
      <w:r w:rsidRPr="005763E8">
        <w:rPr>
          <w:lang w:val="en-US"/>
        </w:rPr>
        <w:fldChar w:fldCharType="separate"/>
      </w:r>
      <w:bookmarkStart w:id="77" w:name="_Toc355995013"/>
      <w:r w:rsidR="00431633" w:rsidRPr="005763E8">
        <w:rPr>
          <w:lang w:val="en-US"/>
        </w:rPr>
        <w:t>12CIT-002: ConfigureInativeTime.</w:t>
      </w:r>
      <w:r w:rsidR="00C44787">
        <w:rPr>
          <w:lang w:val="en-US"/>
        </w:rPr>
        <w:t>V</w:t>
      </w:r>
      <w:r w:rsidR="00431633" w:rsidRPr="005763E8">
        <w:rPr>
          <w:lang w:val="en-US"/>
        </w:rPr>
        <w:t>alidate</w:t>
      </w:r>
      <w:bookmarkEnd w:id="77"/>
      <w:r w:rsidRPr="005763E8">
        <w:rPr>
          <w:lang w:val="en-US"/>
        </w:rPr>
        <w:fldChar w:fldCharType="end"/>
      </w:r>
      <w:r w:rsidR="00431633" w:rsidRPr="005763E8">
        <w:rPr>
          <w:lang w:val="en-US"/>
        </w:rPr>
        <w:t xml:space="preserve">  </w:t>
      </w:r>
    </w:p>
    <w:p w:rsidR="00431633" w:rsidRPr="005763E8"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validates the inactive time field.</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78" w:name="_Toc355995014"/>
      <w:r w:rsidR="00C24223" w:rsidRPr="005763E8">
        <w:rPr>
          <w:lang w:val="en-US"/>
        </w:rPr>
        <w:t>12CIT-003:</w:t>
      </w:r>
      <w:r w:rsidR="00F64686">
        <w:rPr>
          <w:lang w:val="en-US"/>
        </w:rPr>
        <w:t xml:space="preserve"> </w:t>
      </w:r>
      <w:r w:rsidR="00C24223" w:rsidRPr="005763E8">
        <w:rPr>
          <w:lang w:val="en-US"/>
        </w:rPr>
        <w:t>ConfigureInactiveTime.</w:t>
      </w:r>
      <w:r w:rsidR="00C44787">
        <w:rPr>
          <w:lang w:val="en-US"/>
        </w:rPr>
        <w:t>V</w:t>
      </w:r>
      <w:r w:rsidR="00C44787" w:rsidRPr="005763E8">
        <w:rPr>
          <w:lang w:val="en-US"/>
        </w:rPr>
        <w:t>alidate</w:t>
      </w:r>
      <w:r w:rsidR="00C24223" w:rsidRPr="005763E8">
        <w:rPr>
          <w:lang w:val="en-US"/>
        </w:rPr>
        <w:t>.False</w:t>
      </w:r>
      <w:bookmarkEnd w:id="78"/>
      <w:r w:rsidRPr="005763E8">
        <w:rPr>
          <w:lang w:val="en-US"/>
        </w:rPr>
        <w:fldChar w:fldCharType="end"/>
      </w:r>
    </w:p>
    <w:p w:rsidR="00431633" w:rsidRPr="00C24223" w:rsidRDefault="00BC5C95" w:rsidP="00D727FD">
      <w:pPr>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presents a message with the reason</w:t>
      </w:r>
      <w:r w:rsidR="00ED0C74">
        <w:rPr>
          <w:lang w:val="en-US"/>
        </w:rPr>
        <w:t xml:space="preserve"> it failed the validation</w:t>
      </w:r>
      <w:r w:rsidR="00C24223">
        <w:rPr>
          <w:lang w:val="en-US"/>
        </w:rPr>
        <w:t>.</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79" w:name="_Toc355995015"/>
      <w:r w:rsidR="00C24223" w:rsidRPr="005763E8">
        <w:rPr>
          <w:lang w:val="en-US"/>
        </w:rPr>
        <w:t>12CIT-004:</w:t>
      </w:r>
      <w:r w:rsidR="00F64686">
        <w:rPr>
          <w:lang w:val="en-US"/>
        </w:rPr>
        <w:t xml:space="preserve"> </w:t>
      </w:r>
      <w:r w:rsidR="00C24223" w:rsidRPr="005763E8">
        <w:rPr>
          <w:lang w:val="en-US"/>
        </w:rPr>
        <w:t>ConfigureInactiveTime.</w:t>
      </w:r>
      <w:r w:rsidR="00C44787">
        <w:rPr>
          <w:lang w:val="en-US"/>
        </w:rPr>
        <w:t>V</w:t>
      </w:r>
      <w:r w:rsidR="00C44787" w:rsidRPr="005763E8">
        <w:rPr>
          <w:lang w:val="en-US"/>
        </w:rPr>
        <w:t>alidate</w:t>
      </w:r>
      <w:r w:rsidR="00C24223" w:rsidRPr="005763E8">
        <w:rPr>
          <w:lang w:val="en-US"/>
        </w:rPr>
        <w:t>.True</w:t>
      </w:r>
      <w:bookmarkEnd w:id="79"/>
      <w:r w:rsidRPr="005763E8">
        <w:rPr>
          <w:lang w:val="en-US"/>
        </w:rPr>
        <w:fldChar w:fldCharType="end"/>
      </w:r>
      <w:r w:rsidR="00C24223" w:rsidRPr="005763E8">
        <w:rPr>
          <w:lang w:val="en-US"/>
        </w:rPr>
        <w:t xml:space="preserve">  </w:t>
      </w:r>
    </w:p>
    <w:p w:rsidR="00431633" w:rsidRDefault="00BC5C95" w:rsidP="00D727FD">
      <w:pPr>
        <w:jc w:val="both"/>
        <w:rPr>
          <w:bCs/>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saves</w:t>
      </w:r>
      <w:r w:rsidR="00ED0C74">
        <w:rPr>
          <w:lang w:val="en-US"/>
        </w:rPr>
        <w:t xml:space="preserve"> the inactivity</w:t>
      </w:r>
      <w:r w:rsidR="00C24223">
        <w:rPr>
          <w:lang w:val="en-US"/>
        </w:rPr>
        <w:t xml:space="preserve"> time in the database.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5763E8" w:rsidRDefault="00C24223" w:rsidP="00D727FD">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0" w:name="_Toc355995016"/>
      <w:r w:rsidR="00C24223" w:rsidRPr="005763E8">
        <w:rPr>
          <w:lang w:val="en-US"/>
        </w:rPr>
        <w:t>13CS-001:</w:t>
      </w:r>
      <w:r w:rsidR="00F64686">
        <w:rPr>
          <w:lang w:val="en-US"/>
        </w:rPr>
        <w:t xml:space="preserve"> </w:t>
      </w:r>
      <w:r w:rsidR="00C24223" w:rsidRPr="005763E8">
        <w:rPr>
          <w:lang w:val="en-US"/>
        </w:rPr>
        <w:t>ConfigureShortcuts</w:t>
      </w:r>
      <w:bookmarkEnd w:id="80"/>
      <w:r w:rsidRPr="005763E8">
        <w:rPr>
          <w:lang w:val="en-US"/>
        </w:rPr>
        <w:fldChar w:fldCharType="end"/>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end"/>
      </w:r>
      <w:r w:rsidR="00C24223" w:rsidRPr="00324544">
        <w:rPr>
          <w:lang w:val="en-US"/>
        </w:rPr>
        <w:t xml:space="preserve">The system allows the user to </w:t>
      </w:r>
      <w:r w:rsidR="00ED0C74">
        <w:rPr>
          <w:lang w:val="en-US"/>
        </w:rPr>
        <w:t>associate five</w:t>
      </w:r>
      <w:r w:rsidR="00C44787">
        <w:rPr>
          <w:lang w:val="en-US"/>
        </w:rPr>
        <w:t xml:space="preserve"> active</w:t>
      </w:r>
      <w:r w:rsidR="00ED0C74">
        <w:rPr>
          <w:lang w:val="en-US"/>
        </w:rPr>
        <w:t xml:space="preserve"> tasks with keyboard shortcuts</w:t>
      </w:r>
      <w:r w:rsidR="00C24223" w:rsidRPr="00324544">
        <w:rPr>
          <w:lang w:val="en-US"/>
        </w:rPr>
        <w:t>.</w:t>
      </w:r>
      <w:r w:rsidR="00145D1E">
        <w:rPr>
          <w:lang w:val="en-US"/>
        </w:rPr>
        <w:t xml:space="preserve"> </w:t>
      </w:r>
      <w:r w:rsidR="00C24223" w:rsidRPr="00324544">
        <w:rPr>
          <w:lang w:val="en-US"/>
        </w:rPr>
        <w:t>The user selects an</w:t>
      </w:r>
      <w:r w:rsidR="00ED0C74">
        <w:rPr>
          <w:lang w:val="en-US"/>
        </w:rPr>
        <w:t xml:space="preserve"> existing</w:t>
      </w:r>
      <w:r w:rsidR="00C44787">
        <w:rPr>
          <w:lang w:val="en-US"/>
        </w:rPr>
        <w:t xml:space="preserve"> active</w:t>
      </w:r>
      <w:r w:rsidR="00C24223" w:rsidRPr="00324544">
        <w:rPr>
          <w:lang w:val="en-US"/>
        </w:rPr>
        <w:t xml:space="preserve"> task and a combination</w:t>
      </w:r>
      <w:r w:rsidR="00ED0C74">
        <w:rPr>
          <w:lang w:val="en-US"/>
        </w:rPr>
        <w:t xml:space="preserve"> of keys to define the shortcut</w:t>
      </w:r>
      <w:r w:rsidR="00C24223" w:rsidRPr="00324544">
        <w:rPr>
          <w:lang w:val="en-US"/>
        </w:rPr>
        <w:t>.</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C44787"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81" w:name="_Toc355995017"/>
      <w:r w:rsidRPr="005763E8">
        <w:rPr>
          <w:lang w:val="en-US"/>
        </w:rPr>
        <w:t>13CS-002: ConfigureShortcuts.</w:t>
      </w:r>
      <w:r>
        <w:rPr>
          <w:lang w:val="en-US"/>
        </w:rPr>
        <w:t>V</w:t>
      </w:r>
      <w:r w:rsidRPr="005763E8">
        <w:rPr>
          <w:lang w:val="en-US"/>
        </w:rPr>
        <w:t>alidate</w:t>
      </w:r>
      <w:bookmarkEnd w:id="81"/>
      <w:r w:rsidRPr="005763E8">
        <w:rPr>
          <w:lang w:val="en-US"/>
        </w:rPr>
        <w:fldChar w:fldCharType="end"/>
      </w:r>
    </w:p>
    <w:p w:rsidR="009F727D"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validates the entered choices</w:t>
      </w:r>
      <w:r w:rsidR="008522A7">
        <w:rPr>
          <w:lang w:val="en-US"/>
        </w:rPr>
        <w:t>.</w:t>
      </w:r>
      <w:r w:rsidR="00C24223">
        <w:rPr>
          <w:lang w:val="en-US"/>
        </w:rPr>
        <w:t xml:space="preserve"> </w:t>
      </w:r>
      <w:r w:rsidR="008522A7">
        <w:rPr>
          <w:lang w:val="en-US"/>
        </w:rPr>
        <w:t>T</w:t>
      </w:r>
      <w:r w:rsidR="00C24223">
        <w:rPr>
          <w:lang w:val="en-US"/>
        </w:rPr>
        <w:t>he system verifies if a shortcut was entered and a task chosen. It also verifies the existence of duplicated shortcuts or tasks.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2" w:name="_Toc355995018"/>
      <w:r w:rsidR="00C24223" w:rsidRPr="005763E8">
        <w:rPr>
          <w:lang w:val="en-US"/>
        </w:rPr>
        <w:t>13CS-003: ConfigureShortcuts.</w:t>
      </w:r>
      <w:r w:rsidR="00C44787">
        <w:rPr>
          <w:lang w:val="en-US"/>
        </w:rPr>
        <w:t>V</w:t>
      </w:r>
      <w:r w:rsidR="00C44787" w:rsidRPr="005763E8">
        <w:rPr>
          <w:lang w:val="en-US"/>
        </w:rPr>
        <w:t>alidate</w:t>
      </w:r>
      <w:r w:rsidR="00C24223" w:rsidRPr="005763E8">
        <w:rPr>
          <w:lang w:val="en-US"/>
        </w:rPr>
        <w:t>.</w:t>
      </w:r>
      <w:r w:rsidR="00C44787">
        <w:rPr>
          <w:lang w:val="en-US"/>
        </w:rPr>
        <w:t>T</w:t>
      </w:r>
      <w:r w:rsidR="00C24223" w:rsidRPr="005763E8">
        <w:rPr>
          <w:lang w:val="en-US"/>
        </w:rPr>
        <w:t>rue</w:t>
      </w:r>
      <w:bookmarkEnd w:id="82"/>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saves</w:t>
      </w:r>
      <w:r w:rsidR="008522A7">
        <w:rPr>
          <w:lang w:val="en-US"/>
        </w:rPr>
        <w:t xml:space="preserve"> the information</w:t>
      </w:r>
      <w:r w:rsidR="00C24223">
        <w:rPr>
          <w:lang w:val="en-US"/>
        </w:rPr>
        <w:t xml:space="preserve"> into database: task name and shortcuts.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3" w:name="_Toc355995019"/>
      <w:r w:rsidR="00C24223" w:rsidRPr="005763E8">
        <w:rPr>
          <w:lang w:val="en-US"/>
        </w:rPr>
        <w:t>13CS-004: ConfigureShortcuts.</w:t>
      </w:r>
      <w:r w:rsidR="00C44787">
        <w:rPr>
          <w:lang w:val="en-US"/>
        </w:rPr>
        <w:t>V</w:t>
      </w:r>
      <w:r w:rsidR="00C44787" w:rsidRPr="005763E8">
        <w:rPr>
          <w:lang w:val="en-US"/>
        </w:rPr>
        <w:t>alidate</w:t>
      </w:r>
      <w:r w:rsidR="00C24223" w:rsidRPr="005763E8">
        <w:rPr>
          <w:lang w:val="en-US"/>
        </w:rPr>
        <w:t>.False</w:t>
      </w:r>
      <w:bookmarkEnd w:id="83"/>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presents message with </w:t>
      </w:r>
      <w:r w:rsidR="008522A7">
        <w:rPr>
          <w:lang w:val="en-US"/>
        </w:rPr>
        <w:t xml:space="preserve">the </w:t>
      </w:r>
      <w:r w:rsidR="00C24223">
        <w:rPr>
          <w:lang w:val="en-US"/>
        </w:rPr>
        <w:t>reason</w:t>
      </w:r>
      <w:r w:rsidR="008522A7">
        <w:rPr>
          <w:lang w:val="en-US"/>
        </w:rPr>
        <w:t xml:space="preserve"> it failed the validation</w:t>
      </w:r>
      <w:r w:rsidR="00C24223">
        <w:rPr>
          <w:lang w:val="en-US"/>
        </w:rPr>
        <w:t>.</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4" w:name="_Toc355995020"/>
      <w:r w:rsidR="00C24223" w:rsidRPr="005763E8">
        <w:rPr>
          <w:lang w:val="en-US"/>
        </w:rPr>
        <w:t>14VTD-001: TaskDetails</w:t>
      </w:r>
      <w:bookmarkEnd w:id="84"/>
      <w:r w:rsidRPr="005763E8">
        <w:rPr>
          <w:lang w:val="en-US"/>
        </w:rPr>
        <w:fldChar w:fldCharType="end"/>
      </w:r>
    </w:p>
    <w:p w:rsidR="009F727D" w:rsidRDefault="00C24223" w:rsidP="00D727FD">
      <w:pPr>
        <w:jc w:val="both"/>
        <w:rPr>
          <w:lang w:val="en-US"/>
        </w:rPr>
      </w:pPr>
      <w:r w:rsidRPr="00324544">
        <w:rPr>
          <w:lang w:val="en-US"/>
        </w:rPr>
        <w:t xml:space="preserve">The system loads </w:t>
      </w:r>
      <w:r w:rsidR="008522A7">
        <w:rPr>
          <w:lang w:val="en-US"/>
        </w:rPr>
        <w:t xml:space="preserve">the </w:t>
      </w:r>
      <w:r w:rsidRPr="00324544">
        <w:rPr>
          <w:lang w:val="en-US"/>
        </w:rPr>
        <w:t xml:space="preserve">selected task information </w:t>
      </w:r>
      <w:r w:rsidR="008522A7">
        <w:rPr>
          <w:lang w:val="en-US"/>
        </w:rPr>
        <w:t>from</w:t>
      </w:r>
      <w:r w:rsidRPr="00324544">
        <w:rPr>
          <w:lang w:val="en-US"/>
        </w:rPr>
        <w:t xml:space="preserve"> the database and presents the task name, description and the individual times list with start date, end date and time spent.</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5" w:name="_Toc355995021"/>
      <w:r w:rsidR="00C24223" w:rsidRPr="005763E8">
        <w:rPr>
          <w:lang w:val="en-US"/>
        </w:rPr>
        <w:t>14VTD-002: TaskDetails.Calculate</w:t>
      </w:r>
      <w:bookmarkEnd w:id="85"/>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calculates the time spent for each individual time</w:t>
      </w:r>
      <w:r w:rsidR="008522A7">
        <w:rPr>
          <w:lang w:val="en-US"/>
        </w:rPr>
        <w:t xml:space="preserve"> entry</w:t>
      </w:r>
      <w:r w:rsidR="00C24223">
        <w:rPr>
          <w:lang w:val="en-US"/>
        </w:rPr>
        <w:t>.</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6" w:name="_Toc355995022"/>
      <w:r w:rsidR="00C24223" w:rsidRPr="005763E8">
        <w:rPr>
          <w:lang w:val="en-US"/>
        </w:rPr>
        <w:t>15FIT-001: FilterTask</w:t>
      </w:r>
      <w:bookmarkEnd w:id="86"/>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allows t</w:t>
      </w:r>
      <w:r w:rsidR="008522A7">
        <w:rPr>
          <w:lang w:val="en-US"/>
        </w:rPr>
        <w:t>he</w:t>
      </w:r>
      <w:r w:rsidR="00C24223">
        <w:rPr>
          <w:lang w:val="en-US"/>
        </w:rPr>
        <w:t xml:space="preserve"> filter</w:t>
      </w:r>
      <w:r w:rsidR="008522A7">
        <w:rPr>
          <w:lang w:val="en-US"/>
        </w:rPr>
        <w:t>ing</w:t>
      </w:r>
      <w:r w:rsidR="00C24223">
        <w:rPr>
          <w:lang w:val="en-US"/>
        </w:rPr>
        <w:t xml:space="preserve"> </w:t>
      </w:r>
      <w:r w:rsidR="008522A7">
        <w:rPr>
          <w:lang w:val="en-US"/>
        </w:rPr>
        <w:t xml:space="preserve">of </w:t>
      </w:r>
      <w:r w:rsidR="00C24223">
        <w:rPr>
          <w:lang w:val="en-US"/>
        </w:rPr>
        <w:t>the inactive tasks and only presents the active tasks.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9F727D" w:rsidRDefault="00C24223" w:rsidP="00D727FD">
      <w:pPr>
        <w:ind w:left="360"/>
        <w:rPr>
          <w:rFonts w:ascii="Times New Roman" w:eastAsia="Times New Roman" w:hAnsi="Times New Roman"/>
          <w:color w:val="000000"/>
          <w:szCs w:val="24"/>
          <w:lang w:val="en-US"/>
        </w:rPr>
      </w:pPr>
      <w:r w:rsidRPr="009F727D">
        <w:rPr>
          <w:b/>
          <w:szCs w:val="24"/>
          <w:u w:val="single"/>
          <w:lang w:val="en-US"/>
        </w:rPr>
        <w:t>Difficulty</w:t>
      </w:r>
      <w:r w:rsidR="00145D1E">
        <w:rPr>
          <w:rFonts w:ascii="Times New Roman" w:eastAsia="Times New Roman" w:hAnsi="Times New Roman"/>
          <w:color w:val="000000"/>
          <w:szCs w:val="24"/>
          <w:lang w:val="en-US"/>
        </w:rPr>
        <w:t>:</w:t>
      </w:r>
      <w:r w:rsidR="00145D1E">
        <w:rPr>
          <w:rFonts w:ascii="Times New Roman" w:eastAsia="Times New Roman" w:hAnsi="Times New Roman"/>
          <w:color w:val="000000"/>
          <w:szCs w:val="24"/>
          <w:lang w:val="en-US"/>
        </w:rPr>
        <w:tab/>
      </w:r>
      <w:proofErr w:type="spellStart"/>
      <w:r w:rsidR="00DA3A50" w:rsidRPr="006824DC">
        <w:t>Medium</w:t>
      </w:r>
      <w:proofErr w:type="spellEnd"/>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7" w:name="_Toc355995023"/>
      <w:r w:rsidR="00C24223" w:rsidRPr="005763E8">
        <w:rPr>
          <w:lang w:val="en-US"/>
        </w:rPr>
        <w:t>15FIT-002: FilterTask.ShowAll</w:t>
      </w:r>
      <w:bookmarkEnd w:id="87"/>
      <w:r w:rsidRPr="005763E8">
        <w:rPr>
          <w:lang w:val="en-US"/>
        </w:rPr>
        <w:fldChar w:fldCharType="end"/>
      </w:r>
      <w:r w:rsidR="00C24223" w:rsidRPr="005763E8">
        <w:rPr>
          <w:lang w:val="en-US"/>
        </w:rPr>
        <w:t xml:space="preserve">  </w:t>
      </w:r>
    </w:p>
    <w:p w:rsidR="00C24223"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groups the active tasks and inactive tasks in different groups. </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5763E8" w:rsidRDefault="00C24223" w:rsidP="00D727FD">
      <w:pPr>
        <w:ind w:left="360"/>
        <w:rPr>
          <w:rFonts w:ascii="Times New Roman" w:eastAsia="Times New Roman" w:hAnsi="Times New Roman"/>
          <w:color w:val="000000"/>
          <w:szCs w:val="24"/>
          <w:lang w:val="en-US"/>
        </w:rPr>
      </w:pPr>
      <w:r w:rsidRPr="009F727D">
        <w:rPr>
          <w:b/>
          <w:szCs w:val="24"/>
          <w:u w:val="single"/>
          <w:lang w:val="en-US"/>
        </w:rPr>
        <w:t>Difficulty</w:t>
      </w:r>
      <w:r w:rsidR="00145D1E">
        <w:rPr>
          <w:rFonts w:ascii="Times New Roman" w:eastAsia="Times New Roman" w:hAnsi="Times New Roman"/>
          <w:color w:val="000000"/>
          <w:szCs w:val="24"/>
          <w:lang w:val="en-US"/>
        </w:rPr>
        <w:t>:</w:t>
      </w:r>
      <w:r w:rsidR="00145D1E">
        <w:rPr>
          <w:rFonts w:ascii="Times New Roman" w:eastAsia="Times New Roman" w:hAnsi="Times New Roman"/>
          <w:color w:val="000000"/>
          <w:szCs w:val="24"/>
          <w:lang w:val="en-US"/>
        </w:rPr>
        <w:tab/>
      </w:r>
      <w:proofErr w:type="spellStart"/>
      <w:r w:rsidR="00DA3A50" w:rsidRPr="006824DC">
        <w:t>High</w:t>
      </w:r>
      <w:proofErr w:type="spellEnd"/>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8" w:name="_Toc355995024"/>
      <w:r w:rsidR="00C24223" w:rsidRPr="005763E8">
        <w:rPr>
          <w:lang w:val="en-US"/>
        </w:rPr>
        <w:t>16ED-001: ExportData</w:t>
      </w:r>
      <w:bookmarkEnd w:id="88"/>
      <w:r w:rsidRPr="005763E8">
        <w:rPr>
          <w:lang w:val="en-US"/>
        </w:rPr>
        <w:fldChar w:fldCharType="end"/>
      </w:r>
      <w:r w:rsidR="00C24223" w:rsidRPr="005763E8">
        <w:rPr>
          <w:lang w:val="en-US"/>
        </w:rPr>
        <w:t xml:space="preserve">  </w:t>
      </w:r>
    </w:p>
    <w:p w:rsidR="00C24223"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allows the user to choose the path to save the exported file.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9" w:name="_Toc355995025"/>
      <w:r w:rsidR="00C24223" w:rsidRPr="005763E8">
        <w:rPr>
          <w:lang w:val="en-US"/>
        </w:rPr>
        <w:t>16ED-002: ExportData.Export</w:t>
      </w:r>
      <w:bookmarkEnd w:id="89"/>
      <w:r w:rsidRPr="005763E8">
        <w:rPr>
          <w:lang w:val="en-US"/>
        </w:rPr>
        <w:fldChar w:fldCharType="end"/>
      </w:r>
      <w:r w:rsidR="00C24223" w:rsidRPr="005763E8">
        <w:rPr>
          <w:lang w:val="en-US"/>
        </w:rPr>
        <w:t xml:space="preserve">  </w:t>
      </w:r>
    </w:p>
    <w:p w:rsidR="008522A7" w:rsidRPr="00D727FD" w:rsidRDefault="008522A7" w:rsidP="00D727FD">
      <w:pPr>
        <w:jc w:val="both"/>
        <w:rPr>
          <w:lang w:val="en-US"/>
        </w:rPr>
      </w:pPr>
      <w:r>
        <w:rPr>
          <w:lang w:val="en-US"/>
        </w:rPr>
        <w:t>The system loads all the data to be exported from the database. The data is exported to a .csv file.</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0" w:name="_Toc355995026"/>
      <w:r w:rsidR="00C24223" w:rsidRPr="005763E8">
        <w:rPr>
          <w:lang w:val="en-US"/>
        </w:rPr>
        <w:t>17TL-001: TaskList</w:t>
      </w:r>
      <w:bookmarkEnd w:id="90"/>
      <w:r w:rsidRPr="005763E8">
        <w:rPr>
          <w:lang w:val="en-US"/>
        </w:rPr>
        <w:fldChar w:fldCharType="end"/>
      </w:r>
    </w:p>
    <w:p w:rsidR="00C24223"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allows </w:t>
      </w:r>
      <w:r w:rsidR="008522A7">
        <w:rPr>
          <w:lang w:val="en-US"/>
        </w:rPr>
        <w:t xml:space="preserve">the </w:t>
      </w:r>
      <w:r w:rsidR="00C24223">
        <w:rPr>
          <w:lang w:val="en-US"/>
        </w:rPr>
        <w:t xml:space="preserve">show/hide </w:t>
      </w:r>
      <w:r w:rsidR="008522A7">
        <w:rPr>
          <w:lang w:val="en-US"/>
        </w:rPr>
        <w:t xml:space="preserve">of the </w:t>
      </w:r>
      <w:r w:rsidR="00C24223">
        <w:rPr>
          <w:lang w:val="en-US"/>
        </w:rPr>
        <w:t xml:space="preserve">task list. This list </w:t>
      </w:r>
      <w:r w:rsidR="008522A7">
        <w:rPr>
          <w:lang w:val="en-US"/>
        </w:rPr>
        <w:t xml:space="preserve">can be </w:t>
      </w:r>
      <w:r w:rsidR="00C24223">
        <w:rPr>
          <w:lang w:val="en-US"/>
        </w:rPr>
        <w:t xml:space="preserve">sorted by name, total time, spent time of day </w:t>
      </w:r>
      <w:r w:rsidR="008522A7">
        <w:rPr>
          <w:lang w:val="en-US"/>
        </w:rPr>
        <w:t xml:space="preserve">or </w:t>
      </w:r>
      <w:r w:rsidR="00C24223">
        <w:rPr>
          <w:lang w:val="en-US"/>
        </w:rPr>
        <w:t>stop date.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1" w:name="_Toc355995027"/>
      <w:r w:rsidR="00C24223" w:rsidRPr="005763E8">
        <w:rPr>
          <w:lang w:val="en-US"/>
        </w:rPr>
        <w:t>17TL-002: TaskList.DefaultSort</w:t>
      </w:r>
      <w:bookmarkEnd w:id="91"/>
      <w:r w:rsidRPr="005763E8">
        <w:rPr>
          <w:lang w:val="en-US"/>
        </w:rPr>
        <w:fldChar w:fldCharType="end"/>
      </w:r>
      <w:r w:rsidR="00C24223" w:rsidRPr="005763E8">
        <w:rPr>
          <w:lang w:val="en-US"/>
        </w:rPr>
        <w:t xml:space="preserve">  </w:t>
      </w:r>
    </w:p>
    <w:p w:rsidR="00C24223"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sorts the tasks by descending</w:t>
      </w:r>
      <w:r w:rsidR="00B934C8">
        <w:rPr>
          <w:lang w:val="en-US"/>
        </w:rPr>
        <w:t xml:space="preserve"> order of</w:t>
      </w:r>
      <w:r w:rsidR="00C24223">
        <w:rPr>
          <w:lang w:val="en-US"/>
        </w:rPr>
        <w:t xml:space="preserve"> stop date.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145D1E" w:rsidRDefault="00C24223" w:rsidP="00926372">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2" w:name="_Toc355995028"/>
      <w:r w:rsidR="00C24223" w:rsidRPr="005763E8">
        <w:rPr>
          <w:lang w:val="en-US"/>
        </w:rPr>
        <w:t>17TL-003: TaskList.DefaultSort.CurrentTask</w:t>
      </w:r>
      <w:bookmarkEnd w:id="92"/>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shows </w:t>
      </w:r>
      <w:r w:rsidR="00B934C8">
        <w:rPr>
          <w:lang w:val="en-US"/>
        </w:rPr>
        <w:t>at the</w:t>
      </w:r>
      <w:r w:rsidR="00C24223">
        <w:rPr>
          <w:lang w:val="en-US"/>
        </w:rPr>
        <w:t xml:space="preserve"> top of the list the current task</w:t>
      </w:r>
      <w:r w:rsidR="00B934C8">
        <w:rPr>
          <w:lang w:val="en-US"/>
        </w:rPr>
        <w:t xml:space="preserve"> followed by the others.</w:t>
      </w:r>
      <w:r w:rsidR="00B934C8" w:rsidDel="00B934C8">
        <w:rPr>
          <w:lang w:val="en-US"/>
        </w:rPr>
        <w:t xml:space="preserve"> </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rFonts w:ascii="Times New Roman" w:eastAsia="Times New Roman" w:hAnsi="Times New Roman"/>
          <w:color w:val="000000"/>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3" w:name="_Toc355995029"/>
      <w:r w:rsidR="00C24223" w:rsidRPr="005763E8">
        <w:rPr>
          <w:lang w:val="en-US"/>
        </w:rPr>
        <w:t>17TL-004: TaskList.Sort</w:t>
      </w:r>
      <w:bookmarkEnd w:id="93"/>
      <w:r w:rsidRPr="005763E8">
        <w:rPr>
          <w:lang w:val="en-US"/>
        </w:rPr>
        <w:fldChar w:fldCharType="end"/>
      </w:r>
      <w:r w:rsidR="00C24223" w:rsidRPr="005763E8">
        <w:rPr>
          <w:lang w:val="en-US"/>
        </w:rPr>
        <w:t xml:space="preserve">  </w:t>
      </w:r>
    </w:p>
    <w:p w:rsidR="00C24223"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sorts the tasks by name, total time, spent time of day o</w:t>
      </w:r>
      <w:r w:rsidR="00C44787">
        <w:rPr>
          <w:lang w:val="en-US"/>
        </w:rPr>
        <w:t>r</w:t>
      </w:r>
      <w:r w:rsidR="00C24223">
        <w:rPr>
          <w:lang w:val="en-US"/>
        </w:rPr>
        <w:t xml:space="preserve"> stop date. Even if a task is running it will </w:t>
      </w:r>
      <w:r w:rsidR="00B934C8">
        <w:rPr>
          <w:lang w:val="en-US"/>
        </w:rPr>
        <w:t xml:space="preserve">assume </w:t>
      </w:r>
      <w:r w:rsidR="00C24223">
        <w:rPr>
          <w:lang w:val="en-US"/>
        </w:rPr>
        <w:t>the sorted position.</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4" w:name="_Toc355995030"/>
      <w:r w:rsidR="00C24223" w:rsidRPr="005763E8">
        <w:rPr>
          <w:lang w:val="en-US"/>
        </w:rPr>
        <w:t>17TL-005: TaskList.TotalTime</w:t>
      </w:r>
      <w:bookmarkEnd w:id="94"/>
      <w:r w:rsidRPr="005763E8">
        <w:rPr>
          <w:lang w:val="en-US"/>
        </w:rPr>
        <w:fldChar w:fldCharType="end"/>
      </w:r>
      <w:r w:rsidR="00C24223" w:rsidRPr="005763E8">
        <w:rPr>
          <w:lang w:val="en-US"/>
        </w:rPr>
        <w:t xml:space="preserve">  </w:t>
      </w:r>
    </w:p>
    <w:p w:rsidR="009F727D"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presents the total time for each task in </w:t>
      </w:r>
      <w:r w:rsidR="00B934C8">
        <w:rPr>
          <w:lang w:val="en-US"/>
        </w:rPr>
        <w:t xml:space="preserve">the </w:t>
      </w:r>
      <w:r w:rsidR="00C24223">
        <w:rPr>
          <w:lang w:val="en-US"/>
        </w:rPr>
        <w:t>format hh:mm.</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5" w:name="_Toc355995031"/>
      <w:r w:rsidR="00C24223" w:rsidRPr="005763E8">
        <w:rPr>
          <w:lang w:val="en-US"/>
        </w:rPr>
        <w:t>17TL-006: TaskList.Today</w:t>
      </w:r>
      <w:bookmarkEnd w:id="95"/>
      <w:r w:rsidRPr="005763E8">
        <w:rPr>
          <w:lang w:val="en-US"/>
        </w:rPr>
        <w:fldChar w:fldCharType="end"/>
      </w:r>
      <w:r w:rsidR="00C24223" w:rsidRPr="005763E8">
        <w:rPr>
          <w:lang w:val="en-US"/>
        </w:rPr>
        <w:t xml:space="preserve">  </w:t>
      </w:r>
    </w:p>
    <w:p w:rsidR="00B934C8" w:rsidRPr="00D727FD" w:rsidRDefault="00B934C8" w:rsidP="00D727FD">
      <w:pPr>
        <w:jc w:val="both"/>
        <w:rPr>
          <w:lang w:val="en-US"/>
        </w:rPr>
      </w:pPr>
      <w:r w:rsidRPr="00D727FD">
        <w:rPr>
          <w:lang w:val="en-US"/>
        </w:rPr>
        <w:t xml:space="preserve">The system presents the today time for each task in the format </w:t>
      </w:r>
      <w:proofErr w:type="spellStart"/>
      <w:r w:rsidRPr="00D727FD">
        <w:rPr>
          <w:lang w:val="en-US"/>
        </w:rPr>
        <w:t>hh:mm</w:t>
      </w:r>
      <w:proofErr w:type="spellEnd"/>
      <w:r w:rsidRPr="00D727FD">
        <w:rPr>
          <w:lang w:val="en-US"/>
        </w:rPr>
        <w:t>. If a task doesn’t have time registered in the current day the today time should present 00:00.</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145D1E" w:rsidRDefault="00C24223" w:rsidP="00F64686">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5763E8" w:rsidRPr="005763E8">
        <w:rPr>
          <w:lang w:val="en-US"/>
        </w:rPr>
        <w:instrText>MERGEFIELD Element.Name</w:instrText>
      </w:r>
      <w:r w:rsidRPr="005763E8">
        <w:rPr>
          <w:lang w:val="en-US"/>
        </w:rPr>
        <w:fldChar w:fldCharType="separate"/>
      </w:r>
      <w:bookmarkStart w:id="96" w:name="_Toc355995032"/>
      <w:r w:rsidR="005763E8" w:rsidRPr="005763E8">
        <w:rPr>
          <w:lang w:val="en-US"/>
        </w:rPr>
        <w:t>17TL-007: TaskList.StopDate</w:t>
      </w:r>
      <w:bookmarkEnd w:id="96"/>
      <w:r w:rsidRPr="005763E8">
        <w:rPr>
          <w:lang w:val="en-US"/>
        </w:rPr>
        <w:fldChar w:fldCharType="end"/>
      </w:r>
      <w:r w:rsidR="005763E8" w:rsidRPr="005763E8">
        <w:rPr>
          <w:lang w:val="en-US"/>
        </w:rPr>
        <w:t xml:space="preserve">  </w:t>
      </w:r>
    </w:p>
    <w:p w:rsidR="00C24223" w:rsidRDefault="00BC5C95" w:rsidP="006824DC">
      <w:pPr>
        <w:jc w:val="both"/>
        <w:rPr>
          <w:lang w:val="en-US"/>
        </w:rPr>
      </w:pPr>
      <w:r>
        <w:fldChar w:fldCharType="begin" w:fldLock="1"/>
      </w:r>
      <w:r w:rsidR="005763E8" w:rsidRPr="009F727D">
        <w:rPr>
          <w:lang w:val="en-US"/>
        </w:rPr>
        <w:instrText xml:space="preserve">MERGEFIELD </w:instrText>
      </w:r>
      <w:r w:rsidR="005763E8">
        <w:rPr>
          <w:lang w:val="en-US"/>
        </w:rPr>
        <w:instrText>Element.Notes</w:instrText>
      </w:r>
      <w:r>
        <w:fldChar w:fldCharType="separate"/>
      </w:r>
      <w:r w:rsidR="005763E8">
        <w:rPr>
          <w:lang w:val="en-US"/>
        </w:rPr>
        <w:t xml:space="preserve">The system presents the stop date for each task in date format. If the task was performed in </w:t>
      </w:r>
      <w:r w:rsidR="00B934C8">
        <w:rPr>
          <w:lang w:val="en-US"/>
        </w:rPr>
        <w:t xml:space="preserve">the current </w:t>
      </w:r>
      <w:r w:rsidR="005763E8">
        <w:rPr>
          <w:lang w:val="en-US"/>
        </w:rPr>
        <w:t xml:space="preserve">day, it is presented in </w:t>
      </w:r>
      <w:r w:rsidR="00B934C8">
        <w:rPr>
          <w:lang w:val="en-US"/>
        </w:rPr>
        <w:t xml:space="preserve">the </w:t>
      </w:r>
      <w:r w:rsidR="005763E8">
        <w:rPr>
          <w:lang w:val="en-US"/>
        </w:rPr>
        <w:t>format hh:mm (last stop of day).</w:t>
      </w:r>
      <w:r>
        <w:fldChar w:fldCharType="end"/>
      </w:r>
    </w:p>
    <w:p w:rsidR="005763E8" w:rsidRDefault="005763E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F64686" w:rsidRPr="005763E8" w:rsidRDefault="005763E8" w:rsidP="00F64686">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5763E8" w:rsidRPr="005763E8">
        <w:rPr>
          <w:lang w:val="en-US"/>
        </w:rPr>
        <w:instrText>MERGEFIELD Element.Name</w:instrText>
      </w:r>
      <w:r w:rsidRPr="005763E8">
        <w:rPr>
          <w:lang w:val="en-US"/>
        </w:rPr>
        <w:fldChar w:fldCharType="separate"/>
      </w:r>
      <w:bookmarkStart w:id="97" w:name="_Toc355995033"/>
      <w:r w:rsidR="005763E8" w:rsidRPr="005763E8">
        <w:rPr>
          <w:lang w:val="en-US"/>
        </w:rPr>
        <w:t>17TL-008: TaskList.Actions</w:t>
      </w:r>
      <w:bookmarkEnd w:id="97"/>
      <w:r w:rsidRPr="005763E8">
        <w:rPr>
          <w:lang w:val="en-US"/>
        </w:rPr>
        <w:fldChar w:fldCharType="end"/>
      </w:r>
      <w:r w:rsidR="005763E8" w:rsidRPr="005763E8">
        <w:rPr>
          <w:lang w:val="en-US"/>
        </w:rPr>
        <w:t xml:space="preserve">  </w:t>
      </w:r>
    </w:p>
    <w:p w:rsidR="009F727D" w:rsidRDefault="00BC5C95" w:rsidP="00D727FD">
      <w:pPr>
        <w:jc w:val="both"/>
        <w:rPr>
          <w:lang w:val="en-US"/>
        </w:rPr>
      </w:pPr>
      <w:r>
        <w:fldChar w:fldCharType="begin" w:fldLock="1"/>
      </w:r>
      <w:r w:rsidR="005763E8" w:rsidRPr="009F727D">
        <w:rPr>
          <w:lang w:val="en-US"/>
        </w:rPr>
        <w:instrText xml:space="preserve">MERGEFIELD </w:instrText>
      </w:r>
      <w:r w:rsidR="005763E8">
        <w:rPr>
          <w:lang w:val="en-US"/>
        </w:rPr>
        <w:instrText>Element.Notes</w:instrText>
      </w:r>
      <w:r>
        <w:fldChar w:fldCharType="separate"/>
      </w:r>
      <w:r w:rsidR="005763E8">
        <w:rPr>
          <w:lang w:val="en-US"/>
        </w:rPr>
        <w:t xml:space="preserve">The system allows for each task a set of actions </w:t>
      </w:r>
      <w:r w:rsidR="00B934C8">
        <w:rPr>
          <w:lang w:val="en-US"/>
        </w:rPr>
        <w:t xml:space="preserve">so </w:t>
      </w:r>
      <w:r w:rsidR="005763E8">
        <w:rPr>
          <w:lang w:val="en-US"/>
        </w:rPr>
        <w:t xml:space="preserve">the user can view </w:t>
      </w:r>
      <w:r w:rsidR="00B934C8">
        <w:rPr>
          <w:lang w:val="en-US"/>
        </w:rPr>
        <w:t xml:space="preserve">the </w:t>
      </w:r>
      <w:r w:rsidR="005763E8">
        <w:rPr>
          <w:lang w:val="en-US"/>
        </w:rPr>
        <w:t>details, start/stop, delete tasks and activ</w:t>
      </w:r>
      <w:r w:rsidR="00B934C8">
        <w:rPr>
          <w:lang w:val="en-US"/>
        </w:rPr>
        <w:t>ate</w:t>
      </w:r>
      <w:r w:rsidR="005763E8">
        <w:rPr>
          <w:lang w:val="en-US"/>
        </w:rPr>
        <w:t xml:space="preserve"> or inactiv</w:t>
      </w:r>
      <w:r w:rsidR="00B934C8">
        <w:rPr>
          <w:lang w:val="en-US"/>
        </w:rPr>
        <w:t>ate</w:t>
      </w:r>
      <w:r w:rsidR="005763E8">
        <w:rPr>
          <w:lang w:val="en-US"/>
        </w:rPr>
        <w:t xml:space="preserve"> them.</w:t>
      </w:r>
      <w:r>
        <w:fldChar w:fldCharType="end"/>
      </w:r>
    </w:p>
    <w:p w:rsidR="005763E8" w:rsidRDefault="005763E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9F727D" w:rsidRPr="00494004" w:rsidRDefault="005763E8" w:rsidP="00494004">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High</w:t>
      </w:r>
    </w:p>
    <w:p w:rsidR="00312E99" w:rsidRPr="00312E99" w:rsidRDefault="00E47BF1" w:rsidP="00312E99">
      <w:pPr>
        <w:pStyle w:val="Cabealho1"/>
        <w:numPr>
          <w:ilvl w:val="0"/>
          <w:numId w:val="1"/>
        </w:numPr>
        <w:rPr>
          <w:lang w:val="en-US"/>
        </w:rPr>
      </w:pPr>
      <w:bookmarkStart w:id="98" w:name="_Toc355995034"/>
      <w:r w:rsidRPr="00312E99">
        <w:rPr>
          <w:lang w:val="en-US"/>
        </w:rPr>
        <w:t>Interface Requirements</w:t>
      </w:r>
      <w:bookmarkEnd w:id="98"/>
    </w:p>
    <w:p w:rsidR="00312E99"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99" w:name="_Toc355995035"/>
      <w:r w:rsidR="003A1808" w:rsidRPr="000A7EC8">
        <w:rPr>
          <w:lang w:val="en-US"/>
        </w:rPr>
        <w:t>UI-001:</w:t>
      </w:r>
      <w:r w:rsidR="005763E8">
        <w:rPr>
          <w:lang w:val="en-US"/>
        </w:rPr>
        <w:t xml:space="preserve"> </w:t>
      </w:r>
      <w:r w:rsidR="003A1808" w:rsidRPr="000A7EC8">
        <w:rPr>
          <w:lang w:val="en-US"/>
        </w:rPr>
        <w:t>MainWindow</w:t>
      </w:r>
      <w:bookmarkEnd w:id="99"/>
      <w:r w:rsidRPr="000A7EC8">
        <w:rPr>
          <w:lang w:val="en-US"/>
        </w:rPr>
        <w:fldChar w:fldCharType="end"/>
      </w:r>
    </w:p>
    <w:p w:rsidR="003A1808" w:rsidRPr="005763E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 xml:space="preserve">The system shows minimal view with a textbox to insert the task name, a button to start/stop and add </w:t>
      </w:r>
      <w:r w:rsidR="008C434A">
        <w:rPr>
          <w:lang w:val="en-US"/>
        </w:rPr>
        <w:t xml:space="preserve">the </w:t>
      </w:r>
      <w:r w:rsidR="003A1808">
        <w:rPr>
          <w:lang w:val="en-US"/>
        </w:rPr>
        <w:t xml:space="preserve">task, a timer, a button to view </w:t>
      </w:r>
      <w:r w:rsidR="008C434A">
        <w:rPr>
          <w:lang w:val="en-US"/>
        </w:rPr>
        <w:t xml:space="preserve">the task </w:t>
      </w:r>
      <w:r w:rsidR="003A1808">
        <w:rPr>
          <w:lang w:val="en-US"/>
        </w:rPr>
        <w:t xml:space="preserve">details, a button to edit </w:t>
      </w:r>
      <w:r w:rsidR="008C434A">
        <w:rPr>
          <w:lang w:val="en-US"/>
        </w:rPr>
        <w:t xml:space="preserve">the </w:t>
      </w:r>
      <w:r w:rsidR="003A1808">
        <w:rPr>
          <w:lang w:val="en-US"/>
        </w:rPr>
        <w:t xml:space="preserve">task, a button to show </w:t>
      </w:r>
      <w:r w:rsidR="008C434A">
        <w:rPr>
          <w:lang w:val="en-US"/>
        </w:rPr>
        <w:t xml:space="preserve">the </w:t>
      </w:r>
      <w:r w:rsidR="003A1808">
        <w:rPr>
          <w:lang w:val="en-US"/>
        </w:rPr>
        <w:t>configurations</w:t>
      </w:r>
      <w:r w:rsidR="008C434A">
        <w:rPr>
          <w:lang w:val="en-US"/>
        </w:rPr>
        <w:t xml:space="preserve"> form</w:t>
      </w:r>
      <w:r w:rsidR="003A1808">
        <w:rPr>
          <w:lang w:val="en-US"/>
        </w:rPr>
        <w:t>, a button to hide/show</w:t>
      </w:r>
      <w:r w:rsidR="008C434A">
        <w:rPr>
          <w:lang w:val="en-US"/>
        </w:rPr>
        <w:t xml:space="preserve"> the</w:t>
      </w:r>
      <w:r w:rsidR="003A1808">
        <w:rPr>
          <w:lang w:val="en-US"/>
        </w:rPr>
        <w:t xml:space="preserve"> task</w:t>
      </w:r>
      <w:r w:rsidR="008C434A">
        <w:rPr>
          <w:lang w:val="en-US"/>
        </w:rPr>
        <w:t>s</w:t>
      </w:r>
      <w:r w:rsidR="003A1808">
        <w:rPr>
          <w:lang w:val="en-US"/>
        </w:rPr>
        <w:t xml:space="preserve"> list and a button to close the application.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0" w:name="_Toc355995036"/>
      <w:r w:rsidR="003A1808" w:rsidRPr="000A7EC8">
        <w:rPr>
          <w:lang w:val="en-US"/>
        </w:rPr>
        <w:t>UI-002: Buttons that are always active</w:t>
      </w:r>
      <w:bookmarkEnd w:id="100"/>
      <w:r w:rsidRPr="000A7EC8">
        <w:rPr>
          <w:lang w:val="en-US"/>
        </w:rPr>
        <w:fldChar w:fldCharType="end"/>
      </w:r>
    </w:p>
    <w:p w:rsidR="003A1808" w:rsidRPr="005763E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button to show configurations, to hide/show task</w:t>
      </w:r>
      <w:r w:rsidR="008C434A">
        <w:rPr>
          <w:lang w:val="en-US"/>
        </w:rPr>
        <w:t>s</w:t>
      </w:r>
      <w:r w:rsidR="003A1808">
        <w:rPr>
          <w:lang w:val="en-US"/>
        </w:rPr>
        <w:t xml:space="preserve"> list and the button to close the application are always active.</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1" w:name="_Toc355995037"/>
      <w:r w:rsidR="003A1808" w:rsidRPr="000A7EC8">
        <w:rPr>
          <w:lang w:val="en-US"/>
        </w:rPr>
        <w:t>UI-003: Expand list button</w:t>
      </w:r>
      <w:bookmarkEnd w:id="101"/>
      <w:r w:rsidRPr="000A7EC8">
        <w:rPr>
          <w:lang w:val="en-US"/>
        </w:rPr>
        <w:fldChar w:fldCharType="end"/>
      </w:r>
    </w:p>
    <w:p w:rsidR="003A1808" w:rsidRPr="003A180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When the tasks list isn't expanded, the</w:t>
      </w:r>
      <w:r w:rsidR="008C434A">
        <w:rPr>
          <w:lang w:val="en-US"/>
        </w:rPr>
        <w:t xml:space="preserve"> expand</w:t>
      </w:r>
      <w:r w:rsidR="003A1808">
        <w:rPr>
          <w:lang w:val="en-US"/>
        </w:rPr>
        <w:t xml:space="preserve"> button </w:t>
      </w:r>
      <w:r w:rsidR="008C434A">
        <w:rPr>
          <w:lang w:val="en-US"/>
        </w:rPr>
        <w:t>should show the symbol of</w:t>
      </w:r>
      <w:r w:rsidR="003A1808">
        <w:rPr>
          <w:lang w:val="en-US"/>
        </w:rPr>
        <w:t xml:space="preserve"> a down arrow. When the tasks list is expanded</w:t>
      </w:r>
      <w:r w:rsidR="008C434A">
        <w:rPr>
          <w:lang w:val="en-US"/>
        </w:rPr>
        <w:t xml:space="preserve"> it should show</w:t>
      </w:r>
      <w:r w:rsidR="003A1808">
        <w:rPr>
          <w:lang w:val="en-US"/>
        </w:rPr>
        <w:t xml:space="preserve"> an up arrow. </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5763E8" w:rsidRDefault="003A1808" w:rsidP="00D727FD">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2" w:name="_Toc355995038"/>
      <w:r w:rsidR="003A1808" w:rsidRPr="000A7EC8">
        <w:rPr>
          <w:lang w:val="en-US"/>
        </w:rPr>
        <w:t>UI-004: TextBox filled with a new task name</w:t>
      </w:r>
      <w:bookmarkEnd w:id="102"/>
      <w:r w:rsidRPr="000A7EC8">
        <w:rPr>
          <w:lang w:val="en-US"/>
        </w:rPr>
        <w:fldChar w:fldCharType="end"/>
      </w:r>
    </w:p>
    <w:p w:rsidR="003A1808" w:rsidRPr="003A1808" w:rsidRDefault="00BC5C95" w:rsidP="00D727FD">
      <w:pPr>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activates the button to add task.</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3" w:name="_Toc355995039"/>
      <w:r w:rsidR="003A1808" w:rsidRPr="000A7EC8">
        <w:rPr>
          <w:lang w:val="en-US"/>
        </w:rPr>
        <w:t xml:space="preserve">UI-005: TextBox filled with </w:t>
      </w:r>
      <w:r w:rsidR="002E6AF2">
        <w:rPr>
          <w:lang w:val="en-US"/>
        </w:rPr>
        <w:t>Existence</w:t>
      </w:r>
      <w:r w:rsidR="003A1808" w:rsidRPr="000A7EC8">
        <w:rPr>
          <w:lang w:val="en-US"/>
        </w:rPr>
        <w:t xml:space="preserve"> task name</w:t>
      </w:r>
      <w:bookmarkEnd w:id="103"/>
      <w:r w:rsidR="003A1808" w:rsidRPr="000A7EC8">
        <w:rPr>
          <w:lang w:val="en-US"/>
        </w:rPr>
        <w:t xml:space="preserve"> </w:t>
      </w:r>
      <w:r w:rsidRPr="000A7EC8">
        <w:rPr>
          <w:lang w:val="en-US"/>
        </w:rPr>
        <w:fldChar w:fldCharType="end"/>
      </w:r>
    </w:p>
    <w:p w:rsidR="003A1808" w:rsidRDefault="00BC5C95"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 xml:space="preserve">The system enables the start, edit and view details buttons. If the </w:t>
      </w:r>
      <w:r w:rsidR="008C434A">
        <w:rPr>
          <w:lang w:val="en-US"/>
        </w:rPr>
        <w:t xml:space="preserve">Enter </w:t>
      </w:r>
      <w:r w:rsidR="003A1808">
        <w:rPr>
          <w:lang w:val="en-US"/>
        </w:rPr>
        <w:t>key is pressed the system changes the start button to stop button.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4" w:name="_Toc355995040"/>
      <w:r w:rsidR="003A1808" w:rsidRPr="000A7EC8">
        <w:rPr>
          <w:lang w:val="en-US"/>
        </w:rPr>
        <w:t>UI-006: TextBox with running task</w:t>
      </w:r>
      <w:bookmarkEnd w:id="104"/>
      <w:r w:rsidRPr="000A7EC8">
        <w:rPr>
          <w:lang w:val="en-US"/>
        </w:rPr>
        <w:fldChar w:fldCharType="end"/>
      </w:r>
    </w:p>
    <w:p w:rsidR="003A1808" w:rsidRDefault="00BC5C95"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changes the start/add button to the stop button, view details button and it starts timer. The edit button is disabled.</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5" w:name="_Toc355995041"/>
      <w:r w:rsidR="003A1808" w:rsidRPr="000A7EC8">
        <w:rPr>
          <w:lang w:val="en-US"/>
        </w:rPr>
        <w:t>UI-007: Clicking in view details button</w:t>
      </w:r>
      <w:bookmarkEnd w:id="105"/>
      <w:r w:rsidRPr="000A7EC8">
        <w:rPr>
          <w:lang w:val="en-US"/>
        </w:rPr>
        <w:fldChar w:fldCharType="end"/>
      </w:r>
    </w:p>
    <w:p w:rsidR="003A1808" w:rsidRDefault="00BC5C95" w:rsidP="00D727FD">
      <w:pPr>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presents a form with the details</w:t>
      </w:r>
      <w:r w:rsidR="008C434A">
        <w:rPr>
          <w:lang w:val="en-US"/>
        </w:rPr>
        <w:t xml:space="preserve"> of the task</w:t>
      </w:r>
      <w:r w:rsidR="003A1808">
        <w:rPr>
          <w:lang w:val="en-US"/>
        </w:rPr>
        <w:t xml:space="preserve"> and an edit button.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6" w:name="_Toc355995042"/>
      <w:r w:rsidR="003A1808" w:rsidRPr="000A7EC8">
        <w:rPr>
          <w:lang w:val="en-US"/>
        </w:rPr>
        <w:t>UI-008: Clicking in edit button</w:t>
      </w:r>
      <w:bookmarkEnd w:id="106"/>
      <w:r w:rsidRPr="000A7EC8">
        <w:rPr>
          <w:lang w:val="en-US"/>
        </w:rPr>
        <w:fldChar w:fldCharType="end"/>
      </w:r>
    </w:p>
    <w:p w:rsidR="003A1808" w:rsidRDefault="00BC5C95"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end"/>
      </w:r>
      <w:r w:rsidR="003A1808" w:rsidRPr="00324544">
        <w:rPr>
          <w:lang w:val="en-US"/>
        </w:rPr>
        <w:t>The edition must be inline.</w:t>
      </w:r>
      <w:r w:rsidR="00145D1E">
        <w:rPr>
          <w:lang w:val="en-US"/>
        </w:rPr>
        <w:t xml:space="preserve"> </w:t>
      </w:r>
      <w:r w:rsidR="003A1808" w:rsidRPr="00324544">
        <w:rPr>
          <w:lang w:val="en-US"/>
        </w:rPr>
        <w:t>In times table, each line has a button to delete that line.</w:t>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7" w:name="_Toc355995043"/>
      <w:r w:rsidR="003A1808" w:rsidRPr="000A7EC8">
        <w:rPr>
          <w:lang w:val="en-US"/>
        </w:rPr>
        <w:t>UI-009: Clicking in configuration button</w:t>
      </w:r>
      <w:bookmarkEnd w:id="107"/>
      <w:r w:rsidRPr="000A7EC8">
        <w:rPr>
          <w:lang w:val="en-US"/>
        </w:rPr>
        <w:fldChar w:fldCharType="end"/>
      </w:r>
    </w:p>
    <w:p w:rsidR="008C1F6A" w:rsidRPr="00D727FD" w:rsidRDefault="00BC5C95" w:rsidP="00D727FD">
      <w:pPr>
        <w:widowControl w:val="0"/>
        <w:autoSpaceDE w:val="0"/>
        <w:autoSpaceDN w:val="0"/>
        <w:adjustRightInd w:val="0"/>
        <w:spacing w:after="0" w:line="240" w:lineRule="auto"/>
        <w:jc w:val="both"/>
        <w:rPr>
          <w:rFonts w:eastAsia="Times New Roman"/>
          <w:color w:val="000000"/>
          <w:szCs w:val="24"/>
          <w:lang w:val="en-US"/>
        </w:rPr>
      </w:pPr>
      <w:r w:rsidRPr="00145D1E">
        <w:rPr>
          <w:szCs w:val="24"/>
          <w:lang w:val="en-US"/>
        </w:rPr>
        <w:fldChar w:fldCharType="begin" w:fldLock="1"/>
      </w:r>
      <w:r w:rsidR="008C1F6A" w:rsidRPr="00145D1E">
        <w:rPr>
          <w:szCs w:val="24"/>
          <w:lang w:val="en-US"/>
        </w:rPr>
        <w:instrText xml:space="preserve">MERGEFIELD </w:instrText>
      </w:r>
      <w:r w:rsidR="008C1F6A" w:rsidRPr="00D727FD">
        <w:rPr>
          <w:rFonts w:eastAsia="Times New Roman"/>
          <w:color w:val="000000"/>
          <w:szCs w:val="24"/>
          <w:lang w:val="en-US"/>
        </w:rPr>
        <w:instrText>Element.Notes</w:instrText>
      </w:r>
      <w:r w:rsidRPr="00145D1E">
        <w:rPr>
          <w:szCs w:val="24"/>
          <w:lang w:val="en-US"/>
        </w:rPr>
        <w:fldChar w:fldCharType="end"/>
      </w:r>
      <w:r w:rsidR="008C1F6A" w:rsidRPr="00D727FD">
        <w:rPr>
          <w:rFonts w:eastAsia="Times New Roman"/>
          <w:color w:val="000000"/>
          <w:szCs w:val="24"/>
          <w:lang w:val="en-US"/>
        </w:rPr>
        <w:t>The system presents a form with:</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an export button;</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proofErr w:type="gramStart"/>
      <w:r w:rsidRPr="00D727FD">
        <w:rPr>
          <w:rFonts w:eastAsia="Times New Roman"/>
          <w:color w:val="000000"/>
          <w:szCs w:val="24"/>
          <w:lang w:val="en-US"/>
        </w:rPr>
        <w:t>a</w:t>
      </w:r>
      <w:proofErr w:type="gramEnd"/>
      <w:r w:rsidRPr="00D727FD">
        <w:rPr>
          <w:rFonts w:eastAsia="Times New Roman"/>
          <w:color w:val="000000"/>
          <w:szCs w:val="24"/>
          <w:lang w:val="en-US"/>
        </w:rPr>
        <w:t xml:space="preserve"> checkbox to </w:t>
      </w:r>
      <w:r w:rsidR="00C44787">
        <w:rPr>
          <w:rFonts w:eastAsia="Times New Roman"/>
          <w:color w:val="000000"/>
          <w:szCs w:val="24"/>
          <w:lang w:val="en-US"/>
        </w:rPr>
        <w:t>check</w:t>
      </w:r>
      <w:r w:rsidRPr="00D727FD">
        <w:rPr>
          <w:rFonts w:eastAsia="Times New Roman"/>
          <w:color w:val="000000"/>
          <w:szCs w:val="24"/>
          <w:lang w:val="en-US"/>
        </w:rPr>
        <w:t>/</w:t>
      </w:r>
      <w:r w:rsidR="00C44787">
        <w:rPr>
          <w:rFonts w:eastAsia="Times New Roman"/>
          <w:color w:val="000000"/>
          <w:szCs w:val="24"/>
          <w:lang w:val="en-US"/>
        </w:rPr>
        <w:t>uncheck</w:t>
      </w:r>
      <w:r w:rsidR="00C44787" w:rsidRPr="00D727FD">
        <w:rPr>
          <w:rFonts w:eastAsia="Times New Roman"/>
          <w:color w:val="000000"/>
          <w:szCs w:val="24"/>
          <w:lang w:val="en-US"/>
        </w:rPr>
        <w:t xml:space="preserve"> </w:t>
      </w:r>
      <w:r w:rsidRPr="00D727FD">
        <w:rPr>
          <w:rFonts w:eastAsia="Times New Roman"/>
          <w:color w:val="000000"/>
          <w:szCs w:val="24"/>
          <w:lang w:val="en-US"/>
        </w:rPr>
        <w:t xml:space="preserve">inactivity alerts and a textbox to define the inactivity time. This text box is </w:t>
      </w:r>
      <w:r w:rsidR="007E021C">
        <w:rPr>
          <w:rFonts w:eastAsia="Times New Roman"/>
          <w:color w:val="000000"/>
          <w:szCs w:val="24"/>
          <w:lang w:val="en-US"/>
        </w:rPr>
        <w:t>enable</w:t>
      </w:r>
      <w:r w:rsidR="007E021C" w:rsidRPr="00D727FD">
        <w:rPr>
          <w:rFonts w:eastAsia="Times New Roman"/>
          <w:color w:val="000000"/>
          <w:szCs w:val="24"/>
          <w:lang w:val="en-US"/>
        </w:rPr>
        <w:t xml:space="preserve"> </w:t>
      </w:r>
      <w:r w:rsidRPr="00D727FD">
        <w:rPr>
          <w:rFonts w:eastAsia="Times New Roman"/>
          <w:color w:val="000000"/>
          <w:szCs w:val="24"/>
          <w:lang w:val="en-US"/>
        </w:rPr>
        <w:t xml:space="preserve">only if the inactivity alert is </w:t>
      </w:r>
      <w:r w:rsidR="007E021C">
        <w:rPr>
          <w:rFonts w:eastAsia="Times New Roman"/>
          <w:color w:val="000000"/>
          <w:szCs w:val="24"/>
          <w:lang w:val="en-US"/>
        </w:rPr>
        <w:t>checked</w:t>
      </w:r>
      <w:r w:rsidRPr="00D727FD">
        <w:rPr>
          <w:rFonts w:eastAsia="Times New Roman"/>
          <w:color w:val="000000"/>
          <w:szCs w:val="24"/>
          <w:lang w:val="en-US"/>
        </w:rPr>
        <w:t>;</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five lines for shortcuts definition with the following composition:</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one combo box for selecting an existing task;</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three checkboxes for check/uncheck the control keys ctrl, alt, shift;</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proofErr w:type="gramStart"/>
      <w:r w:rsidRPr="00D727FD">
        <w:rPr>
          <w:rFonts w:eastAsia="Times New Roman"/>
          <w:color w:val="000000"/>
          <w:szCs w:val="24"/>
          <w:lang w:val="en-US"/>
        </w:rPr>
        <w:t>one</w:t>
      </w:r>
      <w:proofErr w:type="gramEnd"/>
      <w:r w:rsidRPr="00D727FD">
        <w:rPr>
          <w:rFonts w:eastAsia="Times New Roman"/>
          <w:color w:val="000000"/>
          <w:szCs w:val="24"/>
          <w:lang w:val="en-US"/>
        </w:rPr>
        <w:t xml:space="preserve"> textbox for and additional key.</w:t>
      </w:r>
    </w:p>
    <w:p w:rsidR="008C1F6A" w:rsidRPr="00D727FD" w:rsidRDefault="008C1F6A" w:rsidP="00D727FD">
      <w:pPr>
        <w:pStyle w:val="PargrafodaLista"/>
        <w:widowControl w:val="0"/>
        <w:autoSpaceDE w:val="0"/>
        <w:autoSpaceDN w:val="0"/>
        <w:adjustRightInd w:val="0"/>
        <w:spacing w:after="0" w:line="240" w:lineRule="auto"/>
        <w:jc w:val="center"/>
        <w:rPr>
          <w:rFonts w:ascii="Times New Roman" w:eastAsia="Times New Roman" w:hAnsi="Times New Roman"/>
          <w:color w:val="000000"/>
          <w:szCs w:val="24"/>
          <w:lang w:val="en-US"/>
        </w:rPr>
      </w:pPr>
    </w:p>
    <w:p w:rsidR="003A1808" w:rsidRPr="00145D1E" w:rsidRDefault="003A1808" w:rsidP="00145D1E">
      <w:pPr>
        <w:ind w:left="360"/>
        <w:rPr>
          <w:szCs w:val="24"/>
          <w:lang w:val="en-US"/>
        </w:rPr>
      </w:pPr>
      <w:r w:rsidRPr="00145D1E">
        <w:rPr>
          <w:b/>
          <w:szCs w:val="24"/>
          <w:u w:val="single"/>
          <w:lang w:val="en-US"/>
        </w:rPr>
        <w:t>Priority</w:t>
      </w:r>
      <w:r w:rsidR="008C1F6A" w:rsidRPr="00145D1E">
        <w:rPr>
          <w:szCs w:val="24"/>
          <w:lang w:val="en-US"/>
        </w:rPr>
        <w:t>:</w:t>
      </w:r>
      <w:r w:rsidR="008C1F6A" w:rsidRPr="00145D1E">
        <w:rPr>
          <w:szCs w:val="24"/>
          <w:lang w:val="en-US"/>
        </w:rPr>
        <w:tab/>
      </w:r>
      <w:r w:rsidRPr="00145D1E">
        <w:rPr>
          <w:szCs w:val="24"/>
          <w:lang w:val="en-US"/>
        </w:rPr>
        <w:t>Medium</w:t>
      </w:r>
    </w:p>
    <w:p w:rsidR="003A1808" w:rsidRPr="00145D1E" w:rsidRDefault="003A1808" w:rsidP="00145D1E">
      <w:pPr>
        <w:ind w:left="360"/>
        <w:rPr>
          <w:szCs w:val="24"/>
          <w:lang w:val="en-US"/>
        </w:rPr>
      </w:pPr>
      <w:r w:rsidRPr="00145D1E">
        <w:rPr>
          <w:b/>
          <w:szCs w:val="24"/>
          <w:u w:val="single"/>
          <w:lang w:val="en-US"/>
        </w:rPr>
        <w:t>Difficulty</w:t>
      </w:r>
      <w:r w:rsidR="008C1F6A" w:rsidRPr="00145D1E">
        <w:rPr>
          <w:szCs w:val="24"/>
          <w:lang w:val="en-US"/>
        </w:rPr>
        <w:t>:</w:t>
      </w:r>
      <w:r w:rsidR="008C1F6A" w:rsidRPr="00145D1E">
        <w:rPr>
          <w:szCs w:val="24"/>
          <w:lang w:val="en-US"/>
        </w:rPr>
        <w:tab/>
      </w:r>
      <w:r w:rsidRPr="00145D1E">
        <w:rPr>
          <w:szCs w:val="24"/>
          <w:lang w:val="en-US"/>
        </w:rPr>
        <w:t>Medium</w:t>
      </w:r>
    </w:p>
    <w:p w:rsidR="003A1808" w:rsidRPr="008C434A" w:rsidRDefault="00BC5C95" w:rsidP="008C434A">
      <w:pPr>
        <w:pStyle w:val="Cabealho1"/>
        <w:numPr>
          <w:ilvl w:val="1"/>
          <w:numId w:val="1"/>
        </w:numPr>
        <w:ind w:hanging="11"/>
        <w:rPr>
          <w:lang w:val="en-US"/>
        </w:rPr>
      </w:pPr>
      <w:r w:rsidRPr="008C434A">
        <w:rPr>
          <w:lang w:val="en-US"/>
        </w:rPr>
        <w:fldChar w:fldCharType="begin" w:fldLock="1"/>
      </w:r>
      <w:r w:rsidR="003A1808" w:rsidRPr="008C434A">
        <w:rPr>
          <w:lang w:val="en-US"/>
        </w:rPr>
        <w:instrText>MERGEFIELD Element.Name</w:instrText>
      </w:r>
      <w:r w:rsidRPr="008C434A">
        <w:rPr>
          <w:lang w:val="en-US"/>
        </w:rPr>
        <w:fldChar w:fldCharType="separate"/>
      </w:r>
      <w:bookmarkStart w:id="108" w:name="_Toc355995044"/>
      <w:r w:rsidR="003A1808" w:rsidRPr="008C434A">
        <w:rPr>
          <w:lang w:val="en-US"/>
        </w:rPr>
        <w:t>UI-010: Visual distinction between active and inactive tasks</w:t>
      </w:r>
      <w:bookmarkEnd w:id="108"/>
      <w:r w:rsidRPr="008C434A">
        <w:rPr>
          <w:lang w:val="en-US"/>
        </w:rPr>
        <w:fldChar w:fldCharType="end"/>
      </w:r>
    </w:p>
    <w:p w:rsidR="003A180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should differentiate visually the active from inactive tasks</w:t>
      </w:r>
      <w:r>
        <w:fldChar w:fldCharType="end"/>
      </w:r>
    </w:p>
    <w:p w:rsidR="003A1808" w:rsidRDefault="003A1808" w:rsidP="00145D1E">
      <w:pPr>
        <w:ind w:left="360"/>
        <w:rPr>
          <w:szCs w:val="24"/>
          <w:lang w:val="en-US"/>
        </w:rPr>
      </w:pPr>
      <w:r>
        <w:rPr>
          <w:b/>
          <w:szCs w:val="24"/>
          <w:u w:val="single"/>
          <w:lang w:val="en-US"/>
        </w:rPr>
        <w:t>Priority</w:t>
      </w:r>
      <w:r w:rsidR="008C1F6A">
        <w:rPr>
          <w:szCs w:val="24"/>
          <w:lang w:val="en-US"/>
        </w:rPr>
        <w:t>:</w:t>
      </w:r>
      <w:r w:rsidR="008C1F6A">
        <w:rPr>
          <w:szCs w:val="24"/>
          <w:lang w:val="en-US"/>
        </w:rPr>
        <w:tab/>
      </w:r>
      <w:r>
        <w:rPr>
          <w:szCs w:val="24"/>
          <w:lang w:val="en-US"/>
        </w:rPr>
        <w:t>Medium</w:t>
      </w:r>
    </w:p>
    <w:p w:rsidR="005763E8" w:rsidRDefault="003A1808" w:rsidP="00494004">
      <w:pPr>
        <w:ind w:left="360"/>
        <w:rPr>
          <w:szCs w:val="24"/>
          <w:lang w:val="en-US"/>
        </w:rPr>
      </w:pPr>
      <w:r w:rsidRPr="009F727D">
        <w:rPr>
          <w:b/>
          <w:szCs w:val="24"/>
          <w:u w:val="single"/>
          <w:lang w:val="en-US"/>
        </w:rPr>
        <w:t>Difficulty</w:t>
      </w:r>
      <w:r w:rsidR="008C1F6A">
        <w:rPr>
          <w:szCs w:val="24"/>
          <w:lang w:val="en-US"/>
        </w:rPr>
        <w:t>:</w:t>
      </w:r>
      <w:r w:rsidR="008C1F6A">
        <w:rPr>
          <w:szCs w:val="24"/>
          <w:lang w:val="en-US"/>
        </w:rPr>
        <w:tab/>
      </w:r>
      <w:r>
        <w:rPr>
          <w:szCs w:val="24"/>
          <w:lang w:val="en-US"/>
        </w:rPr>
        <w:t>Medium</w:t>
      </w:r>
    </w:p>
    <w:p w:rsidR="009C5956" w:rsidRPr="008C434A" w:rsidRDefault="009C5956" w:rsidP="006824DC">
      <w:pPr>
        <w:pStyle w:val="Cabealho1"/>
        <w:numPr>
          <w:ilvl w:val="1"/>
          <w:numId w:val="1"/>
        </w:numPr>
        <w:ind w:hanging="11"/>
        <w:rPr>
          <w:lang w:val="en-US"/>
        </w:rPr>
      </w:pPr>
      <w:r w:rsidRPr="008C434A">
        <w:rPr>
          <w:lang w:val="en-US"/>
        </w:rPr>
        <w:fldChar w:fldCharType="begin" w:fldLock="1"/>
      </w:r>
      <w:r w:rsidRPr="008C434A">
        <w:rPr>
          <w:lang w:val="en-US"/>
        </w:rPr>
        <w:instrText>MERGEFIELD Element.Name</w:instrText>
      </w:r>
      <w:r w:rsidRPr="008C434A">
        <w:rPr>
          <w:lang w:val="en-US"/>
        </w:rPr>
        <w:fldChar w:fldCharType="separate"/>
      </w:r>
      <w:bookmarkStart w:id="109" w:name="_Toc355995045"/>
      <w:r>
        <w:rPr>
          <w:lang w:val="en-US"/>
        </w:rPr>
        <w:t>UI-011</w:t>
      </w:r>
      <w:r w:rsidRPr="008C434A">
        <w:rPr>
          <w:lang w:val="en-US"/>
        </w:rPr>
        <w:t xml:space="preserve">: </w:t>
      </w:r>
      <w:r>
        <w:rPr>
          <w:lang w:val="en-US"/>
        </w:rPr>
        <w:t>Modal Window</w:t>
      </w:r>
      <w:bookmarkEnd w:id="109"/>
      <w:r w:rsidRPr="008C434A">
        <w:rPr>
          <w:lang w:val="en-US"/>
        </w:rPr>
        <w:fldChar w:fldCharType="end"/>
      </w:r>
    </w:p>
    <w:p w:rsidR="009C5956" w:rsidRDefault="009C5956" w:rsidP="009C5956">
      <w:pPr>
        <w:jc w:val="both"/>
        <w:rPr>
          <w:lang w:val="en-US"/>
        </w:rPr>
      </w:pPr>
      <w:r w:rsidRPr="006824DC">
        <w:rPr>
          <w:lang w:val="en-GB"/>
        </w:rPr>
        <w:t xml:space="preserve">Always that the user open a form, </w:t>
      </w:r>
      <w:r>
        <w:rPr>
          <w:lang w:val="en-GB"/>
        </w:rPr>
        <w:t xml:space="preserve">the system doesn’t allow any actions on the previous form. </w:t>
      </w:r>
    </w:p>
    <w:p w:rsidR="009C5956" w:rsidRDefault="009C5956" w:rsidP="009C5956">
      <w:pPr>
        <w:ind w:left="360"/>
        <w:rPr>
          <w:szCs w:val="24"/>
          <w:lang w:val="en-US"/>
        </w:rPr>
      </w:pPr>
      <w:r>
        <w:rPr>
          <w:b/>
          <w:szCs w:val="24"/>
          <w:u w:val="single"/>
          <w:lang w:val="en-US"/>
        </w:rPr>
        <w:t>Priority</w:t>
      </w:r>
      <w:r>
        <w:rPr>
          <w:szCs w:val="24"/>
          <w:lang w:val="en-US"/>
        </w:rPr>
        <w:t>:</w:t>
      </w:r>
      <w:r>
        <w:rPr>
          <w:szCs w:val="24"/>
          <w:lang w:val="en-US"/>
        </w:rPr>
        <w:tab/>
        <w:t>Medium</w:t>
      </w:r>
    </w:p>
    <w:p w:rsidR="009C5956" w:rsidRDefault="009C5956" w:rsidP="009C5956">
      <w:pPr>
        <w:ind w:left="360"/>
        <w:rPr>
          <w:szCs w:val="24"/>
          <w:lang w:val="en-US"/>
        </w:rPr>
      </w:pPr>
      <w:r w:rsidRPr="009F727D">
        <w:rPr>
          <w:b/>
          <w:szCs w:val="24"/>
          <w:u w:val="single"/>
          <w:lang w:val="en-US"/>
        </w:rPr>
        <w:t>Difficulty</w:t>
      </w:r>
      <w:r>
        <w:rPr>
          <w:szCs w:val="24"/>
          <w:lang w:val="en-US"/>
        </w:rPr>
        <w:t>:</w:t>
      </w:r>
      <w:r>
        <w:rPr>
          <w:szCs w:val="24"/>
          <w:lang w:val="en-US"/>
        </w:rPr>
        <w:tab/>
        <w:t>Medium</w:t>
      </w:r>
    </w:p>
    <w:p w:rsidR="009C5956" w:rsidRDefault="009C5956" w:rsidP="00494004">
      <w:pPr>
        <w:ind w:left="360"/>
        <w:rPr>
          <w:szCs w:val="24"/>
          <w:lang w:val="en-US"/>
        </w:rPr>
      </w:pPr>
    </w:p>
    <w:p w:rsidR="00E47BF1" w:rsidRDefault="009F727D" w:rsidP="006824DC">
      <w:pPr>
        <w:pStyle w:val="Cabealho1"/>
        <w:numPr>
          <w:ilvl w:val="0"/>
          <w:numId w:val="1"/>
        </w:numPr>
        <w:rPr>
          <w:lang w:val="en-US"/>
        </w:rPr>
      </w:pPr>
      <w:bookmarkStart w:id="110" w:name="_Toc355995046"/>
      <w:r>
        <w:rPr>
          <w:lang w:val="en-US"/>
        </w:rPr>
        <w:t>Performance</w:t>
      </w:r>
      <w:r w:rsidR="00312E99" w:rsidRPr="00312E99">
        <w:rPr>
          <w:lang w:val="en-US"/>
        </w:rPr>
        <w:t xml:space="preserve"> Requirements</w:t>
      </w:r>
      <w:bookmarkEnd w:id="110"/>
    </w:p>
    <w:p w:rsidR="009F727D" w:rsidRPr="009F727D" w:rsidRDefault="00BC5C95" w:rsidP="006824DC">
      <w:pPr>
        <w:pStyle w:val="Cabealho1"/>
        <w:numPr>
          <w:ilvl w:val="1"/>
          <w:numId w:val="1"/>
        </w:numPr>
        <w:ind w:hanging="11"/>
        <w:rPr>
          <w:lang w:val="en-US"/>
        </w:rPr>
      </w:pPr>
      <w:r w:rsidRPr="009F727D">
        <w:rPr>
          <w:lang w:val="en-US"/>
        </w:rPr>
        <w:fldChar w:fldCharType="begin" w:fldLock="1"/>
      </w:r>
      <w:r w:rsidR="009F727D" w:rsidRPr="009F727D">
        <w:rPr>
          <w:lang w:val="en-US"/>
        </w:rPr>
        <w:instrText>MERGEFIELD Element.Name</w:instrText>
      </w:r>
      <w:r w:rsidRPr="009F727D">
        <w:rPr>
          <w:lang w:val="en-US"/>
        </w:rPr>
        <w:fldChar w:fldCharType="separate"/>
      </w:r>
      <w:bookmarkStart w:id="111" w:name="_Toc355995047"/>
      <w:r w:rsidR="009F727D" w:rsidRPr="009F727D">
        <w:rPr>
          <w:lang w:val="en-US"/>
        </w:rPr>
        <w:t>PR-001: Startup of the application</w:t>
      </w:r>
      <w:bookmarkEnd w:id="111"/>
      <w:r w:rsidRPr="009F727D">
        <w:rPr>
          <w:lang w:val="en-US"/>
        </w:rPr>
        <w:fldChar w:fldCharType="end"/>
      </w:r>
      <w:r w:rsidR="009F727D" w:rsidRPr="009F727D">
        <w:rPr>
          <w:lang w:val="en-US"/>
        </w:rPr>
        <w:t xml:space="preserve">  </w:t>
      </w:r>
    </w:p>
    <w:p w:rsidR="009F727D" w:rsidRPr="009F727D" w:rsidRDefault="00BC5C95" w:rsidP="00D727FD">
      <w:pPr>
        <w:jc w:val="both"/>
        <w:rPr>
          <w:lang w:val="en-US"/>
        </w:rPr>
      </w:pPr>
      <w:r>
        <w:fldChar w:fldCharType="begin" w:fldLock="1"/>
      </w:r>
      <w:r w:rsidR="009F727D" w:rsidRPr="009F727D">
        <w:rPr>
          <w:lang w:val="en-US"/>
        </w:rPr>
        <w:instrText xml:space="preserve">MERGEFIELD </w:instrText>
      </w:r>
      <w:r w:rsidR="009F727D">
        <w:rPr>
          <w:lang w:val="en-US"/>
        </w:rPr>
        <w:instrText>Element.Notes</w:instrText>
      </w:r>
      <w:r>
        <w:fldChar w:fldCharType="separate"/>
      </w:r>
      <w:r w:rsidR="009F727D">
        <w:rPr>
          <w:lang w:val="en-US"/>
        </w:rPr>
        <w:t>The startup of the application shouldn't last longer than 15 seconds.</w:t>
      </w:r>
      <w:r>
        <w:fldChar w:fldCharType="end"/>
      </w:r>
    </w:p>
    <w:p w:rsidR="009F727D" w:rsidRDefault="009F727D" w:rsidP="00145D1E">
      <w:pPr>
        <w:ind w:left="360"/>
        <w:rPr>
          <w:szCs w:val="24"/>
          <w:lang w:val="en-US"/>
        </w:rPr>
      </w:pPr>
      <w:r>
        <w:rPr>
          <w:b/>
          <w:szCs w:val="24"/>
          <w:u w:val="single"/>
          <w:lang w:val="en-US"/>
        </w:rPr>
        <w:t>Priority</w:t>
      </w:r>
      <w:r w:rsidR="008C1F6A">
        <w:rPr>
          <w:szCs w:val="24"/>
          <w:lang w:val="en-US"/>
        </w:rPr>
        <w:t>:</w:t>
      </w:r>
      <w:r w:rsidR="008C1F6A">
        <w:rPr>
          <w:szCs w:val="24"/>
          <w:lang w:val="en-US"/>
        </w:rPr>
        <w:tab/>
      </w:r>
      <w:r>
        <w:rPr>
          <w:szCs w:val="24"/>
          <w:lang w:val="en-US"/>
        </w:rPr>
        <w:t>Medium</w:t>
      </w:r>
    </w:p>
    <w:p w:rsidR="009F727D" w:rsidRDefault="009F727D" w:rsidP="00145D1E">
      <w:pPr>
        <w:ind w:left="360"/>
        <w:rPr>
          <w:szCs w:val="24"/>
          <w:lang w:val="en-US"/>
        </w:rPr>
      </w:pPr>
      <w:r w:rsidRPr="009F727D">
        <w:rPr>
          <w:b/>
          <w:szCs w:val="24"/>
          <w:u w:val="single"/>
          <w:lang w:val="en-US"/>
        </w:rPr>
        <w:t>Difficulty</w:t>
      </w:r>
      <w:r w:rsidR="008C1F6A">
        <w:rPr>
          <w:szCs w:val="24"/>
          <w:lang w:val="en-US"/>
        </w:rPr>
        <w:t>:</w:t>
      </w:r>
      <w:r w:rsidR="008C1F6A">
        <w:rPr>
          <w:szCs w:val="24"/>
          <w:lang w:val="en-US"/>
        </w:rPr>
        <w:tab/>
      </w:r>
      <w:r>
        <w:rPr>
          <w:szCs w:val="24"/>
          <w:lang w:val="en-US"/>
        </w:rPr>
        <w:t>Low</w:t>
      </w:r>
    </w:p>
    <w:p w:rsidR="009F727D" w:rsidRPr="003A1808" w:rsidRDefault="00BC5C95" w:rsidP="006824DC">
      <w:pPr>
        <w:pStyle w:val="Cabealho1"/>
        <w:numPr>
          <w:ilvl w:val="1"/>
          <w:numId w:val="1"/>
        </w:numPr>
        <w:ind w:hanging="11"/>
        <w:rPr>
          <w:lang w:val="en-US"/>
        </w:rPr>
      </w:pPr>
      <w:r w:rsidRPr="003A1808">
        <w:rPr>
          <w:lang w:val="en-US"/>
        </w:rPr>
        <w:fldChar w:fldCharType="begin" w:fldLock="1"/>
      </w:r>
      <w:r w:rsidR="009F727D" w:rsidRPr="003A1808">
        <w:rPr>
          <w:lang w:val="en-US"/>
        </w:rPr>
        <w:instrText>MERGEFIELD Element.Name</w:instrText>
      </w:r>
      <w:r w:rsidRPr="003A1808">
        <w:rPr>
          <w:lang w:val="en-US"/>
        </w:rPr>
        <w:fldChar w:fldCharType="separate"/>
      </w:r>
      <w:bookmarkStart w:id="112" w:name="_Toc355995048"/>
      <w:r w:rsidR="009F727D" w:rsidRPr="003A1808">
        <w:rPr>
          <w:lang w:val="en-US"/>
        </w:rPr>
        <w:t>PR-002: Transition time</w:t>
      </w:r>
      <w:bookmarkEnd w:id="112"/>
      <w:r w:rsidRPr="003A1808">
        <w:rPr>
          <w:lang w:val="en-US"/>
        </w:rPr>
        <w:fldChar w:fldCharType="end"/>
      </w:r>
      <w:r w:rsidR="009F727D" w:rsidRPr="003A1808">
        <w:rPr>
          <w:lang w:val="en-US"/>
        </w:rPr>
        <w:t xml:space="preserve">  </w:t>
      </w:r>
    </w:p>
    <w:p w:rsidR="00DA3A50" w:rsidRPr="00DA3A50" w:rsidRDefault="00DA3A50" w:rsidP="00D727FD">
      <w:pPr>
        <w:jc w:val="both"/>
        <w:rPr>
          <w:lang w:val="en-US"/>
        </w:rPr>
      </w:pPr>
      <w:r>
        <w:rPr>
          <w:lang w:val="en-US"/>
        </w:rPr>
        <w:t xml:space="preserve">The transition between forms, when the total number of tasks doesn’t exceed 100, shouldn’t last longer than 10 seconds. </w:t>
      </w:r>
    </w:p>
    <w:p w:rsidR="003A1808" w:rsidRPr="00145D1E" w:rsidRDefault="003A1808" w:rsidP="00145D1E">
      <w:pPr>
        <w:ind w:left="360"/>
        <w:rPr>
          <w:szCs w:val="24"/>
          <w:lang w:val="en-US"/>
        </w:rPr>
      </w:pPr>
      <w:r w:rsidRPr="00145D1E">
        <w:rPr>
          <w:b/>
          <w:szCs w:val="24"/>
          <w:u w:val="single"/>
          <w:lang w:val="en-US"/>
        </w:rPr>
        <w:t>Priority</w:t>
      </w:r>
      <w:r w:rsidR="008C1F6A" w:rsidRPr="00145D1E">
        <w:rPr>
          <w:szCs w:val="24"/>
          <w:lang w:val="en-US"/>
        </w:rPr>
        <w:t>:</w:t>
      </w:r>
      <w:r w:rsidR="008C1F6A" w:rsidRPr="00145D1E">
        <w:rPr>
          <w:szCs w:val="24"/>
          <w:lang w:val="en-US"/>
        </w:rPr>
        <w:tab/>
      </w:r>
      <w:r w:rsidRPr="00145D1E">
        <w:rPr>
          <w:szCs w:val="24"/>
          <w:lang w:val="en-US"/>
        </w:rPr>
        <w:t>Medium</w:t>
      </w:r>
    </w:p>
    <w:p w:rsidR="003A1808" w:rsidRDefault="003A1808" w:rsidP="00494004">
      <w:pPr>
        <w:ind w:left="360"/>
        <w:rPr>
          <w:szCs w:val="24"/>
          <w:lang w:val="en-US"/>
        </w:rPr>
      </w:pPr>
      <w:r w:rsidRPr="00145D1E">
        <w:rPr>
          <w:b/>
          <w:szCs w:val="24"/>
          <w:u w:val="single"/>
          <w:lang w:val="en-US"/>
        </w:rPr>
        <w:t>Difficulty</w:t>
      </w:r>
      <w:r w:rsidR="008C1F6A" w:rsidRPr="00145D1E">
        <w:rPr>
          <w:szCs w:val="24"/>
          <w:lang w:val="en-US"/>
        </w:rPr>
        <w:t>:</w:t>
      </w:r>
      <w:r w:rsidR="008C1F6A" w:rsidRPr="00145D1E">
        <w:rPr>
          <w:szCs w:val="24"/>
          <w:lang w:val="en-US"/>
        </w:rPr>
        <w:tab/>
      </w:r>
      <w:r w:rsidRPr="00145D1E">
        <w:rPr>
          <w:szCs w:val="24"/>
          <w:lang w:val="en-US"/>
        </w:rPr>
        <w:t>Low</w:t>
      </w:r>
      <w:r>
        <w:rPr>
          <w:szCs w:val="24"/>
          <w:lang w:val="en-US"/>
        </w:rPr>
        <w:br w:type="page"/>
      </w:r>
    </w:p>
    <w:p w:rsidR="00312E99" w:rsidRDefault="00312E99" w:rsidP="003A1808">
      <w:pPr>
        <w:pStyle w:val="Cabealho1"/>
        <w:rPr>
          <w:lang w:val="en-US"/>
        </w:rPr>
      </w:pPr>
      <w:bookmarkStart w:id="113" w:name="_Toc355995049"/>
      <w:r w:rsidRPr="00312E99">
        <w:rPr>
          <w:lang w:val="en-US"/>
        </w:rPr>
        <w:t>Appendix A: Data Dictionary</w:t>
      </w:r>
      <w:bookmarkEnd w:id="113"/>
    </w:p>
    <w:p w:rsidR="008C1F6A" w:rsidRPr="00145D1E" w:rsidRDefault="008C1F6A" w:rsidP="00D727FD">
      <w:pPr>
        <w:rPr>
          <w:lang w:val="en-US"/>
        </w:rPr>
      </w:pPr>
    </w:p>
    <w:tbl>
      <w:tblPr>
        <w:tblW w:w="0" w:type="auto"/>
        <w:jc w:val="center"/>
        <w:tblLayout w:type="fixed"/>
        <w:tblCellMar>
          <w:left w:w="60" w:type="dxa"/>
          <w:right w:w="60" w:type="dxa"/>
        </w:tblCellMar>
        <w:tblLook w:val="0000" w:firstRow="0" w:lastRow="0" w:firstColumn="0" w:lastColumn="0" w:noHBand="0" w:noVBand="0"/>
      </w:tblPr>
      <w:tblGrid>
        <w:gridCol w:w="1411"/>
        <w:gridCol w:w="6863"/>
      </w:tblGrid>
      <w:tr w:rsidR="000A7EC8" w:rsidRPr="00DA3A50" w:rsidTr="00312628">
        <w:trPr>
          <w:trHeight w:val="221"/>
          <w:jc w:val="center"/>
        </w:trPr>
        <w:tc>
          <w:tcPr>
            <w:tcW w:w="1411" w:type="dxa"/>
            <w:shd w:val="clear" w:color="auto" w:fill="auto"/>
          </w:tcPr>
          <w:p w:rsidR="000A7EC8" w:rsidRPr="00D727FD" w:rsidRDefault="000A7EC8" w:rsidP="00D727FD">
            <w:pPr>
              <w:spacing w:after="0"/>
              <w:rPr>
                <w:rFonts w:eastAsia="Times New Roman"/>
                <w:b/>
                <w:bCs/>
                <w:color w:val="000000"/>
                <w:lang w:val="en-US"/>
              </w:rPr>
            </w:pPr>
            <w:r w:rsidRPr="00D727FD">
              <w:rPr>
                <w:rFonts w:eastAsia="Times New Roman"/>
                <w:b/>
                <w:bCs/>
                <w:color w:val="000000"/>
                <w:lang w:val="en-US"/>
              </w:rPr>
              <w:t>Term</w:t>
            </w:r>
          </w:p>
        </w:tc>
        <w:tc>
          <w:tcPr>
            <w:tcW w:w="6863" w:type="dxa"/>
            <w:shd w:val="clear" w:color="auto" w:fill="auto"/>
          </w:tcPr>
          <w:p w:rsidR="000A7EC8" w:rsidRPr="00D727FD" w:rsidRDefault="000A7EC8" w:rsidP="00D727FD">
            <w:pPr>
              <w:spacing w:after="0"/>
              <w:jc w:val="both"/>
              <w:rPr>
                <w:rFonts w:eastAsia="Times New Roman"/>
                <w:b/>
                <w:bCs/>
                <w:color w:val="000000"/>
                <w:lang w:val="en-US"/>
              </w:rPr>
            </w:pPr>
            <w:r w:rsidRPr="00D727FD">
              <w:rPr>
                <w:rFonts w:eastAsia="Times New Roman"/>
                <w:b/>
                <w:bCs/>
                <w:color w:val="000000"/>
                <w:lang w:val="en-US"/>
              </w:rPr>
              <w:t>Definition</w:t>
            </w:r>
          </w:p>
        </w:tc>
      </w:tr>
      <w:tr w:rsidR="000A7EC8" w:rsidRPr="000363A5" w:rsidTr="00312628">
        <w:trPr>
          <w:jc w:val="center"/>
        </w:trPr>
        <w:tc>
          <w:tcPr>
            <w:tcW w:w="1411" w:type="dxa"/>
          </w:tcPr>
          <w:p w:rsidR="000A7EC8" w:rsidRPr="00D727FD" w:rsidRDefault="008C1F6A" w:rsidP="00D727FD">
            <w:pPr>
              <w:spacing w:after="0"/>
              <w:rPr>
                <w:lang w:val="en-US"/>
              </w:rPr>
            </w:pPr>
            <w:r w:rsidRPr="00D727FD">
              <w:rPr>
                <w:lang w:val="en-US"/>
              </w:rPr>
              <w:t>Description</w:t>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field description accepts until 500 characters and accepts special characters</w:t>
            </w:r>
            <w:r w:rsidRPr="00D727FD">
              <w:rPr>
                <w:lang w:val="en-US"/>
              </w:rPr>
              <w:fldChar w:fldCharType="end"/>
            </w:r>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0363A5" w:rsidTr="00312628">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sidRPr="00D727FD">
              <w:rPr>
                <w:rFonts w:eastAsia="Times New Roman"/>
                <w:color w:val="000000"/>
                <w:lang w:val="en-US"/>
              </w:rPr>
              <w:t>End</w:t>
            </w:r>
            <w:r w:rsidR="000A7EC8" w:rsidRPr="00D727FD">
              <w:rPr>
                <w:rFonts w:eastAsia="Times New Roman"/>
                <w:color w:val="000000"/>
                <w:lang w:val="en-US"/>
              </w:rPr>
              <w:t xml:space="preserve"> date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field end date is of datetime type</w:t>
            </w:r>
            <w:r w:rsidRPr="00D727FD">
              <w:rPr>
                <w:lang w:val="en-US"/>
              </w:rPr>
              <w:fldChar w:fldCharType="end"/>
            </w:r>
            <w:r w:rsidR="007E021C">
              <w:rPr>
                <w:lang w:val="en-US"/>
              </w:rPr>
              <w:t xml:space="preserve"> with the format </w:t>
            </w:r>
            <w:proofErr w:type="spellStart"/>
            <w:r w:rsidR="007E021C">
              <w:rPr>
                <w:lang w:val="en-US"/>
              </w:rPr>
              <w:t>dd</w:t>
            </w:r>
            <w:proofErr w:type="spellEnd"/>
            <w:r w:rsidR="007E021C">
              <w:rPr>
                <w:lang w:val="en-US"/>
              </w:rPr>
              <w:t>-mm-</w:t>
            </w:r>
            <w:proofErr w:type="spellStart"/>
            <w:r w:rsidR="007E021C">
              <w:rPr>
                <w:lang w:val="en-US"/>
              </w:rPr>
              <w:t>yyyy</w:t>
            </w:r>
            <w:proofErr w:type="spellEnd"/>
            <w:r w:rsidR="007E021C">
              <w:rPr>
                <w:lang w:val="en-US"/>
              </w:rPr>
              <w:t xml:space="preserve"> </w:t>
            </w:r>
            <w:proofErr w:type="spellStart"/>
            <w:r w:rsidR="007E021C">
              <w:rPr>
                <w:lang w:val="en-US"/>
              </w:rPr>
              <w:t>hh:mm</w:t>
            </w:r>
            <w:proofErr w:type="spellEnd"/>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0363A5" w:rsidTr="00312628">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I</w:t>
            </w:r>
            <w:r w:rsidR="000A7EC8" w:rsidRPr="00D727FD">
              <w:rPr>
                <w:rFonts w:eastAsia="Times New Roman"/>
                <w:color w:val="000000"/>
                <w:lang w:val="en-US"/>
              </w:rPr>
              <w:t>nactive time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 xml:space="preserve">The inactive time field must be </w:t>
            </w:r>
            <w:r w:rsidR="008C1F6A" w:rsidRPr="00145D1E">
              <w:rPr>
                <w:rFonts w:eastAsia="Times New Roman"/>
                <w:color w:val="000000"/>
                <w:lang w:val="en-US"/>
              </w:rPr>
              <w:t>an</w:t>
            </w:r>
            <w:r w:rsidR="000A7EC8" w:rsidRPr="00145D1E">
              <w:rPr>
                <w:rFonts w:eastAsia="Times New Roman"/>
                <w:color w:val="000000"/>
                <w:lang w:val="en-US"/>
              </w:rPr>
              <w:t xml:space="preserve"> integer number between 1 and 60.</w:t>
            </w:r>
            <w:r w:rsidRPr="00D727FD">
              <w:rPr>
                <w:lang w:val="en-US"/>
              </w:rPr>
              <w:fldChar w:fldCharType="end"/>
            </w:r>
          </w:p>
          <w:p w:rsidR="008C1F6A" w:rsidRPr="00145D1E" w:rsidRDefault="008C1F6A" w:rsidP="00D727FD">
            <w:pPr>
              <w:spacing w:after="0"/>
              <w:jc w:val="both"/>
              <w:rPr>
                <w:rFonts w:eastAsia="Times New Roman"/>
                <w:color w:val="000000"/>
                <w:lang w:val="en-US"/>
              </w:rPr>
            </w:pPr>
          </w:p>
        </w:tc>
      </w:tr>
      <w:tr w:rsidR="000A7EC8" w:rsidRPr="008C1F6A" w:rsidTr="00312628">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N</w:t>
            </w:r>
            <w:r w:rsidR="000A7EC8" w:rsidRPr="00D727FD">
              <w:rPr>
                <w:rFonts w:eastAsia="Times New Roman"/>
                <w:color w:val="000000"/>
                <w:lang w:val="en-US"/>
              </w:rPr>
              <w:t>ame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 xml:space="preserve">The field name accepts until 50 characters and special characters. </w:t>
            </w:r>
            <w:r w:rsidR="000A7EC8" w:rsidRPr="00D727FD">
              <w:rPr>
                <w:rFonts w:eastAsia="Times New Roman"/>
                <w:color w:val="000000"/>
                <w:lang w:val="en-US"/>
              </w:rPr>
              <w:t>The name is unique.</w:t>
            </w:r>
            <w:r w:rsidRPr="00D727FD">
              <w:rPr>
                <w:lang w:val="en-US"/>
              </w:rPr>
              <w:fldChar w:fldCharType="end"/>
            </w:r>
          </w:p>
          <w:p w:rsidR="008C1F6A" w:rsidRPr="00D727FD" w:rsidRDefault="008C1F6A" w:rsidP="00D727FD">
            <w:pPr>
              <w:spacing w:after="0"/>
              <w:jc w:val="both"/>
              <w:rPr>
                <w:rFonts w:eastAsia="Times New Roman"/>
                <w:color w:val="000000"/>
                <w:lang w:val="en-US"/>
              </w:rPr>
            </w:pPr>
          </w:p>
        </w:tc>
      </w:tr>
      <w:tr w:rsidR="000A7EC8" w:rsidRPr="000363A5" w:rsidTr="00312628">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S</w:t>
            </w:r>
            <w:r w:rsidR="000A7EC8" w:rsidRPr="00D727FD">
              <w:rPr>
                <w:rFonts w:eastAsia="Times New Roman"/>
                <w:color w:val="000000"/>
                <w:lang w:val="en-US"/>
              </w:rPr>
              <w:t>tart date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8C1F6A"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field start date is of datetime type</w:t>
            </w:r>
            <w:r w:rsidRPr="00D727FD">
              <w:rPr>
                <w:lang w:val="en-US"/>
              </w:rPr>
              <w:fldChar w:fldCharType="end"/>
            </w:r>
            <w:r w:rsidR="007E021C">
              <w:rPr>
                <w:lang w:val="en-US"/>
              </w:rPr>
              <w:t xml:space="preserve"> with the format </w:t>
            </w:r>
            <w:proofErr w:type="spellStart"/>
            <w:r w:rsidR="007E021C">
              <w:rPr>
                <w:lang w:val="en-US"/>
              </w:rPr>
              <w:t>dd</w:t>
            </w:r>
            <w:proofErr w:type="spellEnd"/>
            <w:r w:rsidR="007E021C">
              <w:rPr>
                <w:lang w:val="en-US"/>
              </w:rPr>
              <w:t>-mm-</w:t>
            </w:r>
            <w:proofErr w:type="spellStart"/>
            <w:r w:rsidR="007E021C">
              <w:rPr>
                <w:lang w:val="en-US"/>
              </w:rPr>
              <w:t>yyyy</w:t>
            </w:r>
            <w:proofErr w:type="spellEnd"/>
            <w:r w:rsidR="007E021C">
              <w:rPr>
                <w:lang w:val="en-US"/>
              </w:rPr>
              <w:t xml:space="preserve"> </w:t>
            </w:r>
            <w:proofErr w:type="spellStart"/>
            <w:r w:rsidR="007E021C">
              <w:rPr>
                <w:lang w:val="en-US"/>
              </w:rPr>
              <w:t>hh:mm</w:t>
            </w:r>
            <w:proofErr w:type="spellEnd"/>
            <w:r w:rsidR="008C1F6A">
              <w:rPr>
                <w:lang w:val="en-US"/>
              </w:rPr>
              <w:t>.</w:t>
            </w:r>
          </w:p>
          <w:p w:rsidR="00865A7F" w:rsidRPr="00865A7F" w:rsidRDefault="00865A7F" w:rsidP="00D727FD">
            <w:pPr>
              <w:spacing w:after="0"/>
              <w:jc w:val="both"/>
              <w:rPr>
                <w:lang w:val="en-US"/>
              </w:rPr>
            </w:pPr>
          </w:p>
        </w:tc>
      </w:tr>
      <w:tr w:rsidR="000A7EC8" w:rsidRPr="000363A5" w:rsidTr="00312628">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Status</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8C1F6A" w:rsidRPr="00145D1E" w:rsidRDefault="00BC5C95" w:rsidP="00865A7F">
            <w:pPr>
              <w:spacing w:after="0"/>
              <w:jc w:val="both"/>
              <w:rPr>
                <w:rFonts w:eastAsia="Times New Roman"/>
                <w:color w:val="000000"/>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A task has two status, active or inactive</w:t>
            </w:r>
            <w:r w:rsidRPr="00D727FD">
              <w:rPr>
                <w:lang w:val="en-US"/>
              </w:rPr>
              <w:fldChar w:fldCharType="end"/>
            </w:r>
            <w:r w:rsidR="008C1F6A">
              <w:rPr>
                <w:lang w:val="en-US"/>
              </w:rPr>
              <w:t>.</w:t>
            </w:r>
          </w:p>
        </w:tc>
      </w:tr>
      <w:tr w:rsidR="000A7EC8" w:rsidRPr="000363A5" w:rsidTr="00312628">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Time spent</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8C1F6A"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time spent field is calculated and should be presented with the following format hh:mm.</w:t>
            </w:r>
            <w:r w:rsidRPr="00D727FD">
              <w:rPr>
                <w:lang w:val="en-US"/>
              </w:rPr>
              <w:fldChar w:fldCharType="end"/>
            </w:r>
          </w:p>
          <w:p w:rsidR="00865A7F" w:rsidRPr="00865A7F" w:rsidRDefault="00865A7F" w:rsidP="00D727FD">
            <w:pPr>
              <w:spacing w:after="0"/>
              <w:jc w:val="both"/>
              <w:rPr>
                <w:lang w:val="en-US"/>
              </w:rPr>
            </w:pPr>
          </w:p>
        </w:tc>
      </w:tr>
      <w:tr w:rsidR="000A7EC8" w:rsidRPr="000363A5" w:rsidTr="00312628">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Total time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total time field is calculated and should be presented with the following format hh:mm.</w:t>
            </w:r>
            <w:r w:rsidRPr="00D727FD">
              <w:rPr>
                <w:lang w:val="en-US"/>
              </w:rPr>
              <w:fldChar w:fldCharType="end"/>
            </w:r>
          </w:p>
          <w:p w:rsidR="00865A7F" w:rsidRPr="00145D1E" w:rsidRDefault="00865A7F" w:rsidP="00D727FD">
            <w:pPr>
              <w:spacing w:after="0"/>
              <w:jc w:val="both"/>
              <w:rPr>
                <w:rFonts w:eastAsia="Times New Roman"/>
                <w:color w:val="000000"/>
                <w:lang w:val="en-US"/>
              </w:rPr>
            </w:pPr>
          </w:p>
        </w:tc>
      </w:tr>
      <w:tr w:rsidR="00865A7F" w:rsidRPr="00865A7F" w:rsidTr="00312628">
        <w:trPr>
          <w:jc w:val="center"/>
        </w:trPr>
        <w:tc>
          <w:tcPr>
            <w:tcW w:w="1411" w:type="dxa"/>
          </w:tcPr>
          <w:p w:rsidR="00865A7F" w:rsidRPr="00D727FD" w:rsidRDefault="00865A7F" w:rsidP="00D727FD">
            <w:pPr>
              <w:spacing w:after="0"/>
              <w:rPr>
                <w:lang w:val="en-US"/>
              </w:rPr>
            </w:pPr>
            <w:r>
              <w:rPr>
                <w:lang w:val="en-US"/>
              </w:rPr>
              <w:t>Inactive Task</w:t>
            </w:r>
          </w:p>
        </w:tc>
        <w:tc>
          <w:tcPr>
            <w:tcW w:w="6863" w:type="dxa"/>
          </w:tcPr>
          <w:p w:rsidR="00865A7F" w:rsidRDefault="00865A7F" w:rsidP="00312628">
            <w:pPr>
              <w:spacing w:after="0"/>
              <w:jc w:val="both"/>
              <w:rPr>
                <w:lang w:val="en-US"/>
              </w:rPr>
            </w:pPr>
            <w:r>
              <w:rPr>
                <w:lang w:val="en-US"/>
              </w:rPr>
              <w:t xml:space="preserve">Tasks which the user doesn’t need them. These tasks aren’t presented in default task list neither in the shortcuts configuration. </w:t>
            </w:r>
            <w:r w:rsidR="00312628">
              <w:rPr>
                <w:lang w:val="en-US"/>
              </w:rPr>
              <w:t>These tasks aren’t also presented in autocomplete functionality.</w:t>
            </w:r>
          </w:p>
          <w:p w:rsidR="00312628" w:rsidRPr="00D727FD" w:rsidRDefault="00312628" w:rsidP="00312628">
            <w:pPr>
              <w:spacing w:after="0"/>
              <w:jc w:val="both"/>
              <w:rPr>
                <w:lang w:val="en-US"/>
              </w:rPr>
            </w:pPr>
          </w:p>
        </w:tc>
      </w:tr>
      <w:tr w:rsidR="00865A7F" w:rsidRPr="00865A7F" w:rsidTr="00312628">
        <w:trPr>
          <w:jc w:val="center"/>
        </w:trPr>
        <w:tc>
          <w:tcPr>
            <w:tcW w:w="1411" w:type="dxa"/>
          </w:tcPr>
          <w:p w:rsidR="00865A7F" w:rsidRPr="00D727FD" w:rsidRDefault="00865A7F" w:rsidP="00D727FD">
            <w:pPr>
              <w:spacing w:after="0"/>
              <w:rPr>
                <w:lang w:val="en-US"/>
              </w:rPr>
            </w:pPr>
            <w:r>
              <w:rPr>
                <w:lang w:val="en-US"/>
              </w:rPr>
              <w:t>Active Task</w:t>
            </w:r>
          </w:p>
        </w:tc>
        <w:tc>
          <w:tcPr>
            <w:tcW w:w="6863" w:type="dxa"/>
          </w:tcPr>
          <w:p w:rsidR="00865A7F" w:rsidRPr="00D727FD" w:rsidRDefault="00865A7F" w:rsidP="00865A7F">
            <w:pPr>
              <w:spacing w:after="0"/>
              <w:jc w:val="both"/>
              <w:rPr>
                <w:lang w:val="en-US"/>
              </w:rPr>
            </w:pPr>
            <w:r>
              <w:rPr>
                <w:lang w:val="en-US"/>
              </w:rPr>
              <w:t>Tasks that are presented in default task list and in the shortcuts configuration.</w:t>
            </w:r>
            <w:r w:rsidR="00312628">
              <w:rPr>
                <w:lang w:val="en-US"/>
              </w:rPr>
              <w:t xml:space="preserve"> These tasks are also presented in autocomplete functionality.</w:t>
            </w:r>
          </w:p>
        </w:tc>
      </w:tr>
    </w:tbl>
    <w:p w:rsidR="00DF5536" w:rsidRDefault="00DF5536" w:rsidP="00DF5536">
      <w:pPr>
        <w:rPr>
          <w:lang w:val="en-US"/>
        </w:rPr>
      </w:pPr>
    </w:p>
    <w:sectPr w:rsidR="00DF5536" w:rsidSect="00494004">
      <w:footerReference w:type="first" r:id="rId16"/>
      <w:pgSz w:w="11906" w:h="16838"/>
      <w:pgMar w:top="1417" w:right="1701" w:bottom="1417" w:left="1701" w:header="708" w:footer="708" w:gutter="0"/>
      <w:lnNumType w:countBy="1" w:restart="continuou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11F" w:rsidRDefault="00E7311F" w:rsidP="00042081">
      <w:pPr>
        <w:spacing w:after="0" w:line="240" w:lineRule="auto"/>
      </w:pPr>
      <w:r>
        <w:separator/>
      </w:r>
    </w:p>
  </w:endnote>
  <w:endnote w:type="continuationSeparator" w:id="0">
    <w:p w:rsidR="00E7311F" w:rsidRDefault="00E7311F"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A7F" w:rsidRPr="00C05BA0" w:rsidRDefault="00865A7F">
    <w:pPr>
      <w:pStyle w:val="Rodap"/>
      <w:rPr>
        <w:lang w:val="en-US"/>
      </w:rPr>
    </w:pPr>
    <w:proofErr w:type="spellStart"/>
    <w:r w:rsidRPr="00C05BA0">
      <w:rPr>
        <w:lang w:val="en-US"/>
      </w:rPr>
      <w:t>Projeto</w:t>
    </w:r>
    <w:proofErr w:type="spellEnd"/>
    <w:r w:rsidRPr="00C05BA0">
      <w:rPr>
        <w:lang w:val="en-US"/>
      </w:rPr>
      <w:t xml:space="preserve"> Software 2013</w:t>
    </w:r>
  </w:p>
  <w:p w:rsidR="00865A7F" w:rsidRPr="00C05BA0" w:rsidRDefault="00E7311F">
    <w:pPr>
      <w:pStyle w:val="Rodap"/>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EndPr/>
      <w:sdtContent>
        <w:r w:rsidR="00865A7F" w:rsidRPr="00E47BF1">
          <w:rPr>
            <w:lang w:val="en-US"/>
          </w:rPr>
          <w:t>Software Requirement Specification</w:t>
        </w:r>
      </w:sdtContent>
    </w:sdt>
    <w:r w:rsidR="00865A7F" w:rsidRPr="00C05BA0">
      <w:rPr>
        <w:lang w:val="en-US"/>
      </w:rPr>
      <w:tab/>
    </w:r>
    <w:r w:rsidR="00865A7F" w:rsidRPr="00C05BA0">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A7F" w:rsidRPr="00C05BA0" w:rsidRDefault="00865A7F" w:rsidP="006F3F7C">
    <w:pPr>
      <w:pStyle w:val="Rodap"/>
      <w:rPr>
        <w:lang w:val="en-US"/>
      </w:rPr>
    </w:pPr>
    <w:proofErr w:type="spellStart"/>
    <w:r w:rsidRPr="00C05BA0">
      <w:rPr>
        <w:lang w:val="en-US"/>
      </w:rPr>
      <w:t>Proje</w:t>
    </w:r>
    <w:r>
      <w:rPr>
        <w:lang w:val="en-US"/>
      </w:rPr>
      <w:t>c</w:t>
    </w:r>
    <w:r w:rsidRPr="00C05BA0">
      <w:rPr>
        <w:lang w:val="en-US"/>
      </w:rPr>
      <w:t>to</w:t>
    </w:r>
    <w:proofErr w:type="spellEnd"/>
    <w:r>
      <w:rPr>
        <w:lang w:val="en-US"/>
      </w:rPr>
      <w:t xml:space="preserve"> de</w:t>
    </w:r>
    <w:r w:rsidRPr="00C05BA0">
      <w:rPr>
        <w:lang w:val="en-US"/>
      </w:rPr>
      <w:t xml:space="preserve"> Software </w:t>
    </w:r>
    <w:r>
      <w:rPr>
        <w:lang w:val="en-US"/>
      </w:rPr>
      <w:t>2012/</w:t>
    </w:r>
    <w:r w:rsidRPr="00C05BA0">
      <w:rPr>
        <w:lang w:val="en-US"/>
      </w:rPr>
      <w:t>2013</w:t>
    </w:r>
    <w:r w:rsidRPr="00C05BA0">
      <w:rPr>
        <w:lang w:val="en-US"/>
      </w:rPr>
      <w:tab/>
    </w:r>
    <w:r w:rsidRPr="00C05BA0">
      <w:rPr>
        <w:lang w:val="en-US"/>
      </w:rPr>
      <w:tab/>
    </w:r>
  </w:p>
  <w:p w:rsidR="00865A7F" w:rsidRPr="00C05BA0" w:rsidRDefault="00E7311F" w:rsidP="00705D20">
    <w:pPr>
      <w:pStyle w:val="Rodap"/>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EndPr/>
      <w:sdtContent>
        <w:r w:rsidR="00865A7F" w:rsidRPr="00E47BF1">
          <w:rPr>
            <w:lang w:val="en-US"/>
          </w:rPr>
          <w:t>Software Requirement Specification</w:t>
        </w:r>
      </w:sdtContent>
    </w:sdt>
    <w:r w:rsidR="00865A7F" w:rsidRPr="00C05BA0">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A7F" w:rsidRPr="00ED18C7" w:rsidRDefault="00865A7F">
    <w:pPr>
      <w:pStyle w:val="Rodap"/>
      <w:rPr>
        <w:lang w:val="en-US"/>
      </w:rPr>
    </w:pPr>
    <w:proofErr w:type="spellStart"/>
    <w:r w:rsidRPr="00ED18C7">
      <w:rPr>
        <w:lang w:val="en-US"/>
      </w:rPr>
      <w:t>Proje</w:t>
    </w:r>
    <w:r>
      <w:rPr>
        <w:lang w:val="en-US"/>
      </w:rPr>
      <w:t>c</w:t>
    </w:r>
    <w:r w:rsidRPr="00ED18C7">
      <w:rPr>
        <w:lang w:val="en-US"/>
      </w:rPr>
      <w:t>to</w:t>
    </w:r>
    <w:proofErr w:type="spellEnd"/>
    <w:r w:rsidRPr="00ED18C7">
      <w:rPr>
        <w:lang w:val="en-US"/>
      </w:rPr>
      <w:t xml:space="preserve"> </w:t>
    </w:r>
    <w:r>
      <w:rPr>
        <w:lang w:val="en-US"/>
      </w:rPr>
      <w:t xml:space="preserve">de </w:t>
    </w:r>
    <w:r w:rsidRPr="00ED18C7">
      <w:rPr>
        <w:lang w:val="en-US"/>
      </w:rPr>
      <w:t xml:space="preserve">Software </w:t>
    </w:r>
    <w:r>
      <w:rPr>
        <w:lang w:val="en-US"/>
      </w:rPr>
      <w:t>2012/</w:t>
    </w:r>
    <w:r w:rsidRPr="00ED18C7">
      <w:rPr>
        <w:lang w:val="en-US"/>
      </w:rPr>
      <w:t>2013</w:t>
    </w:r>
  </w:p>
  <w:p w:rsidR="00865A7F" w:rsidRPr="00ED18C7" w:rsidRDefault="00E7311F">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865A7F" w:rsidRPr="00DF5536">
          <w:rPr>
            <w:lang w:val="en-US"/>
          </w:rPr>
          <w:t>Software Requirement Specification</w:t>
        </w:r>
      </w:sdtContent>
    </w:sdt>
    <w:r w:rsidR="00865A7F" w:rsidRPr="00ED18C7">
      <w:rPr>
        <w:lang w:val="en-US"/>
      </w:rPr>
      <w:tab/>
    </w:r>
    <w:r w:rsidR="00865A7F" w:rsidRPr="00ED18C7">
      <w:rPr>
        <w:lang w:val="en-US"/>
      </w:rPr>
      <w:tab/>
    </w:r>
    <w:r w:rsidR="00865A7F">
      <w:fldChar w:fldCharType="begin"/>
    </w:r>
    <w:r w:rsidR="00865A7F" w:rsidRPr="00ED18C7">
      <w:rPr>
        <w:lang w:val="en-US"/>
      </w:rPr>
      <w:instrText xml:space="preserve"> PAGE   \* MERGEFORMAT </w:instrText>
    </w:r>
    <w:r w:rsidR="00865A7F">
      <w:fldChar w:fldCharType="separate"/>
    </w:r>
    <w:r w:rsidR="00C93AB7">
      <w:rPr>
        <w:noProof/>
        <w:lang w:val="en-US"/>
      </w:rPr>
      <w:t>16</w:t>
    </w:r>
    <w:r w:rsidR="00865A7F">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A7F" w:rsidRDefault="00865A7F" w:rsidP="006F3F7C">
    <w:pPr>
      <w:pStyle w:val="Rodap"/>
    </w:pPr>
    <w:r>
      <w:t>Projeto Software 2013</w:t>
    </w:r>
    <w:r>
      <w:tab/>
    </w:r>
    <w:r>
      <w:tab/>
    </w:r>
  </w:p>
  <w:p w:rsidR="00865A7F" w:rsidRDefault="00E7311F"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865A7F">
          <w:t>Software</w:t>
        </w:r>
        <w:proofErr w:type="gramEnd"/>
        <w:r w:rsidR="00865A7F">
          <w:t xml:space="preserve"> </w:t>
        </w:r>
        <w:proofErr w:type="spellStart"/>
        <w:r w:rsidR="00865A7F">
          <w:t>Requirement</w:t>
        </w:r>
        <w:proofErr w:type="spellEnd"/>
        <w:r w:rsidR="00865A7F">
          <w:t xml:space="preserve"> </w:t>
        </w:r>
        <w:proofErr w:type="spellStart"/>
        <w:r w:rsidR="00865A7F">
          <w:t>Specification</w:t>
        </w:r>
        <w:proofErr w:type="spellEnd"/>
      </w:sdtContent>
    </w:sdt>
    <w:r w:rsidR="00865A7F">
      <w:tab/>
    </w:r>
    <w:r w:rsidR="00865A7F">
      <w:fldChar w:fldCharType="begin"/>
    </w:r>
    <w:r w:rsidR="00865A7F">
      <w:instrText xml:space="preserve"> PAGE   \* MERGEFORMAT </w:instrText>
    </w:r>
    <w:r w:rsidR="00865A7F">
      <w:fldChar w:fldCharType="separate"/>
    </w:r>
    <w:r w:rsidR="00C93AB7">
      <w:rPr>
        <w:noProof/>
      </w:rPr>
      <w:t>1</w:t>
    </w:r>
    <w:r w:rsidR="00865A7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11F" w:rsidRDefault="00E7311F" w:rsidP="00042081">
      <w:pPr>
        <w:spacing w:after="0" w:line="240" w:lineRule="auto"/>
      </w:pPr>
      <w:r>
        <w:separator/>
      </w:r>
    </w:p>
  </w:footnote>
  <w:footnote w:type="continuationSeparator" w:id="0">
    <w:p w:rsidR="00E7311F" w:rsidRDefault="00E7311F"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A7F" w:rsidRPr="005A360E" w:rsidRDefault="00865A7F">
    <w:pPr>
      <w:pStyle w:val="Cabealho"/>
    </w:pPr>
    <w:r>
      <w:rPr>
        <w:noProof/>
        <w:lang w:eastAsia="pt-PT"/>
      </w:rPr>
      <w:drawing>
        <wp:anchor distT="0" distB="0" distL="114300" distR="114300" simplePos="0" relativeHeight="251656192" behindDoc="0" locked="0" layoutInCell="1" allowOverlap="1" wp14:anchorId="1B7AD1FC" wp14:editId="51D66A04">
          <wp:simplePos x="0" y="0"/>
          <wp:positionH relativeFrom="column">
            <wp:posOffset>15239</wp:posOffset>
          </wp:positionH>
          <wp:positionV relativeFrom="paragraph">
            <wp:posOffset>-227303</wp:posOffset>
          </wp:positionV>
          <wp:extent cx="1323975" cy="596874"/>
          <wp:effectExtent l="19050" t="0" r="9525" b="0"/>
          <wp:wrapNone/>
          <wp:docPr id="10"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5A360E">
      <w:tab/>
    </w:r>
    <w:r w:rsidRPr="005A360E">
      <w:tab/>
    </w:r>
    <w:proofErr w:type="spellStart"/>
    <w:r w:rsidRPr="005A360E">
      <w:t>Owner</w:t>
    </w:r>
    <w:proofErr w:type="spellEnd"/>
    <w:r w:rsidRPr="005A360E">
      <w:t xml:space="preserve">: </w:t>
    </w:r>
    <w:sdt>
      <w:sdtPr>
        <w:rPr>
          <w:lang w:val="en-US"/>
        </w:rPr>
        <w:alias w:val="Autor"/>
        <w:id w:val="1818630"/>
        <w:dataBinding w:prefixMappings="xmlns:ns0='http://purl.org/dc/elements/1.1/' xmlns:ns1='http://schemas.openxmlformats.org/package/2006/metadata/core-properties' " w:xpath="/ns1:coreProperties[1]/ns0:creator[1]" w:storeItemID="{6C3C8BC8-F283-45AE-878A-BAB7291924A1}"/>
        <w:text/>
      </w:sdtPr>
      <w:sdtEndPr/>
      <w:sdtContent>
        <w:r>
          <w:t xml:space="preserve">João </w:t>
        </w:r>
        <w:proofErr w:type="spellStart"/>
        <w:r>
          <w:t>Girão;Mário</w:t>
        </w:r>
        <w:proofErr w:type="spellEnd"/>
        <w:r>
          <w:t xml:space="preserve"> Oliveira</w:t>
        </w:r>
      </w:sdtContent>
    </w:sdt>
  </w:p>
  <w:p w:rsidR="00865A7F" w:rsidRDefault="00865A7F">
    <w:pPr>
      <w:pStyle w:val="Cabealho"/>
      <w:rPr>
        <w:lang w:val="en-US"/>
      </w:rPr>
    </w:pPr>
    <w:r w:rsidRPr="005A360E">
      <w:tab/>
    </w:r>
    <w:r w:rsidRPr="005A360E">
      <w:tab/>
    </w:r>
    <w:sdt>
      <w:sdtPr>
        <w:rPr>
          <w:lang w:val="en-GB"/>
        </w:rPr>
        <w:alias w:val="Comentários"/>
        <w:id w:val="2008657"/>
        <w:dataBinding w:prefixMappings="xmlns:ns0='http://purl.org/dc/elements/1.1/' xmlns:ns1='http://schemas.openxmlformats.org/package/2006/metadata/core-properties' " w:xpath="/ns1:coreProperties[1]/ns0:description[1]" w:storeItemID="{6C3C8BC8-F283-45AE-878A-BAB7291924A1}"/>
        <w:text w:multiLine="1"/>
      </w:sdtPr>
      <w:sdtEndPr/>
      <w:sdtContent>
        <w:r w:rsidR="000363A5">
          <w:t>V0.7</w:t>
        </w:r>
      </w:sdtContent>
    </w:sdt>
    <w:r w:rsidRPr="005A360E">
      <w:t xml:space="preserve"> </w:t>
    </w:r>
    <w:sdt>
      <w:sdtPr>
        <w:rPr>
          <w:lang w:val="en-US"/>
        </w:rPr>
        <w:alias w:val="Estado"/>
        <w:id w:val="1818631"/>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t>Ready</w:t>
        </w:r>
        <w:proofErr w:type="spellEnd"/>
        <w:r>
          <w:t xml:space="preserve"> for </w:t>
        </w:r>
        <w:proofErr w:type="spellStart"/>
        <w:r>
          <w:t>Approval</w:t>
        </w:r>
        <w:proofErr w:type="spellEnd"/>
      </w:sdtContent>
    </w:sdt>
  </w:p>
  <w:p w:rsidR="00865A7F" w:rsidRDefault="00865A7F">
    <w:pPr>
      <w:pStyle w:val="Cabealho"/>
      <w:rPr>
        <w:lang w:val="en-US"/>
      </w:rPr>
    </w:pPr>
  </w:p>
  <w:p w:rsidR="00865A7F" w:rsidRPr="005A360E" w:rsidRDefault="00865A7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A7F" w:rsidRPr="005A360E" w:rsidRDefault="00865A7F" w:rsidP="00906D0A">
    <w:pPr>
      <w:pStyle w:val="Cabealho"/>
    </w:pPr>
    <w:r>
      <w:rPr>
        <w:noProof/>
        <w:lang w:eastAsia="pt-PT"/>
      </w:rPr>
      <w:drawing>
        <wp:anchor distT="0" distB="0" distL="114300" distR="114300" simplePos="0" relativeHeight="251660288" behindDoc="0" locked="0" layoutInCell="1" allowOverlap="1" wp14:anchorId="274A45C0" wp14:editId="67628C06">
          <wp:simplePos x="0" y="0"/>
          <wp:positionH relativeFrom="column">
            <wp:posOffset>81915</wp:posOffset>
          </wp:positionH>
          <wp:positionV relativeFrom="paragraph">
            <wp:posOffset>-201930</wp:posOffset>
          </wp:positionV>
          <wp:extent cx="1323975" cy="600075"/>
          <wp:effectExtent l="19050" t="0" r="9525" b="0"/>
          <wp:wrapNone/>
          <wp:docPr id="11" name="Imagem 11"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5A360E">
      <w:tab/>
    </w:r>
    <w:r w:rsidRPr="005A360E">
      <w:tab/>
    </w:r>
    <w:proofErr w:type="spellStart"/>
    <w:r w:rsidRPr="005A360E">
      <w:t>Owner</w:t>
    </w:r>
    <w:proofErr w:type="spellEnd"/>
    <w:r w:rsidRPr="005A360E">
      <w:t xml:space="preserve">: </w:t>
    </w:r>
    <w:sdt>
      <w:sdtPr>
        <w:rPr>
          <w:lang w:val="en-US"/>
        </w:rPr>
        <w:alias w:val="Autor"/>
        <w:id w:val="1818633"/>
        <w:dataBinding w:prefixMappings="xmlns:ns0='http://purl.org/dc/elements/1.1/' xmlns:ns1='http://schemas.openxmlformats.org/package/2006/metadata/core-properties' " w:xpath="/ns1:coreProperties[1]/ns0:creator[1]" w:storeItemID="{6C3C8BC8-F283-45AE-878A-BAB7291924A1}"/>
        <w:text/>
      </w:sdtPr>
      <w:sdtEndPr/>
      <w:sdtContent>
        <w:r>
          <w:t xml:space="preserve">João </w:t>
        </w:r>
        <w:proofErr w:type="spellStart"/>
        <w:r>
          <w:t>Girão;Mário</w:t>
        </w:r>
        <w:proofErr w:type="spellEnd"/>
        <w:r>
          <w:t xml:space="preserve"> Oliveira</w:t>
        </w:r>
      </w:sdtContent>
    </w:sdt>
  </w:p>
  <w:p w:rsidR="00865A7F" w:rsidRPr="005A360E" w:rsidRDefault="00865A7F" w:rsidP="00906D0A">
    <w:pPr>
      <w:pStyle w:val="Cabealho"/>
    </w:pPr>
    <w:r w:rsidRPr="005A360E">
      <w:tab/>
    </w:r>
    <w:r w:rsidRPr="005A360E">
      <w:tab/>
    </w:r>
    <w:sdt>
      <w:sdtPr>
        <w:rPr>
          <w:lang w:val="en-GB"/>
        </w:rPr>
        <w:alias w:val="Comentários"/>
        <w:id w:val="2008654"/>
        <w:dataBinding w:prefixMappings="xmlns:ns0='http://purl.org/dc/elements/1.1/' xmlns:ns1='http://schemas.openxmlformats.org/package/2006/metadata/core-properties' " w:xpath="/ns1:coreProperties[1]/ns0:description[1]" w:storeItemID="{6C3C8BC8-F283-45AE-878A-BAB7291924A1}"/>
        <w:text w:multiLine="1"/>
      </w:sdtPr>
      <w:sdtEndPr/>
      <w:sdtContent>
        <w:r w:rsidR="000363A5">
          <w:t>V0.7</w:t>
        </w:r>
      </w:sdtContent>
    </w:sdt>
    <w:r w:rsidRPr="005A360E">
      <w:t xml:space="preserve"> </w:t>
    </w:r>
    <w:sdt>
      <w:sdtPr>
        <w:rPr>
          <w:lang w:val="en-US"/>
        </w:rPr>
        <w:alias w:val="Estado"/>
        <w:id w:val="1818634"/>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t>Ready</w:t>
        </w:r>
        <w:proofErr w:type="spellEnd"/>
        <w:r>
          <w:t xml:space="preserve"> for </w:t>
        </w:r>
        <w:proofErr w:type="spellStart"/>
        <w:r>
          <w:t>Approval</w:t>
        </w:r>
        <w:proofErr w:type="spellEnd"/>
      </w:sdtContent>
    </w:sdt>
    <w:r w:rsidRPr="005A360E">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C12C"/>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
    <w:nsid w:val="0018C13C"/>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
    <w:nsid w:val="08573196"/>
    <w:multiLevelType w:val="multilevel"/>
    <w:tmpl w:val="6178A7EE"/>
    <w:lvl w:ilvl="0">
      <w:start w:val="1"/>
      <w:numFmt w:val="decimal"/>
      <w:lvlRestart w:val="0"/>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1EF9689F"/>
    <w:multiLevelType w:val="multilevel"/>
    <w:tmpl w:val="03B0E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5A84C1A"/>
    <w:multiLevelType w:val="hybridMultilevel"/>
    <w:tmpl w:val="73805F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FB966EC"/>
    <w:multiLevelType w:val="multilevel"/>
    <w:tmpl w:val="03B0E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605747F"/>
    <w:multiLevelType w:val="hybridMultilevel"/>
    <w:tmpl w:val="E9EEF1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5DBA01AE"/>
    <w:multiLevelType w:val="hybridMultilevel"/>
    <w:tmpl w:val="5798EF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749A7DDD"/>
    <w:multiLevelType w:val="hybridMultilevel"/>
    <w:tmpl w:val="7C8474F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8"/>
  </w:num>
  <w:num w:numId="5">
    <w:abstractNumId w:val="4"/>
  </w:num>
  <w:num w:numId="6">
    <w:abstractNumId w:val="2"/>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125D1"/>
    <w:rsid w:val="00017AF9"/>
    <w:rsid w:val="00026A5B"/>
    <w:rsid w:val="00027FEC"/>
    <w:rsid w:val="00030ABD"/>
    <w:rsid w:val="000363A5"/>
    <w:rsid w:val="00042081"/>
    <w:rsid w:val="00044D17"/>
    <w:rsid w:val="00046EE3"/>
    <w:rsid w:val="0006310F"/>
    <w:rsid w:val="00064FB1"/>
    <w:rsid w:val="00066021"/>
    <w:rsid w:val="00073F2F"/>
    <w:rsid w:val="000846D0"/>
    <w:rsid w:val="000943EE"/>
    <w:rsid w:val="000A4A45"/>
    <w:rsid w:val="000A7EC8"/>
    <w:rsid w:val="000D27CB"/>
    <w:rsid w:val="000E0CEA"/>
    <w:rsid w:val="000E0E3C"/>
    <w:rsid w:val="000E4A2D"/>
    <w:rsid w:val="00117F01"/>
    <w:rsid w:val="00130202"/>
    <w:rsid w:val="00143C82"/>
    <w:rsid w:val="0014417A"/>
    <w:rsid w:val="00145D1E"/>
    <w:rsid w:val="00151581"/>
    <w:rsid w:val="00166A8C"/>
    <w:rsid w:val="0016792B"/>
    <w:rsid w:val="001B05D5"/>
    <w:rsid w:val="001C29C3"/>
    <w:rsid w:val="00240676"/>
    <w:rsid w:val="00241E03"/>
    <w:rsid w:val="0028361F"/>
    <w:rsid w:val="002A35D1"/>
    <w:rsid w:val="002C5DB9"/>
    <w:rsid w:val="002D07AA"/>
    <w:rsid w:val="002D1FEB"/>
    <w:rsid w:val="002E0B9E"/>
    <w:rsid w:val="002E6AF2"/>
    <w:rsid w:val="002F7AC7"/>
    <w:rsid w:val="00303684"/>
    <w:rsid w:val="00312628"/>
    <w:rsid w:val="00312E99"/>
    <w:rsid w:val="00333863"/>
    <w:rsid w:val="00334A17"/>
    <w:rsid w:val="00335320"/>
    <w:rsid w:val="00341D1D"/>
    <w:rsid w:val="00345E81"/>
    <w:rsid w:val="00355AFC"/>
    <w:rsid w:val="00377870"/>
    <w:rsid w:val="00382832"/>
    <w:rsid w:val="00397FA1"/>
    <w:rsid w:val="003A1808"/>
    <w:rsid w:val="003A2F24"/>
    <w:rsid w:val="003A59E1"/>
    <w:rsid w:val="003B5DF0"/>
    <w:rsid w:val="003B5E03"/>
    <w:rsid w:val="003D18E6"/>
    <w:rsid w:val="003E2B32"/>
    <w:rsid w:val="003F2AB9"/>
    <w:rsid w:val="00420F3A"/>
    <w:rsid w:val="0042608F"/>
    <w:rsid w:val="0043012E"/>
    <w:rsid w:val="00431633"/>
    <w:rsid w:val="00437F0D"/>
    <w:rsid w:val="00442F35"/>
    <w:rsid w:val="00455F51"/>
    <w:rsid w:val="00461BA3"/>
    <w:rsid w:val="004630B1"/>
    <w:rsid w:val="00485CE9"/>
    <w:rsid w:val="00493B8B"/>
    <w:rsid w:val="00494004"/>
    <w:rsid w:val="00497AED"/>
    <w:rsid w:val="004A1EEA"/>
    <w:rsid w:val="004D78EA"/>
    <w:rsid w:val="004E5B21"/>
    <w:rsid w:val="00512C2A"/>
    <w:rsid w:val="0051791E"/>
    <w:rsid w:val="00524F2A"/>
    <w:rsid w:val="0053558F"/>
    <w:rsid w:val="00544BED"/>
    <w:rsid w:val="00546E77"/>
    <w:rsid w:val="00565CDF"/>
    <w:rsid w:val="00572F8A"/>
    <w:rsid w:val="005763E8"/>
    <w:rsid w:val="005A360E"/>
    <w:rsid w:val="005A3E15"/>
    <w:rsid w:val="005B3C90"/>
    <w:rsid w:val="005C025D"/>
    <w:rsid w:val="005C1F8E"/>
    <w:rsid w:val="005C2453"/>
    <w:rsid w:val="005D5908"/>
    <w:rsid w:val="005D7006"/>
    <w:rsid w:val="005E28AC"/>
    <w:rsid w:val="005E7471"/>
    <w:rsid w:val="006067E6"/>
    <w:rsid w:val="0062584D"/>
    <w:rsid w:val="00644DA8"/>
    <w:rsid w:val="006525F4"/>
    <w:rsid w:val="006643B4"/>
    <w:rsid w:val="00664A6B"/>
    <w:rsid w:val="00665982"/>
    <w:rsid w:val="006824DC"/>
    <w:rsid w:val="006836F2"/>
    <w:rsid w:val="00685B65"/>
    <w:rsid w:val="006C177D"/>
    <w:rsid w:val="006C4BC5"/>
    <w:rsid w:val="006F3F7C"/>
    <w:rsid w:val="00705116"/>
    <w:rsid w:val="00705D20"/>
    <w:rsid w:val="0071045A"/>
    <w:rsid w:val="0073300B"/>
    <w:rsid w:val="00740794"/>
    <w:rsid w:val="00761C67"/>
    <w:rsid w:val="00765D08"/>
    <w:rsid w:val="007666DF"/>
    <w:rsid w:val="00791C3C"/>
    <w:rsid w:val="007B3C63"/>
    <w:rsid w:val="007C1A8E"/>
    <w:rsid w:val="007D27DD"/>
    <w:rsid w:val="007D527E"/>
    <w:rsid w:val="007D76E6"/>
    <w:rsid w:val="007E021C"/>
    <w:rsid w:val="007F63A3"/>
    <w:rsid w:val="008043C6"/>
    <w:rsid w:val="00804B00"/>
    <w:rsid w:val="00817241"/>
    <w:rsid w:val="00827318"/>
    <w:rsid w:val="00843064"/>
    <w:rsid w:val="008522A7"/>
    <w:rsid w:val="0086348F"/>
    <w:rsid w:val="00865A7F"/>
    <w:rsid w:val="00884C19"/>
    <w:rsid w:val="00895D61"/>
    <w:rsid w:val="008A7A5C"/>
    <w:rsid w:val="008A7BE1"/>
    <w:rsid w:val="008B5CDC"/>
    <w:rsid w:val="008B6D80"/>
    <w:rsid w:val="008C1F6A"/>
    <w:rsid w:val="008C434A"/>
    <w:rsid w:val="008C571E"/>
    <w:rsid w:val="008C65EA"/>
    <w:rsid w:val="008D4332"/>
    <w:rsid w:val="008E514B"/>
    <w:rsid w:val="008F2B3F"/>
    <w:rsid w:val="00906D0A"/>
    <w:rsid w:val="00920AA6"/>
    <w:rsid w:val="009257B7"/>
    <w:rsid w:val="00926372"/>
    <w:rsid w:val="00927738"/>
    <w:rsid w:val="009553EC"/>
    <w:rsid w:val="009602E3"/>
    <w:rsid w:val="00966C27"/>
    <w:rsid w:val="009671D8"/>
    <w:rsid w:val="00991F73"/>
    <w:rsid w:val="00993575"/>
    <w:rsid w:val="009A78FE"/>
    <w:rsid w:val="009C5956"/>
    <w:rsid w:val="009D1A8E"/>
    <w:rsid w:val="009D45B7"/>
    <w:rsid w:val="009D6CBA"/>
    <w:rsid w:val="009E1238"/>
    <w:rsid w:val="009E1964"/>
    <w:rsid w:val="009E4EB9"/>
    <w:rsid w:val="009F727D"/>
    <w:rsid w:val="00A147C6"/>
    <w:rsid w:val="00A246EB"/>
    <w:rsid w:val="00A30F67"/>
    <w:rsid w:val="00A34B36"/>
    <w:rsid w:val="00A51B4F"/>
    <w:rsid w:val="00A55CE1"/>
    <w:rsid w:val="00A67747"/>
    <w:rsid w:val="00A71F97"/>
    <w:rsid w:val="00A733DD"/>
    <w:rsid w:val="00A81848"/>
    <w:rsid w:val="00A86B41"/>
    <w:rsid w:val="00A876FE"/>
    <w:rsid w:val="00A938BA"/>
    <w:rsid w:val="00AA3DF8"/>
    <w:rsid w:val="00AB0960"/>
    <w:rsid w:val="00AB54DE"/>
    <w:rsid w:val="00AC569F"/>
    <w:rsid w:val="00AC7FA3"/>
    <w:rsid w:val="00AE3567"/>
    <w:rsid w:val="00B05600"/>
    <w:rsid w:val="00B12B34"/>
    <w:rsid w:val="00B12E8D"/>
    <w:rsid w:val="00B14D57"/>
    <w:rsid w:val="00B17A36"/>
    <w:rsid w:val="00B439EC"/>
    <w:rsid w:val="00B67385"/>
    <w:rsid w:val="00B81606"/>
    <w:rsid w:val="00B934C8"/>
    <w:rsid w:val="00B93652"/>
    <w:rsid w:val="00BC080C"/>
    <w:rsid w:val="00BC5C95"/>
    <w:rsid w:val="00BE290C"/>
    <w:rsid w:val="00BF05E1"/>
    <w:rsid w:val="00BF3CB0"/>
    <w:rsid w:val="00C05BA0"/>
    <w:rsid w:val="00C071BB"/>
    <w:rsid w:val="00C24223"/>
    <w:rsid w:val="00C37A5B"/>
    <w:rsid w:val="00C44787"/>
    <w:rsid w:val="00C50B52"/>
    <w:rsid w:val="00C66E5A"/>
    <w:rsid w:val="00C70032"/>
    <w:rsid w:val="00C72E28"/>
    <w:rsid w:val="00C753FA"/>
    <w:rsid w:val="00C85BD2"/>
    <w:rsid w:val="00C86B8A"/>
    <w:rsid w:val="00C939C2"/>
    <w:rsid w:val="00C93AB7"/>
    <w:rsid w:val="00C953AA"/>
    <w:rsid w:val="00CB284D"/>
    <w:rsid w:val="00CB44ED"/>
    <w:rsid w:val="00CF08E4"/>
    <w:rsid w:val="00CF6984"/>
    <w:rsid w:val="00D16432"/>
    <w:rsid w:val="00D24EDC"/>
    <w:rsid w:val="00D727FD"/>
    <w:rsid w:val="00DA2E53"/>
    <w:rsid w:val="00DA3A50"/>
    <w:rsid w:val="00DB2780"/>
    <w:rsid w:val="00DC0C2B"/>
    <w:rsid w:val="00DD0CFD"/>
    <w:rsid w:val="00DE640D"/>
    <w:rsid w:val="00DE7995"/>
    <w:rsid w:val="00DF1004"/>
    <w:rsid w:val="00DF5536"/>
    <w:rsid w:val="00E023E3"/>
    <w:rsid w:val="00E02488"/>
    <w:rsid w:val="00E27732"/>
    <w:rsid w:val="00E47BF1"/>
    <w:rsid w:val="00E515EF"/>
    <w:rsid w:val="00E71BE6"/>
    <w:rsid w:val="00E7311F"/>
    <w:rsid w:val="00E832E7"/>
    <w:rsid w:val="00E84778"/>
    <w:rsid w:val="00E875BF"/>
    <w:rsid w:val="00EA7E64"/>
    <w:rsid w:val="00EB58C9"/>
    <w:rsid w:val="00EC1731"/>
    <w:rsid w:val="00EC7B69"/>
    <w:rsid w:val="00ED0C74"/>
    <w:rsid w:val="00ED18C7"/>
    <w:rsid w:val="00EF094C"/>
    <w:rsid w:val="00EF281E"/>
    <w:rsid w:val="00EF4AEB"/>
    <w:rsid w:val="00F151E5"/>
    <w:rsid w:val="00F16823"/>
    <w:rsid w:val="00F22D73"/>
    <w:rsid w:val="00F24CA6"/>
    <w:rsid w:val="00F36106"/>
    <w:rsid w:val="00F41415"/>
    <w:rsid w:val="00F52040"/>
    <w:rsid w:val="00F53D40"/>
    <w:rsid w:val="00F53E7A"/>
    <w:rsid w:val="00F63B38"/>
    <w:rsid w:val="00F64686"/>
    <w:rsid w:val="00F65D27"/>
    <w:rsid w:val="00F759F0"/>
    <w:rsid w:val="00F876E0"/>
    <w:rsid w:val="00FB2370"/>
    <w:rsid w:val="00FB33EB"/>
    <w:rsid w:val="00FE0456"/>
    <w:rsid w:val="00FE56A8"/>
    <w:rsid w:val="00FE5BBB"/>
    <w:rsid w:val="00FF08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0127D2-3EA4-4F23-B132-2A62B84C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9"/>
    <w:unhideWhenUsed/>
    <w:qFormat/>
    <w:rsid w:val="00A86B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Cabealho3">
    <w:name w:val="heading 3"/>
    <w:basedOn w:val="Normal"/>
    <w:next w:val="Normal"/>
    <w:link w:val="Cabealho3Carter"/>
    <w:uiPriority w:val="99"/>
    <w:unhideWhenUsed/>
    <w:qFormat/>
    <w:rsid w:val="00920AA6"/>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9"/>
    <w:unhideWhenUsed/>
    <w:qFormat/>
    <w:rsid w:val="009F727D"/>
    <w:pPr>
      <w:keepNext/>
      <w:keepLines/>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9"/>
    <w:unhideWhenUsed/>
    <w:qFormat/>
    <w:rsid w:val="00C37A5B"/>
    <w:pPr>
      <w:keepNext/>
      <w:keepLines/>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9"/>
    <w:qFormat/>
    <w:rsid w:val="009F727D"/>
    <w:pPr>
      <w:widowControl w:val="0"/>
      <w:autoSpaceDE w:val="0"/>
      <w:autoSpaceDN w:val="0"/>
      <w:adjustRightInd w:val="0"/>
      <w:spacing w:after="0" w:line="240" w:lineRule="auto"/>
      <w:outlineLvl w:val="5"/>
    </w:pPr>
    <w:rPr>
      <w:rFonts w:ascii="Arial" w:eastAsiaTheme="minorEastAsia" w:hAnsi="Arial" w:cs="Arial"/>
      <w:b/>
      <w:bCs/>
      <w:color w:val="004080"/>
      <w:shd w:val="clear" w:color="auto" w:fill="FFFFFF"/>
      <w:lang w:val="en-AU" w:eastAsia="pt-PT"/>
    </w:rPr>
  </w:style>
  <w:style w:type="paragraph" w:styleId="Cabealho7">
    <w:name w:val="heading 7"/>
    <w:basedOn w:val="Normal"/>
    <w:next w:val="Normal"/>
    <w:link w:val="Cabealho7Carter"/>
    <w:uiPriority w:val="99"/>
    <w:qFormat/>
    <w:rsid w:val="009F727D"/>
    <w:pPr>
      <w:widowControl w:val="0"/>
      <w:autoSpaceDE w:val="0"/>
      <w:autoSpaceDN w:val="0"/>
      <w:adjustRightInd w:val="0"/>
      <w:spacing w:after="0" w:line="240" w:lineRule="auto"/>
      <w:outlineLvl w:val="6"/>
    </w:pPr>
    <w:rPr>
      <w:rFonts w:ascii="Arial" w:eastAsiaTheme="minorEastAsia" w:hAnsi="Arial" w:cs="Arial"/>
      <w:color w:val="004080"/>
      <w:sz w:val="24"/>
      <w:szCs w:val="24"/>
      <w:shd w:val="clear" w:color="auto" w:fill="FFFFFF"/>
      <w:lang w:val="en-AU" w:eastAsia="pt-PT"/>
    </w:rPr>
  </w:style>
  <w:style w:type="paragraph" w:styleId="Cabealho8">
    <w:name w:val="heading 8"/>
    <w:basedOn w:val="Normal"/>
    <w:next w:val="Normal"/>
    <w:link w:val="Cabealho8Carter"/>
    <w:uiPriority w:val="99"/>
    <w:qFormat/>
    <w:rsid w:val="009F727D"/>
    <w:pPr>
      <w:widowControl w:val="0"/>
      <w:autoSpaceDE w:val="0"/>
      <w:autoSpaceDN w:val="0"/>
      <w:adjustRightInd w:val="0"/>
      <w:spacing w:after="0" w:line="240" w:lineRule="auto"/>
      <w:outlineLvl w:val="7"/>
    </w:pPr>
    <w:rPr>
      <w:rFonts w:ascii="Arial" w:eastAsiaTheme="minorEastAsia" w:hAnsi="Arial" w:cs="Arial"/>
      <w:i/>
      <w:iCs/>
      <w:color w:val="004080"/>
      <w:sz w:val="24"/>
      <w:szCs w:val="24"/>
      <w:shd w:val="clear" w:color="auto" w:fill="FFFFFF"/>
      <w:lang w:val="en-AU" w:eastAsia="pt-PT"/>
    </w:rPr>
  </w:style>
  <w:style w:type="paragraph" w:styleId="Cabealho9">
    <w:name w:val="heading 9"/>
    <w:basedOn w:val="Normal"/>
    <w:next w:val="Normal"/>
    <w:link w:val="Cabealho9Carter"/>
    <w:uiPriority w:val="99"/>
    <w:qFormat/>
    <w:rsid w:val="009F727D"/>
    <w:pPr>
      <w:widowControl w:val="0"/>
      <w:autoSpaceDE w:val="0"/>
      <w:autoSpaceDN w:val="0"/>
      <w:adjustRightInd w:val="0"/>
      <w:spacing w:after="0" w:line="240" w:lineRule="auto"/>
      <w:outlineLvl w:val="8"/>
    </w:pPr>
    <w:rPr>
      <w:rFonts w:ascii="Arial" w:eastAsiaTheme="minorEastAsia" w:hAnsi="Arial" w:cs="Arial"/>
      <w:color w:val="004080"/>
      <w:shd w:val="clear" w:color="auto" w:fill="FFFFFF"/>
      <w:lang w:val="en-AU"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PargrafodaLista">
    <w:name w:val="List Paragraph"/>
    <w:basedOn w:val="Normal"/>
    <w:uiPriority w:val="34"/>
    <w:qFormat/>
    <w:rsid w:val="000D27CB"/>
    <w:pPr>
      <w:ind w:left="720"/>
      <w:contextualSpacing/>
    </w:pPr>
  </w:style>
  <w:style w:type="paragraph" w:styleId="Ttulo">
    <w:name w:val="Title"/>
    <w:basedOn w:val="Normal"/>
    <w:next w:val="Normal"/>
    <w:link w:val="TtuloCarter"/>
    <w:uiPriority w:val="99"/>
    <w:qFormat/>
    <w:rsid w:val="000D2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D27CB"/>
    <w:rPr>
      <w:rFonts w:asciiTheme="majorHAnsi" w:eastAsiaTheme="majorEastAsia" w:hAnsiTheme="majorHAnsi" w:cstheme="majorBidi"/>
      <w:spacing w:val="-10"/>
      <w:kern w:val="28"/>
      <w:sz w:val="56"/>
      <w:szCs w:val="56"/>
    </w:rPr>
  </w:style>
  <w:style w:type="paragraph" w:styleId="ndice1">
    <w:name w:val="toc 1"/>
    <w:basedOn w:val="Normal"/>
    <w:next w:val="Normal"/>
    <w:autoRedefine/>
    <w:uiPriority w:val="39"/>
    <w:unhideWhenUsed/>
    <w:rsid w:val="00F64686"/>
    <w:pPr>
      <w:tabs>
        <w:tab w:val="left" w:pos="720"/>
        <w:tab w:val="right" w:leader="dot" w:pos="8494"/>
      </w:tabs>
      <w:spacing w:after="100"/>
    </w:pPr>
  </w:style>
  <w:style w:type="character" w:styleId="Refdecomentrio">
    <w:name w:val="annotation reference"/>
    <w:basedOn w:val="Tipodeletrapredefinidodopargrafo"/>
    <w:uiPriority w:val="99"/>
    <w:semiHidden/>
    <w:unhideWhenUsed/>
    <w:rsid w:val="00E515EF"/>
    <w:rPr>
      <w:sz w:val="16"/>
      <w:szCs w:val="16"/>
    </w:rPr>
  </w:style>
  <w:style w:type="paragraph" w:styleId="Textodecomentrio">
    <w:name w:val="annotation text"/>
    <w:basedOn w:val="Normal"/>
    <w:link w:val="TextodecomentrioCarter"/>
    <w:uiPriority w:val="99"/>
    <w:semiHidden/>
    <w:unhideWhenUsed/>
    <w:rsid w:val="00E515E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E515EF"/>
    <w:rPr>
      <w:sz w:val="20"/>
      <w:szCs w:val="20"/>
    </w:rPr>
  </w:style>
  <w:style w:type="paragraph" w:styleId="Assuntodecomentrio">
    <w:name w:val="annotation subject"/>
    <w:basedOn w:val="Textodecomentrio"/>
    <w:next w:val="Textodecomentrio"/>
    <w:link w:val="AssuntodecomentrioCarter"/>
    <w:uiPriority w:val="99"/>
    <w:semiHidden/>
    <w:unhideWhenUsed/>
    <w:rsid w:val="00E515EF"/>
    <w:rPr>
      <w:b/>
      <w:bCs/>
    </w:rPr>
  </w:style>
  <w:style w:type="character" w:customStyle="1" w:styleId="AssuntodecomentrioCarter">
    <w:name w:val="Assunto de comentário Caráter"/>
    <w:basedOn w:val="TextodecomentrioCarter"/>
    <w:link w:val="Assuntodecomentrio"/>
    <w:uiPriority w:val="99"/>
    <w:semiHidden/>
    <w:rsid w:val="00E515EF"/>
    <w:rPr>
      <w:b/>
      <w:bCs/>
      <w:sz w:val="20"/>
      <w:szCs w:val="20"/>
    </w:rPr>
  </w:style>
  <w:style w:type="character" w:customStyle="1" w:styleId="Cabealho2Carter">
    <w:name w:val="Cabeçalho 2 Caráter"/>
    <w:basedOn w:val="Tipodeletrapredefinidodopargrafo"/>
    <w:link w:val="Cabealho2"/>
    <w:uiPriority w:val="9"/>
    <w:semiHidden/>
    <w:rsid w:val="00A86B41"/>
    <w:rPr>
      <w:rFonts w:asciiTheme="majorHAnsi" w:eastAsiaTheme="majorEastAsia" w:hAnsiTheme="majorHAnsi" w:cstheme="majorBidi"/>
      <w:color w:val="365F91" w:themeColor="accent1" w:themeShade="BF"/>
      <w:sz w:val="26"/>
      <w:szCs w:val="26"/>
    </w:rPr>
  </w:style>
  <w:style w:type="paragraph" w:styleId="ndice2">
    <w:name w:val="toc 2"/>
    <w:basedOn w:val="Normal"/>
    <w:next w:val="Normal"/>
    <w:autoRedefine/>
    <w:uiPriority w:val="99"/>
    <w:unhideWhenUsed/>
    <w:rsid w:val="00740794"/>
    <w:pPr>
      <w:tabs>
        <w:tab w:val="left" w:pos="709"/>
        <w:tab w:val="right" w:leader="dot" w:pos="8494"/>
      </w:tabs>
      <w:spacing w:after="100"/>
    </w:pPr>
  </w:style>
  <w:style w:type="character" w:customStyle="1" w:styleId="Cabealho3Carter">
    <w:name w:val="Cabeçalho 3 Caráter"/>
    <w:basedOn w:val="Tipodeletrapredefinidodopargrafo"/>
    <w:link w:val="Cabealho3"/>
    <w:uiPriority w:val="9"/>
    <w:semiHidden/>
    <w:rsid w:val="00920AA6"/>
    <w:rPr>
      <w:rFonts w:asciiTheme="majorHAnsi" w:eastAsiaTheme="majorEastAsia" w:hAnsiTheme="majorHAnsi" w:cstheme="majorBidi"/>
      <w:b/>
      <w:bCs/>
      <w:color w:val="4F81BD" w:themeColor="accent1"/>
    </w:rPr>
  </w:style>
  <w:style w:type="paragraph" w:styleId="Textosimples">
    <w:name w:val="Plain Text"/>
    <w:basedOn w:val="Normal"/>
    <w:next w:val="Normal"/>
    <w:link w:val="TextosimplesCarter"/>
    <w:uiPriority w:val="99"/>
    <w:rsid w:val="00920AA6"/>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TextosimplesCarter">
    <w:name w:val="Texto simples Caráter"/>
    <w:basedOn w:val="Tipodeletrapredefinidodopargrafo"/>
    <w:link w:val="Textosimples"/>
    <w:uiPriority w:val="99"/>
    <w:rsid w:val="00920AA6"/>
    <w:rPr>
      <w:rFonts w:ascii="Arial" w:eastAsiaTheme="minorEastAsia" w:hAnsi="Arial" w:cs="Arial"/>
      <w:sz w:val="20"/>
      <w:szCs w:val="20"/>
      <w:lang w:val="en-AU" w:eastAsia="pt-PT"/>
    </w:rPr>
  </w:style>
  <w:style w:type="character" w:customStyle="1" w:styleId="Cabealho5Carter">
    <w:name w:val="Cabeçalho 5 Caráter"/>
    <w:basedOn w:val="Tipodeletrapredefinidodopargrafo"/>
    <w:link w:val="Cabealho5"/>
    <w:uiPriority w:val="9"/>
    <w:semiHidden/>
    <w:rsid w:val="00C37A5B"/>
    <w:rPr>
      <w:rFonts w:asciiTheme="majorHAnsi" w:eastAsiaTheme="majorEastAsia" w:hAnsiTheme="majorHAnsi" w:cstheme="majorBidi"/>
      <w:color w:val="243F60" w:themeColor="accent1" w:themeShade="7F"/>
    </w:rPr>
  </w:style>
  <w:style w:type="character" w:customStyle="1" w:styleId="Cabealho4Carter">
    <w:name w:val="Cabeçalho 4 Caráter"/>
    <w:basedOn w:val="Tipodeletrapredefinidodopargrafo"/>
    <w:link w:val="Cabealho4"/>
    <w:uiPriority w:val="9"/>
    <w:semiHidden/>
    <w:rsid w:val="009F727D"/>
    <w:rPr>
      <w:rFonts w:asciiTheme="majorHAnsi" w:eastAsiaTheme="majorEastAsia" w:hAnsiTheme="majorHAnsi" w:cstheme="majorBidi"/>
      <w:b/>
      <w:bCs/>
      <w:i/>
      <w:iCs/>
      <w:color w:val="4F81BD" w:themeColor="accent1"/>
    </w:rPr>
  </w:style>
  <w:style w:type="character" w:customStyle="1" w:styleId="Cabealho6Carter">
    <w:name w:val="Cabeçalho 6 Caráter"/>
    <w:basedOn w:val="Tipodeletrapredefinidodopargrafo"/>
    <w:link w:val="Cabealho6"/>
    <w:uiPriority w:val="99"/>
    <w:rsid w:val="009F727D"/>
    <w:rPr>
      <w:rFonts w:ascii="Arial" w:eastAsiaTheme="minorEastAsia" w:hAnsi="Arial" w:cs="Arial"/>
      <w:b/>
      <w:bCs/>
      <w:color w:val="004080"/>
      <w:lang w:val="en-AU" w:eastAsia="pt-PT"/>
    </w:rPr>
  </w:style>
  <w:style w:type="character" w:customStyle="1" w:styleId="Cabealho7Carter">
    <w:name w:val="Cabeçalho 7 Caráter"/>
    <w:basedOn w:val="Tipodeletrapredefinidodopargrafo"/>
    <w:link w:val="Cabealho7"/>
    <w:uiPriority w:val="99"/>
    <w:rsid w:val="009F727D"/>
    <w:rPr>
      <w:rFonts w:ascii="Arial" w:eastAsiaTheme="minorEastAsia" w:hAnsi="Arial" w:cs="Arial"/>
      <w:color w:val="004080"/>
      <w:sz w:val="24"/>
      <w:szCs w:val="24"/>
      <w:lang w:val="en-AU" w:eastAsia="pt-PT"/>
    </w:rPr>
  </w:style>
  <w:style w:type="character" w:customStyle="1" w:styleId="Cabealho8Carter">
    <w:name w:val="Cabeçalho 8 Caráter"/>
    <w:basedOn w:val="Tipodeletrapredefinidodopargrafo"/>
    <w:link w:val="Cabealho8"/>
    <w:uiPriority w:val="99"/>
    <w:rsid w:val="009F727D"/>
    <w:rPr>
      <w:rFonts w:ascii="Arial" w:eastAsiaTheme="minorEastAsia" w:hAnsi="Arial" w:cs="Arial"/>
      <w:i/>
      <w:iCs/>
      <w:color w:val="004080"/>
      <w:sz w:val="24"/>
      <w:szCs w:val="24"/>
      <w:lang w:val="en-AU" w:eastAsia="pt-PT"/>
    </w:rPr>
  </w:style>
  <w:style w:type="character" w:customStyle="1" w:styleId="Cabealho9Carter">
    <w:name w:val="Cabeçalho 9 Caráter"/>
    <w:basedOn w:val="Tipodeletrapredefinidodopargrafo"/>
    <w:link w:val="Cabealho9"/>
    <w:uiPriority w:val="99"/>
    <w:rsid w:val="009F727D"/>
    <w:rPr>
      <w:rFonts w:ascii="Arial" w:eastAsiaTheme="minorEastAsia" w:hAnsi="Arial" w:cs="Arial"/>
      <w:color w:val="004080"/>
      <w:lang w:val="en-AU" w:eastAsia="pt-PT"/>
    </w:rPr>
  </w:style>
  <w:style w:type="character" w:customStyle="1" w:styleId="SSBookmark">
    <w:name w:val="SSBookmark"/>
    <w:uiPriority w:val="99"/>
    <w:rsid w:val="009F727D"/>
    <w:rPr>
      <w:rFonts w:ascii="Lucida Sans" w:hAnsi="Lucida Sans" w:cs="Lucida Sans"/>
      <w:b/>
      <w:bCs/>
      <w:color w:val="000000"/>
      <w:sz w:val="16"/>
      <w:szCs w:val="16"/>
      <w:shd w:val="clear" w:color="auto" w:fill="FFFF80"/>
    </w:rPr>
  </w:style>
  <w:style w:type="paragraph" w:styleId="ndice3">
    <w:name w:val="toc 3"/>
    <w:basedOn w:val="Normal"/>
    <w:next w:val="Normal"/>
    <w:uiPriority w:val="99"/>
    <w:rsid w:val="009F727D"/>
    <w:pPr>
      <w:widowControl w:val="0"/>
      <w:autoSpaceDE w:val="0"/>
      <w:autoSpaceDN w:val="0"/>
      <w:adjustRightInd w:val="0"/>
      <w:spacing w:after="0" w:line="240" w:lineRule="auto"/>
      <w:ind w:left="360"/>
    </w:pPr>
    <w:rPr>
      <w:rFonts w:ascii="Arial" w:eastAsiaTheme="minorEastAsia" w:hAnsi="Arial" w:cs="Arial"/>
      <w:sz w:val="24"/>
      <w:szCs w:val="24"/>
      <w:shd w:val="clear" w:color="auto" w:fill="FFFFFF"/>
      <w:lang w:val="en-AU" w:eastAsia="pt-PT"/>
    </w:rPr>
  </w:style>
  <w:style w:type="paragraph" w:styleId="ndice4">
    <w:name w:val="toc 4"/>
    <w:basedOn w:val="Normal"/>
    <w:next w:val="Normal"/>
    <w:uiPriority w:val="99"/>
    <w:rsid w:val="009F727D"/>
    <w:pPr>
      <w:widowControl w:val="0"/>
      <w:autoSpaceDE w:val="0"/>
      <w:autoSpaceDN w:val="0"/>
      <w:adjustRightInd w:val="0"/>
      <w:spacing w:after="0" w:line="240" w:lineRule="auto"/>
      <w:ind w:left="540"/>
    </w:pPr>
    <w:rPr>
      <w:rFonts w:ascii="Arial" w:eastAsiaTheme="minorEastAsia" w:hAnsi="Arial" w:cs="Arial"/>
      <w:sz w:val="24"/>
      <w:szCs w:val="24"/>
      <w:shd w:val="clear" w:color="auto" w:fill="FFFFFF"/>
      <w:lang w:val="en-AU" w:eastAsia="pt-PT"/>
    </w:rPr>
  </w:style>
  <w:style w:type="paragraph" w:styleId="ndice5">
    <w:name w:val="toc 5"/>
    <w:basedOn w:val="Normal"/>
    <w:next w:val="Normal"/>
    <w:uiPriority w:val="99"/>
    <w:rsid w:val="009F727D"/>
    <w:pPr>
      <w:widowControl w:val="0"/>
      <w:autoSpaceDE w:val="0"/>
      <w:autoSpaceDN w:val="0"/>
      <w:adjustRightInd w:val="0"/>
      <w:spacing w:after="0" w:line="240" w:lineRule="auto"/>
      <w:ind w:left="720"/>
    </w:pPr>
    <w:rPr>
      <w:rFonts w:ascii="Arial" w:eastAsiaTheme="minorEastAsia" w:hAnsi="Arial" w:cs="Arial"/>
      <w:sz w:val="24"/>
      <w:szCs w:val="24"/>
      <w:shd w:val="clear" w:color="auto" w:fill="FFFFFF"/>
      <w:lang w:val="en-AU" w:eastAsia="pt-PT"/>
    </w:rPr>
  </w:style>
  <w:style w:type="paragraph" w:styleId="ndice6">
    <w:name w:val="toc 6"/>
    <w:basedOn w:val="Normal"/>
    <w:next w:val="Normal"/>
    <w:uiPriority w:val="99"/>
    <w:rsid w:val="009F727D"/>
    <w:pPr>
      <w:widowControl w:val="0"/>
      <w:autoSpaceDE w:val="0"/>
      <w:autoSpaceDN w:val="0"/>
      <w:adjustRightInd w:val="0"/>
      <w:spacing w:after="0" w:line="240" w:lineRule="auto"/>
      <w:ind w:left="900"/>
    </w:pPr>
    <w:rPr>
      <w:rFonts w:ascii="Arial" w:eastAsiaTheme="minorEastAsia" w:hAnsi="Arial" w:cs="Arial"/>
      <w:sz w:val="24"/>
      <w:szCs w:val="24"/>
      <w:shd w:val="clear" w:color="auto" w:fill="FFFFFF"/>
      <w:lang w:val="en-AU" w:eastAsia="pt-PT"/>
    </w:rPr>
  </w:style>
  <w:style w:type="paragraph" w:styleId="ndice7">
    <w:name w:val="toc 7"/>
    <w:basedOn w:val="Normal"/>
    <w:next w:val="Normal"/>
    <w:uiPriority w:val="99"/>
    <w:rsid w:val="009F727D"/>
    <w:pPr>
      <w:widowControl w:val="0"/>
      <w:autoSpaceDE w:val="0"/>
      <w:autoSpaceDN w:val="0"/>
      <w:adjustRightInd w:val="0"/>
      <w:spacing w:after="0" w:line="240" w:lineRule="auto"/>
      <w:ind w:left="1080"/>
    </w:pPr>
    <w:rPr>
      <w:rFonts w:ascii="Arial" w:eastAsiaTheme="minorEastAsia" w:hAnsi="Arial" w:cs="Arial"/>
      <w:sz w:val="24"/>
      <w:szCs w:val="24"/>
      <w:shd w:val="clear" w:color="auto" w:fill="FFFFFF"/>
      <w:lang w:val="en-AU" w:eastAsia="pt-PT"/>
    </w:rPr>
  </w:style>
  <w:style w:type="paragraph" w:styleId="ndice8">
    <w:name w:val="toc 8"/>
    <w:basedOn w:val="Normal"/>
    <w:next w:val="Normal"/>
    <w:uiPriority w:val="99"/>
    <w:rsid w:val="009F727D"/>
    <w:pPr>
      <w:widowControl w:val="0"/>
      <w:autoSpaceDE w:val="0"/>
      <w:autoSpaceDN w:val="0"/>
      <w:adjustRightInd w:val="0"/>
      <w:spacing w:after="0" w:line="240" w:lineRule="auto"/>
      <w:ind w:left="1260"/>
    </w:pPr>
    <w:rPr>
      <w:rFonts w:ascii="Arial" w:eastAsiaTheme="minorEastAsia" w:hAnsi="Arial" w:cs="Arial"/>
      <w:sz w:val="24"/>
      <w:szCs w:val="24"/>
      <w:shd w:val="clear" w:color="auto" w:fill="FFFFFF"/>
      <w:lang w:val="en-AU" w:eastAsia="pt-PT"/>
    </w:rPr>
  </w:style>
  <w:style w:type="paragraph" w:styleId="ndice9">
    <w:name w:val="toc 9"/>
    <w:basedOn w:val="Normal"/>
    <w:next w:val="Normal"/>
    <w:uiPriority w:val="99"/>
    <w:rsid w:val="009F727D"/>
    <w:pPr>
      <w:widowControl w:val="0"/>
      <w:autoSpaceDE w:val="0"/>
      <w:autoSpaceDN w:val="0"/>
      <w:adjustRightInd w:val="0"/>
      <w:spacing w:after="0" w:line="240" w:lineRule="auto"/>
      <w:ind w:left="1440"/>
    </w:pPr>
    <w:rPr>
      <w:rFonts w:ascii="Arial" w:eastAsiaTheme="minorEastAsia" w:hAnsi="Arial" w:cs="Arial"/>
      <w:sz w:val="24"/>
      <w:szCs w:val="24"/>
      <w:shd w:val="clear" w:color="auto" w:fill="FFFFFF"/>
      <w:lang w:val="en-AU" w:eastAsia="pt-PT"/>
    </w:rPr>
  </w:style>
  <w:style w:type="paragraph" w:customStyle="1" w:styleId="NumberedList">
    <w:name w:val="Number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customStyle="1" w:styleId="BulletedList">
    <w:name w:val="Bullet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styleId="Corpodetexto">
    <w:name w:val="Body Text"/>
    <w:basedOn w:val="Normal"/>
    <w:next w:val="Normal"/>
    <w:link w:val="CorpodetextoCarter"/>
    <w:uiPriority w:val="99"/>
    <w:rsid w:val="009F727D"/>
    <w:pPr>
      <w:widowControl w:val="0"/>
      <w:autoSpaceDE w:val="0"/>
      <w:autoSpaceDN w:val="0"/>
      <w:adjustRightInd w:val="0"/>
      <w:spacing w:after="120" w:line="240" w:lineRule="auto"/>
    </w:pPr>
    <w:rPr>
      <w:rFonts w:ascii="Arial" w:eastAsiaTheme="minorEastAsia" w:hAnsi="Arial" w:cs="Arial"/>
      <w:sz w:val="20"/>
      <w:szCs w:val="20"/>
      <w:shd w:val="clear" w:color="auto" w:fill="FFFFFF"/>
      <w:lang w:val="en-AU" w:eastAsia="pt-PT"/>
    </w:rPr>
  </w:style>
  <w:style w:type="character" w:customStyle="1" w:styleId="CorpodetextoCarter">
    <w:name w:val="Corpo de texto Caráter"/>
    <w:basedOn w:val="Tipodeletrapredefinidodopargrafo"/>
    <w:link w:val="Corpodetexto"/>
    <w:uiPriority w:val="99"/>
    <w:rsid w:val="009F727D"/>
    <w:rPr>
      <w:rFonts w:ascii="Arial" w:eastAsiaTheme="minorEastAsia" w:hAnsi="Arial" w:cs="Arial"/>
      <w:sz w:val="20"/>
      <w:szCs w:val="20"/>
      <w:lang w:val="en-AU" w:eastAsia="pt-PT"/>
    </w:rPr>
  </w:style>
  <w:style w:type="paragraph" w:styleId="Corpodetexto2">
    <w:name w:val="Body Text 2"/>
    <w:basedOn w:val="Normal"/>
    <w:next w:val="Normal"/>
    <w:link w:val="Corpodetexto2Carter"/>
    <w:uiPriority w:val="99"/>
    <w:rsid w:val="009F727D"/>
    <w:pPr>
      <w:widowControl w:val="0"/>
      <w:autoSpaceDE w:val="0"/>
      <w:autoSpaceDN w:val="0"/>
      <w:adjustRightInd w:val="0"/>
      <w:spacing w:after="120" w:line="480" w:lineRule="auto"/>
    </w:pPr>
    <w:rPr>
      <w:rFonts w:ascii="Arial" w:eastAsiaTheme="minorEastAsia" w:hAnsi="Arial" w:cs="Arial"/>
      <w:sz w:val="18"/>
      <w:szCs w:val="18"/>
      <w:shd w:val="clear" w:color="auto" w:fill="FFFFFF"/>
      <w:lang w:val="en-AU" w:eastAsia="pt-PT"/>
    </w:rPr>
  </w:style>
  <w:style w:type="character" w:customStyle="1" w:styleId="Corpodetexto2Carter">
    <w:name w:val="Corpo de texto 2 Caráter"/>
    <w:basedOn w:val="Tipodeletrapredefinidodopargrafo"/>
    <w:link w:val="Corpodetexto2"/>
    <w:uiPriority w:val="99"/>
    <w:rsid w:val="009F727D"/>
    <w:rPr>
      <w:rFonts w:ascii="Arial" w:eastAsiaTheme="minorEastAsia" w:hAnsi="Arial" w:cs="Arial"/>
      <w:sz w:val="18"/>
      <w:szCs w:val="18"/>
      <w:lang w:val="en-AU" w:eastAsia="pt-PT"/>
    </w:rPr>
  </w:style>
  <w:style w:type="paragraph" w:styleId="Corpodetexto3">
    <w:name w:val="Body Text 3"/>
    <w:basedOn w:val="Normal"/>
    <w:next w:val="Normal"/>
    <w:link w:val="Corpodetexto3Carter"/>
    <w:uiPriority w:val="99"/>
    <w:rsid w:val="009F727D"/>
    <w:pPr>
      <w:widowControl w:val="0"/>
      <w:autoSpaceDE w:val="0"/>
      <w:autoSpaceDN w:val="0"/>
      <w:adjustRightInd w:val="0"/>
      <w:spacing w:after="120" w:line="240" w:lineRule="auto"/>
    </w:pPr>
    <w:rPr>
      <w:rFonts w:ascii="Arial" w:eastAsiaTheme="minorEastAsia" w:hAnsi="Arial" w:cs="Arial"/>
      <w:sz w:val="16"/>
      <w:szCs w:val="16"/>
      <w:shd w:val="clear" w:color="auto" w:fill="FFFFFF"/>
      <w:lang w:val="en-AU" w:eastAsia="pt-PT"/>
    </w:rPr>
  </w:style>
  <w:style w:type="character" w:customStyle="1" w:styleId="Corpodetexto3Carter">
    <w:name w:val="Corpo de texto 3 Caráter"/>
    <w:basedOn w:val="Tipodeletrapredefinidodopargrafo"/>
    <w:link w:val="Corpodetexto3"/>
    <w:uiPriority w:val="99"/>
    <w:rsid w:val="009F727D"/>
    <w:rPr>
      <w:rFonts w:ascii="Arial" w:eastAsiaTheme="minorEastAsia" w:hAnsi="Arial" w:cs="Arial"/>
      <w:sz w:val="16"/>
      <w:szCs w:val="16"/>
      <w:lang w:val="en-AU" w:eastAsia="pt-PT"/>
    </w:rPr>
  </w:style>
  <w:style w:type="paragraph" w:styleId="Cabealhodanota">
    <w:name w:val="Note Heading"/>
    <w:basedOn w:val="Normal"/>
    <w:next w:val="Normal"/>
    <w:link w:val="CabealhodanotaCarter"/>
    <w:uiPriority w:val="99"/>
    <w:rsid w:val="009F727D"/>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CabealhodanotaCarter">
    <w:name w:val="Cabeçalho da nota Caráter"/>
    <w:basedOn w:val="Tipodeletrapredefinidodopargrafo"/>
    <w:link w:val="Cabealhodanota"/>
    <w:uiPriority w:val="99"/>
    <w:rsid w:val="009F727D"/>
    <w:rPr>
      <w:rFonts w:ascii="Arial" w:eastAsiaTheme="minorEastAsia" w:hAnsi="Arial" w:cs="Arial"/>
      <w:sz w:val="20"/>
      <w:szCs w:val="20"/>
      <w:lang w:val="en-AU" w:eastAsia="pt-PT"/>
    </w:rPr>
  </w:style>
  <w:style w:type="character" w:styleId="Forte">
    <w:name w:val="Strong"/>
    <w:basedOn w:val="Tipodeletrapredefinidodopargrafo"/>
    <w:uiPriority w:val="99"/>
    <w:qFormat/>
    <w:rsid w:val="009F727D"/>
    <w:rPr>
      <w:b/>
      <w:bCs/>
      <w:sz w:val="20"/>
      <w:szCs w:val="20"/>
      <w:shd w:val="clear" w:color="auto" w:fill="FFFFFF"/>
    </w:rPr>
  </w:style>
  <w:style w:type="character" w:styleId="nfase">
    <w:name w:val="Emphasis"/>
    <w:basedOn w:val="Tipodeletrapredefinidodopargrafo"/>
    <w:uiPriority w:val="99"/>
    <w:qFormat/>
    <w:rsid w:val="009F727D"/>
    <w:rPr>
      <w:i/>
      <w:iCs/>
      <w:sz w:val="20"/>
      <w:szCs w:val="20"/>
      <w:shd w:val="clear" w:color="auto" w:fill="FFFFFF"/>
    </w:rPr>
  </w:style>
  <w:style w:type="paragraph" w:customStyle="1" w:styleId="Code">
    <w:name w:val="Code"/>
    <w:next w:val="Normal"/>
    <w:uiPriority w:val="99"/>
    <w:rsid w:val="009F727D"/>
    <w:pPr>
      <w:widowControl w:val="0"/>
      <w:autoSpaceDE w:val="0"/>
      <w:autoSpaceDN w:val="0"/>
      <w:adjustRightInd w:val="0"/>
      <w:spacing w:after="0" w:line="240" w:lineRule="auto"/>
    </w:pPr>
    <w:rPr>
      <w:rFonts w:ascii="Arial" w:eastAsiaTheme="minorEastAsia" w:hAnsi="Arial" w:cs="Arial"/>
      <w:sz w:val="18"/>
      <w:szCs w:val="18"/>
      <w:shd w:val="clear" w:color="auto" w:fill="FFFFFF"/>
      <w:lang w:val="en-AU" w:eastAsia="pt-PT"/>
    </w:rPr>
  </w:style>
  <w:style w:type="character" w:customStyle="1" w:styleId="FieldLabel">
    <w:name w:val="Field Label"/>
    <w:uiPriority w:val="99"/>
    <w:rsid w:val="009F727D"/>
    <w:rPr>
      <w:i/>
      <w:iCs/>
      <w:color w:val="004080"/>
      <w:sz w:val="20"/>
      <w:szCs w:val="20"/>
      <w:shd w:val="clear" w:color="auto" w:fill="FFFFFF"/>
    </w:rPr>
  </w:style>
  <w:style w:type="character" w:customStyle="1" w:styleId="TableHeading">
    <w:name w:val="Table Heading"/>
    <w:uiPriority w:val="99"/>
    <w:rsid w:val="009F727D"/>
    <w:rPr>
      <w:b/>
      <w:bCs/>
      <w:sz w:val="22"/>
      <w:szCs w:val="22"/>
      <w:shd w:val="clear" w:color="auto" w:fill="FFFFFF"/>
    </w:rPr>
  </w:style>
  <w:style w:type="character" w:customStyle="1" w:styleId="Objecttype">
    <w:name w:val="Object type"/>
    <w:uiPriority w:val="99"/>
    <w:rsid w:val="009F727D"/>
    <w:rPr>
      <w:b/>
      <w:bCs/>
      <w:sz w:val="20"/>
      <w:szCs w:val="20"/>
      <w:u w:val="single"/>
      <w:shd w:val="clear" w:color="auto" w:fill="FFFFFF"/>
    </w:rPr>
  </w:style>
  <w:style w:type="paragraph" w:customStyle="1" w:styleId="ListHeader">
    <w:name w:val="List Header"/>
    <w:next w:val="Normal"/>
    <w:uiPriority w:val="99"/>
    <w:rsid w:val="009F727D"/>
    <w:pPr>
      <w:widowControl w:val="0"/>
      <w:autoSpaceDE w:val="0"/>
      <w:autoSpaceDN w:val="0"/>
      <w:adjustRightInd w:val="0"/>
      <w:spacing w:after="0" w:line="240" w:lineRule="auto"/>
    </w:pPr>
    <w:rPr>
      <w:rFonts w:ascii="Arial" w:eastAsiaTheme="minorEastAsia" w:hAnsi="Arial" w:cs="Arial"/>
      <w:b/>
      <w:bCs/>
      <w:i/>
      <w:iCs/>
      <w:color w:val="0000A0"/>
      <w:sz w:val="20"/>
      <w:szCs w:val="20"/>
      <w:shd w:val="clear" w:color="auto" w:fill="FFFFFF"/>
      <w:lang w:val="en-AU" w:eastAsia="pt-PT"/>
    </w:rPr>
  </w:style>
  <w:style w:type="character" w:styleId="Nmerodelinha">
    <w:name w:val="line number"/>
    <w:basedOn w:val="Tipodeletrapredefinidodopargrafo"/>
    <w:uiPriority w:val="99"/>
    <w:semiHidden/>
    <w:unhideWhenUsed/>
    <w:rsid w:val="008C434A"/>
  </w:style>
  <w:style w:type="paragraph" w:styleId="Reviso">
    <w:name w:val="Revision"/>
    <w:hidden/>
    <w:uiPriority w:val="99"/>
    <w:semiHidden/>
    <w:rsid w:val="00145D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21170460@alunos.isec.p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CBCAF-896D-4820-B94E-52AFE1808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1</Pages>
  <Words>5855</Words>
  <Characters>31617</Characters>
  <Application>Microsoft Office Word</Application>
  <DocSecurity>0</DocSecurity>
  <Lines>263</Lines>
  <Paragraphs>74</Paragraphs>
  <ScaleCrop>false</ScaleCrop>
  <HeadingPairs>
    <vt:vector size="6" baseType="variant">
      <vt:variant>
        <vt:lpstr>Título</vt:lpstr>
      </vt:variant>
      <vt:variant>
        <vt:i4>1</vt:i4>
      </vt:variant>
      <vt:variant>
        <vt:lpstr>Cabeçalhos</vt:lpstr>
      </vt:variant>
      <vt:variant>
        <vt:i4>82</vt:i4>
      </vt:variant>
      <vt:variant>
        <vt:lpstr>Title</vt:lpstr>
      </vt:variant>
      <vt:variant>
        <vt:i4>1</vt:i4>
      </vt:variant>
    </vt:vector>
  </HeadingPairs>
  <TitlesOfParts>
    <vt:vector size="84" baseType="lpstr">
      <vt:lpstr>Software Requirement Specification</vt:lpstr>
      <vt:lpstr>Introduction</vt:lpstr>
      <vt:lpstr>Purpose</vt:lpstr>
      <vt:lpstr>Vision of the Solution</vt:lpstr>
      <vt:lpstr>Major Features</vt:lpstr>
      <vt:lpstr>Assumptions and Dependencies</vt:lpstr>
      <vt:lpstr>References</vt:lpstr>
      <vt:lpstr>Use Cases Model </vt:lpstr>
      <vt:lpstr>Actors</vt:lpstr>
      <vt:lpstr>Use Cases  </vt:lpstr>
      <vt:lpstr>UC-001-Create Task</vt:lpstr>
      <vt:lpstr>UC-002-Edit task</vt:lpstr>
      <vt:lpstr>UC-003-Delete task</vt:lpstr>
      <vt:lpstr>UC-004-Start time tracking</vt:lpstr>
      <vt:lpstr>UC-005-Stop Time</vt:lpstr>
      <vt:lpstr>UC-006-ChangeRunningTask</vt:lpstr>
      <vt:lpstr>UC-007-ChangeTask Status</vt:lpstr>
      <vt:lpstr>UC-008-Answer to Inactivity</vt:lpstr>
      <vt:lpstr>UC-011-Configure System</vt:lpstr>
      <vt:lpstr>UC-012-Configure Inactive Time</vt:lpstr>
      <vt:lpstr>UC-013-Configure Shortcuts</vt:lpstr>
      <vt:lpstr>UC-014-Visualize Task Details</vt:lpstr>
      <vt:lpstr>UC-015-Filter Inactive Tasks</vt:lpstr>
      <vt:lpstr>UC-016-Export Data</vt:lpstr>
      <vt:lpstr>UC-017 - Show/Hide tasks list</vt:lpstr>
      <vt:lpstr>Functional Requirements</vt:lpstr>
      <vt:lpstr>1CT-001:Task.create</vt:lpstr>
      <vt:lpstr>1CT-002:Task.create.validate</vt:lpstr>
      <vt:lpstr>1CT-003:Task.create.validate.notEqual  </vt:lpstr>
      <vt:lpstr>1CT-004:Task.create.AutoComplete</vt:lpstr>
      <vt:lpstr>2ET-001: EditTask</vt:lpstr>
      <vt:lpstr>2ET-002: EditTask.save  </vt:lpstr>
      <vt:lpstr>2ET-003: EditTask.save.true</vt:lpstr>
      <vt:lpstr>2ET-004:EditTask.save.false</vt:lpstr>
      <vt:lpstr>3DT-001: DeleteTask</vt:lpstr>
      <vt:lpstr>4STT-001: StartTime</vt:lpstr>
      <vt:lpstr>5ST-001: StopTime</vt:lpstr>
      <vt:lpstr>6CT-001: ChangeRunningTask  </vt:lpstr>
      <vt:lpstr>6CT-002: ChangeRunningTask.CombinationFail  </vt:lpstr>
      <vt:lpstr>6CT-003: ChangeRunningTask.Success</vt:lpstr>
      <vt:lpstr>7CT-001: ChangeTask Status</vt:lpstr>
      <vt:lpstr>8AI-001: Inactivity  </vt:lpstr>
      <vt:lpstr>8AI-002: Inactivity.Notify</vt:lpstr>
      <vt:lpstr>8AI-003: Inactivity.Notify.Adds  </vt:lpstr>
      <vt:lpstr>8AI-003: Inactivity.Notify.Ignores</vt:lpstr>
      <vt:lpstr>12CIT-001: ConfigureInactiveTime</vt:lpstr>
      <vt:lpstr>12CIT-002: ConfigureInativeTime.Validate  </vt:lpstr>
      <vt:lpstr>12CIT-003: ConfigureInactiveTime.Validate.False</vt:lpstr>
      <vt:lpstr>12CIT-004: ConfigureInactiveTime.Validate.True  </vt:lpstr>
      <vt:lpstr>13CS-001: ConfigureShortcuts</vt:lpstr>
      <vt:lpstr>13CS-002: ConfigureShortcuts.Validate</vt:lpstr>
      <vt:lpstr>13CS-003: ConfigureShortcuts.Validate.True  </vt:lpstr>
      <vt:lpstr>13CS-004: ConfigureShortcuts.Validate.False  </vt:lpstr>
      <vt:lpstr>14VTD-001: TaskDetails</vt:lpstr>
      <vt:lpstr>14VTD-002: TaskDetails.Calculate  </vt:lpstr>
      <vt:lpstr>15FIT-001: FilterTask  </vt:lpstr>
      <vt:lpstr>15FIT-002: FilterTask.ShowAll  </vt:lpstr>
      <vt:lpstr>16ED-001: ExportData  </vt:lpstr>
      <vt:lpstr>16ED-002: ExportData.Export  </vt:lpstr>
      <vt:lpstr>17TL-001: TaskList</vt:lpstr>
      <vt:lpstr>17TL-002: TaskList.DefaultSort  </vt:lpstr>
      <vt:lpstr>17TL-003: TaskList.DefaultSort.CurrentTask  </vt:lpstr>
      <vt:lpstr>17TL-004: TaskList.Sort  </vt:lpstr>
      <vt:lpstr>17TL-005: TaskList.TotalTime  </vt:lpstr>
      <vt:lpstr>17TL-006: TaskList.Today  </vt:lpstr>
      <vt:lpstr>17TL-007: TaskList.StopDate  </vt:lpstr>
      <vt:lpstr>17TL-008: TaskList.Actions  </vt:lpstr>
      <vt:lpstr>Interface Requirements</vt:lpstr>
      <vt:lpstr>UI-001: MainWindow</vt:lpstr>
      <vt:lpstr>UI-002: Buttons that are always active</vt:lpstr>
      <vt:lpstr>UI-003: Expand list button</vt:lpstr>
      <vt:lpstr>UI-004: TextBox filled with a new task name</vt:lpstr>
      <vt:lpstr>UI-005: TextBox filled with Existence task name </vt:lpstr>
      <vt:lpstr>UI-006: TextBox with running task</vt:lpstr>
      <vt:lpstr>UI-007: Clicking in view details button</vt:lpstr>
      <vt:lpstr>UI-008: Clicking in edit button</vt:lpstr>
      <vt:lpstr>UI-009: Clicking in configuration button</vt:lpstr>
      <vt:lpstr>UI-010: Visual distinction between active and inactive tasks</vt:lpstr>
      <vt:lpstr>UI-011: Modal Window</vt:lpstr>
      <vt:lpstr>Performance Requirements</vt:lpstr>
      <vt:lpstr>PR-001: Startup of the application  </vt:lpstr>
      <vt:lpstr>PR-002: Transition time  </vt:lpstr>
      <vt:lpstr>Appendix A: Data Dictionary</vt:lpstr>
      <vt:lpstr>Software Requirement Specification</vt:lpstr>
    </vt:vector>
  </TitlesOfParts>
  <Company>PS2Win</Company>
  <LinksUpToDate>false</LinksUpToDate>
  <CharactersWithSpaces>37398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Keep Your Time</dc:subject>
  <dc:creator>João Girão;Mário Oliveira</dc:creator>
  <dc:description>V0.7</dc:description>
  <cp:lastModifiedBy>Mário Oliveira</cp:lastModifiedBy>
  <cp:revision>100</cp:revision>
  <cp:lastPrinted>2013-05-13T15:14:00Z</cp:lastPrinted>
  <dcterms:created xsi:type="dcterms:W3CDTF">2013-02-23T09:48:00Z</dcterms:created>
  <dcterms:modified xsi:type="dcterms:W3CDTF">2013-05-13T15:15:00Z</dcterms:modified>
  <cp:contentStatus>Ready for Approval</cp:contentStatus>
</cp:coreProperties>
</file>