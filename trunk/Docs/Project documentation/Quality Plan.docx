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F86377" w14:paraId="404FBF2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8A3CEA" w14:textId="77777777" w:rsidR="006F3F7C" w:rsidRPr="00F86377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F86377" w14:paraId="27D83C1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E658626" w14:textId="77777777" w:rsidR="006F3F7C" w:rsidRPr="00F86377" w:rsidRDefault="00153DB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Quality Plan</w:t>
                    </w:r>
                  </w:p>
                </w:sdtContent>
              </w:sdt>
            </w:tc>
          </w:tr>
          <w:tr w:rsidR="006F3F7C" w:rsidRPr="00F86377" w14:paraId="335746D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871C59" w14:textId="77777777" w:rsidR="006F3F7C" w:rsidRPr="00F86377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36449A84" w14:textId="77777777" w:rsidR="006F3F7C" w:rsidRPr="00F86377" w:rsidRDefault="006F3F7C">
          <w:pPr>
            <w:rPr>
              <w:lang w:val="en-US"/>
            </w:rPr>
          </w:pPr>
        </w:p>
        <w:p w14:paraId="00E88496" w14:textId="77777777" w:rsidR="006F3F7C" w:rsidRPr="00F86377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F86377" w14:paraId="18BB889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3331EAB" w14:textId="77777777" w:rsidR="006F3F7C" w:rsidRPr="00F86377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B2C7E76" w14:textId="77777777" w:rsidR="006F3F7C" w:rsidRPr="00F86377" w:rsidRDefault="00153DB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26-03-2013</w:t>
                    </w:r>
                  </w:p>
                </w:sdtContent>
              </w:sdt>
              <w:p w14:paraId="44FC28F1" w14:textId="77777777" w:rsidR="006F3F7C" w:rsidRPr="00F86377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6D748117" w14:textId="77777777" w:rsidR="006F3F7C" w:rsidRPr="00F86377" w:rsidRDefault="006F3F7C">
          <w:pPr>
            <w:rPr>
              <w:lang w:val="en-US"/>
            </w:rPr>
          </w:pPr>
        </w:p>
        <w:p w14:paraId="298946F1" w14:textId="77777777" w:rsidR="00F24CA6" w:rsidRPr="00F86377" w:rsidRDefault="00F24CA6">
          <w:pPr>
            <w:rPr>
              <w:lang w:val="en-US"/>
            </w:rPr>
            <w:sectPr w:rsidR="00F24CA6" w:rsidRPr="00F86377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1273617F" w14:textId="77777777" w:rsidR="006F3F7C" w:rsidRPr="00F86377" w:rsidRDefault="00B47ABB">
          <w:pPr>
            <w:rPr>
              <w:lang w:val="en-US"/>
            </w:rPr>
          </w:pPr>
        </w:p>
      </w:sdtContent>
    </w:sdt>
    <w:p w14:paraId="6F7005B9" w14:textId="77777777" w:rsidR="006F3F7C" w:rsidRPr="00F86377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37987A13" w14:textId="77777777" w:rsidR="00906D0A" w:rsidRPr="00F86377" w:rsidRDefault="004630B1">
          <w:pPr>
            <w:pStyle w:val="Cabealhodondice"/>
            <w:rPr>
              <w:lang w:val="en-US"/>
            </w:rPr>
          </w:pPr>
          <w:r w:rsidRPr="00F86377">
            <w:rPr>
              <w:lang w:val="en-US"/>
            </w:rPr>
            <w:t>Content</w:t>
          </w:r>
        </w:p>
        <w:p w14:paraId="6F900C15" w14:textId="77777777" w:rsidR="00E44F00" w:rsidRDefault="0061130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F86377">
            <w:rPr>
              <w:lang w:val="en-US"/>
            </w:rPr>
            <w:fldChar w:fldCharType="begin"/>
          </w:r>
          <w:r w:rsidR="00906D0A" w:rsidRPr="00F86377">
            <w:rPr>
              <w:lang w:val="en-US"/>
            </w:rPr>
            <w:instrText xml:space="preserve"> TOC \o "1-3" \h \z \u </w:instrText>
          </w:r>
          <w:r w:rsidRPr="00F86377">
            <w:rPr>
              <w:lang w:val="en-US"/>
            </w:rPr>
            <w:fldChar w:fldCharType="separate"/>
          </w:r>
          <w:hyperlink w:anchor="_Toc353062046" w:history="1">
            <w:r w:rsidR="00E44F00" w:rsidRPr="004348BD">
              <w:rPr>
                <w:rStyle w:val="Hiperligao"/>
                <w:noProof/>
                <w:lang w:val="en-US"/>
              </w:rPr>
              <w:t>1.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Introduction</w:t>
            </w:r>
            <w:r w:rsidR="00E44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7206" w14:textId="77777777" w:rsidR="00E44F00" w:rsidRDefault="00B47AB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7" w:history="1">
            <w:r w:rsidR="00E44F00" w:rsidRPr="004348BD">
              <w:rPr>
                <w:rStyle w:val="Hiperligao"/>
                <w:noProof/>
                <w:lang w:val="en-US"/>
              </w:rPr>
              <w:t>1.1.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Purpose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_Toc353062047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381F1557" w14:textId="77777777" w:rsidR="00E44F00" w:rsidRDefault="00B47AB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8" w:history="1">
            <w:r w:rsidR="00E44F00" w:rsidRPr="004348BD">
              <w:rPr>
                <w:rStyle w:val="Hiperligao"/>
                <w:noProof/>
                <w:lang w:val="en-US"/>
              </w:rPr>
              <w:t>1.2.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Product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_Toc353062048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B82772F" w14:textId="77777777" w:rsidR="00E44F00" w:rsidRDefault="00B47AB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9" w:history="1">
            <w:r w:rsidR="00E44F00" w:rsidRPr="004348BD">
              <w:rPr>
                <w:rStyle w:val="Hiperligao"/>
                <w:noProof/>
                <w:lang w:val="en-US"/>
              </w:rPr>
              <w:t>2.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Processes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_Toc353062049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772311F9" w14:textId="77777777" w:rsidR="00E44F00" w:rsidRDefault="00B47AB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50" w:history="1">
            <w:r w:rsidR="00E44F00" w:rsidRPr="004348BD">
              <w:rPr>
                <w:rStyle w:val="Hiperligao"/>
                <w:noProof/>
                <w:lang w:val="en-US"/>
              </w:rPr>
              <w:t>3.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Quality Goals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_Toc353062050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7757DBD" w14:textId="77777777" w:rsidR="00E44F00" w:rsidRDefault="00B47AB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51" w:history="1">
            <w:r w:rsidR="00E44F00" w:rsidRPr="004348BD">
              <w:rPr>
                <w:rStyle w:val="Hiperligao"/>
                <w:noProof/>
                <w:lang w:val="en-US"/>
              </w:rPr>
              <w:t>4.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iperligao"/>
                <w:noProof/>
                <w:lang w:val="en-US"/>
              </w:rPr>
              <w:t>Quality Records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_Toc353062051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2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1656DF1" w14:textId="77777777" w:rsidR="00906D0A" w:rsidRPr="00F86377" w:rsidRDefault="00611309">
          <w:pPr>
            <w:rPr>
              <w:lang w:val="en-US"/>
            </w:rPr>
          </w:pPr>
          <w:r w:rsidRPr="00F86377">
            <w:rPr>
              <w:lang w:val="en-US"/>
            </w:rPr>
            <w:fldChar w:fldCharType="end"/>
          </w:r>
        </w:p>
      </w:sdtContent>
    </w:sdt>
    <w:p w14:paraId="7B376574" w14:textId="77777777"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173C081B" w14:textId="77777777" w:rsidR="00906D0A" w:rsidRPr="00F86377" w:rsidRDefault="00611309">
      <w:pPr>
        <w:rPr>
          <w:lang w:val="en-US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"Figure" </w:instrText>
      </w:r>
      <w:r w:rsidRPr="00F86377">
        <w:rPr>
          <w:lang w:val="en-US"/>
        </w:rPr>
        <w:fldChar w:fldCharType="separate"/>
      </w:r>
      <w:r w:rsidR="00545B30" w:rsidRPr="00F86377">
        <w:rPr>
          <w:b/>
          <w:bCs/>
          <w:noProof/>
          <w:lang w:val="en-US"/>
        </w:rPr>
        <w:t>No table of figures entries found.</w:t>
      </w:r>
      <w:r w:rsidRPr="00F86377">
        <w:rPr>
          <w:lang w:val="en-US"/>
        </w:rPr>
        <w:fldChar w:fldCharType="end"/>
      </w:r>
    </w:p>
    <w:p w14:paraId="750FBC1D" w14:textId="77777777"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77B0893C" w14:textId="77777777" w:rsidR="00882921" w:rsidRDefault="0061130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"Table" </w:instrText>
      </w:r>
      <w:r w:rsidRPr="00F86377">
        <w:rPr>
          <w:lang w:val="en-US"/>
        </w:rPr>
        <w:fldChar w:fldCharType="separate"/>
      </w:r>
      <w:hyperlink w:anchor="_Toc353061567" w:history="1">
        <w:r w:rsidR="00882921" w:rsidRPr="007D2D75">
          <w:rPr>
            <w:rStyle w:val="Hiperligao"/>
            <w:noProof/>
            <w:lang w:val="en-US"/>
          </w:rPr>
          <w:t>Table 1: List of Contributors</w:t>
        </w:r>
        <w:r w:rsidR="008829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921">
          <w:rPr>
            <w:noProof/>
            <w:webHidden/>
          </w:rPr>
          <w:instrText xml:space="preserve"> PAGEREF _Toc353061567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921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A8DC7CB" w14:textId="77777777" w:rsidR="00882921" w:rsidRDefault="00B47AB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061568" w:history="1">
        <w:r w:rsidR="00882921" w:rsidRPr="007D2D75">
          <w:rPr>
            <w:rStyle w:val="Hiperligao"/>
            <w:noProof/>
            <w:lang w:val="en-US"/>
          </w:rPr>
          <w:t>Table 2: Version history</w:t>
        </w:r>
        <w:r w:rsidR="00882921">
          <w:rPr>
            <w:noProof/>
            <w:webHidden/>
          </w:rPr>
          <w:tab/>
        </w:r>
        <w:r w:rsidR="00611309">
          <w:rPr>
            <w:noProof/>
            <w:webHidden/>
          </w:rPr>
          <w:fldChar w:fldCharType="begin"/>
        </w:r>
        <w:r w:rsidR="00882921">
          <w:rPr>
            <w:noProof/>
            <w:webHidden/>
          </w:rPr>
          <w:instrText xml:space="preserve"> PAGEREF _Toc353061568 \h </w:instrText>
        </w:r>
        <w:r w:rsidR="00611309">
          <w:rPr>
            <w:noProof/>
            <w:webHidden/>
          </w:rPr>
        </w:r>
        <w:r w:rsidR="00611309">
          <w:rPr>
            <w:noProof/>
            <w:webHidden/>
          </w:rPr>
          <w:fldChar w:fldCharType="separate"/>
        </w:r>
        <w:r w:rsidR="00882921">
          <w:rPr>
            <w:noProof/>
            <w:webHidden/>
          </w:rPr>
          <w:t>ii</w:t>
        </w:r>
        <w:r w:rsidR="00611309">
          <w:rPr>
            <w:noProof/>
            <w:webHidden/>
          </w:rPr>
          <w:fldChar w:fldCharType="end"/>
        </w:r>
      </w:hyperlink>
    </w:p>
    <w:p w14:paraId="3C36A078" w14:textId="77777777" w:rsidR="00895D61" w:rsidRPr="00F86377" w:rsidRDefault="00611309">
      <w:pPr>
        <w:rPr>
          <w:lang w:val="en-US"/>
        </w:rPr>
      </w:pPr>
      <w:r w:rsidRPr="00F86377">
        <w:rPr>
          <w:lang w:val="en-US"/>
        </w:rPr>
        <w:fldChar w:fldCharType="end"/>
      </w:r>
    </w:p>
    <w:p w14:paraId="16B700C0" w14:textId="77777777" w:rsidR="00906D0A" w:rsidRPr="00F86377" w:rsidRDefault="00906D0A">
      <w:pPr>
        <w:rPr>
          <w:lang w:val="en-US"/>
        </w:rPr>
      </w:pPr>
      <w:r w:rsidRPr="00F86377">
        <w:rPr>
          <w:lang w:val="en-US"/>
        </w:rPr>
        <w:br w:type="page"/>
      </w:r>
    </w:p>
    <w:p w14:paraId="05A48179" w14:textId="77777777" w:rsidR="00906D0A" w:rsidRPr="00F86377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260"/>
        <w:gridCol w:w="2410"/>
      </w:tblGrid>
      <w:tr w:rsidR="0071045A" w:rsidRPr="00F86377" w14:paraId="27FF0D63" w14:textId="77777777" w:rsidTr="0071045A">
        <w:tc>
          <w:tcPr>
            <w:tcW w:w="9606" w:type="dxa"/>
            <w:gridSpan w:val="4"/>
          </w:tcPr>
          <w:p w14:paraId="1307A985" w14:textId="77777777"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F86377" w14:paraId="27DC9C78" w14:textId="77777777" w:rsidTr="00E44F00">
        <w:tc>
          <w:tcPr>
            <w:tcW w:w="1384" w:type="dxa"/>
            <w:vAlign w:val="center"/>
          </w:tcPr>
          <w:p w14:paraId="7EB16009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14:paraId="75BE27A3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B03877C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1716FD8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F86377" w14:paraId="3D02CAB7" w14:textId="77777777" w:rsidTr="00E44F00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56B69C1" w14:textId="77777777" w:rsidR="0071045A" w:rsidRPr="00F86377" w:rsidRDefault="00153DB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552" w:type="dxa"/>
            <w:vAlign w:val="center"/>
          </w:tcPr>
          <w:p w14:paraId="14C4F9DE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3B26A93" w14:textId="77777777" w:rsidR="0071045A" w:rsidRPr="00F86377" w:rsidRDefault="00B47ABB" w:rsidP="00882921">
            <w:pPr>
              <w:jc w:val="center"/>
              <w:rPr>
                <w:lang w:val="en-US"/>
              </w:rPr>
            </w:pPr>
            <w:hyperlink r:id="rId13" w:history="1">
              <w:r w:rsidR="00C02AD5" w:rsidRPr="00882921">
                <w:t>a21170460@alunos.isec.pt</w:t>
              </w:r>
            </w:hyperlink>
          </w:p>
        </w:tc>
        <w:tc>
          <w:tcPr>
            <w:tcW w:w="2410" w:type="dxa"/>
            <w:vAlign w:val="center"/>
          </w:tcPr>
          <w:p w14:paraId="4EAF7AB1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Author</w:t>
            </w:r>
          </w:p>
        </w:tc>
      </w:tr>
      <w:tr w:rsidR="0071045A" w:rsidRPr="00F86377" w14:paraId="4F2B09A5" w14:textId="77777777" w:rsidTr="00E44F00">
        <w:tc>
          <w:tcPr>
            <w:tcW w:w="1384" w:type="dxa"/>
            <w:vAlign w:val="center"/>
          </w:tcPr>
          <w:p w14:paraId="2F27B655" w14:textId="77777777" w:rsidR="00AC6A1C" w:rsidRPr="00F86377" w:rsidRDefault="005C5EF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552" w:type="dxa"/>
            <w:vAlign w:val="center"/>
          </w:tcPr>
          <w:p w14:paraId="218AAB47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5FD998CF" w14:textId="77777777" w:rsidR="0071045A" w:rsidRPr="00F86377" w:rsidRDefault="00B47ABB" w:rsidP="0071045A">
            <w:pPr>
              <w:jc w:val="center"/>
              <w:rPr>
                <w:lang w:val="en-US"/>
              </w:rPr>
            </w:pPr>
            <w:hyperlink r:id="rId14" w:history="1">
              <w:r w:rsidR="005C5EF7">
                <w:t>a21170292</w:t>
              </w:r>
              <w:r w:rsidR="005C5EF7" w:rsidRPr="00882921">
                <w:t>@alunos.isec.pt</w:t>
              </w:r>
            </w:hyperlink>
          </w:p>
        </w:tc>
        <w:tc>
          <w:tcPr>
            <w:tcW w:w="2410" w:type="dxa"/>
            <w:vAlign w:val="center"/>
          </w:tcPr>
          <w:p w14:paraId="39C82B1F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F86377" w14:paraId="2D00919E" w14:textId="77777777" w:rsidTr="00E44F00">
        <w:tc>
          <w:tcPr>
            <w:tcW w:w="1384" w:type="dxa"/>
            <w:vAlign w:val="center"/>
          </w:tcPr>
          <w:p w14:paraId="411DE06C" w14:textId="77777777"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32377523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4959AC1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5EAC30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F86377" w14:paraId="6A9366D2" w14:textId="77777777" w:rsidTr="00E44F00">
        <w:tc>
          <w:tcPr>
            <w:tcW w:w="1384" w:type="dxa"/>
            <w:vAlign w:val="center"/>
          </w:tcPr>
          <w:p w14:paraId="09DF2E9F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520C4388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B8793F8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B446995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14:paraId="071926CF" w14:textId="77777777" w:rsidTr="00E44F00">
        <w:tc>
          <w:tcPr>
            <w:tcW w:w="1384" w:type="dxa"/>
            <w:vAlign w:val="center"/>
          </w:tcPr>
          <w:p w14:paraId="33DC837F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2DAD669F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46A02D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07BC3F3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14:paraId="788226F1" w14:textId="77777777" w:rsidTr="00E44F00">
        <w:tc>
          <w:tcPr>
            <w:tcW w:w="1384" w:type="dxa"/>
            <w:vAlign w:val="center"/>
          </w:tcPr>
          <w:p w14:paraId="6AF28B65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75DA845E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1512E4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282A1B3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F86377" w14:paraId="5337DE61" w14:textId="77777777" w:rsidTr="00E44F00">
        <w:tc>
          <w:tcPr>
            <w:tcW w:w="1384" w:type="dxa"/>
            <w:vAlign w:val="center"/>
          </w:tcPr>
          <w:p w14:paraId="341CE05D" w14:textId="77777777"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52D83084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ACA24E6" w14:textId="77777777"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7F66971" w14:textId="77777777"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15B1046" w14:textId="77777777" w:rsidR="0071045A" w:rsidRPr="00F86377" w:rsidRDefault="0071045A" w:rsidP="0071045A">
      <w:pPr>
        <w:pStyle w:val="Legenda"/>
        <w:rPr>
          <w:lang w:val="en-US"/>
        </w:rPr>
      </w:pPr>
      <w:bookmarkStart w:id="0" w:name="_Toc353061567"/>
      <w:r w:rsidRPr="00F86377">
        <w:rPr>
          <w:lang w:val="en-US"/>
        </w:rPr>
        <w:t xml:space="preserve">Table </w:t>
      </w:r>
      <w:r w:rsidR="00611309" w:rsidRPr="00F86377">
        <w:rPr>
          <w:lang w:val="en-US"/>
        </w:rPr>
        <w:fldChar w:fldCharType="begin"/>
      </w:r>
      <w:r w:rsidR="002F5A4E" w:rsidRPr="00F86377">
        <w:rPr>
          <w:lang w:val="en-US"/>
        </w:rPr>
        <w:instrText xml:space="preserve"> SEQ Table \* ARABIC </w:instrText>
      </w:r>
      <w:r w:rsidR="00611309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1</w:t>
      </w:r>
      <w:r w:rsidR="00611309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 xml:space="preserve">: List of </w:t>
      </w:r>
      <w:r w:rsidR="00F86377" w:rsidRPr="00F86377">
        <w:rPr>
          <w:lang w:val="en-US"/>
        </w:rPr>
        <w:t>Contributors</w:t>
      </w:r>
      <w:bookmarkEnd w:id="0"/>
    </w:p>
    <w:p w14:paraId="3D8C0986" w14:textId="77777777" w:rsidR="0071045A" w:rsidRPr="00F86377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384"/>
        <w:gridCol w:w="2126"/>
        <w:gridCol w:w="1701"/>
        <w:gridCol w:w="993"/>
        <w:gridCol w:w="1559"/>
        <w:gridCol w:w="1844"/>
      </w:tblGrid>
      <w:tr w:rsidR="0071045A" w:rsidRPr="00F86377" w14:paraId="44261C75" w14:textId="77777777" w:rsidTr="00FD1F34">
        <w:tc>
          <w:tcPr>
            <w:tcW w:w="9607" w:type="dxa"/>
            <w:gridSpan w:val="6"/>
          </w:tcPr>
          <w:p w14:paraId="40562715" w14:textId="77777777"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F86377" w14:paraId="5B05B0E8" w14:textId="77777777" w:rsidTr="00E44F00">
        <w:tc>
          <w:tcPr>
            <w:tcW w:w="1384" w:type="dxa"/>
            <w:vAlign w:val="center"/>
          </w:tcPr>
          <w:p w14:paraId="051E8774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6" w:type="dxa"/>
            <w:vAlign w:val="center"/>
          </w:tcPr>
          <w:p w14:paraId="7F3F2389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34433A07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3" w:type="dxa"/>
            <w:vAlign w:val="center"/>
          </w:tcPr>
          <w:p w14:paraId="1215F0BE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559" w:type="dxa"/>
            <w:vAlign w:val="center"/>
          </w:tcPr>
          <w:p w14:paraId="6EC16676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0C84BAFA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F86377" w14:paraId="57356754" w14:textId="77777777" w:rsidTr="00E44F00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6094F1" w14:textId="77777777" w:rsidR="00F24CA6" w:rsidRPr="00F86377" w:rsidRDefault="00153DBC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126" w:type="dxa"/>
            <w:vAlign w:val="center"/>
          </w:tcPr>
          <w:p w14:paraId="083EA12B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65B9AA43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1EC5BCA9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0.1</w:t>
            </w:r>
          </w:p>
        </w:tc>
        <w:tc>
          <w:tcPr>
            <w:tcW w:w="1559" w:type="dxa"/>
            <w:vAlign w:val="center"/>
          </w:tcPr>
          <w:p w14:paraId="22E35D96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8A1432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Draft</w:t>
            </w:r>
          </w:p>
        </w:tc>
      </w:tr>
      <w:tr w:rsidR="00F24CA6" w:rsidRPr="00F86377" w14:paraId="078125A5" w14:textId="77777777" w:rsidTr="00E44F00">
        <w:tc>
          <w:tcPr>
            <w:tcW w:w="1384" w:type="dxa"/>
            <w:vAlign w:val="center"/>
          </w:tcPr>
          <w:p w14:paraId="36C9DEF4" w14:textId="77777777" w:rsidR="00F24CA6" w:rsidRPr="00F86377" w:rsidRDefault="001F62B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26" w:type="dxa"/>
            <w:vAlign w:val="center"/>
          </w:tcPr>
          <w:p w14:paraId="797AFD85" w14:textId="77777777" w:rsidR="00F24CA6" w:rsidRPr="00F86377" w:rsidRDefault="00E44F0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Conclusion of the first draft</w:t>
            </w:r>
          </w:p>
        </w:tc>
        <w:tc>
          <w:tcPr>
            <w:tcW w:w="1701" w:type="dxa"/>
            <w:vAlign w:val="center"/>
          </w:tcPr>
          <w:p w14:paraId="7E5CD112" w14:textId="77777777" w:rsidR="00F24CA6" w:rsidRPr="00F86377" w:rsidRDefault="001F62B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49CDA62F" w14:textId="77777777" w:rsidR="00F24CA6" w:rsidRPr="00F86377" w:rsidRDefault="001F62B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59" w:type="dxa"/>
            <w:vAlign w:val="center"/>
          </w:tcPr>
          <w:p w14:paraId="716D42A5" w14:textId="77777777" w:rsidR="00DF1004" w:rsidRPr="00F86377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A2B186" w14:textId="77777777" w:rsidR="00F24CA6" w:rsidRPr="00F86377" w:rsidRDefault="008829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71045A" w:rsidRPr="00F86377" w14:paraId="4322CBCB" w14:textId="77777777" w:rsidTr="00E44F00">
        <w:tc>
          <w:tcPr>
            <w:tcW w:w="1384" w:type="dxa"/>
            <w:vAlign w:val="center"/>
          </w:tcPr>
          <w:p w14:paraId="008DD4C1" w14:textId="77777777" w:rsidR="0071045A" w:rsidRPr="00F86377" w:rsidRDefault="005C5EF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26" w:type="dxa"/>
            <w:vAlign w:val="center"/>
          </w:tcPr>
          <w:p w14:paraId="5C27B139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79C6D1FD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93" w:type="dxa"/>
            <w:vAlign w:val="center"/>
          </w:tcPr>
          <w:p w14:paraId="5B72CCFF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59" w:type="dxa"/>
            <w:vAlign w:val="center"/>
          </w:tcPr>
          <w:p w14:paraId="5E2F36AA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4510467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9514EA" w14:paraId="29121CE7" w14:textId="77777777" w:rsidTr="00E44F00">
        <w:tc>
          <w:tcPr>
            <w:tcW w:w="1384" w:type="dxa"/>
            <w:vAlign w:val="center"/>
          </w:tcPr>
          <w:p w14:paraId="28F10590" w14:textId="6E0E7EEC" w:rsidR="0071045A" w:rsidRPr="00F86377" w:rsidRDefault="009514E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26" w:type="dxa"/>
            <w:vAlign w:val="center"/>
          </w:tcPr>
          <w:p w14:paraId="51E517B5" w14:textId="77777777" w:rsidR="009514EA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Changes as result of the review.</w:t>
            </w:r>
          </w:p>
          <w:p w14:paraId="416F1E7C" w14:textId="00A40F72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is ready for approval </w:t>
            </w:r>
          </w:p>
        </w:tc>
        <w:tc>
          <w:tcPr>
            <w:tcW w:w="1701" w:type="dxa"/>
            <w:vAlign w:val="center"/>
          </w:tcPr>
          <w:p w14:paraId="5EF14539" w14:textId="01B510AC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68F9952A" w14:textId="1A4D5025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59" w:type="dxa"/>
            <w:vAlign w:val="center"/>
          </w:tcPr>
          <w:p w14:paraId="49DC56F5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500C1A8" w14:textId="23085960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9514EA" w14:paraId="334D1DDA" w14:textId="77777777" w:rsidTr="00E44F00">
        <w:tc>
          <w:tcPr>
            <w:tcW w:w="1384" w:type="dxa"/>
            <w:vAlign w:val="center"/>
          </w:tcPr>
          <w:p w14:paraId="36EB9FB6" w14:textId="2F068F8C" w:rsidR="0068587E" w:rsidRPr="00F86377" w:rsidRDefault="001E6B0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1" w:author="Filipe Brandão" w:date="2013-04-13T10:53:00Z">
              <w:r>
                <w:rPr>
                  <w:rFonts w:eastAsiaTheme="minorHAnsi"/>
                  <w:lang w:val="en-US"/>
                </w:rPr>
                <w:t>13-04-2013</w:t>
              </w:r>
            </w:ins>
          </w:p>
        </w:tc>
        <w:tc>
          <w:tcPr>
            <w:tcW w:w="2126" w:type="dxa"/>
            <w:vAlign w:val="center"/>
          </w:tcPr>
          <w:p w14:paraId="085AE223" w14:textId="29BDB904" w:rsidR="0068587E" w:rsidRPr="00F86377" w:rsidRDefault="001E6B04" w:rsidP="0071045A">
            <w:pPr>
              <w:jc w:val="center"/>
              <w:rPr>
                <w:lang w:val="en-US"/>
              </w:rPr>
            </w:pPr>
            <w:ins w:id="2" w:author="Filipe Brandão" w:date="2013-04-13T10:53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01" w:type="dxa"/>
            <w:vAlign w:val="center"/>
          </w:tcPr>
          <w:p w14:paraId="21A2041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F841370" w14:textId="6E6F890B" w:rsidR="0068587E" w:rsidRPr="00F86377" w:rsidRDefault="001E6B04" w:rsidP="0071045A">
            <w:pPr>
              <w:jc w:val="center"/>
              <w:rPr>
                <w:lang w:val="en-US"/>
              </w:rPr>
            </w:pPr>
            <w:ins w:id="3" w:author="Filipe Brandão" w:date="2013-04-13T10:53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559" w:type="dxa"/>
            <w:vAlign w:val="center"/>
          </w:tcPr>
          <w:p w14:paraId="68EAA027" w14:textId="1D052AA8" w:rsidR="0068587E" w:rsidRPr="00F86377" w:rsidRDefault="001E6B04" w:rsidP="0071045A">
            <w:pPr>
              <w:jc w:val="center"/>
              <w:rPr>
                <w:lang w:val="en-US"/>
              </w:rPr>
            </w:pPr>
            <w:ins w:id="4" w:author="Filipe Brandão" w:date="2013-04-13T10:53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1844" w:type="dxa"/>
            <w:vAlign w:val="center"/>
          </w:tcPr>
          <w:p w14:paraId="0C0EEAA9" w14:textId="6A423E87" w:rsidR="0068587E" w:rsidRPr="00F86377" w:rsidRDefault="001E6B04" w:rsidP="0071045A">
            <w:pPr>
              <w:keepNext/>
              <w:jc w:val="center"/>
              <w:rPr>
                <w:lang w:val="en-US"/>
              </w:rPr>
            </w:pPr>
            <w:ins w:id="5" w:author="Filipe Brandão" w:date="2013-04-13T10:53:00Z">
              <w:r>
                <w:rPr>
                  <w:lang w:val="en-US"/>
                </w:rPr>
                <w:t>Ready for Approval</w:t>
              </w:r>
            </w:ins>
            <w:bookmarkStart w:id="6" w:name="_GoBack"/>
            <w:bookmarkEnd w:id="6"/>
          </w:p>
        </w:tc>
      </w:tr>
      <w:tr w:rsidR="0068587E" w:rsidRPr="009514EA" w14:paraId="14A3DB2C" w14:textId="77777777" w:rsidTr="00E44F00">
        <w:tc>
          <w:tcPr>
            <w:tcW w:w="1384" w:type="dxa"/>
            <w:vAlign w:val="center"/>
          </w:tcPr>
          <w:p w14:paraId="307F0079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341F85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E158B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415D514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49C1D42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41B4146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9514EA" w14:paraId="2702E791" w14:textId="77777777" w:rsidTr="00E44F00">
        <w:tc>
          <w:tcPr>
            <w:tcW w:w="1384" w:type="dxa"/>
            <w:vAlign w:val="center"/>
          </w:tcPr>
          <w:p w14:paraId="6D1BD80F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03CB6AD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438F52D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8226928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B290B0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0981FA6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9514EA" w14:paraId="072AD297" w14:textId="77777777" w:rsidTr="00E44F00">
        <w:tc>
          <w:tcPr>
            <w:tcW w:w="1384" w:type="dxa"/>
            <w:vAlign w:val="center"/>
          </w:tcPr>
          <w:p w14:paraId="357A6B5C" w14:textId="77777777" w:rsidR="0071045A" w:rsidRPr="00F86377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4757F6A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AA5DAEE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7CC92A2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E223734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1ACA45F" w14:textId="77777777"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9514EA" w14:paraId="25E6885E" w14:textId="77777777" w:rsidTr="00E44F00">
        <w:tc>
          <w:tcPr>
            <w:tcW w:w="1384" w:type="dxa"/>
            <w:vAlign w:val="center"/>
          </w:tcPr>
          <w:p w14:paraId="10DDAAEC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2F2DED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A5B1C3E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4575D52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6A41B1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0AFDE0D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9514EA" w14:paraId="342FF419" w14:textId="77777777" w:rsidTr="00E44F00">
        <w:tc>
          <w:tcPr>
            <w:tcW w:w="1384" w:type="dxa"/>
            <w:vAlign w:val="center"/>
          </w:tcPr>
          <w:p w14:paraId="180A4A81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DD8EDDC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29F732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2FD370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73580D4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A9C2B24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9514EA" w14:paraId="383F41D0" w14:textId="77777777" w:rsidTr="00E44F00">
        <w:tc>
          <w:tcPr>
            <w:tcW w:w="1384" w:type="dxa"/>
            <w:vAlign w:val="center"/>
          </w:tcPr>
          <w:p w14:paraId="2EB42BC4" w14:textId="77777777" w:rsidR="0068587E" w:rsidRPr="00F86377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0FFB90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D69E53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28B0DC6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B9C57F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E6B1CA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6DCCA193" w14:textId="77777777" w:rsidR="00895D61" w:rsidRPr="00F86377" w:rsidRDefault="0071045A" w:rsidP="0071045A">
      <w:pPr>
        <w:pStyle w:val="Legenda"/>
        <w:rPr>
          <w:lang w:val="en-US"/>
        </w:rPr>
      </w:pPr>
      <w:bookmarkStart w:id="7" w:name="_Toc353061568"/>
      <w:r w:rsidRPr="00F86377">
        <w:rPr>
          <w:lang w:val="en-US"/>
        </w:rPr>
        <w:t xml:space="preserve">Table </w:t>
      </w:r>
      <w:r w:rsidR="00611309" w:rsidRPr="00F86377">
        <w:rPr>
          <w:lang w:val="en-US"/>
        </w:rPr>
        <w:fldChar w:fldCharType="begin"/>
      </w:r>
      <w:r w:rsidR="005D7A32" w:rsidRPr="00F86377">
        <w:rPr>
          <w:lang w:val="en-US"/>
        </w:rPr>
        <w:instrText xml:space="preserve"> SEQ Table \* ARABIC </w:instrText>
      </w:r>
      <w:r w:rsidR="00611309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2</w:t>
      </w:r>
      <w:r w:rsidR="00611309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>: Version history</w:t>
      </w:r>
      <w:bookmarkEnd w:id="7"/>
    </w:p>
    <w:p w14:paraId="5E5F7C83" w14:textId="77777777" w:rsidR="00895D61" w:rsidRPr="00F86377" w:rsidRDefault="00895D61">
      <w:pPr>
        <w:rPr>
          <w:lang w:val="en-US"/>
        </w:rPr>
      </w:pPr>
    </w:p>
    <w:p w14:paraId="10388E07" w14:textId="77777777" w:rsidR="0071045A" w:rsidRPr="00F86377" w:rsidRDefault="0071045A">
      <w:pPr>
        <w:rPr>
          <w:lang w:val="en-US"/>
        </w:rPr>
        <w:sectPr w:rsidR="0071045A" w:rsidRPr="00F86377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4AD4D40" w14:textId="77777777" w:rsidR="00345E81" w:rsidRPr="00F86377" w:rsidRDefault="00153DBC" w:rsidP="00153DBC">
      <w:pPr>
        <w:pStyle w:val="Cabealho1"/>
        <w:numPr>
          <w:ilvl w:val="0"/>
          <w:numId w:val="2"/>
        </w:numPr>
        <w:rPr>
          <w:lang w:val="en-US"/>
        </w:rPr>
      </w:pPr>
      <w:bookmarkStart w:id="8" w:name="_Toc353062046"/>
      <w:r w:rsidRPr="00F86377">
        <w:rPr>
          <w:lang w:val="en-US"/>
        </w:rPr>
        <w:lastRenderedPageBreak/>
        <w:t>Introduction</w:t>
      </w:r>
      <w:bookmarkEnd w:id="8"/>
    </w:p>
    <w:p w14:paraId="67797E9E" w14:textId="77777777" w:rsidR="001328C4" w:rsidRDefault="001328C4" w:rsidP="00E44F00">
      <w:pPr>
        <w:pStyle w:val="Cabealho1"/>
        <w:numPr>
          <w:ilvl w:val="1"/>
          <w:numId w:val="2"/>
        </w:numPr>
        <w:spacing w:after="240"/>
        <w:rPr>
          <w:lang w:val="en-US"/>
        </w:rPr>
      </w:pPr>
      <w:bookmarkStart w:id="9" w:name="_Toc353062047"/>
      <w:r>
        <w:rPr>
          <w:lang w:val="en-US"/>
        </w:rPr>
        <w:t>Purpose</w:t>
      </w:r>
      <w:bookmarkEnd w:id="9"/>
    </w:p>
    <w:p w14:paraId="3AFB6298" w14:textId="77777777" w:rsidR="001328C4" w:rsidRDefault="001328C4" w:rsidP="00E44F00">
      <w:pPr>
        <w:spacing w:after="240"/>
        <w:rPr>
          <w:lang w:val="en-US"/>
        </w:rPr>
      </w:pPr>
      <w:r>
        <w:rPr>
          <w:lang w:val="en-US"/>
        </w:rPr>
        <w:t xml:space="preserve">The purpose of this document is to describe the quality objectives and standards to follow throughout the project. </w:t>
      </w:r>
    </w:p>
    <w:p w14:paraId="590229F9" w14:textId="77777777" w:rsidR="001328C4" w:rsidRDefault="001328C4" w:rsidP="00E44F00">
      <w:pPr>
        <w:pStyle w:val="Cabealho1"/>
        <w:numPr>
          <w:ilvl w:val="1"/>
          <w:numId w:val="2"/>
        </w:numPr>
        <w:spacing w:after="240"/>
        <w:rPr>
          <w:lang w:val="en-US"/>
        </w:rPr>
      </w:pPr>
      <w:bookmarkStart w:id="10" w:name="_Toc353062048"/>
      <w:r>
        <w:rPr>
          <w:lang w:val="en-US"/>
        </w:rPr>
        <w:t>Product</w:t>
      </w:r>
      <w:bookmarkEnd w:id="10"/>
    </w:p>
    <w:p w14:paraId="43111D9C" w14:textId="1FAC4602" w:rsidR="00153DBC" w:rsidRPr="00F86377" w:rsidRDefault="00F86377" w:rsidP="00E44F00">
      <w:pPr>
        <w:spacing w:after="240"/>
        <w:rPr>
          <w:lang w:val="en-US"/>
        </w:rPr>
      </w:pPr>
      <w:r>
        <w:rPr>
          <w:lang w:val="en-US"/>
        </w:rPr>
        <w:t>The product to</w:t>
      </w:r>
      <w:r w:rsidR="001F62B4">
        <w:rPr>
          <w:lang w:val="en-US"/>
        </w:rPr>
        <w:t xml:space="preserve"> be</w:t>
      </w:r>
      <w:r>
        <w:rPr>
          <w:lang w:val="en-US"/>
        </w:rPr>
        <w:t xml:space="preserve"> develop</w:t>
      </w:r>
      <w:r w:rsidR="001F62B4">
        <w:rPr>
          <w:lang w:val="en-US"/>
        </w:rPr>
        <w:t>ed</w:t>
      </w:r>
      <w:r>
        <w:rPr>
          <w:lang w:val="en-US"/>
        </w:rPr>
        <w:t xml:space="preserve"> is a time tracking tool</w:t>
      </w:r>
      <w:r w:rsidR="000C3FC9">
        <w:rPr>
          <w:lang w:val="en-US"/>
        </w:rPr>
        <w:t xml:space="preserve"> that allows user</w:t>
      </w:r>
      <w:r w:rsidR="008C212E">
        <w:rPr>
          <w:lang w:val="en-US"/>
        </w:rPr>
        <w:t>s</w:t>
      </w:r>
      <w:r w:rsidR="000C3FC9">
        <w:rPr>
          <w:lang w:val="en-US"/>
        </w:rPr>
        <w:t xml:space="preserve"> to define </w:t>
      </w:r>
      <w:r w:rsidR="008C212E">
        <w:rPr>
          <w:lang w:val="en-US"/>
        </w:rPr>
        <w:t xml:space="preserve">various </w:t>
      </w:r>
      <w:r w:rsidR="000C3FC9">
        <w:rPr>
          <w:lang w:val="en-US"/>
        </w:rPr>
        <w:t>tasks</w:t>
      </w:r>
      <w:r w:rsidR="008C212E">
        <w:rPr>
          <w:lang w:val="en-US"/>
        </w:rPr>
        <w:t xml:space="preserve"> and time the execution time of each one. The product also offers an historic of the tasks performed. The</w:t>
      </w:r>
      <w:r w:rsidR="001F62B4">
        <w:rPr>
          <w:lang w:val="en-US"/>
        </w:rPr>
        <w:t xml:space="preserve"> final</w:t>
      </w:r>
      <w:r w:rsidR="008C212E">
        <w:rPr>
          <w:lang w:val="en-US"/>
        </w:rPr>
        <w:t xml:space="preserve"> product will consist not only of a </w:t>
      </w:r>
      <w:del w:id="11" w:author="Filipe Brandão" w:date="2013-04-13T10:45:00Z">
        <w:r w:rsidR="008C212E" w:rsidDel="001E6B04">
          <w:rPr>
            <w:lang w:val="en-US"/>
          </w:rPr>
          <w:delText xml:space="preserve">console </w:delText>
        </w:r>
      </w:del>
      <w:ins w:id="12" w:author="Filipe Brandão" w:date="2013-04-13T10:45:00Z">
        <w:r w:rsidR="001E6B04">
          <w:rPr>
            <w:lang w:val="en-US"/>
          </w:rPr>
          <w:t>desktop</w:t>
        </w:r>
        <w:r w:rsidR="001E6B04">
          <w:rPr>
            <w:lang w:val="en-US"/>
          </w:rPr>
          <w:t xml:space="preserve"> </w:t>
        </w:r>
      </w:ins>
      <w:r w:rsidR="008C212E">
        <w:rPr>
          <w:lang w:val="en-US"/>
        </w:rPr>
        <w:t>application but also an Android</w:t>
      </w:r>
      <w:r w:rsidR="00613CD0">
        <w:rPr>
          <w:lang w:val="en-US"/>
        </w:rPr>
        <w:t xml:space="preserve"> application</w:t>
      </w:r>
      <w:r w:rsidR="008C212E">
        <w:rPr>
          <w:lang w:val="en-US"/>
        </w:rPr>
        <w:t xml:space="preserve"> with limited functionalities.</w:t>
      </w:r>
      <w:r w:rsidR="001F62B4">
        <w:rPr>
          <w:lang w:val="en-US"/>
        </w:rPr>
        <w:t xml:space="preserve"> The various functionalities will be distributed by </w:t>
      </w:r>
      <w:r w:rsidR="008C67C1">
        <w:rPr>
          <w:lang w:val="en-US"/>
        </w:rPr>
        <w:t>two</w:t>
      </w:r>
      <w:r w:rsidR="001F62B4">
        <w:rPr>
          <w:lang w:val="en-US"/>
        </w:rPr>
        <w:t xml:space="preserve"> releases.</w:t>
      </w:r>
      <w:r w:rsidR="008C212E">
        <w:rPr>
          <w:lang w:val="en-US"/>
        </w:rPr>
        <w:t xml:space="preserve">  </w:t>
      </w:r>
      <w:r w:rsidR="000C3FC9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02A9AF96" w14:textId="77777777" w:rsidR="00153DBC" w:rsidRPr="00F86377" w:rsidRDefault="00153DBC" w:rsidP="00E44F00">
      <w:pPr>
        <w:pStyle w:val="Cabealho1"/>
        <w:numPr>
          <w:ilvl w:val="0"/>
          <w:numId w:val="2"/>
        </w:numPr>
        <w:spacing w:after="240"/>
        <w:rPr>
          <w:lang w:val="en-US"/>
        </w:rPr>
      </w:pPr>
      <w:bookmarkStart w:id="13" w:name="_Toc353062049"/>
      <w:r w:rsidRPr="00F86377">
        <w:rPr>
          <w:lang w:val="en-US"/>
        </w:rPr>
        <w:t>Processes</w:t>
      </w:r>
      <w:bookmarkEnd w:id="13"/>
      <w:r w:rsidRPr="00F86377">
        <w:rPr>
          <w:lang w:val="en-US"/>
        </w:rPr>
        <w:t xml:space="preserve"> </w:t>
      </w:r>
    </w:p>
    <w:p w14:paraId="42C1ACAA" w14:textId="77777777" w:rsidR="00153DBC" w:rsidRDefault="001328C4" w:rsidP="00E44F00">
      <w:pPr>
        <w:spacing w:after="240"/>
        <w:rPr>
          <w:lang w:val="en-US"/>
        </w:rPr>
      </w:pPr>
      <w:r>
        <w:rPr>
          <w:lang w:val="en-US"/>
        </w:rPr>
        <w:t>Several processes have been defined and are to be followed by the team.</w:t>
      </w:r>
      <w:r w:rsidR="000B7499">
        <w:rPr>
          <w:lang w:val="en-US"/>
        </w:rPr>
        <w:t xml:space="preserve"> All t</w:t>
      </w:r>
      <w:r>
        <w:rPr>
          <w:lang w:val="en-US"/>
        </w:rPr>
        <w:t xml:space="preserve">he processes </w:t>
      </w:r>
      <w:r w:rsidR="000B7499">
        <w:rPr>
          <w:lang w:val="en-US"/>
        </w:rPr>
        <w:t xml:space="preserve">can be found on the team repository and they </w:t>
      </w:r>
      <w:r>
        <w:rPr>
          <w:lang w:val="en-US"/>
        </w:rPr>
        <w:t>are:</w:t>
      </w:r>
    </w:p>
    <w:p w14:paraId="1B09BED1" w14:textId="77777777" w:rsidR="001328C4" w:rsidRPr="000B7499" w:rsidRDefault="001328C4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Documen</w:t>
      </w:r>
      <w:r w:rsidR="000B7499" w:rsidRPr="000B7499">
        <w:rPr>
          <w:lang w:val="en-US"/>
        </w:rPr>
        <w:t>t Management Process</w:t>
      </w:r>
      <w:r w:rsidR="001F62B4">
        <w:rPr>
          <w:lang w:val="en-US"/>
        </w:rPr>
        <w:t xml:space="preserve"> </w:t>
      </w:r>
    </w:p>
    <w:p w14:paraId="5FEA2639" w14:textId="77777777"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Planning Process</w:t>
      </w:r>
    </w:p>
    <w:p w14:paraId="34C951CB" w14:textId="77777777"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Requirements Analysis Process</w:t>
      </w:r>
    </w:p>
    <w:p w14:paraId="2A53A09B" w14:textId="77777777"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Assessment and Control Process</w:t>
      </w:r>
    </w:p>
    <w:p w14:paraId="65451533" w14:textId="77777777" w:rsidR="000B7499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Review Process</w:t>
      </w:r>
    </w:p>
    <w:p w14:paraId="264B3CE4" w14:textId="77777777" w:rsidR="00153DBC" w:rsidRPr="000B7499" w:rsidRDefault="000B7499" w:rsidP="000B7499">
      <w:pPr>
        <w:pStyle w:val="PargrafodaLista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Verification and Validation Process</w:t>
      </w:r>
    </w:p>
    <w:p w14:paraId="2F6BB7DE" w14:textId="77777777" w:rsidR="00153DBC" w:rsidRPr="00F86377" w:rsidRDefault="00153DBC" w:rsidP="00E44F00">
      <w:pPr>
        <w:pStyle w:val="Cabealho1"/>
        <w:numPr>
          <w:ilvl w:val="0"/>
          <w:numId w:val="2"/>
        </w:numPr>
        <w:spacing w:after="240"/>
        <w:rPr>
          <w:lang w:val="en-US"/>
        </w:rPr>
      </w:pPr>
      <w:bookmarkStart w:id="14" w:name="_Toc353062050"/>
      <w:r w:rsidRPr="00F86377">
        <w:rPr>
          <w:lang w:val="en-US"/>
        </w:rPr>
        <w:t>Quality Goals</w:t>
      </w:r>
      <w:bookmarkEnd w:id="14"/>
    </w:p>
    <w:p w14:paraId="52798C99" w14:textId="77777777" w:rsidR="00153DBC" w:rsidRDefault="00F86377" w:rsidP="00E44F00">
      <w:pPr>
        <w:spacing w:after="240"/>
        <w:rPr>
          <w:lang w:val="en-US"/>
        </w:rPr>
      </w:pPr>
      <w:r>
        <w:rPr>
          <w:lang w:val="en-US"/>
        </w:rPr>
        <w:t>The quality goals for this project are:</w:t>
      </w:r>
    </w:p>
    <w:p w14:paraId="1C13B854" w14:textId="77777777" w:rsidR="00F86377" w:rsidRDefault="00687FA6" w:rsidP="00687FA6">
      <w:pPr>
        <w:pStyle w:val="PargrafodaLista"/>
        <w:numPr>
          <w:ilvl w:val="0"/>
          <w:numId w:val="3"/>
        </w:numPr>
        <w:rPr>
          <w:lang w:val="en-US"/>
        </w:rPr>
      </w:pPr>
      <w:r w:rsidRPr="00687FA6">
        <w:rPr>
          <w:lang w:val="en-US"/>
        </w:rPr>
        <w:t xml:space="preserve">To assure that </w:t>
      </w:r>
      <w:r w:rsidR="00CD44AC">
        <w:rPr>
          <w:lang w:val="en-US"/>
        </w:rPr>
        <w:t xml:space="preserve">all </w:t>
      </w:r>
      <w:r w:rsidRPr="00687FA6">
        <w:rPr>
          <w:lang w:val="en-US"/>
        </w:rPr>
        <w:t>the defined process are followed</w:t>
      </w:r>
    </w:p>
    <w:p w14:paraId="3B9333D3" w14:textId="77777777" w:rsidR="008C212E" w:rsidRDefault="008C212E" w:rsidP="00687FA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reviews of documents and code are performed</w:t>
      </w:r>
    </w:p>
    <w:p w14:paraId="1938002B" w14:textId="77777777" w:rsidR="0058003E" w:rsidRDefault="0058003E" w:rsidP="008C212E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I</w:t>
      </w:r>
      <w:r w:rsidR="008C212E">
        <w:rPr>
          <w:lang w:val="en-US"/>
        </w:rPr>
        <w:t>nspection</w:t>
      </w:r>
      <w:r w:rsidR="006F0EC2">
        <w:rPr>
          <w:lang w:val="en-US"/>
        </w:rPr>
        <w:t xml:space="preserve"> – two inspections should be performed </w:t>
      </w:r>
    </w:p>
    <w:p w14:paraId="146B3549" w14:textId="77777777" w:rsidR="008C212E" w:rsidRDefault="006F0EC2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One to the </w:t>
      </w:r>
      <w:r w:rsidR="008C212E">
        <w:rPr>
          <w:lang w:val="en-US"/>
        </w:rPr>
        <w:t xml:space="preserve">Software Requirements Specification </w:t>
      </w:r>
    </w:p>
    <w:p w14:paraId="6FE7E5D1" w14:textId="77777777" w:rsidR="0058003E" w:rsidRDefault="006F0EC2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other to the code. The technical manager should choose a portion of code to inspect. The choice must take into account the complexity of the code and its importance for the application</w:t>
      </w:r>
    </w:p>
    <w:p w14:paraId="63AB4DB0" w14:textId="54C97FCF" w:rsidR="008C67C1" w:rsidRDefault="008C67C1" w:rsidP="008C65A1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Walkthrough – one walkthrough should be performed</w:t>
      </w:r>
    </w:p>
    <w:p w14:paraId="2E687AE3" w14:textId="433CBA65" w:rsidR="0058003E" w:rsidRPr="008C65A1" w:rsidRDefault="008C65A1" w:rsidP="008C67C1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The database model (ER) </w:t>
      </w:r>
    </w:p>
    <w:p w14:paraId="705F3D4B" w14:textId="64BD7581" w:rsidR="008C67C1" w:rsidRDefault="008C67C1" w:rsidP="008C212E">
      <w:pPr>
        <w:pStyle w:val="PargrafodaLista"/>
        <w:numPr>
          <w:ilvl w:val="1"/>
          <w:numId w:val="3"/>
        </w:numPr>
        <w:rPr>
          <w:lang w:val="en-US"/>
        </w:rPr>
      </w:pPr>
      <w:r w:rsidRPr="007C726E">
        <w:rPr>
          <w:lang w:val="en-US"/>
        </w:rPr>
        <w:t>Deskcheck</w:t>
      </w:r>
      <w:r>
        <w:rPr>
          <w:lang w:val="en-US"/>
        </w:rPr>
        <w:t xml:space="preserve"> </w:t>
      </w:r>
    </w:p>
    <w:p w14:paraId="07133EAF" w14:textId="48080C81" w:rsidR="00E44F00" w:rsidRPr="008C67C1" w:rsidRDefault="0058003E" w:rsidP="008C67C1">
      <w:pPr>
        <w:pStyle w:val="PargrafodaLista"/>
        <w:numPr>
          <w:ilvl w:val="2"/>
          <w:numId w:val="3"/>
        </w:numPr>
        <w:rPr>
          <w:lang w:val="en-US"/>
        </w:rPr>
      </w:pPr>
      <w:r w:rsidRPr="008C67C1">
        <w:rPr>
          <w:lang w:val="en-US"/>
        </w:rPr>
        <w:t xml:space="preserve">All documents must be </w:t>
      </w:r>
      <w:r w:rsidR="008C67C1" w:rsidRPr="008C67C1">
        <w:rPr>
          <w:lang w:val="en-US"/>
        </w:rPr>
        <w:t>subjected to informal reviews</w:t>
      </w:r>
      <w:r w:rsidR="00E44F00" w:rsidRPr="008C67C1">
        <w:rPr>
          <w:lang w:val="en-US"/>
        </w:rPr>
        <w:br w:type="page"/>
      </w:r>
    </w:p>
    <w:p w14:paraId="085886D6" w14:textId="77777777" w:rsidR="00687FA6" w:rsidRDefault="00687FA6" w:rsidP="00687FA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To assure that coding standards are defined and followed by the team</w:t>
      </w:r>
    </w:p>
    <w:p w14:paraId="47396941" w14:textId="4C1B729F" w:rsidR="006F0EC2" w:rsidRDefault="008C65A1" w:rsidP="00CD44AC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coding standards and conventions to be followed are in the document </w:t>
      </w:r>
      <w:r w:rsidR="006E6932">
        <w:rPr>
          <w:lang w:val="en-US"/>
        </w:rPr>
        <w:t>Coding Standards</w:t>
      </w:r>
      <w:r>
        <w:rPr>
          <w:lang w:val="en-US"/>
        </w:rPr>
        <w:t xml:space="preserve"> </w:t>
      </w:r>
      <w:r w:rsidR="00C402F1">
        <w:rPr>
          <w:lang w:val="en-US"/>
        </w:rPr>
        <w:t xml:space="preserve">that </w:t>
      </w:r>
      <w:r w:rsidR="008C67C1">
        <w:rPr>
          <w:lang w:val="en-US"/>
        </w:rPr>
        <w:t>can be found</w:t>
      </w:r>
      <w:r>
        <w:rPr>
          <w:lang w:val="en-US"/>
        </w:rPr>
        <w:t xml:space="preserve"> in the team repository </w:t>
      </w:r>
    </w:p>
    <w:p w14:paraId="0087AE38" w14:textId="77777777" w:rsidR="00687FA6" w:rsidRDefault="00687FA6" w:rsidP="00687FA6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the developed software is tested</w:t>
      </w:r>
    </w:p>
    <w:p w14:paraId="70335862" w14:textId="77777777" w:rsidR="00687FA6" w:rsidRDefault="00687FA6" w:rsidP="00687FA6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Unit testing</w:t>
      </w:r>
    </w:p>
    <w:p w14:paraId="3ED3D5D9" w14:textId="77777777" w:rsidR="008C67C1" w:rsidRDefault="0058003E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 testing</w:t>
      </w:r>
    </w:p>
    <w:p w14:paraId="1FED82CF" w14:textId="0E04ED41" w:rsidR="008C67C1" w:rsidRDefault="008C67C1" w:rsidP="008C67C1">
      <w:pPr>
        <w:pStyle w:val="PargrafodaLista"/>
        <w:numPr>
          <w:ilvl w:val="3"/>
          <w:numId w:val="3"/>
        </w:numPr>
        <w:rPr>
          <w:lang w:val="en-US"/>
        </w:rPr>
      </w:pPr>
      <w:r>
        <w:rPr>
          <w:lang w:val="en-US"/>
        </w:rPr>
        <w:t>For the Console application</w:t>
      </w:r>
      <w:r w:rsidR="0058003E">
        <w:rPr>
          <w:lang w:val="en-US"/>
        </w:rPr>
        <w:t xml:space="preserve"> Visual Studio</w:t>
      </w:r>
      <w:r w:rsidR="009514EA">
        <w:rPr>
          <w:lang w:val="en-US"/>
        </w:rPr>
        <w:t xml:space="preserve"> tools</w:t>
      </w:r>
      <w:r>
        <w:rPr>
          <w:lang w:val="en-US"/>
        </w:rPr>
        <w:t xml:space="preserve"> should be used</w:t>
      </w:r>
    </w:p>
    <w:p w14:paraId="7CD290B9" w14:textId="4BE79326" w:rsidR="0058003E" w:rsidRDefault="009514EA" w:rsidP="008C67C1">
      <w:pPr>
        <w:pStyle w:val="PargrafodaLista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r w:rsidR="008C67C1">
        <w:rPr>
          <w:lang w:val="en-US"/>
        </w:rPr>
        <w:t xml:space="preserve">Smartphone  </w:t>
      </w:r>
      <w:r>
        <w:rPr>
          <w:lang w:val="en-US"/>
        </w:rPr>
        <w:t>it should be used</w:t>
      </w:r>
      <w:r w:rsidR="008C67C1">
        <w:rPr>
          <w:lang w:val="en-US"/>
        </w:rPr>
        <w:t xml:space="preserve"> JUnit </w:t>
      </w:r>
    </w:p>
    <w:p w14:paraId="35070EF4" w14:textId="77777777" w:rsidR="0058003E" w:rsidRDefault="008C65A1" w:rsidP="0058003E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 testing will be ad-hoc</w:t>
      </w:r>
    </w:p>
    <w:p w14:paraId="6AD58952" w14:textId="77777777" w:rsidR="00687FA6" w:rsidRDefault="00687FA6" w:rsidP="00687FA6">
      <w:pPr>
        <w:pStyle w:val="Pargrafoda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Acceptance Testing </w:t>
      </w:r>
    </w:p>
    <w:p w14:paraId="1D01F119" w14:textId="77777777" w:rsidR="00687FA6" w:rsidRDefault="00CD44AC" w:rsidP="00CD44AC">
      <w:pPr>
        <w:pStyle w:val="Pargrafoda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All requirements must be covered by the acceptance tests </w:t>
      </w:r>
    </w:p>
    <w:p w14:paraId="6E8B0B8B" w14:textId="77777777" w:rsidR="00153DBC" w:rsidRDefault="000B7499" w:rsidP="00C02AD5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acceptance testing will be in accord to the </w:t>
      </w:r>
      <w:r w:rsidRPr="000B7499">
        <w:rPr>
          <w:lang w:val="en-US"/>
        </w:rPr>
        <w:t>Verification and Validation Process</w:t>
      </w:r>
    </w:p>
    <w:p w14:paraId="6746CDED" w14:textId="77777777" w:rsidR="00613CD0" w:rsidRDefault="00613CD0" w:rsidP="00613CD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assure the usability of the application</w:t>
      </w:r>
    </w:p>
    <w:p w14:paraId="2256F5CF" w14:textId="77777777" w:rsidR="00153DBC" w:rsidRPr="00AD4D23" w:rsidRDefault="00613CD0" w:rsidP="00AD4D2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order to assert the usability of the application alongside the definition of the acceptance tests there will also be defined usability tests. </w:t>
      </w:r>
    </w:p>
    <w:p w14:paraId="7D20D193" w14:textId="77777777" w:rsidR="00153DBC" w:rsidRDefault="00AD4D23" w:rsidP="00E44F00">
      <w:pPr>
        <w:pStyle w:val="Cabealho1"/>
        <w:numPr>
          <w:ilvl w:val="0"/>
          <w:numId w:val="2"/>
        </w:numPr>
        <w:spacing w:after="240"/>
        <w:rPr>
          <w:lang w:val="en-US"/>
        </w:rPr>
      </w:pPr>
      <w:bookmarkStart w:id="15" w:name="_Toc353062051"/>
      <w:r>
        <w:rPr>
          <w:lang w:val="en-US"/>
        </w:rPr>
        <w:t>Quality Records</w:t>
      </w:r>
      <w:bookmarkEnd w:id="15"/>
    </w:p>
    <w:p w14:paraId="6F14EA43" w14:textId="77777777" w:rsidR="00AD4D23" w:rsidRDefault="00AD4D23" w:rsidP="00E44F00">
      <w:pPr>
        <w:spacing w:after="240"/>
        <w:rPr>
          <w:lang w:val="en-US"/>
        </w:rPr>
      </w:pPr>
      <w:r>
        <w:rPr>
          <w:lang w:val="en-US"/>
        </w:rPr>
        <w:t>As a result of the quality activities unconformities may be found. Each inconformity found must be registered in a document that should be created for that effect.</w:t>
      </w:r>
      <w:r w:rsidR="00A12912">
        <w:rPr>
          <w:lang w:val="en-US"/>
        </w:rPr>
        <w:t xml:space="preserve"> The registry and detection of unconformities is a responsibility not only of the Quality Manager but also of all the team members.</w:t>
      </w:r>
    </w:p>
    <w:p w14:paraId="106C01E8" w14:textId="77777777" w:rsidR="00A12912" w:rsidRDefault="00A12912">
      <w:pPr>
        <w:rPr>
          <w:lang w:val="en-US"/>
        </w:rPr>
      </w:pPr>
      <w:r>
        <w:rPr>
          <w:lang w:val="en-US"/>
        </w:rPr>
        <w:t>The registry of an unconformity must contain a sequential number, the registry date, a description of the unconformity and its severity.</w:t>
      </w:r>
    </w:p>
    <w:p w14:paraId="1A91D49C" w14:textId="77777777" w:rsidR="00882921" w:rsidRDefault="00A12912">
      <w:pPr>
        <w:rPr>
          <w:lang w:val="en-US"/>
        </w:rPr>
      </w:pPr>
      <w:r>
        <w:rPr>
          <w:lang w:val="en-US"/>
        </w:rPr>
        <w:t>At least once a week the quality manager must verify the unconformities document for new entries. For each one a decision must be made on corrective actions even if the decision is doing nothing.</w:t>
      </w:r>
      <w:r w:rsidR="00882921">
        <w:rPr>
          <w:lang w:val="en-US"/>
        </w:rPr>
        <w:t xml:space="preserve"> If an action is decided upon then the tasks should be assigned to one of the team members and a time limit established for the conclusion of the corrective action. This information must be added to the registry.</w:t>
      </w:r>
    </w:p>
    <w:p w14:paraId="67962868" w14:textId="77777777" w:rsidR="00A12912" w:rsidRDefault="00882921">
      <w:pPr>
        <w:rPr>
          <w:lang w:val="en-US"/>
        </w:rPr>
      </w:pPr>
      <w:r>
        <w:rPr>
          <w:lang w:val="en-US"/>
        </w:rPr>
        <w:t xml:space="preserve">On completion of the corrective action and validation that unconformity is resolved the date and a comment must be added to the registry. </w:t>
      </w:r>
      <w:r w:rsidR="00A12912">
        <w:rPr>
          <w:lang w:val="en-US"/>
        </w:rPr>
        <w:t xml:space="preserve"> </w:t>
      </w:r>
    </w:p>
    <w:p w14:paraId="0698FF6B" w14:textId="77777777" w:rsidR="00AD4D23" w:rsidRPr="00F86377" w:rsidRDefault="00AD4D23">
      <w:pPr>
        <w:rPr>
          <w:lang w:val="en-US"/>
        </w:rPr>
      </w:pPr>
      <w:r>
        <w:rPr>
          <w:lang w:val="en-US"/>
        </w:rPr>
        <w:t xml:space="preserve"> </w:t>
      </w:r>
    </w:p>
    <w:p w14:paraId="368B52FC" w14:textId="77777777" w:rsidR="00153DBC" w:rsidRPr="00F86377" w:rsidRDefault="00153DBC">
      <w:pPr>
        <w:rPr>
          <w:lang w:val="en-US"/>
        </w:rPr>
      </w:pPr>
    </w:p>
    <w:p w14:paraId="19FB6058" w14:textId="77777777" w:rsidR="00153DBC" w:rsidRPr="00F86377" w:rsidRDefault="00153DBC">
      <w:pPr>
        <w:rPr>
          <w:lang w:val="en-US"/>
        </w:rPr>
      </w:pPr>
    </w:p>
    <w:sectPr w:rsidR="00153DBC" w:rsidRPr="00F86377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AA01C" w14:textId="77777777" w:rsidR="00B47ABB" w:rsidRDefault="00B47ABB" w:rsidP="00042081">
      <w:pPr>
        <w:spacing w:after="0" w:line="240" w:lineRule="auto"/>
      </w:pPr>
      <w:r>
        <w:separator/>
      </w:r>
    </w:p>
  </w:endnote>
  <w:endnote w:type="continuationSeparator" w:id="0">
    <w:p w14:paraId="23B3A98F" w14:textId="77777777" w:rsidR="00B47ABB" w:rsidRDefault="00B47AB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969CC" w14:textId="77777777" w:rsidR="009553EC" w:rsidRDefault="00906D0A">
    <w:pPr>
      <w:pStyle w:val="Rodap"/>
    </w:pPr>
    <w:r>
      <w:t>Projeto Soft</w:t>
    </w:r>
    <w:r w:rsidR="009553EC">
      <w:t>ware 2013</w:t>
    </w:r>
  </w:p>
  <w:p w14:paraId="18EC80C4" w14:textId="77777777" w:rsidR="00042081" w:rsidRDefault="00B47ABB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>
          <w:t>Quality Plan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2262E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696F7EC3" w14:textId="77777777" w:rsidR="00895D61" w:rsidRDefault="00B47ABB" w:rsidP="00705D20">
    <w:pPr>
      <w:pStyle w:val="Rodap"/>
      <w:tabs>
        <w:tab w:val="clear" w:pos="4252"/>
      </w:tabs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E44F00">
          <w:rPr>
            <w:lang w:val="en-US"/>
          </w:rPr>
          <w:t>Quality Plan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4E4B3" w14:textId="77777777" w:rsidR="00705D20" w:rsidRDefault="00705D20">
    <w:pPr>
      <w:pStyle w:val="Rodap"/>
    </w:pPr>
    <w:r>
      <w:t>Projeto Software 2013</w:t>
    </w:r>
  </w:p>
  <w:p w14:paraId="20867D1F" w14:textId="77777777" w:rsidR="00705D20" w:rsidRDefault="00B47ABB">
    <w:pPr>
      <w:pStyle w:val="Rodap"/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F86377">
          <w:rPr>
            <w:lang w:val="en-US"/>
          </w:rPr>
          <w:t>Quality Plan</w:t>
        </w:r>
      </w:sdtContent>
    </w:sdt>
    <w:r w:rsidR="00705D20">
      <w:tab/>
    </w:r>
    <w:r w:rsidR="00705D20">
      <w:tab/>
    </w:r>
    <w:r w:rsidR="00611309">
      <w:fldChar w:fldCharType="begin"/>
    </w:r>
    <w:r w:rsidR="005D7A32">
      <w:instrText xml:space="preserve"> PAGE   \* MERGEFORMAT </w:instrText>
    </w:r>
    <w:r w:rsidR="00611309">
      <w:fldChar w:fldCharType="separate"/>
    </w:r>
    <w:r w:rsidR="001E6B04">
      <w:rPr>
        <w:noProof/>
      </w:rPr>
      <w:t>ii</w:t>
    </w:r>
    <w:r w:rsidR="0061130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4F2A6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078D85CD" w14:textId="77777777" w:rsidR="00705D20" w:rsidRDefault="00B47ABB" w:rsidP="00705D20">
    <w:pPr>
      <w:pStyle w:val="Rodap"/>
      <w:tabs>
        <w:tab w:val="clear" w:pos="4252"/>
      </w:tabs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E44F00">
          <w:rPr>
            <w:lang w:val="en-US"/>
          </w:rPr>
          <w:t>Quality Plan</w:t>
        </w:r>
      </w:sdtContent>
    </w:sdt>
    <w:r w:rsidR="00705D20">
      <w:tab/>
    </w:r>
    <w:r w:rsidR="00611309">
      <w:fldChar w:fldCharType="begin"/>
    </w:r>
    <w:r w:rsidR="005D7A32">
      <w:instrText xml:space="preserve"> PAGE   \* MERGEFORMAT </w:instrText>
    </w:r>
    <w:r w:rsidR="00611309">
      <w:fldChar w:fldCharType="separate"/>
    </w:r>
    <w:r w:rsidR="001E6B04">
      <w:rPr>
        <w:noProof/>
      </w:rPr>
      <w:t>1</w:t>
    </w:r>
    <w:r w:rsidR="0061130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BAB7B" w14:textId="77777777" w:rsidR="00B47ABB" w:rsidRDefault="00B47ABB" w:rsidP="00042081">
      <w:pPr>
        <w:spacing w:after="0" w:line="240" w:lineRule="auto"/>
      </w:pPr>
      <w:r>
        <w:separator/>
      </w:r>
    </w:p>
  </w:footnote>
  <w:footnote w:type="continuationSeparator" w:id="0">
    <w:p w14:paraId="21D88516" w14:textId="77777777" w:rsidR="00B47ABB" w:rsidRDefault="00B47AB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96B82" w14:textId="77777777" w:rsidR="00042081" w:rsidRPr="00E44F0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2F27633" wp14:editId="5AAD7B76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E44F00">
      <w:rPr>
        <w:lang w:val="en-US"/>
      </w:rPr>
      <w:t>Owner</w:t>
    </w:r>
    <w:r w:rsidRPr="00E44F0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44F00">
          <w:rPr>
            <w:lang w:val="en-US"/>
          </w:rPr>
          <w:t>Carla Machado</w:t>
        </w:r>
      </w:sdtContent>
    </w:sdt>
  </w:p>
  <w:p w14:paraId="2FDE2B73" w14:textId="1B980949" w:rsidR="009553EC" w:rsidRPr="00E44F00" w:rsidRDefault="009553EC">
    <w:pPr>
      <w:pStyle w:val="Cabealho"/>
      <w:rPr>
        <w:lang w:val="en-US"/>
      </w:rPr>
    </w:pPr>
    <w:r w:rsidRPr="00E44F00">
      <w:rPr>
        <w:lang w:val="en-US"/>
      </w:rPr>
      <w:tab/>
    </w:r>
    <w:r w:rsidRPr="00E44F00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514EA" w:rsidRPr="009514EA">
          <w:rPr>
            <w:lang w:val="en-US"/>
          </w:rPr>
          <w:t>V0.3</w:t>
        </w:r>
      </w:sdtContent>
    </w:sdt>
    <w:r w:rsidRPr="00E44F0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514EA" w:rsidRPr="009514EA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96A48" w14:textId="77777777" w:rsidR="00906D0A" w:rsidRPr="00E44F0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4C663E4D" wp14:editId="0970E10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514EA">
      <w:rPr>
        <w:lang w:val="en-US"/>
      </w:rPr>
      <w:tab/>
    </w:r>
    <w:r w:rsidRPr="009514EA">
      <w:rPr>
        <w:lang w:val="en-US"/>
      </w:rPr>
      <w:tab/>
    </w:r>
    <w:r w:rsidR="004630B1" w:rsidRPr="00E44F00">
      <w:rPr>
        <w:lang w:val="en-US"/>
      </w:rPr>
      <w:t>Owner</w:t>
    </w:r>
    <w:r w:rsidRPr="00E44F0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44F00">
          <w:rPr>
            <w:lang w:val="en-US"/>
          </w:rPr>
          <w:t>Carla Machado</w:t>
        </w:r>
      </w:sdtContent>
    </w:sdt>
  </w:p>
  <w:p w14:paraId="37EF3C8D" w14:textId="11AABCCC" w:rsidR="00906D0A" w:rsidRPr="00E44F00" w:rsidRDefault="00906D0A" w:rsidP="00906D0A">
    <w:pPr>
      <w:pStyle w:val="Cabealho"/>
      <w:rPr>
        <w:lang w:val="en-US"/>
      </w:rPr>
    </w:pPr>
    <w:r w:rsidRPr="00E44F00">
      <w:rPr>
        <w:lang w:val="en-US"/>
      </w:rPr>
      <w:tab/>
    </w:r>
    <w:r w:rsidRPr="00E44F00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514EA" w:rsidRPr="009514EA">
          <w:rPr>
            <w:lang w:val="en-US"/>
          </w:rPr>
          <w:t>V0.3</w:t>
        </w:r>
      </w:sdtContent>
    </w:sdt>
    <w:r w:rsidRPr="00E44F0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514EA" w:rsidRPr="009514EA">
          <w:rPr>
            <w:lang w:val="en-US"/>
          </w:rPr>
          <w:t>Ready for Approval</w:t>
        </w:r>
      </w:sdtContent>
    </w:sdt>
    <w:r w:rsidRPr="00E44F0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16479"/>
    <w:multiLevelType w:val="hybridMultilevel"/>
    <w:tmpl w:val="741CD9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61130"/>
    <w:multiLevelType w:val="hybridMultilevel"/>
    <w:tmpl w:val="265CD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5171A"/>
    <w:multiLevelType w:val="hybridMultilevel"/>
    <w:tmpl w:val="CC2E7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12A9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ECB"/>
    <w:rsid w:val="00042081"/>
    <w:rsid w:val="0006703D"/>
    <w:rsid w:val="0008795B"/>
    <w:rsid w:val="000B7499"/>
    <w:rsid w:val="000C3FC9"/>
    <w:rsid w:val="000E4A2D"/>
    <w:rsid w:val="000F63F8"/>
    <w:rsid w:val="001328C4"/>
    <w:rsid w:val="00153DBC"/>
    <w:rsid w:val="00172023"/>
    <w:rsid w:val="00192767"/>
    <w:rsid w:val="001E6B04"/>
    <w:rsid w:val="001F62B4"/>
    <w:rsid w:val="0020190C"/>
    <w:rsid w:val="00212016"/>
    <w:rsid w:val="00275244"/>
    <w:rsid w:val="0028361F"/>
    <w:rsid w:val="002C5DB9"/>
    <w:rsid w:val="002F5A4E"/>
    <w:rsid w:val="002F601F"/>
    <w:rsid w:val="002F6DFF"/>
    <w:rsid w:val="00303684"/>
    <w:rsid w:val="00345E81"/>
    <w:rsid w:val="003633C2"/>
    <w:rsid w:val="003B5E03"/>
    <w:rsid w:val="003C181B"/>
    <w:rsid w:val="0042608F"/>
    <w:rsid w:val="004630B1"/>
    <w:rsid w:val="004A1EEA"/>
    <w:rsid w:val="00534DCF"/>
    <w:rsid w:val="00545B30"/>
    <w:rsid w:val="00570211"/>
    <w:rsid w:val="0058003E"/>
    <w:rsid w:val="005853B9"/>
    <w:rsid w:val="005C5EF7"/>
    <w:rsid w:val="005D7A32"/>
    <w:rsid w:val="005E3998"/>
    <w:rsid w:val="00611309"/>
    <w:rsid w:val="00613CD0"/>
    <w:rsid w:val="0068587E"/>
    <w:rsid w:val="00687FA6"/>
    <w:rsid w:val="006B69A2"/>
    <w:rsid w:val="006D3A9E"/>
    <w:rsid w:val="006E6932"/>
    <w:rsid w:val="006F0EC2"/>
    <w:rsid w:val="006F3F7C"/>
    <w:rsid w:val="00705116"/>
    <w:rsid w:val="00705D20"/>
    <w:rsid w:val="0071045A"/>
    <w:rsid w:val="00710F40"/>
    <w:rsid w:val="0072651C"/>
    <w:rsid w:val="0073300B"/>
    <w:rsid w:val="00735A42"/>
    <w:rsid w:val="00780511"/>
    <w:rsid w:val="007A203E"/>
    <w:rsid w:val="007D1819"/>
    <w:rsid w:val="00882921"/>
    <w:rsid w:val="00892417"/>
    <w:rsid w:val="00895D61"/>
    <w:rsid w:val="008C212E"/>
    <w:rsid w:val="008C65A1"/>
    <w:rsid w:val="008C67C1"/>
    <w:rsid w:val="00906D0A"/>
    <w:rsid w:val="009514EA"/>
    <w:rsid w:val="009553EC"/>
    <w:rsid w:val="00973A48"/>
    <w:rsid w:val="00A12912"/>
    <w:rsid w:val="00A34B36"/>
    <w:rsid w:val="00A716D5"/>
    <w:rsid w:val="00A724C0"/>
    <w:rsid w:val="00AC6A1C"/>
    <w:rsid w:val="00AD4D23"/>
    <w:rsid w:val="00B12E8D"/>
    <w:rsid w:val="00B47ABB"/>
    <w:rsid w:val="00BE259F"/>
    <w:rsid w:val="00BE290C"/>
    <w:rsid w:val="00BE7E73"/>
    <w:rsid w:val="00C02AD5"/>
    <w:rsid w:val="00C402F1"/>
    <w:rsid w:val="00C831F6"/>
    <w:rsid w:val="00C939C2"/>
    <w:rsid w:val="00CA346F"/>
    <w:rsid w:val="00CB0413"/>
    <w:rsid w:val="00CD44AC"/>
    <w:rsid w:val="00D16254"/>
    <w:rsid w:val="00D24889"/>
    <w:rsid w:val="00DF1004"/>
    <w:rsid w:val="00E02488"/>
    <w:rsid w:val="00E04996"/>
    <w:rsid w:val="00E44F00"/>
    <w:rsid w:val="00E71BE6"/>
    <w:rsid w:val="00E85AB6"/>
    <w:rsid w:val="00EB30E9"/>
    <w:rsid w:val="00EC1731"/>
    <w:rsid w:val="00EC7827"/>
    <w:rsid w:val="00EE0634"/>
    <w:rsid w:val="00F24CA6"/>
    <w:rsid w:val="00F53D40"/>
    <w:rsid w:val="00F8029D"/>
    <w:rsid w:val="00F86377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C9684"/>
  <w15:docId w15:val="{3CF1F8E8-C3E1-4690-BED1-839A0B8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87FA6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02AD5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012EC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012EC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012EC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12EC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12E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21170460@alunos.isec.pt" TargetMode="Externa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mailto:a21170460@alunos.isec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D06A15-136A-46B6-B30F-215A78E2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785</Words>
  <Characters>4239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Quality Plan</vt:lpstr>
      <vt:lpstr>Quality Plan</vt:lpstr>
    </vt:vector>
  </TitlesOfParts>
  <Company>PS2Win</Company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Plan</dc:title>
  <dc:subject>Keep Your Time</dc:subject>
  <dc:creator>Carla Machado</dc:creator>
  <dc:description>V0.3</dc:description>
  <cp:lastModifiedBy>Filipe Brandão</cp:lastModifiedBy>
  <cp:revision>15</cp:revision>
  <dcterms:created xsi:type="dcterms:W3CDTF">2013-03-26T23:22:00Z</dcterms:created>
  <dcterms:modified xsi:type="dcterms:W3CDTF">2013-04-13T09:54:00Z</dcterms:modified>
  <cp:contentStatus>Ready for Approval</cp:contentStatus>
</cp:coreProperties>
</file>