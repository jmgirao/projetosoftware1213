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1CAA902B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A7D532" w14:textId="77777777" w:rsidR="006F3F7C" w:rsidRPr="00F6228A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0B31EC" w14:paraId="2B4D1D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699384" w14:textId="77777777" w:rsidR="006F3F7C" w:rsidRPr="00F6228A" w:rsidRDefault="006E7EFD" w:rsidP="006E7E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Test Plan</w:t>
                    </w:r>
                  </w:p>
                </w:sdtContent>
              </w:sdt>
            </w:tc>
          </w:tr>
          <w:tr w:rsidR="006F3F7C" w:rsidRPr="000B31EC" w14:paraId="545A3F69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E21D" w14:textId="77777777" w:rsidR="006F3F7C" w:rsidRPr="00F6228A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6228A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53F86EC" w14:textId="77777777" w:rsidR="006F3F7C" w:rsidRPr="00F6228A" w:rsidRDefault="006F3F7C">
          <w:pPr>
            <w:rPr>
              <w:lang w:val="en-US"/>
            </w:rPr>
          </w:pPr>
        </w:p>
        <w:p w14:paraId="1127D52B" w14:textId="77777777" w:rsidR="006F3F7C" w:rsidRPr="00F6228A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0B31EC" w14:paraId="478CA2E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0298666" w14:textId="42B40C82" w:rsidR="006F3F7C" w:rsidRPr="00F6228A" w:rsidRDefault="001621CE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David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415BE3D" w14:textId="77777777" w:rsidR="006F3F7C" w:rsidRPr="00F6228A" w:rsidRDefault="006E7EFD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6228A">
                      <w:rPr>
                        <w:color w:val="4F81BD" w:themeColor="accent1"/>
                        <w:lang w:val="en-US"/>
                      </w:rPr>
                      <w:t>18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-0</w:t>
                    </w:r>
                    <w:r w:rsidRPr="00F6228A">
                      <w:rPr>
                        <w:color w:val="4F81BD" w:themeColor="accent1"/>
                        <w:lang w:val="en-US"/>
                      </w:rPr>
                      <w:t>5</w:t>
                    </w:r>
                    <w:r w:rsidR="003633C2" w:rsidRPr="00F6228A">
                      <w:rPr>
                        <w:color w:val="4F81BD" w:themeColor="accent1"/>
                        <w:lang w:val="en-US"/>
                      </w:rPr>
                      <w:t>-2013</w:t>
                    </w:r>
                  </w:p>
                </w:sdtContent>
              </w:sdt>
              <w:p w14:paraId="212FF311" w14:textId="77777777" w:rsidR="006F3F7C" w:rsidRPr="00F6228A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79523595" w14:textId="77777777" w:rsidR="006F3F7C" w:rsidRPr="00F6228A" w:rsidRDefault="006F3F7C">
          <w:pPr>
            <w:rPr>
              <w:lang w:val="en-US"/>
            </w:rPr>
          </w:pPr>
        </w:p>
        <w:p w14:paraId="61DE81C6" w14:textId="77777777" w:rsidR="00F24CA6" w:rsidRPr="000B31EC" w:rsidRDefault="00F24CA6">
          <w:pPr>
            <w:rPr>
              <w:lang w:val="en-US"/>
            </w:rPr>
            <w:sectPr w:rsidR="00F24CA6" w:rsidRPr="000B31EC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0257175" w14:textId="77777777" w:rsidR="006F3F7C" w:rsidRPr="000B31EC" w:rsidRDefault="008B0F85">
          <w:pPr>
            <w:rPr>
              <w:lang w:val="en-US"/>
            </w:rPr>
          </w:pPr>
        </w:p>
      </w:sdtContent>
    </w:sdt>
    <w:p w14:paraId="277E57E4" w14:textId="77777777" w:rsidR="006F3F7C" w:rsidRPr="000B31E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4FE9D1F" w14:textId="77777777" w:rsidR="00906D0A" w:rsidRPr="000B31EC" w:rsidRDefault="004630B1">
          <w:pPr>
            <w:pStyle w:val="TOCHeading"/>
            <w:rPr>
              <w:lang w:val="en-US"/>
            </w:rPr>
          </w:pPr>
          <w:r w:rsidRPr="000B31EC">
            <w:rPr>
              <w:lang w:val="en-US"/>
            </w:rPr>
            <w:t>Content</w:t>
          </w:r>
        </w:p>
        <w:p w14:paraId="5AB8EFF9" w14:textId="77777777" w:rsidR="001621CE" w:rsidRPr="00F6228A" w:rsidRDefault="00EC7827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val="en-US"/>
            </w:rPr>
          </w:pPr>
          <w:r w:rsidRPr="00F6228A">
            <w:rPr>
              <w:lang w:val="en-US"/>
            </w:rPr>
            <w:fldChar w:fldCharType="begin"/>
          </w:r>
          <w:r w:rsidR="00906D0A" w:rsidRPr="00F6228A">
            <w:rPr>
              <w:lang w:val="en-US"/>
            </w:rPr>
            <w:instrText xml:space="preserve"> TOC \o "1-3" \h \z \u </w:instrText>
          </w:r>
          <w:r w:rsidRPr="00F6228A">
            <w:rPr>
              <w:lang w:val="en-US"/>
            </w:rPr>
            <w:fldChar w:fldCharType="separate"/>
          </w:r>
          <w:hyperlink w:anchor="_Toc356703170" w:history="1">
            <w:r w:rsidR="001621CE" w:rsidRPr="000B31EC">
              <w:rPr>
                <w:rStyle w:val="Hyperlink"/>
                <w:rFonts w:eastAsia="Times New Roman"/>
                <w:noProof/>
                <w:lang w:val="en-US"/>
              </w:rPr>
              <w:t>Package: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_Toc356703170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DB0F82" w14:textId="77777777" w:rsidR="001621CE" w:rsidRPr="00F6228A" w:rsidRDefault="008B0F85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1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_Toc356703171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5EE9EDC" w14:textId="77777777" w:rsidR="001621CE" w:rsidRPr="00F6228A" w:rsidRDefault="008B0F85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2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Acceptance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_Toc356703172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E510CFA" w14:textId="77777777" w:rsidR="001621CE" w:rsidRPr="00F6228A" w:rsidRDefault="008B0F85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3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_Toc356703173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34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66BAF5B" w14:textId="77777777" w:rsidR="001621CE" w:rsidRPr="00F6228A" w:rsidRDefault="008B0F85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4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Interface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_Toc356703174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35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331C6A" w14:textId="77777777" w:rsidR="001621CE" w:rsidRPr="00F6228A" w:rsidRDefault="008B0F85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5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_Toc356703175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FD5C6C7" w14:textId="77777777" w:rsidR="001621CE" w:rsidRPr="00F6228A" w:rsidRDefault="008B0F85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6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Performance Tests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_Toc356703176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47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737A9F0" w14:textId="77777777" w:rsidR="001621CE" w:rsidRPr="00F6228A" w:rsidRDefault="008B0F85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7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Diagram: Usability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_Toc356703177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49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D7F60E3" w14:textId="77777777" w:rsidR="001621CE" w:rsidRPr="00F6228A" w:rsidRDefault="008B0F85">
          <w:pPr>
            <w:pStyle w:val="TOC3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56703178" w:history="1">
            <w:r w:rsidR="001621CE" w:rsidRPr="00F6228A">
              <w:rPr>
                <w:rStyle w:val="Hyperlink"/>
                <w:rFonts w:eastAsia="Times New Roman"/>
                <w:bCs/>
                <w:noProof/>
                <w:lang w:val="en-US"/>
              </w:rPr>
              <w:t>Test Sequence</w:t>
            </w:r>
            <w:r w:rsidR="001621CE" w:rsidRPr="00F6228A">
              <w:rPr>
                <w:noProof/>
                <w:webHidden/>
                <w:lang w:val="en-US"/>
              </w:rPr>
              <w:tab/>
            </w:r>
            <w:r w:rsidR="001621CE" w:rsidRPr="00F6228A">
              <w:rPr>
                <w:noProof/>
                <w:webHidden/>
                <w:lang w:val="en-US"/>
              </w:rPr>
              <w:fldChar w:fldCharType="begin"/>
            </w:r>
            <w:r w:rsidR="001621CE" w:rsidRPr="00F6228A">
              <w:rPr>
                <w:noProof/>
                <w:webHidden/>
                <w:lang w:val="en-US"/>
              </w:rPr>
              <w:instrText xml:space="preserve"> PAGEREF _Toc356703178 \h </w:instrText>
            </w:r>
            <w:r w:rsidR="001621CE" w:rsidRPr="00F6228A">
              <w:rPr>
                <w:noProof/>
                <w:webHidden/>
                <w:lang w:val="en-US"/>
              </w:rPr>
            </w:r>
            <w:r w:rsidR="001621CE" w:rsidRPr="00F6228A">
              <w:rPr>
                <w:noProof/>
                <w:webHidden/>
                <w:lang w:val="en-US"/>
              </w:rPr>
              <w:fldChar w:fldCharType="separate"/>
            </w:r>
            <w:r w:rsidR="00332408" w:rsidRPr="00F6228A">
              <w:rPr>
                <w:noProof/>
                <w:webHidden/>
                <w:lang w:val="en-US"/>
              </w:rPr>
              <w:t>52</w:t>
            </w:r>
            <w:r w:rsidR="001621CE" w:rsidRPr="00F6228A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8C44969" w14:textId="77777777" w:rsidR="00906D0A" w:rsidRPr="00F6228A" w:rsidRDefault="00EC7827">
          <w:pPr>
            <w:rPr>
              <w:lang w:val="en-US"/>
            </w:rPr>
          </w:pPr>
          <w:r w:rsidRPr="00F6228A">
            <w:rPr>
              <w:lang w:val="en-US"/>
            </w:rPr>
            <w:fldChar w:fldCharType="end"/>
          </w:r>
        </w:p>
      </w:sdtContent>
    </w:sdt>
    <w:p w14:paraId="4D412F37" w14:textId="77777777" w:rsidR="00906D0A" w:rsidRPr="000B31EC" w:rsidRDefault="004630B1">
      <w:pPr>
        <w:rPr>
          <w:lang w:val="en-US"/>
        </w:rPr>
      </w:pPr>
      <w:r w:rsidRPr="000B31E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8BD244D" w14:textId="77777777" w:rsidR="00906D0A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"Figure" </w:instrText>
      </w:r>
      <w:r w:rsidRPr="00F6228A">
        <w:rPr>
          <w:lang w:val="en-US"/>
        </w:rPr>
        <w:fldChar w:fldCharType="separate"/>
      </w:r>
      <w:r w:rsidR="001621CE" w:rsidRPr="000B31EC">
        <w:rPr>
          <w:b/>
          <w:bCs/>
          <w:noProof/>
          <w:lang w:val="en-US"/>
        </w:rPr>
        <w:t>No table of figures entries found.</w:t>
      </w:r>
      <w:r w:rsidRPr="00F6228A">
        <w:rPr>
          <w:lang w:val="en-US"/>
        </w:rPr>
        <w:fldChar w:fldCharType="end"/>
      </w:r>
    </w:p>
    <w:p w14:paraId="6B267736" w14:textId="77777777" w:rsidR="00906D0A" w:rsidRPr="00F6228A" w:rsidRDefault="004630B1">
      <w:pPr>
        <w:rPr>
          <w:lang w:val="en-US"/>
        </w:rPr>
      </w:pPr>
      <w:r w:rsidRPr="00F6228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170739FA" w14:textId="77777777" w:rsidR="001621CE" w:rsidRPr="00F6228A" w:rsidRDefault="00EC7827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F6228A">
        <w:rPr>
          <w:lang w:val="en-US"/>
        </w:rPr>
        <w:fldChar w:fldCharType="begin"/>
      </w:r>
      <w:r w:rsidR="00906D0A" w:rsidRPr="00F6228A">
        <w:rPr>
          <w:lang w:val="en-US"/>
        </w:rPr>
        <w:instrText xml:space="preserve"> TOC \h \z \c "Table" </w:instrText>
      </w:r>
      <w:r w:rsidRPr="00F6228A">
        <w:rPr>
          <w:lang w:val="en-US"/>
        </w:rPr>
        <w:fldChar w:fldCharType="separate"/>
      </w:r>
      <w:hyperlink w:anchor="_Toc356703180" w:history="1">
        <w:r w:rsidR="001621CE" w:rsidRPr="00F6228A">
          <w:rPr>
            <w:rStyle w:val="Hyperlink"/>
            <w:noProof/>
            <w:lang w:val="en-US"/>
          </w:rPr>
          <w:t>Table 1: List of Contribuitors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_Toc356703180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0B47E24C" w14:textId="77777777" w:rsidR="001621CE" w:rsidRPr="00F6228A" w:rsidRDefault="008B0F85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6703181" w:history="1">
        <w:r w:rsidR="001621CE" w:rsidRPr="000B31EC">
          <w:rPr>
            <w:rStyle w:val="Hyperlink"/>
            <w:noProof/>
            <w:lang w:val="en-US"/>
          </w:rPr>
          <w:t>Table 2: Version history</w:t>
        </w:r>
        <w:r w:rsidR="001621CE" w:rsidRPr="00F6228A">
          <w:rPr>
            <w:noProof/>
            <w:webHidden/>
            <w:lang w:val="en-US"/>
          </w:rPr>
          <w:tab/>
        </w:r>
        <w:r w:rsidR="001621CE" w:rsidRPr="00F6228A">
          <w:rPr>
            <w:noProof/>
            <w:webHidden/>
            <w:lang w:val="en-US"/>
          </w:rPr>
          <w:fldChar w:fldCharType="begin"/>
        </w:r>
        <w:r w:rsidR="001621CE" w:rsidRPr="00F6228A">
          <w:rPr>
            <w:noProof/>
            <w:webHidden/>
            <w:lang w:val="en-US"/>
          </w:rPr>
          <w:instrText xml:space="preserve"> PAGEREF _Toc356703181 \h </w:instrText>
        </w:r>
        <w:r w:rsidR="001621CE" w:rsidRPr="00F6228A">
          <w:rPr>
            <w:noProof/>
            <w:webHidden/>
            <w:lang w:val="en-US"/>
          </w:rPr>
        </w:r>
        <w:r w:rsidR="001621CE" w:rsidRPr="00F6228A">
          <w:rPr>
            <w:noProof/>
            <w:webHidden/>
            <w:lang w:val="en-US"/>
          </w:rPr>
          <w:fldChar w:fldCharType="separate"/>
        </w:r>
        <w:r w:rsidR="00332408" w:rsidRPr="00F6228A">
          <w:rPr>
            <w:noProof/>
            <w:webHidden/>
            <w:lang w:val="en-US"/>
          </w:rPr>
          <w:t>ii</w:t>
        </w:r>
        <w:r w:rsidR="001621CE" w:rsidRPr="00F6228A">
          <w:rPr>
            <w:noProof/>
            <w:webHidden/>
            <w:lang w:val="en-US"/>
          </w:rPr>
          <w:fldChar w:fldCharType="end"/>
        </w:r>
      </w:hyperlink>
    </w:p>
    <w:p w14:paraId="619B50C8" w14:textId="77777777" w:rsidR="00895D61" w:rsidRPr="00F6228A" w:rsidRDefault="00EC7827">
      <w:pPr>
        <w:rPr>
          <w:lang w:val="en-US"/>
        </w:rPr>
      </w:pPr>
      <w:r w:rsidRPr="00F6228A">
        <w:rPr>
          <w:lang w:val="en-US"/>
        </w:rPr>
        <w:fldChar w:fldCharType="end"/>
      </w:r>
    </w:p>
    <w:p w14:paraId="1E76E858" w14:textId="77777777" w:rsidR="00906D0A" w:rsidRPr="00F6228A" w:rsidRDefault="00906D0A">
      <w:pPr>
        <w:rPr>
          <w:lang w:val="en-US"/>
        </w:rPr>
      </w:pPr>
      <w:r w:rsidRPr="00F6228A">
        <w:rPr>
          <w:lang w:val="en-US"/>
        </w:rPr>
        <w:br w:type="page"/>
      </w:r>
    </w:p>
    <w:p w14:paraId="52BC29B8" w14:textId="77777777" w:rsidR="00906D0A" w:rsidRPr="00F6228A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0B31EC" w14:paraId="73604FE5" w14:textId="77777777" w:rsidTr="0071045A">
        <w:tc>
          <w:tcPr>
            <w:tcW w:w="9606" w:type="dxa"/>
            <w:gridSpan w:val="4"/>
          </w:tcPr>
          <w:p w14:paraId="17996910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0B31EC" w14:paraId="74ABB2BA" w14:textId="77777777" w:rsidTr="003B5E03">
        <w:tc>
          <w:tcPr>
            <w:tcW w:w="1668" w:type="dxa"/>
            <w:vAlign w:val="center"/>
          </w:tcPr>
          <w:p w14:paraId="50E5F02A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03B4B5C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DC6C292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D230CB7" w14:textId="77777777" w:rsidR="0071045A" w:rsidRPr="000B31EC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0B31EC" w14:paraId="7F81184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9F47949" w14:textId="77777777" w:rsidR="0071045A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2DDDF21" w14:textId="76528089" w:rsidR="0071045A" w:rsidRPr="000B31EC" w:rsidRDefault="001621CE" w:rsidP="001621CE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 xml:space="preserve">David Silva </w:t>
            </w:r>
          </w:p>
        </w:tc>
        <w:tc>
          <w:tcPr>
            <w:tcW w:w="3260" w:type="dxa"/>
            <w:vAlign w:val="center"/>
          </w:tcPr>
          <w:p w14:paraId="04C5C757" w14:textId="177AAB1B" w:rsidR="0071045A" w:rsidRPr="000B31EC" w:rsidRDefault="0071045A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</w:t>
            </w:r>
            <w:r w:rsidR="001621CE" w:rsidRPr="000B31EC">
              <w:rPr>
                <w:lang w:val="en-US"/>
              </w:rPr>
              <w:t>222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27CF99F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54DE047C" w14:textId="77777777" w:rsidTr="003B5E03">
        <w:tc>
          <w:tcPr>
            <w:tcW w:w="1668" w:type="dxa"/>
            <w:vAlign w:val="center"/>
          </w:tcPr>
          <w:p w14:paraId="168C9178" w14:textId="77777777" w:rsidR="00AC6A1C" w:rsidRPr="000B31EC" w:rsidRDefault="006E7EFD" w:rsidP="006E7EFD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18</w:t>
            </w:r>
            <w:r w:rsidR="0068587E" w:rsidRPr="000B31EC">
              <w:rPr>
                <w:rFonts w:eastAsiaTheme="minorHAnsi"/>
                <w:lang w:val="en-US"/>
              </w:rPr>
              <w:t>-</w:t>
            </w:r>
            <w:r w:rsidR="00735A42" w:rsidRPr="000B31EC">
              <w:rPr>
                <w:rFonts w:eastAsiaTheme="minorHAnsi"/>
                <w:lang w:val="en-US"/>
              </w:rPr>
              <w:t>0</w:t>
            </w:r>
            <w:r w:rsidRPr="000B31EC">
              <w:rPr>
                <w:rFonts w:eastAsiaTheme="minorHAnsi"/>
                <w:lang w:val="en-US"/>
              </w:rPr>
              <w:t>5</w:t>
            </w:r>
            <w:r w:rsidR="0068587E" w:rsidRPr="000B31EC">
              <w:rPr>
                <w:rFonts w:eastAsiaTheme="minorHAnsi"/>
                <w:lang w:val="en-US"/>
              </w:rPr>
              <w:t>-2013</w:t>
            </w:r>
          </w:p>
        </w:tc>
        <w:tc>
          <w:tcPr>
            <w:tcW w:w="2268" w:type="dxa"/>
            <w:vAlign w:val="center"/>
          </w:tcPr>
          <w:p w14:paraId="29B554E1" w14:textId="561A074C" w:rsidR="0071045A" w:rsidRPr="000B31EC" w:rsidRDefault="001621CE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2C85FCA1" w14:textId="035B0E12" w:rsidR="0071045A" w:rsidRPr="000B31EC" w:rsidRDefault="0068587E" w:rsidP="006E7EFD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a211702</w:t>
            </w:r>
            <w:r w:rsidR="006E7EFD" w:rsidRPr="000B31EC">
              <w:rPr>
                <w:lang w:val="en-US"/>
              </w:rPr>
              <w:t>2</w:t>
            </w:r>
            <w:r w:rsidR="001621CE" w:rsidRPr="000B31EC">
              <w:rPr>
                <w:lang w:val="en-US"/>
              </w:rPr>
              <w:t>7</w:t>
            </w:r>
            <w:r w:rsidRPr="000B31EC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B396B81" w14:textId="77777777" w:rsidR="0071045A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Author</w:t>
            </w:r>
          </w:p>
        </w:tc>
      </w:tr>
      <w:tr w:rsidR="0071045A" w:rsidRPr="000B31EC" w14:paraId="3C34AF27" w14:textId="77777777" w:rsidTr="003B5E03">
        <w:tc>
          <w:tcPr>
            <w:tcW w:w="1668" w:type="dxa"/>
            <w:vAlign w:val="center"/>
          </w:tcPr>
          <w:p w14:paraId="645EF3F8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C252A7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EE9972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259704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60741007" w14:textId="77777777" w:rsidTr="003B5E03">
        <w:tc>
          <w:tcPr>
            <w:tcW w:w="1668" w:type="dxa"/>
            <w:vAlign w:val="center"/>
          </w:tcPr>
          <w:p w14:paraId="4C304BD4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3D9DAA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A551CC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C3FA399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341EE8BE" w14:textId="77777777" w:rsidTr="003B5E03">
        <w:tc>
          <w:tcPr>
            <w:tcW w:w="1668" w:type="dxa"/>
            <w:vAlign w:val="center"/>
          </w:tcPr>
          <w:p w14:paraId="5F97C8AA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CF9FFB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DD4072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22CCFD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EB1769B" w14:textId="77777777" w:rsidTr="003B5E03">
        <w:tc>
          <w:tcPr>
            <w:tcW w:w="1668" w:type="dxa"/>
            <w:vAlign w:val="center"/>
          </w:tcPr>
          <w:p w14:paraId="20D38AE8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E849D8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9B32AE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F42EBB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4E284C3B" w14:textId="77777777" w:rsidTr="003B5E03">
        <w:tc>
          <w:tcPr>
            <w:tcW w:w="1668" w:type="dxa"/>
            <w:vAlign w:val="center"/>
          </w:tcPr>
          <w:p w14:paraId="491FD467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52440D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AD7841E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F445D7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B014879" w14:textId="77777777" w:rsidR="0071045A" w:rsidRPr="000B31EC" w:rsidRDefault="0071045A" w:rsidP="0071045A">
      <w:pPr>
        <w:pStyle w:val="Caption"/>
        <w:rPr>
          <w:lang w:val="en-US"/>
        </w:rPr>
      </w:pPr>
      <w:bookmarkStart w:id="0" w:name="_Toc356703180"/>
      <w:r w:rsidRPr="00F6228A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2F5A4E" w:rsidRPr="00F6228A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F6228A">
        <w:rPr>
          <w:noProof/>
          <w:lang w:val="en-US"/>
        </w:rPr>
        <w:t>1</w:t>
      </w:r>
      <w:r w:rsidR="00EC7827" w:rsidRPr="00F6228A">
        <w:rPr>
          <w:noProof/>
          <w:lang w:val="en-US"/>
        </w:rPr>
        <w:fldChar w:fldCharType="end"/>
      </w:r>
      <w:r w:rsidRPr="00F6228A">
        <w:rPr>
          <w:lang w:val="en-US"/>
        </w:rPr>
        <w:t>: List of Contribuitors</w:t>
      </w:r>
      <w:bookmarkEnd w:id="0"/>
    </w:p>
    <w:p w14:paraId="7B465060" w14:textId="77777777" w:rsidR="0071045A" w:rsidRPr="000B31EC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0B31EC" w14:paraId="673620CE" w14:textId="77777777" w:rsidTr="004A6A1B">
        <w:tc>
          <w:tcPr>
            <w:tcW w:w="9607" w:type="dxa"/>
            <w:gridSpan w:val="6"/>
          </w:tcPr>
          <w:p w14:paraId="53866DFB" w14:textId="77777777" w:rsidR="0071045A" w:rsidRPr="000B31EC" w:rsidRDefault="0071045A" w:rsidP="004A6A1B">
            <w:pPr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0B31EC" w14:paraId="154F1091" w14:textId="77777777" w:rsidTr="0071045A">
        <w:tc>
          <w:tcPr>
            <w:tcW w:w="1728" w:type="dxa"/>
            <w:vAlign w:val="center"/>
          </w:tcPr>
          <w:p w14:paraId="22956AE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9323718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76786922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04664041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1BBBDAD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7A687B4C" w14:textId="77777777" w:rsidR="00F24CA6" w:rsidRPr="000B31EC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B31EC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0B31EC" w14:paraId="677964ED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53B4B31" w14:textId="77777777" w:rsidR="00F24CA6" w:rsidRPr="000B31EC" w:rsidRDefault="006E7EFD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6228A">
                  <w:rPr>
                    <w:lang w:val="en-US"/>
                  </w:rPr>
                  <w:t>18-05-2013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1EC05957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54301D78" w14:textId="77777777" w:rsidR="00F24CA6" w:rsidRPr="000B31EC" w:rsidRDefault="006E7EFD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54E76DA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4D661FBE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1DC9CD4" w14:textId="77777777" w:rsidR="00F24CA6" w:rsidRPr="000B31EC" w:rsidRDefault="00F24CA6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F24CA6" w:rsidRPr="000B31EC" w14:paraId="4ECBF79C" w14:textId="77777777" w:rsidTr="0071045A">
        <w:tc>
          <w:tcPr>
            <w:tcW w:w="1728" w:type="dxa"/>
            <w:vAlign w:val="center"/>
          </w:tcPr>
          <w:p w14:paraId="3721D83A" w14:textId="4B798ED7" w:rsidR="00F24CA6" w:rsidRPr="000B31EC" w:rsidRDefault="005641C1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2870F3C7" w14:textId="1169ADDE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Task format change</w:t>
            </w:r>
          </w:p>
        </w:tc>
        <w:tc>
          <w:tcPr>
            <w:tcW w:w="1729" w:type="dxa"/>
            <w:vAlign w:val="center"/>
          </w:tcPr>
          <w:p w14:paraId="1044D072" w14:textId="1E3FD65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David Silva</w:t>
            </w:r>
          </w:p>
        </w:tc>
        <w:tc>
          <w:tcPr>
            <w:tcW w:w="971" w:type="dxa"/>
            <w:vAlign w:val="center"/>
          </w:tcPr>
          <w:p w14:paraId="3AFD4CE7" w14:textId="120FC13F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27C0932" w14:textId="77777777" w:rsidR="00DF1004" w:rsidRPr="000B31EC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B797D63" w14:textId="01755359" w:rsidR="00F24CA6" w:rsidRPr="000B31EC" w:rsidRDefault="005641C1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41BF795C" w14:textId="77777777" w:rsidTr="0071045A">
        <w:tc>
          <w:tcPr>
            <w:tcW w:w="1728" w:type="dxa"/>
            <w:vAlign w:val="center"/>
          </w:tcPr>
          <w:p w14:paraId="01E701CE" w14:textId="72AC0917" w:rsidR="0071045A" w:rsidRPr="000B31EC" w:rsidRDefault="003E2EF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 w:rsidRPr="000B31EC">
              <w:rPr>
                <w:rFonts w:eastAsiaTheme="minorHAnsi"/>
                <w:lang w:val="en-US"/>
              </w:rPr>
              <w:t>24-05-2013</w:t>
            </w:r>
          </w:p>
        </w:tc>
        <w:tc>
          <w:tcPr>
            <w:tcW w:w="2201" w:type="dxa"/>
            <w:vAlign w:val="center"/>
          </w:tcPr>
          <w:p w14:paraId="163CDF0E" w14:textId="22A026A4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Tests more detailed</w:t>
            </w:r>
          </w:p>
        </w:tc>
        <w:tc>
          <w:tcPr>
            <w:tcW w:w="1729" w:type="dxa"/>
            <w:vAlign w:val="center"/>
          </w:tcPr>
          <w:p w14:paraId="3845DDCD" w14:textId="4798F89E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6B5AD76A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706E476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E774C85" w14:textId="5286A2D5" w:rsidR="0071045A" w:rsidRPr="000B31EC" w:rsidRDefault="003E2EFB" w:rsidP="0071045A">
            <w:pPr>
              <w:jc w:val="center"/>
              <w:rPr>
                <w:lang w:val="en-US"/>
              </w:rPr>
            </w:pPr>
            <w:r w:rsidRPr="000B31EC">
              <w:rPr>
                <w:lang w:val="en-US"/>
              </w:rPr>
              <w:t>Draft</w:t>
            </w:r>
          </w:p>
        </w:tc>
      </w:tr>
      <w:tr w:rsidR="0071045A" w:rsidRPr="000B31EC" w14:paraId="3B097D3D" w14:textId="77777777" w:rsidTr="0071045A">
        <w:tc>
          <w:tcPr>
            <w:tcW w:w="1728" w:type="dxa"/>
            <w:vAlign w:val="center"/>
          </w:tcPr>
          <w:p w14:paraId="699F9FC0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BC08715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0AED8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247E131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A96B34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26941AE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0B31EC" w14:paraId="289BB05C" w14:textId="77777777" w:rsidTr="0071045A">
        <w:tc>
          <w:tcPr>
            <w:tcW w:w="1728" w:type="dxa"/>
            <w:vAlign w:val="center"/>
          </w:tcPr>
          <w:p w14:paraId="76165C8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2E7CEC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F4835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C5F21F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8A671D2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4695983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2178D495" w14:textId="77777777" w:rsidTr="0071045A">
        <w:tc>
          <w:tcPr>
            <w:tcW w:w="1728" w:type="dxa"/>
            <w:vAlign w:val="center"/>
          </w:tcPr>
          <w:p w14:paraId="77C994FB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B6560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B22270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8408871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EBF40C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24D128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9AECE97" w14:textId="77777777" w:rsidTr="0071045A">
        <w:tc>
          <w:tcPr>
            <w:tcW w:w="1728" w:type="dxa"/>
            <w:vAlign w:val="center"/>
          </w:tcPr>
          <w:p w14:paraId="338024EE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6159F4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8BE79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041722A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9C57FF6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8CADDE0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0B31EC" w14:paraId="6EF57397" w14:textId="77777777" w:rsidTr="0071045A">
        <w:tc>
          <w:tcPr>
            <w:tcW w:w="1728" w:type="dxa"/>
            <w:vAlign w:val="center"/>
          </w:tcPr>
          <w:p w14:paraId="52384621" w14:textId="77777777" w:rsidR="0071045A" w:rsidRPr="000B31EC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3E74092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A5000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9FFB27C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6F2EFD" w14:textId="77777777" w:rsidR="0071045A" w:rsidRPr="000B31EC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6A8824" w14:textId="77777777" w:rsidR="0071045A" w:rsidRPr="000B31EC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581231DB" w14:textId="77777777" w:rsidTr="0071045A">
        <w:tc>
          <w:tcPr>
            <w:tcW w:w="1728" w:type="dxa"/>
            <w:vAlign w:val="center"/>
          </w:tcPr>
          <w:p w14:paraId="59604FA2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5EDBCEE5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19D0740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02BF6D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1A99914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2628196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074CFB0F" w14:textId="77777777" w:rsidTr="0071045A">
        <w:tc>
          <w:tcPr>
            <w:tcW w:w="1728" w:type="dxa"/>
            <w:vAlign w:val="center"/>
          </w:tcPr>
          <w:p w14:paraId="4D0F7AA5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5E0EED8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137CBAF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548DABA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FFE10B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869361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0B31EC" w14:paraId="46981D69" w14:textId="77777777" w:rsidTr="0071045A">
        <w:tc>
          <w:tcPr>
            <w:tcW w:w="1728" w:type="dxa"/>
            <w:vAlign w:val="center"/>
          </w:tcPr>
          <w:p w14:paraId="2F4814BD" w14:textId="77777777" w:rsidR="0068587E" w:rsidRPr="000B31EC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B506987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6ED5C33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6AF6E99D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D6D2B1E" w14:textId="77777777" w:rsidR="0068587E" w:rsidRPr="000B31EC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01BD3C7" w14:textId="77777777" w:rsidR="0068587E" w:rsidRPr="000B31EC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4AD0DC0" w14:textId="77777777" w:rsidR="00895D61" w:rsidRPr="000B31EC" w:rsidRDefault="0071045A" w:rsidP="0071045A">
      <w:pPr>
        <w:pStyle w:val="Caption"/>
        <w:rPr>
          <w:lang w:val="en-US"/>
        </w:rPr>
      </w:pPr>
      <w:bookmarkStart w:id="1" w:name="_Toc356703181"/>
      <w:r w:rsidRPr="000B31EC">
        <w:rPr>
          <w:lang w:val="en-US"/>
        </w:rPr>
        <w:t xml:space="preserve">Table </w:t>
      </w:r>
      <w:r w:rsidR="00EC7827" w:rsidRPr="00F6228A">
        <w:rPr>
          <w:lang w:val="en-US"/>
        </w:rPr>
        <w:fldChar w:fldCharType="begin"/>
      </w:r>
      <w:r w:rsidR="005D7A32" w:rsidRPr="000B31EC">
        <w:rPr>
          <w:lang w:val="en-US"/>
        </w:rPr>
        <w:instrText xml:space="preserve"> SEQ Table \* ARABIC </w:instrText>
      </w:r>
      <w:r w:rsidR="00EC7827" w:rsidRPr="00F6228A">
        <w:rPr>
          <w:lang w:val="en-US"/>
        </w:rPr>
        <w:fldChar w:fldCharType="separate"/>
      </w:r>
      <w:r w:rsidR="00332408" w:rsidRPr="000B31EC">
        <w:rPr>
          <w:noProof/>
          <w:lang w:val="en-US"/>
        </w:rPr>
        <w:t>2</w:t>
      </w:r>
      <w:r w:rsidR="00EC7827" w:rsidRPr="00F6228A">
        <w:rPr>
          <w:noProof/>
          <w:lang w:val="en-US"/>
        </w:rPr>
        <w:fldChar w:fldCharType="end"/>
      </w:r>
      <w:r w:rsidRPr="000B31EC">
        <w:rPr>
          <w:lang w:val="en-US"/>
        </w:rPr>
        <w:t>: Version history</w:t>
      </w:r>
      <w:bookmarkEnd w:id="1"/>
    </w:p>
    <w:p w14:paraId="0DF5675A" w14:textId="77777777" w:rsidR="00895D61" w:rsidRPr="000B31EC" w:rsidRDefault="00895D61">
      <w:pPr>
        <w:rPr>
          <w:lang w:val="en-US"/>
        </w:rPr>
      </w:pPr>
    </w:p>
    <w:p w14:paraId="1A8AB10D" w14:textId="77777777" w:rsidR="0071045A" w:rsidRPr="000B31EC" w:rsidRDefault="0071045A">
      <w:pPr>
        <w:rPr>
          <w:lang w:val="en-US"/>
        </w:rPr>
        <w:sectPr w:rsidR="0071045A" w:rsidRPr="000B31EC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55B712E4" w14:textId="77777777" w:rsidR="006E7EFD" w:rsidRPr="000B31EC" w:rsidRDefault="006E7EFD" w:rsidP="006E7EFD">
      <w:pPr>
        <w:pStyle w:val="Heading1"/>
        <w:rPr>
          <w:rFonts w:eastAsia="Times New Roman"/>
          <w:bCs w:val="0"/>
          <w:szCs w:val="24"/>
          <w:lang w:val="en-US"/>
        </w:rPr>
      </w:pPr>
      <w:bookmarkStart w:id="2" w:name="_Toc356703170"/>
      <w:bookmarkStart w:id="3" w:name="Acceptance_Tests"/>
      <w:bookmarkStart w:id="4" w:name="BKM_D9FDC75B_4463_43da_BED1_E8FC2AB12567"/>
      <w:r w:rsidRPr="000B31EC">
        <w:rPr>
          <w:rFonts w:eastAsia="Times New Roman"/>
          <w:bCs w:val="0"/>
          <w:szCs w:val="24"/>
          <w:lang w:val="en-US"/>
        </w:rPr>
        <w:lastRenderedPageBreak/>
        <w:t xml:space="preserve">Package: </w:t>
      </w:r>
      <w:r w:rsidRPr="00F6228A">
        <w:rPr>
          <w:rFonts w:eastAsia="Times New Roman"/>
          <w:bCs w:val="0"/>
          <w:szCs w:val="24"/>
          <w:lang w:val="en-US"/>
        </w:rPr>
        <w:fldChar w:fldCharType="begin" w:fldLock="1"/>
      </w:r>
      <w:r w:rsidRPr="000B31EC">
        <w:rPr>
          <w:rFonts w:eastAsia="Times New Roman"/>
          <w:bCs w:val="0"/>
          <w:szCs w:val="24"/>
          <w:lang w:val="en-US"/>
        </w:rPr>
        <w:instrText>MERGEFIELD Pkg.Name</w:instrText>
      </w:r>
      <w:r w:rsidRPr="00F6228A">
        <w:rPr>
          <w:rFonts w:eastAsia="Times New Roman"/>
          <w:bCs w:val="0"/>
          <w:szCs w:val="24"/>
          <w:lang w:val="en-US"/>
        </w:rPr>
        <w:fldChar w:fldCharType="separate"/>
      </w:r>
      <w:r w:rsidRPr="000B31EC">
        <w:rPr>
          <w:rFonts w:eastAsia="Times New Roman"/>
          <w:bCs w:val="0"/>
          <w:szCs w:val="24"/>
          <w:lang w:val="en-US"/>
        </w:rPr>
        <w:t>Acceptance Tests</w:t>
      </w:r>
      <w:bookmarkEnd w:id="2"/>
      <w:r w:rsidRPr="00F6228A">
        <w:rPr>
          <w:rFonts w:eastAsia="Times New Roman"/>
          <w:bCs w:val="0"/>
          <w:szCs w:val="24"/>
          <w:lang w:val="en-US"/>
        </w:rPr>
        <w:fldChar w:fldCharType="end"/>
      </w:r>
    </w:p>
    <w:p w14:paraId="6B5CA67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5" w:name="_Toc356703171"/>
      <w:bookmarkStart w:id="6" w:name="BKM_2BCE938B_D3FC_412b_9C81_CB7A21E0188C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 Tests</w:t>
      </w:r>
      <w:bookmarkEnd w:id="5"/>
      <w:r w:rsidRPr="00F6228A">
        <w:rPr>
          <w:rFonts w:eastAsia="Times New Roman"/>
          <w:bCs/>
          <w:lang w:val="en-US"/>
        </w:rPr>
        <w:fldChar w:fldCharType="end"/>
      </w:r>
    </w:p>
    <w:p w14:paraId="5C6C1EAA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014E5C7" wp14:editId="6CBFE7C5">
            <wp:extent cx="6159500" cy="6391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"/>
    </w:p>
    <w:p w14:paraId="3AE1595E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722E3D6B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" w:name="_Toc356703172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Acceptance</w:t>
      </w:r>
      <w:bookmarkEnd w:id="7"/>
      <w:r w:rsidRPr="00F6228A">
        <w:rPr>
          <w:rFonts w:eastAsia="Times New Roman"/>
          <w:bCs/>
          <w:lang w:val="en-US"/>
        </w:rPr>
        <w:fldChar w:fldCharType="end"/>
      </w:r>
    </w:p>
    <w:p w14:paraId="72F71CA4" w14:textId="77777777" w:rsidR="006E7EFD" w:rsidRPr="00F6228A" w:rsidRDefault="006E7EFD" w:rsidP="006E7EFD">
      <w:pPr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92B60BD" wp14:editId="302AE2FD">
            <wp:extent cx="6210935" cy="557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9A4" w14:textId="77777777" w:rsidR="006E7EFD" w:rsidRDefault="006E7EFD" w:rsidP="006E7EFD">
      <w:pPr>
        <w:rPr>
          <w:rFonts w:eastAsia="Times New Roman"/>
          <w:sz w:val="24"/>
          <w:szCs w:val="24"/>
          <w:lang w:val="en-US"/>
        </w:rPr>
      </w:pPr>
      <w:r w:rsidRPr="00F6228A">
        <w:rPr>
          <w:rFonts w:eastAsia="Times New Roman"/>
          <w:sz w:val="24"/>
          <w:szCs w:val="24"/>
          <w:lang w:val="en-US"/>
        </w:rPr>
        <w:br w:type="page"/>
      </w:r>
    </w:p>
    <w:p w14:paraId="5D7504D8" w14:textId="77777777" w:rsidR="009E6154" w:rsidRPr="00F6228A" w:rsidRDefault="009E6154" w:rsidP="009E6154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9E6154" w:rsidRPr="000B31EC" w14:paraId="159B1E0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C8C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8" w:name="BKM_2CA4B286_C97E_4a79_9244_18D78BD551F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EE733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C75880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70B31263" w14:textId="77777777" w:rsidTr="009E6154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B281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9CD8E3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3945AB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329CB8" w14:textId="77777777" w:rsidR="009E6154" w:rsidRPr="00F6228A" w:rsidRDefault="009E6154" w:rsidP="009E6154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446FF5B" w14:textId="77777777" w:rsidTr="009E6154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D54E1D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22629D" w14:textId="77777777" w:rsidR="009E6154" w:rsidRPr="00F6228A" w:rsidRDefault="009E6154" w:rsidP="009E6154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2DDDBA" w14:textId="77777777" w:rsidR="009E6154" w:rsidRPr="00F6228A" w:rsidRDefault="009E6154" w:rsidP="009E6154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A0075B" w14:textId="77777777" w:rsidR="009E6154" w:rsidRPr="00F6228A" w:rsidRDefault="009E6154" w:rsidP="009E6154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9E6154" w:rsidRPr="000B31EC" w14:paraId="3127B4CE" w14:textId="77777777" w:rsidTr="009E6154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2BF22F9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9AD66E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C525BFA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9F6367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73B56199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in the checkbox on Inactivity Alerts</w:t>
            </w:r>
          </w:p>
          <w:p w14:paraId="106E1C1A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 button</w:t>
            </w:r>
          </w:p>
          <w:p w14:paraId="6B38CC1D" w14:textId="77777777" w:rsidR="009E6154" w:rsidRPr="000B31EC" w:rsidRDefault="009E6154" w:rsidP="009E615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7CFB56F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1451BD3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349477D" w14:textId="77777777" w:rsidR="009E6154" w:rsidRPr="000B31EC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When a task is running, the system will show no more windows after any inactivity time</w:t>
            </w:r>
          </w:p>
          <w:p w14:paraId="0D487E73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B50110F" w14:textId="77777777" w:rsidR="009E6154" w:rsidRPr="00F6228A" w:rsidRDefault="009E6154" w:rsidP="009E615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9E6154" w:rsidRPr="000B31EC" w14:paraId="50410AAA" w14:textId="77777777" w:rsidTr="009E6154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AB5E91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7ACA8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7638C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02ECBF" w14:textId="77777777" w:rsidR="009E6154" w:rsidRPr="00F6228A" w:rsidRDefault="009E6154" w:rsidP="009E6154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9E6154" w:rsidRPr="000B31EC" w14:paraId="6AEEC4D7" w14:textId="77777777" w:rsidTr="009E6154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430D32" w14:textId="77777777" w:rsidR="009E6154" w:rsidRPr="00F6228A" w:rsidRDefault="009E6154" w:rsidP="009E6154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E378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4A290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D3F75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5860D7" w14:textId="77777777" w:rsidR="009E6154" w:rsidRPr="00F6228A" w:rsidRDefault="009E6154" w:rsidP="009E6154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688032E" w14:textId="77777777" w:rsidR="009E6154" w:rsidRPr="00F6228A" w:rsidRDefault="009E6154" w:rsidP="009E6154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8"/>
    </w:tbl>
    <w:p w14:paraId="7E7B5B93" w14:textId="5CF84468" w:rsidR="00DF436D" w:rsidRDefault="00DF436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893ACE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68780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9" w:name="BKM_EC8496D1_7735_4ad8_AD7C_5C612EA9A8B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0BDB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BF3C6" w14:textId="0CA121AE" w:rsidR="006E7EFD" w:rsidRPr="00F6228A" w:rsidRDefault="00433AE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9B220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DCA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22F9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7FD4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C32B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EA0ED1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881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BAB04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08445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1B2B0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B5E294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B38AE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E5999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B40FF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A8AA62" w14:textId="7902EFB5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in settings button</w:t>
            </w:r>
          </w:p>
          <w:p w14:paraId="522BC07C" w14:textId="724AC04F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uts a check in the checkbox on Inactivity Alerts</w:t>
            </w:r>
          </w:p>
          <w:p w14:paraId="0B0DE9B5" w14:textId="316CD2B0" w:rsidR="006E7EFD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>nserts a time between 1 and 60 minutes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 xml:space="preserve"> on time detection textbox</w:t>
            </w:r>
          </w:p>
          <w:p w14:paraId="1F7CA9D0" w14:textId="2182886B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lick apply button</w:t>
            </w:r>
          </w:p>
          <w:p w14:paraId="06F792DD" w14:textId="63818083" w:rsidR="004F2F77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="004F2F77" w:rsidRPr="000B31EC">
              <w:rPr>
                <w:rFonts w:ascii="Times New Roman" w:hAnsi="Times New Roman"/>
                <w:szCs w:val="24"/>
                <w:lang w:val="en-US"/>
              </w:rPr>
              <w:t>ctivate a task</w:t>
            </w:r>
          </w:p>
          <w:p w14:paraId="7A2C1174" w14:textId="21DD2BFD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time specified in step 3 without interacting with mouse nor keyboard</w:t>
            </w:r>
          </w:p>
          <w:p w14:paraId="3CED5856" w14:textId="7B2356D2" w:rsidR="00F4646B" w:rsidRPr="000B31EC" w:rsidRDefault="00F4646B" w:rsidP="004F2F7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CB72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AE48B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CD0972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43FC2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puts the new configuration in effect</w:t>
            </w:r>
          </w:p>
          <w:p w14:paraId="08F7A801" w14:textId="773F7FA5" w:rsidR="004F2F77" w:rsidRPr="000B31EC" w:rsidRDefault="004F2F77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After the specified time in inactivity (no keyboard nor mouse interact), the system must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present a window to choose what to do with that time</w:t>
            </w:r>
          </w:p>
          <w:p w14:paraId="102C37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632958" w14:textId="7862A365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535DB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4CB2E3B0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348E1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3C928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D198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5958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67263F3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A2C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D20C2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28EA90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B91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1FE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EB58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AFD129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5374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B683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9D3F14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DB072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AE5A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12CIT-004:ConfigureInactiveTime.Validate.True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6CE14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D926903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BECC1F" w14:textId="77777777" w:rsidR="006E7EFD" w:rsidRPr="000B31EC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9B3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Activate inactivity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6A5B2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38D9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F966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0AB36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D3811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10B2F1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51A249A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9"/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A15BB3" w:rsidRPr="000B31EC" w14:paraId="406F5FE8" w14:textId="77777777" w:rsidTr="00E8760D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9CF8B0" w14:textId="77777777" w:rsidR="00A15BB3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  <w:p w14:paraId="79FD4BA1" w14:textId="77777777" w:rsidR="00A15BB3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  <w:p w14:paraId="054B5B9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04C216" w14:textId="77777777" w:rsidR="00A15BB3" w:rsidRPr="00F6228A" w:rsidRDefault="00A15BB3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969BDC" w14:textId="77777777" w:rsidR="00A15BB3" w:rsidRPr="00F6228A" w:rsidRDefault="00A15BB3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E626E8" w14:textId="77777777" w:rsidR="00A15BB3" w:rsidRPr="00F6228A" w:rsidRDefault="00A15BB3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52C2EBD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BF28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0" w:name="BKM_0B791E5A_8079_43a1_A250_52DE7381153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EE8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Cancel Configurations</w:t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C87F2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B5A61C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DF37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726E1A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F6827C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89AE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BC849DD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6630C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69936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48223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549AED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482196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C6A65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E7FF3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737CAB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966A4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70935AF8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settings window</w:t>
            </w:r>
          </w:p>
          <w:p w14:paraId="6015E18A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Cancel button</w:t>
            </w:r>
          </w:p>
          <w:p w14:paraId="427A584E" w14:textId="77777777" w:rsidR="00A15BB3" w:rsidRPr="000B31EC" w:rsidRDefault="00A15BB3" w:rsidP="00E8760D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settings button</w:t>
            </w:r>
          </w:p>
          <w:p w14:paraId="6A9A74C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427E412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096F0C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Settings values must be the same as on step 1</w:t>
            </w:r>
          </w:p>
          <w:p w14:paraId="399FDA2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E14C7E0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E44BF35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763B0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681E2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58DBE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FA5B1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8506D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1A28E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75504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944F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B1970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FBD1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6623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127F1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05727E4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422CC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CAB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096C5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DDCC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5ADD4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E7248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0"/>
    </w:tbl>
    <w:p w14:paraId="0D0E8F23" w14:textId="3B652AE4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49427D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5E8A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0A94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F0B45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80DC7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E44DF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90217F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61EF6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29722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62F8C1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A082E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CA2C9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1E36F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2F507D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C3A52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1D85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C9290D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4DCC31B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D9C4BF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Insert a task name 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longer than the allowed (50 characters)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value on text box from the main window</w:t>
            </w:r>
          </w:p>
          <w:p w14:paraId="601B20B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C1F79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B448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text box must not allow more characters when reach maximum length</w:t>
            </w:r>
          </w:p>
          <w:p w14:paraId="7EC2159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AA5002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7047AD1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7069A61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E86DC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C9556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EE50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6153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DE2A7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16A86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46AF9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name longer than allowed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C9F9B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E73A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74C5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1CT-001:Task.create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A7B54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6FAF80B" w14:textId="332B2FE4" w:rsidR="006E7EFD" w:rsidRDefault="006E7EFD" w:rsidP="00A15BB3">
      <w:pPr>
        <w:rPr>
          <w:rFonts w:eastAsia="Times New Roman"/>
          <w:szCs w:val="24"/>
          <w:lang w:val="en-US"/>
        </w:rPr>
      </w:pPr>
    </w:p>
    <w:p w14:paraId="1AD9071C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12F28961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D8CF74C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23F80D21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E1C81D4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25E79C8F" w14:textId="77777777" w:rsidR="00A15BB3" w:rsidRPr="000B31EC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674C0B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6DE8C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1" w:name="BKM_69BB6DF2_4E35_4ade_8100_8243C95B7CD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7D11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6C4A8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3C5923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2F15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C293C5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ABA04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30374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016BA1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85E4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98EAC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73FBE8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3D9C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578075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2ED64B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3E677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D146B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67C9E5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on the text box from the main window</w:t>
            </w:r>
          </w:p>
          <w:p w14:paraId="0FB91A74" w14:textId="77777777" w:rsidR="00A15BB3" w:rsidRPr="00F6228A" w:rsidRDefault="00A15BB3" w:rsidP="00E8760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ress enter key or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button</w:t>
            </w:r>
          </w:p>
          <w:p w14:paraId="4B3899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720AA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30F315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No action must be taken and the add button must remain inactive</w:t>
            </w:r>
          </w:p>
          <w:p w14:paraId="48E572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BF0C8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0D1B612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10C3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E33A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17FA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2B745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84D83A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A374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7AE8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task without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4E73B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9054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0C1C3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A2E59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1"/>
    </w:tbl>
    <w:p w14:paraId="5FD37C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0C07C4D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985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0"/>
        <w:gridCol w:w="2043"/>
        <w:gridCol w:w="884"/>
        <w:gridCol w:w="1902"/>
        <w:gridCol w:w="236"/>
        <w:gridCol w:w="3270"/>
        <w:gridCol w:w="13"/>
      </w:tblGrid>
      <w:tr w:rsidR="00A15BB3" w:rsidRPr="000B31EC" w14:paraId="4EE6DFC0" w14:textId="77777777" w:rsidTr="00E8760D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20F809" w14:textId="77777777" w:rsidR="00A15BB3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  <w:p w14:paraId="0FD86197" w14:textId="77777777" w:rsidR="00A15BB3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  <w:p w14:paraId="7B249C0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83490F" w14:textId="77777777" w:rsidR="00A15BB3" w:rsidRPr="00F6228A" w:rsidRDefault="00A15BB3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96900E" w14:textId="77777777" w:rsidR="00A15BB3" w:rsidRPr="00F6228A" w:rsidRDefault="00A15BB3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212720" w14:textId="77777777" w:rsidR="00A15BB3" w:rsidRPr="00F6228A" w:rsidRDefault="00A15BB3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267C506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29C9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2" w:name="BKM_9229F879_24A9_4cf9_9B7D_E5BA8291B3E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DE56D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B7992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1DFE07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255F5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C6E02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DCD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2EEA5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E8A76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B33A8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D92C3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81AB9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068FF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34FFF3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AC6B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55A84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2591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53F159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new task name on text box from the main window</w:t>
            </w:r>
          </w:p>
          <w:p w14:paraId="102CC6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Press the enter key or click the add button (button with plus sign) to create the task.</w:t>
            </w:r>
          </w:p>
          <w:p w14:paraId="20BDA71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6BF04A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9224D7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inserts the task in the database and adds the task to the tasks list</w:t>
            </w:r>
          </w:p>
          <w:p w14:paraId="04029D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5EFEFF14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78C864B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5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2031"/>
        <w:gridCol w:w="819"/>
        <w:gridCol w:w="60"/>
        <w:gridCol w:w="1890"/>
        <w:gridCol w:w="175"/>
        <w:gridCol w:w="60"/>
        <w:gridCol w:w="3190"/>
        <w:gridCol w:w="60"/>
        <w:gridCol w:w="13"/>
      </w:tblGrid>
      <w:tr w:rsidR="00A15BB3" w:rsidRPr="000B31EC" w14:paraId="67D4D9AE" w14:textId="77777777" w:rsidTr="00A15BB3">
        <w:trPr>
          <w:gridAfter w:val="2"/>
          <w:wAfter w:w="73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08D7E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F2E5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B21B7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D3BBB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6CD40B2" w14:textId="77777777" w:rsidTr="00A15BB3">
        <w:trPr>
          <w:gridAfter w:val="2"/>
          <w:wAfter w:w="7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FDAA0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6313F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022E5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B9B01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A5BB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1CT-002:Task.create.validate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0E408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9E6154" w14:paraId="22A17947" w14:textId="77777777" w:rsidTr="00A15BB3">
        <w:trPr>
          <w:gridAfter w:val="2"/>
          <w:wAfter w:w="7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7D0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45635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Creating a task with a valid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00A89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518F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EB292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1CT-003:Task.create.validate.notEqual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718DC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2"/>
      <w:tr w:rsidR="00A15BB3" w:rsidRPr="000B31EC" w14:paraId="12705484" w14:textId="77777777" w:rsidTr="00A15BB3">
        <w:trPr>
          <w:gridBefore w:val="1"/>
          <w:gridAfter w:val="1"/>
          <w:wBefore w:w="60" w:type="dxa"/>
          <w:wAfter w:w="13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7BEEE" w14:textId="77777777" w:rsidR="00A15BB3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  <w:p w14:paraId="63C4656F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743D47" w14:textId="77777777" w:rsidR="00A15BB3" w:rsidRPr="00F6228A" w:rsidRDefault="00A15BB3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F7A21" w14:textId="77777777" w:rsidR="00A15BB3" w:rsidRPr="00F6228A" w:rsidRDefault="00A15BB3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DCF359" w14:textId="77777777" w:rsidR="00A15BB3" w:rsidRPr="00F6228A" w:rsidRDefault="00A15BB3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15BB3" w:rsidRPr="000B31EC" w14:paraId="47D184D9" w14:textId="77777777" w:rsidTr="00A15BB3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67027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3" w:name="BKM_49D55594_4BDB_4fdf_B519_2A36D03151B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D713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0EAB6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A37BD0F" w14:textId="77777777" w:rsidTr="00A15BB3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2662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75C088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7FD7F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74ADAE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2567E44" w14:textId="77777777" w:rsidTr="00A15BB3">
        <w:trPr>
          <w:gridBefore w:val="1"/>
          <w:wBefore w:w="60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5CC1E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880333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EFA98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474607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62944C8" w14:textId="77777777" w:rsidTr="00A15BB3">
        <w:trPr>
          <w:gridBefore w:val="1"/>
          <w:wBefore w:w="60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36DD2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2CE207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8BF66A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1D1887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at least 3 letters on the text box of the main window referring to adding task</w:t>
            </w:r>
          </w:p>
          <w:p w14:paraId="2E6CB30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B1D6BD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2BFBFF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set of suggested active tasks in drop down list, whose characters entered in the text box are equal to the suggestions.</w:t>
            </w:r>
          </w:p>
          <w:p w14:paraId="2134804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840A092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ED38764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CDAE1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45BB6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3384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7049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4F00B8E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DD36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3181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ADFFAC1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A3942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6A3E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1CT-004:Task.create.AutoComplete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7AE71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3"/>
    </w:tbl>
    <w:p w14:paraId="02872E1F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701057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1D3ACA6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A8A2D57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6AD8FDD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6B74CFD9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7B56AB5E" w14:textId="77777777" w:rsidR="00CD59BB" w:rsidRDefault="00CD59BB" w:rsidP="00A15BB3">
      <w:pPr>
        <w:rPr>
          <w:rFonts w:eastAsia="Times New Roman"/>
          <w:szCs w:val="24"/>
          <w:lang w:val="en-US"/>
        </w:rPr>
      </w:pPr>
    </w:p>
    <w:p w14:paraId="3BD4AFAB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E329F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64062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4" w:name="BKM_89EA83C3_1ACB_49b2_AA0E_C1224462942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4C76C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6B3F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36C8B4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CD4EF5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AD442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8DDE37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92AFB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03F14D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27DD5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21A95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B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3EC60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9E6154" w14:paraId="04EB013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104FD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FD3674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C2E2B5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240AD6C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settings button </w:t>
            </w:r>
          </w:p>
          <w:p w14:paraId="3649F0C3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4DA62B4D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combination of checkbox next to it</w:t>
            </w:r>
          </w:p>
          <w:p w14:paraId="7AD8073B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Put a letter in the text box next to them</w:t>
            </w:r>
          </w:p>
          <w:p w14:paraId="4C9A4F9B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56ECB9CF" w14:textId="77777777" w:rsidR="00A15BB3" w:rsidRPr="000B31EC" w:rsidRDefault="00A15BB3" w:rsidP="00E8760D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the shortcut key combination</w:t>
            </w:r>
          </w:p>
          <w:p w14:paraId="52A1257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28572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A50B4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7AD6F0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applies the new definitions</w:t>
            </w:r>
          </w:p>
          <w:p w14:paraId="6389B5D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starts</w:t>
            </w:r>
          </w:p>
          <w:p w14:paraId="3511BF7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69A4B4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47F59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920EF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6285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6603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C19D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9948F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511156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54F9A3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9C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9015BA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9E4DC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1975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C426C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6A7B203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6E300F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36990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9952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FDB6E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DEE8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13CS-003: ConfigureShortcuts.Validate.True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C9425C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1FF6492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9073D1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B7E07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task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92BBA6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BEF7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3DA80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263F68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4"/>
    </w:tbl>
    <w:p w14:paraId="51FA577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D472C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054431C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436984E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D7DA939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4E87D9D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E429B3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27DAF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5" w:name="BKM_4008F96B_D5A8_4a42_816B_8BC634ED4FB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07CA9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F2BC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71255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925C7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3B4838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4E48D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C1D72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E6C062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6C230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88DB6C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569F3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5F671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0F9298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34A30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B5EA7AB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953357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83626A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previously associated to an existing task</w:t>
            </w:r>
          </w:p>
          <w:p w14:paraId="50760FD7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C4A7B0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05F9AA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5EBCFF5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should appear in first position in the task list from the main window</w:t>
            </w:r>
          </w:p>
          <w:p w14:paraId="139B899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1BC4166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9125F75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58F7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FE996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502A4F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73F88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1A3E3BCF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E4F47C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83D884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F1624E2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1CA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1BB04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46FC0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5"/>
    </w:tbl>
    <w:p w14:paraId="60892354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p w14:paraId="38D1D51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5E0E975B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21134852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05AAA486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A37D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6" w:name="BKM_CEE1D550_B89D_4fa0_BFFD_43854BDDD8D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CD6A4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74108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7DAE256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7652DC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5CC3E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8925FD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832EFC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FD1E1A1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DCDE0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3F3AD0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303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061149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05208F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C9BB9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2EBBD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E8159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C914BCE" w14:textId="77777777" w:rsidR="00A15BB3" w:rsidRPr="00F6228A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a task is running</w:t>
            </w:r>
          </w:p>
          <w:p w14:paraId="3D15D150" w14:textId="77777777" w:rsidR="00A15BB3" w:rsidRPr="00F6228A" w:rsidRDefault="00A15BB3" w:rsidP="00E8760D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a shortcut key combination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associated with another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</w:p>
          <w:p w14:paraId="090BBBBD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DF4B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10D22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and save into database the data corresponding to the task that was executing</w:t>
            </w:r>
          </w:p>
          <w:p w14:paraId="185B610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shortcut's associated task</w:t>
            </w:r>
          </w:p>
          <w:p w14:paraId="04A57C1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The new running task should appear in first place on task list and the previous one on second place</w:t>
            </w:r>
          </w:p>
          <w:p w14:paraId="5B95790F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62EE7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07D08B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30BE19C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C514A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603E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C0F92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234295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DD92611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F0DF36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FD94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shortcut when another task is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B2E8D1E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8B76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1B0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46A5203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E96201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6"/>
    <w:p w14:paraId="052BEF8B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97E8DD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19163D1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7" w:name="BKM_A0D9827E_A853_4e3e_93F5_0A44F89F9CD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04D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5A9E7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D58D33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14D4D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3509A0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BF25B4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16376B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B3A479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ABF2E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921614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5E3C5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DFC2A1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41C609D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D9796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12F61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978183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44D3F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play button in the entry from the task list from the main window</w:t>
            </w:r>
          </w:p>
          <w:p w14:paraId="4E854F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B4C883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213613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starts the task and creates a new entry in the database with the start date in the selected task</w:t>
            </w:r>
          </w:p>
          <w:p w14:paraId="6C84E80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73767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994570D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2FB5572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C3A7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B5ED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322AC2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F2758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2B98253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DC3FB7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85283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 time task via start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563E266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53E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2C672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4STT-001:StartTime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7E6A1B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17"/>
    </w:tbl>
    <w:p w14:paraId="21C96F03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69A1E610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DCD5248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8DA8FB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30942FC2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3EE1FE8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8FEB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509922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0F815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6CDE53C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EF9BD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3BB7BE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04C61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F7668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9FE038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4053D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DCCCBF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A7A856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F1A2C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368C708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0DA597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A6002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26058D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53D224C" w14:textId="77777777" w:rsidR="00A15BB3" w:rsidRPr="00F6228A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system is running a task</w:t>
            </w:r>
          </w:p>
          <w:p w14:paraId="5559908E" w14:textId="77777777" w:rsidR="00A15BB3" w:rsidRPr="000B31EC" w:rsidRDefault="00A15BB3" w:rsidP="00E8760D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Press a shortcut key combination associated with another task </w:t>
            </w:r>
          </w:p>
          <w:p w14:paraId="680B8B59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DEDC786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60C32A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 of the current running task and updates the task information.</w:t>
            </w:r>
          </w:p>
          <w:p w14:paraId="5CFF00E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selects the task assigned to the shortcut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pressed and starts it.</w:t>
            </w:r>
          </w:p>
          <w:p w14:paraId="3DD1D95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4C6615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990D5B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55C704B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64A807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ECB6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D93AC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B6E6F3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7B951F4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BE36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20A05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512D5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A069A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029B5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6CT-001:ChangeRunningTask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10F1B3F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59A3ABF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DD7CAD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ADD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8D3B3D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2666D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44B54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BEB36D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094F70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C82731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1739B04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49D2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8" w:name="BKM_6A3A3BC3_C4A1_44cc_829C_661C5FC0216F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DFAE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8FFF1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201794E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B8F79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2BD0F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FCCD4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5B0690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4A9AF0F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B7826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11D319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C5CB2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DCE0D3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11B5277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AD92F6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9EBD04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6A1A5EE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267848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the stop button in the entry from the task list from the main window</w:t>
            </w:r>
          </w:p>
          <w:p w14:paraId="28536265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1F2772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D14743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stops the timer and updates the task's end date into database</w:t>
            </w:r>
          </w:p>
          <w:p w14:paraId="10A7D578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DB72BDC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1A82E5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1A7BA44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1C5B4A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E70664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ED025E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80BA66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2917242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596394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4DD1F3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87C1F0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C05CB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B293D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5ST-001: StopTime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FDF0030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7D2C99A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8"/>
    <w:p w14:paraId="6C8D0630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p w14:paraId="79335958" w14:textId="77777777" w:rsidR="00A15BB3" w:rsidRPr="00F6228A" w:rsidRDefault="00A15BB3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15BB3" w:rsidRPr="000B31EC" w14:paraId="2A0C6EB0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77330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0AD9C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513289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756E28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FF2344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F8AC91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00E761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B9509F" w14:textId="77777777" w:rsidR="00A15BB3" w:rsidRPr="00F6228A" w:rsidRDefault="00A15BB3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51816D7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3DAEDC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6A08E2" w14:textId="77777777" w:rsidR="00A15BB3" w:rsidRPr="00F6228A" w:rsidRDefault="00A15BB3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3B393" w14:textId="77777777" w:rsidR="00A15BB3" w:rsidRPr="00F6228A" w:rsidRDefault="00A15BB3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CD058" w14:textId="77777777" w:rsidR="00A15BB3" w:rsidRPr="00F6228A" w:rsidRDefault="00A15BB3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15BB3" w:rsidRPr="000B31EC" w14:paraId="0AAA3D7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D50B86E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C04421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7027CAF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575FF20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button to view task details from an entry of the task list from main window (The first one from the group of 3 buttons)</w:t>
            </w:r>
          </w:p>
          <w:p w14:paraId="1AC90EEC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E4E323A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E9A14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loads selected task information from the database and presents a window with the task name,  description and the individual times list, with respective start date, end date and time spent.</w:t>
            </w:r>
          </w:p>
          <w:p w14:paraId="05DD023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04B707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FEE553F" w14:textId="77777777" w:rsidR="00A15BB3" w:rsidRPr="00F6228A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15BB3" w:rsidRPr="000B31EC" w14:paraId="6E75BDE3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9133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735A89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64F1AB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7F3ED" w14:textId="77777777" w:rsidR="00A15BB3" w:rsidRPr="00F6228A" w:rsidRDefault="00A15BB3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15BB3" w:rsidRPr="000B31EC" w14:paraId="0B46F76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0291CB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FFAF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6C27A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3B1667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73F3D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14VTD-001: TaskDetails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A1EE7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0B31EC" w14:paraId="3C8FACF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8DAA32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C7051A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1B6E1D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C4D2B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91D32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14VTD-002: TaskDetails.Calculate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EB1F84E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15BB3" w:rsidRPr="009E6154" w14:paraId="316C11E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B5778" w14:textId="77777777" w:rsidR="00A15BB3" w:rsidRPr="00F6228A" w:rsidRDefault="00A15BB3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78B55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View task detail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BF915B8" w14:textId="77777777" w:rsidR="00A15BB3" w:rsidRPr="00F6228A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30584" w14:textId="77777777" w:rsidR="00A15BB3" w:rsidRPr="00F6228A" w:rsidRDefault="00A15BB3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B77258" w14:textId="77777777" w:rsidR="00A15BB3" w:rsidRPr="000B31EC" w:rsidRDefault="00A15BB3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UI-007: Clicking in view details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1AA6831" w14:textId="77777777" w:rsidR="00A15BB3" w:rsidRPr="000B31EC" w:rsidRDefault="00A15BB3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9F8306D" w14:textId="77777777" w:rsidR="00A15BB3" w:rsidRPr="000B31EC" w:rsidRDefault="00A15BB3" w:rsidP="00A15BB3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23E0A06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737274D4" w14:textId="77777777" w:rsidR="00A15BB3" w:rsidRDefault="00A15BB3" w:rsidP="00A15BB3">
      <w:pPr>
        <w:rPr>
          <w:rFonts w:eastAsia="Times New Roman"/>
          <w:szCs w:val="24"/>
          <w:lang w:val="en-US"/>
        </w:rPr>
      </w:pPr>
    </w:p>
    <w:p w14:paraId="450FBB8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D70648D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9ADAC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19" w:name="BKM_15E0B965_CAE5_453a_A033_229880D09FF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C7D3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7C1B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17E59B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CE367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0D14E8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E7C44D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28469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F24DD7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452D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8E26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2D0B0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0C6FAB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2572AB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4502E9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1817F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E5C590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CFB2B6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Click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in the edit button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from the main window</w:t>
            </w:r>
          </w:p>
          <w:p w14:paraId="2607DC3E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Edit some fields with random values from the Edit task window</w:t>
            </w:r>
          </w:p>
          <w:p w14:paraId="1698EE20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Cancel button</w:t>
            </w:r>
          </w:p>
          <w:p w14:paraId="03F3EC90" w14:textId="77777777" w:rsidR="006B2FF0" w:rsidRPr="000B31EC" w:rsidRDefault="006B2FF0" w:rsidP="00E8760D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the main window</w:t>
            </w:r>
          </w:p>
          <w:p w14:paraId="3FC70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15F08C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5DF9DFE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values must be the same as on step 1</w:t>
            </w:r>
          </w:p>
          <w:p w14:paraId="2EBCF6D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50F862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F9B4D4E" w14:textId="77777777" w:rsidR="006B2FF0" w:rsidRPr="000B31EC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A3A038F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F184D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81642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ECDDC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05D7F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E1A43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A7319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26EB0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313AF7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3FDB2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715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2ET-004:EditTask.save.false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A3C5A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EC3C9C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653C4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49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Cancel Edition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A29790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9D28C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3266B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E9B16BB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820492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9A26A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19"/>
    <w:p w14:paraId="27277371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46DD9A54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625E2757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51181E2E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254AA1EE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29F8A342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7B3A649B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3276DC92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14F8A190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6CAED448" w14:textId="77777777" w:rsidTr="00E8760D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9B524C" w14:textId="77777777" w:rsidR="006B2FF0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  <w:p w14:paraId="2EB1079A" w14:textId="77777777" w:rsidR="006B2FF0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  <w:p w14:paraId="587D583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D20F2" w14:textId="77777777" w:rsidR="006B2FF0" w:rsidRPr="00F6228A" w:rsidRDefault="006B2FF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D5D941" w14:textId="77777777" w:rsidR="006B2FF0" w:rsidRPr="00F6228A" w:rsidRDefault="006B2FF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C5752" w14:textId="77777777" w:rsidR="006B2FF0" w:rsidRPr="00F6228A" w:rsidRDefault="006B2FF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502A42A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12B2C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0" w:name="BKM_9098CEC6_6877_4f42_9ECB_D32BE030902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1A0C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61273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4BA4B2D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C843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7939F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B1F94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5B9C5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34ACAB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6D37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4AA0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5AFD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C92F9F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ADAC02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D108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D70D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7C4FF8A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303BA4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edit button from a task in the task list from the main window to open task edit window</w:t>
            </w:r>
          </w:p>
          <w:p w14:paraId="610DD68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delete button in the left side of the time list</w:t>
            </w:r>
          </w:p>
          <w:p w14:paraId="6AEC2E1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B03C6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095F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removes the individual time from the Database and the time list</w:t>
            </w:r>
          </w:p>
          <w:p w14:paraId="3F9B10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50B01D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1971"/>
        <w:gridCol w:w="879"/>
        <w:gridCol w:w="60"/>
        <w:gridCol w:w="1830"/>
        <w:gridCol w:w="235"/>
        <w:gridCol w:w="60"/>
        <w:gridCol w:w="3190"/>
        <w:gridCol w:w="13"/>
        <w:gridCol w:w="47"/>
      </w:tblGrid>
      <w:tr w:rsidR="006B2FF0" w:rsidRPr="000B31EC" w14:paraId="68AB65A0" w14:textId="77777777" w:rsidTr="00E8760D">
        <w:trPr>
          <w:gridBefore w:val="1"/>
          <w:wBefore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3901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CBB8A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784AB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D648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B51EFAE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66A1BD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5797B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individual time of a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6523D2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1C1A4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294B0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2ET-001: EditTask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30CDBF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993CB82" w14:textId="77777777" w:rsidTr="00E8760D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64B1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1" w:name="BKM_5978B797_D962_44fe_AA5F_CB295C3A1802"/>
            <w:bookmarkEnd w:id="2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EC7E2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AF9FD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C0E2D5" w14:textId="77777777" w:rsidTr="00E8760D">
        <w:trPr>
          <w:gridAfter w:val="1"/>
          <w:wAfter w:w="47" w:type="dxa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F2E9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034AA8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53FAC7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C885C6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FD18952" w14:textId="77777777" w:rsidTr="00E8760D">
        <w:trPr>
          <w:gridAfter w:val="1"/>
          <w:wAfter w:w="47" w:type="dxa"/>
          <w:trHeight w:val="280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CAE0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1036F3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8C61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745AF0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7AC6CEE" w14:textId="77777777" w:rsidTr="00E8760D">
        <w:trPr>
          <w:gridAfter w:val="1"/>
          <w:wAfter w:w="47" w:type="dxa"/>
          <w:trHeight w:val="38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48DEA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36457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B7193C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F3EC36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from the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65DB5AA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2B3090E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the end date and click on the save button</w:t>
            </w:r>
          </w:p>
          <w:p w14:paraId="0133D38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C467AD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E38F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12F2ED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  <w:p w14:paraId="0C95536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B2FF0" w:rsidRPr="000B31EC" w14:paraId="27B2CEEB" w14:textId="77777777" w:rsidTr="00E8760D">
        <w:trPr>
          <w:gridAfter w:val="2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BC5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2AD31B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F1AF1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7D27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9C09CD3" w14:textId="77777777" w:rsidTr="00E8760D">
        <w:trPr>
          <w:gridAfter w:val="2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B8C81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E1E9F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 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D94BA7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37EBA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5869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2ET-003: EditTask.save.true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D007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4D2A7B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038DEC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63BD1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2" w:name="BKM_33FA6CAA_B0D6_42f3_9065_CB5FE1D7E21A"/>
            <w:bookmarkEnd w:id="2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5A513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A320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767FD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C4CE9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35B3A4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2399D7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5B37BF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4B9891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1332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CBD77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D6029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6EEE51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39E5B6F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CCC43E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3555F3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D319AD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0EF5B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click in the edit button to edit a task from the task list.</w:t>
            </w:r>
          </w:p>
          <w:p w14:paraId="5FF62B4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</w:p>
          <w:p w14:paraId="01E61D0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F6228A">
                <w:rPr>
                  <w:rFonts w:ascii="Times New Roman" w:hAnsi="Times New Roman"/>
                  <w:szCs w:val="24"/>
                  <w:u w:val="single"/>
                  <w:lang w:val="en-US"/>
                </w:rPr>
                <w:t>User</w:t>
              </w:r>
            </w:hyperlink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edit or insert the start date and end date (start date must be after end date) and tries to save them by clicking save button</w:t>
            </w:r>
          </w:p>
          <w:p w14:paraId="73F55DA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716B90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DC4CE3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The system show message "Invalid field" and the reason</w:t>
            </w:r>
          </w:p>
          <w:p w14:paraId="7227957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D26A3BE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EFD075B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64719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665ED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51EFF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6FD2F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4A9610F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0FD55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78B8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or inserting an invalid 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305A43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039A3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406D6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CB1C3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A14FF6F" w14:textId="77777777" w:rsidR="006B2FF0" w:rsidRDefault="006B2FF0" w:rsidP="006B2FF0">
      <w:pPr>
        <w:rPr>
          <w:lang w:val="en-US"/>
        </w:rPr>
      </w:pPr>
    </w:p>
    <w:p w14:paraId="12983844" w14:textId="77777777" w:rsidR="006B2FF0" w:rsidRDefault="006B2FF0" w:rsidP="006B2FF0">
      <w:pPr>
        <w:rPr>
          <w:lang w:val="en-US"/>
        </w:rPr>
      </w:pPr>
      <w:r>
        <w:rPr>
          <w:lang w:val="en-US"/>
        </w:rPr>
        <w:br w:type="page"/>
      </w:r>
    </w:p>
    <w:p w14:paraId="74B354C1" w14:textId="77777777" w:rsidR="006B2FF0" w:rsidRPr="00F6228A" w:rsidRDefault="006B2FF0" w:rsidP="006B2FF0">
      <w:pPr>
        <w:rPr>
          <w:lang w:val="en-US"/>
        </w:rPr>
      </w:pP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5DF72A23" w14:textId="77777777" w:rsidTr="00E8760D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57F7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  <w:p w14:paraId="60866F47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67DAC0" w14:textId="77777777" w:rsidR="006B2FF0" w:rsidRPr="00F6228A" w:rsidRDefault="006B2FF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3FB710" w14:textId="77777777" w:rsidR="006B2FF0" w:rsidRPr="00F6228A" w:rsidRDefault="006B2FF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5ECD4F" w14:textId="77777777" w:rsidR="006B2FF0" w:rsidRPr="00F6228A" w:rsidRDefault="006B2FF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641D592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863C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3" w:name="BKM_33DAE6BE_802C_420a_8305_0365A71481F5"/>
            <w:bookmarkEnd w:id="2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85B5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955CF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T19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D8B10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342E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5A882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3266A7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CFC58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8DA650E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0BC76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6EDE2A2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C325F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C55853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A776FB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63C2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29580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821FE5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B2769F5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edit button from a task in the task list from the main window to open task edit window</w:t>
            </w:r>
          </w:p>
          <w:p w14:paraId="7218BCBC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Alter values from the two top text boxes</w:t>
            </w:r>
          </w:p>
          <w:p w14:paraId="3A0D653E" w14:textId="77777777" w:rsidR="006B2FF0" w:rsidRPr="00F6228A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2EF1D98F" w14:textId="77777777" w:rsidR="006B2FF0" w:rsidRPr="000B31EC" w:rsidRDefault="006B2FF0" w:rsidP="00E8760D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same button from the same task from the step 1</w:t>
            </w:r>
          </w:p>
          <w:p w14:paraId="0F341B3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5D04E5C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FEF99C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45EB074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values from the two text boxes must have the changed values</w:t>
            </w:r>
          </w:p>
          <w:p w14:paraId="64836A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38C34BA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0A34EC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FB09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675B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CE8D5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108AA2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F47E56B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111D2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82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all text fields filled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5941B4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A6A9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18C2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BF6347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438FD15" w14:textId="77777777" w:rsidR="006B2FF0" w:rsidRPr="00F6228A" w:rsidRDefault="006B2FF0" w:rsidP="006B2FF0">
      <w:pPr>
        <w:rPr>
          <w:lang w:val="en-US"/>
        </w:rPr>
      </w:pPr>
      <w:r w:rsidRPr="00F6228A">
        <w:rPr>
          <w:lang w:val="en-US"/>
        </w:rPr>
        <w:br w:type="page"/>
      </w:r>
    </w:p>
    <w:tbl>
      <w:tblPr>
        <w:tblW w:w="9798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B2FF0" w:rsidRPr="000B31EC" w14:paraId="287D2660" w14:textId="77777777" w:rsidTr="00E8760D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51E5D9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  <w:p w14:paraId="15EB79CB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AC30EC" w14:textId="77777777" w:rsidR="006B2FF0" w:rsidRPr="00F6228A" w:rsidRDefault="006B2FF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DD8ED9" w14:textId="77777777" w:rsidR="006B2FF0" w:rsidRPr="00F6228A" w:rsidRDefault="006B2FF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BDEEC1" w14:textId="77777777" w:rsidR="006B2FF0" w:rsidRPr="00F6228A" w:rsidRDefault="006B2FF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6B2FF0" w:rsidRPr="000B31EC" w14:paraId="753F22A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35F68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4" w:name="BKM_1093EF78_3CB1_4fb5_A4BF_46A6AFD78382"/>
            <w:bookmarkEnd w:id="23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40A2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B7CCF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CB1D21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2060D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FF6BD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199A4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1A70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04153F9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D6BE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586E5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8E51B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14C85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46C04E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53F402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68C5F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247C496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64D73A8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edit button from a task in the task list from the main window to open task edit window</w:t>
            </w:r>
          </w:p>
          <w:p w14:paraId="645A9A3E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Clean any text from the name text box (the upper one)</w:t>
            </w:r>
          </w:p>
          <w:p w14:paraId="02DC2ECB" w14:textId="77777777" w:rsidR="006B2FF0" w:rsidRPr="000B31EC" w:rsidRDefault="006B2FF0" w:rsidP="00E8760D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 button</w:t>
            </w:r>
          </w:p>
          <w:p w14:paraId="53FBD54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329D4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3C78C8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shows the message "Empty name field", edit task window does not dismiss and Database is not changed</w:t>
            </w:r>
          </w:p>
          <w:p w14:paraId="2966B64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1F0511D3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089817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03D2FC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3802A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CA8D6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9F358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D57414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47C381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33874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8BAB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Editing task with name field empty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C8063EA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85C28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84899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2ET-002: EditTask.save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99E2EF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80579F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4"/>
    <w:p w14:paraId="19D0D132" w14:textId="77777777" w:rsidR="00CD59BB" w:rsidRDefault="006B2FF0" w:rsidP="006B2FF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9798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CD59BB" w:rsidRPr="000B31EC" w14:paraId="5CF5E2F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F623E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lastRenderedPageBreak/>
              <w:br w:type="page"/>
            </w:r>
            <w:bookmarkStart w:id="25" w:name="BKM_ABA49AC5_6664_4199_B635_FC061A659F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CB8232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Deactivate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EA3FC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9193F6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12326B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50E49" w14:textId="77777777" w:rsidR="00CD59BB" w:rsidRPr="00F6228A" w:rsidRDefault="00CD59B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A1D112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DE9579" w14:textId="77777777" w:rsidR="00CD59BB" w:rsidRPr="00F6228A" w:rsidRDefault="00CD59B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1897040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A2941B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18BE68" w14:textId="77777777" w:rsidR="00CD59BB" w:rsidRPr="00F6228A" w:rsidRDefault="00CD59B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4D5328" w14:textId="77777777" w:rsidR="00CD59BB" w:rsidRPr="00F6228A" w:rsidRDefault="00CD59B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BE1EC" w14:textId="77777777" w:rsidR="00CD59BB" w:rsidRPr="00F6228A" w:rsidRDefault="00CD59B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CD59BB" w:rsidRPr="000B31EC" w14:paraId="5292326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481A26E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C4150C5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0C46450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9494D97" w14:textId="77777777" w:rsidR="00CD59BB" w:rsidRPr="000B31EC" w:rsidRDefault="00CD59BB" w:rsidP="00E8760D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check from the checkbox in the right side of any active task from the main list window</w:t>
            </w:r>
          </w:p>
          <w:p w14:paraId="3C3295B6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A64A9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58997FE" w14:textId="77777777" w:rsidR="00CD59BB" w:rsidRPr="000B31EC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deactivated, must be invisible in the main screen if the checkbox to show inactive task are unchecked and must be updated in Database</w:t>
            </w:r>
          </w:p>
          <w:p w14:paraId="7A98CA3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DA4DA5C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859CAB2" w14:textId="77777777" w:rsidR="00CD59BB" w:rsidRPr="00F6228A" w:rsidRDefault="00CD59BB" w:rsidP="00CD59B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CD59BB" w:rsidRPr="000B31EC" w14:paraId="675ABE3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C1EF3F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0422E6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B9153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2C05E" w14:textId="77777777" w:rsidR="00CD59BB" w:rsidRPr="00F6228A" w:rsidRDefault="00CD59B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CD59BB" w:rsidRPr="000B31EC" w14:paraId="09D2078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407603" w14:textId="77777777" w:rsidR="00CD59BB" w:rsidRPr="00F6228A" w:rsidRDefault="00CD59B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FC1AC0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9ADA12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C9F5C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A5674" w14:textId="77777777" w:rsidR="00CD59BB" w:rsidRPr="00F6228A" w:rsidRDefault="00CD59B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83654C" w14:textId="77777777" w:rsidR="00CD59BB" w:rsidRPr="00F6228A" w:rsidRDefault="00CD59B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5"/>
    </w:tbl>
    <w:p w14:paraId="215AC098" w14:textId="2881E23C" w:rsidR="006B2FF0" w:rsidRDefault="006B2FF0" w:rsidP="006B2FF0">
      <w:pPr>
        <w:rPr>
          <w:rFonts w:eastAsia="Times New Roman"/>
          <w:szCs w:val="24"/>
          <w:lang w:val="en-US"/>
        </w:rPr>
      </w:pPr>
    </w:p>
    <w:p w14:paraId="4AD893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71CAA0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DC95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6" w:name="BKM_56CF0170_A038_4628_ACAD_E0FA4A04104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206A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Show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059B1D" w14:textId="7DA53D89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22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F2BD3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B4EB79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BA5B9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9B45C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68FFD8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4C3DE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69C44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B3D5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BE7DE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B024C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B027584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93B938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D96FF9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4D79553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minimal view is not active and “show inactive tasks” checkbox is not checked</w:t>
            </w:r>
          </w:p>
          <w:p w14:paraId="3D8872B6" w14:textId="77777777" w:rsidR="006B2FF0" w:rsidRPr="00F6228A" w:rsidRDefault="006B2FF0" w:rsidP="00E8760D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 to check it</w:t>
            </w:r>
          </w:p>
          <w:p w14:paraId="36A576A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4C4AF0C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87C077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 a list with all tasks including inactive tasks.</w:t>
            </w:r>
          </w:p>
          <w:p w14:paraId="1936811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08632AF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F73E95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75998C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CAD35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1AA7A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9F16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379B9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24E9CDF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479DF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37D4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Show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lastRenderedPageBreak/>
              <w:t>deactivated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86A966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94E2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717D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15FIT-002: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lastRenderedPageBreak/>
              <w:t>FilterTask.ShowAll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3BB44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E4D9C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6"/>
    <w:p w14:paraId="0A328BD1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4EB5169E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8EB7279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318CE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7" w:name="BKM_EA1681DB_4F10_4136_842E_F83DCC4D78B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F679A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A5639E" w14:textId="1802144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Test </w:t>
            </w:r>
            <w:r w:rsidR="00CD59BB">
              <w:rPr>
                <w:rFonts w:ascii="Times New Roman" w:hAnsi="Times New Roman"/>
                <w:szCs w:val="24"/>
                <w:lang w:val="en-US"/>
              </w:rPr>
              <w:t>Id: T23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3D3972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93702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41C2E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02AF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DCD492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111ACB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5B13F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194E7B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E4B29A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A4A9C4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1479474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1C4464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D78B4F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C2BB9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Initialize the program or click down arrow on main window to show task list.</w:t>
            </w:r>
          </w:p>
          <w:p w14:paraId="5BA3B6F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E3E0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18D68E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sorts the tasks order by descending stop date.</w:t>
            </w:r>
          </w:p>
          <w:p w14:paraId="08FE5D22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216FB55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6F7ECFEA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B4D9DF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1732B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01E6E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051EE3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0628635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FB41F6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1E61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no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857081" w14:textId="77777777" w:rsidR="006B2FF0" w:rsidRPr="000B31EC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39A45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6235C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17TL-002: TaskList.DefaultSort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2B71EE1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27"/>
    </w:tbl>
    <w:p w14:paraId="5676AD75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502A8DFE" w14:textId="77777777" w:rsidR="006B2FF0" w:rsidRDefault="006B2FF0" w:rsidP="00A15BB3">
      <w:pPr>
        <w:rPr>
          <w:rFonts w:eastAsia="Times New Roman"/>
          <w:szCs w:val="24"/>
          <w:lang w:val="en-US"/>
        </w:rPr>
      </w:pPr>
    </w:p>
    <w:p w14:paraId="37FBAD3D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C1A37D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31CB29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8" w:name="BKM_A58FEE43_42AE_45b5_B1AB_C237DE8948DF"/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4BCC93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Tasklist</w:t>
            </w:r>
            <w:r w:rsidRPr="000636FA">
              <w:rPr>
                <w:sz w:val="20"/>
                <w:szCs w:val="24"/>
                <w:lang w:val="en-US"/>
              </w:rPr>
              <w:t xml:space="preserve"> </w:t>
            </w: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CD5D" w14:textId="373D9F1C" w:rsidR="006B2FF0" w:rsidRPr="000636F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T24</w: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819EA7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DCD86B" w14:textId="77777777" w:rsidR="006B2FF0" w:rsidRPr="000636F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676C3E" w14:textId="77777777" w:rsidR="006B2FF0" w:rsidRPr="000636F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B06B9A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CCE0F" w14:textId="77777777" w:rsidR="006B2FF0" w:rsidRPr="000636F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DD41A8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45C3D4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7696F9" w14:textId="77777777" w:rsidR="006B2FF0" w:rsidRPr="000636F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0636FA">
              <w:rPr>
                <w:sz w:val="20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8AAB12" w14:textId="77777777" w:rsidR="006B2FF0" w:rsidRPr="000636F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D19880" w14:textId="77777777" w:rsidR="006B2FF0" w:rsidRPr="000636F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ab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636F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16C941D7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D097C98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FFD8067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B33B732" w14:textId="77777777" w:rsidR="006B2FF0" w:rsidRPr="000636FA" w:rsidRDefault="006B2FF0" w:rsidP="00E8760D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in one of the several tabs available to sort, in the main window</w:t>
            </w:r>
          </w:p>
          <w:p w14:paraId="0A07F9D2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F079C1E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FD18E5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The system sorts the tasks order by name, total time, spent time of day or stop date.</w:t>
            </w:r>
          </w:p>
          <w:p w14:paraId="35B0D58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Even if a task is running, it will take the sorted position.</w:t>
            </w:r>
          </w:p>
          <w:p w14:paraId="5BFD12DB" w14:textId="77777777" w:rsidR="006B2FF0" w:rsidRPr="000636F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EF864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364EB8D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FE71D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0F84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20983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7CAEE7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6E1344F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162A03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566C0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Normal sorts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7A8E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B5BAB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7F7C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17TL-004: TaskList.Sort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C78B70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44895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8"/>
    <w:p w14:paraId="1F9C92D7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p w14:paraId="39C5E285" w14:textId="4F2A159D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1C8BF9B6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4DAA14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8FED77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29" w:name="BKM_871C0C60_105B_4950_90A7_B281EC38C4D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5F6A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251BD7" w14:textId="776F5063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T25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58220B35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EF7BF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737B1C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46CCD8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2D54FC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386355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14CAE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B96AF9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497E85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87604D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B959220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B98D3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A8649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4AE97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8F7FD4C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Ensure that the main window are not in minimal view mode</w:t>
            </w:r>
          </w:p>
          <w:p w14:paraId="2CBD0BA0" w14:textId="77777777" w:rsidR="006B2FF0" w:rsidRPr="000B31EC" w:rsidRDefault="006B2FF0" w:rsidP="00E8760D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up arrow in the bottom right corner of the main window (on bottom of task list)</w:t>
            </w:r>
          </w:p>
          <w:p w14:paraId="6B73C9B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0F8F4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F9AB54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list disappear</w:t>
            </w:r>
          </w:p>
          <w:p w14:paraId="4C2EA95B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Up arrow turns in a down arrow</w:t>
            </w:r>
          </w:p>
          <w:p w14:paraId="3523DB0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413AA84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18182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41C950AC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75DF8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0CF38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7E97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F58A5A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2DC669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28B63E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E4479C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Tasks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9BF267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AF453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01DAF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E7FAB5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2C58AE16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11B45CD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29"/>
    <w:p w14:paraId="6E51B21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9E9159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62429A8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02E404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963949D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145A0CC0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49A392A8" w14:textId="233E1B10" w:rsidR="006B2FF0" w:rsidRDefault="006B2FF0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ACDB018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6578F30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E963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0" w:name="BKM_D06C5591_F9A8_4aa7_B362_1E0EC13A767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C37F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1AE2BB" w14:textId="39A37A5E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T26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2AAF7D9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103E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309D2D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0A9A4B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CE0C01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18BE8CA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730EF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11B0CF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B8CCF1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9B07EE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77C3778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6E511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62ACD8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31BA7E2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045BE5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the main window are in minimal view mode (without visible task list and a down arrow in the bottom right corner)</w:t>
            </w:r>
            <w:r w:rsidRPr="000B31EC" w:rsidDel="00B7235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D46556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the down arrow button in the bottom right corner of the main window</w:t>
            </w:r>
          </w:p>
          <w:p w14:paraId="7E46475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92CFF3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E48F7EA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05BB8A7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expands the window and presents the complete task list</w:t>
            </w:r>
          </w:p>
          <w:p w14:paraId="69C7C731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down arrow turns in a up arrow</w:t>
            </w:r>
          </w:p>
          <w:p w14:paraId="30318B8D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CCCDE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C03232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62D897B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687705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AACB5D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892BE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32427C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572AAA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0005E1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EE6C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C6E83D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83A8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A737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17TL-005: TaskList.TotalTime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1AC399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4F3CF6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EC8B5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6928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F04FE3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358145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AD0AA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17TL-006: TaskList.Today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7FB484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799D0AC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D5284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773E21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974816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B55480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778A8A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17TL-007: TaskList.StopDate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0ABA62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B2FF0" w:rsidRPr="000B31EC" w14:paraId="0AEC93F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46C70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B0B1DE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1A47FCC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C7690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15536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17TL-001: TaskList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2CEF7E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0F40587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C84CD6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0"/>
    <w:p w14:paraId="20A0FB19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7C49422B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217C64A2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332826E9" w14:textId="77777777" w:rsidR="006B2FF0" w:rsidRPr="00F6228A" w:rsidRDefault="006B2FF0" w:rsidP="006B2FF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B2FF0" w:rsidRPr="000B31EC" w14:paraId="51D233E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98526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1" w:name="BKM_4DE6108B_A42A_4b69_A568_5A7F73742B0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25C7BD" w14:textId="2EACE443" w:rsidR="006B2FF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Shortcut with no running task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6C7BB1" w14:textId="6A86883A" w:rsidR="006B2FF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T27</w: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B2FF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37CE6B2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F0A68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DEDC33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24EA4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7FD9AD" w14:textId="77777777" w:rsidR="006B2FF0" w:rsidRPr="00F6228A" w:rsidRDefault="006B2FF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00BDFB93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0D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1B0EA" w14:textId="77777777" w:rsidR="006B2FF0" w:rsidRPr="00F6228A" w:rsidRDefault="006B2FF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BCC2A6" w14:textId="77777777" w:rsidR="006B2FF0" w:rsidRPr="00F6228A" w:rsidRDefault="006B2FF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841246" w14:textId="77777777" w:rsidR="006B2FF0" w:rsidRPr="00F6228A" w:rsidRDefault="006B2FF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B2FF0" w:rsidRPr="000B31EC" w14:paraId="661B4F99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368D859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8408CAD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F618C9F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5C81BB" w14:textId="77777777" w:rsidR="006B2FF0" w:rsidRPr="000B31EC" w:rsidRDefault="006B2FF0" w:rsidP="00E8760D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Press a shortcut key combination corresponding to a task or activate it using the play button from the task list from the main window</w:t>
            </w:r>
            <w:r w:rsidRPr="000B31EC" w:rsidDel="0042382D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03E9D833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3D17DA58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7203630" w14:textId="77777777" w:rsidR="006B2FF0" w:rsidRPr="000B31EC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is activated and should appear in first place in task list</w:t>
            </w:r>
          </w:p>
          <w:p w14:paraId="09CBAF9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0C99F70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B2FF0" w:rsidRPr="000B31EC" w14:paraId="2486B6C6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F65306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DBBDA9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7C3E0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24D28" w14:textId="77777777" w:rsidR="006B2FF0" w:rsidRPr="00F6228A" w:rsidRDefault="006B2FF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B2FF0" w:rsidRPr="000B31EC" w14:paraId="16012747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1E8918" w14:textId="77777777" w:rsidR="006B2FF0" w:rsidRPr="00F6228A" w:rsidRDefault="006B2FF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7E5348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No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64DCAC5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68CAB3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4F46B" w14:textId="77777777" w:rsidR="006B2FF0" w:rsidRPr="00F6228A" w:rsidRDefault="006B2FF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6CT-003:ChangeRunningTask.Success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9179FA" w14:textId="77777777" w:rsidR="006B2FF0" w:rsidRPr="00F6228A" w:rsidRDefault="006B2FF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54C9A82" w14:textId="77777777" w:rsidR="006B2FF0" w:rsidRPr="00F6228A" w:rsidRDefault="006B2FF0" w:rsidP="006B2FF0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1"/>
    <w:p w14:paraId="3C2D5BD1" w14:textId="77777777" w:rsidR="006B2FF0" w:rsidRDefault="006B2FF0" w:rsidP="006B2FF0">
      <w:pPr>
        <w:rPr>
          <w:rFonts w:eastAsia="Times New Roman"/>
          <w:szCs w:val="24"/>
          <w:lang w:val="en-US"/>
        </w:rPr>
      </w:pPr>
    </w:p>
    <w:p w14:paraId="57E64A0E" w14:textId="2E2D9744" w:rsidR="00ED3923" w:rsidRPr="00F6228A" w:rsidRDefault="00ED3923">
      <w:pPr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0716EC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2BA87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2" w:name="BKM_15EB05DB_EF6A_4676_A946_3C9C6E8B2A3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EEAEC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57123A6" w14:textId="18334502" w:rsidR="006E7EFD" w:rsidRPr="00F6228A" w:rsidRDefault="00CD59BB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T28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4D683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B26E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3C776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BE52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7CA51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6A020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761F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B342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1D4B0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D4666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67C725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DC49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0C768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C682FBE" w14:textId="434009DE" w:rsidR="00421BF9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Initialize</w:t>
            </w:r>
            <w:r w:rsidR="006E7EFD" w:rsidRPr="000B31EC">
              <w:rPr>
                <w:rFonts w:ascii="Times New Roman" w:hAnsi="Times New Roman"/>
                <w:szCs w:val="24"/>
                <w:lang w:val="en-US"/>
              </w:rPr>
              <w:t xml:space="preserve"> the program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 click down arrow on main window to show task list</w:t>
            </w:r>
          </w:p>
          <w:p w14:paraId="5A8D6385" w14:textId="1BB6E150" w:rsidR="006E7EFD" w:rsidRPr="000B31EC" w:rsidRDefault="00421BF9" w:rsidP="00F6228A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Start a task</w:t>
            </w:r>
          </w:p>
          <w:p w14:paraId="39D9BE21" w14:textId="77777777" w:rsidR="00421BF9" w:rsidRPr="000B31EC" w:rsidRDefault="00421BF9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</w:p>
          <w:p w14:paraId="7D2FD50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F0C8D71" w14:textId="36B1CADF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show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list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 xml:space="preserve">with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current task 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in first position followed by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the others tasks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,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order</w:t>
            </w:r>
            <w:r w:rsidR="00421BF9" w:rsidRPr="000B31EC">
              <w:rPr>
                <w:rFonts w:ascii="Times New Roman" w:hAnsi="Times New Roman"/>
                <w:szCs w:val="24"/>
                <w:lang w:val="en-US"/>
              </w:rPr>
              <w:t>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by descending stop date.</w:t>
            </w:r>
          </w:p>
          <w:p w14:paraId="0F9AF38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F3AF1E2" w14:textId="5104F1E4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35E3E20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6B6FBA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820EF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5F70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6359D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7AFF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7A7CBF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045B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DFBC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Default sort with a task running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442C86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0E671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lastRenderedPageBreak/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5B1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17TL-003: TaskList.DefaultSort.CurrentTask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9B8F55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B498AA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2"/>
    <w:p w14:paraId="75D11179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5FAFBB97" w14:textId="77777777" w:rsidR="00FA07DB" w:rsidRDefault="00FA07DB" w:rsidP="00FA07DB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39EE63A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BC669F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3" w:name="BKM_8B107EC6_6FE2_4b26_AA16_D49843C8AFC2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B9C8A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52FE30" w14:textId="3641388D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T29</w: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11CD5FD1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7122C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501FD5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E20BAB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E65812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DD53476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E18E0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23F63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16B68C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5DCD3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9008D13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4A7A5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F4455E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5B9FD016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CFEC80B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Ensure that inactivity detection are enabled and an inactive time chosen</w:t>
            </w:r>
          </w:p>
          <w:p w14:paraId="754CFE9F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25D1158C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Wait the defined amount time without interacting with mouse nor keyboard</w:t>
            </w:r>
          </w:p>
          <w:p w14:paraId="61345208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2F3BE342" w14:textId="77777777" w:rsidR="00FA07DB" w:rsidRPr="000B31EC" w:rsidRDefault="00FA07DB" w:rsidP="00E8760D">
            <w:pPr>
              <w:pStyle w:val="ListParagraph"/>
              <w:numPr>
                <w:ilvl w:val="0"/>
                <w:numId w:val="19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Select save time</w:t>
            </w:r>
          </w:p>
          <w:p w14:paraId="278A3977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CB3F93" w14:textId="77777777" w:rsidR="00FA07DB" w:rsidRPr="000B31EC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C52F732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saved into task data in the database and task continues.</w:t>
            </w:r>
          </w:p>
          <w:p w14:paraId="35E1F854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530F495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510C92DD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23DA70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7FBA27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153E3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017C5C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265B390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6B0006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ECDAE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97431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F4808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F45C7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8AI-003-Inactivity.Notify.Adds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E8D1B40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52F20985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A85030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18F836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0F700F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EDCDC9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FC9D18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D236BF8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0201EBB9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641A0B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47F2F5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Save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C408E7A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A6A04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5ED7D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38A76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3"/>
    </w:tbl>
    <w:p w14:paraId="1EBCC877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p w14:paraId="4DA8CC3A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5E05329D" w14:textId="77777777" w:rsidR="00FA07DB" w:rsidRPr="00F6228A" w:rsidRDefault="00FA07DB" w:rsidP="00FA07DB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FA07DB" w:rsidRPr="000B31EC" w14:paraId="7997ADE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73896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4" w:name="BKM_276930D5_2DBD_4a21_854B_0614DD45ED9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6A07A2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B3B0F0" w14:textId="050C0579" w:rsidR="00FA07DB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T30</w: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FA07DB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3FCC778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F7FC3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2CC54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B574E6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529936" w14:textId="77777777" w:rsidR="00FA07DB" w:rsidRPr="00F6228A" w:rsidRDefault="00FA07DB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717A58F0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21301EA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3D2F7F" w14:textId="77777777" w:rsidR="00FA07DB" w:rsidRPr="00F6228A" w:rsidRDefault="00FA07DB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EB8A" w14:textId="77777777" w:rsidR="00FA07DB" w:rsidRPr="00F6228A" w:rsidRDefault="00FA07DB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A7FBCC9" w14:textId="77777777" w:rsidR="00FA07DB" w:rsidRPr="00F6228A" w:rsidRDefault="00FA07DB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FA07DB" w:rsidRPr="000B31EC" w14:paraId="500383F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B2DAEE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185E47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sz w:val="20"/>
                <w:szCs w:val="24"/>
                <w:lang w:val="en-US"/>
              </w:rPr>
              <w:fldChar w:fldCharType="begin" w:fldLock="1"/>
            </w:r>
            <w:r w:rsidRPr="000636F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636FA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0636FA">
              <w:rPr>
                <w:sz w:val="20"/>
                <w:szCs w:val="24"/>
                <w:lang w:val="en-US"/>
              </w:rPr>
              <w:fldChar w:fldCharType="end"/>
            </w:r>
          </w:p>
          <w:p w14:paraId="189A2A0F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D4C34D9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Ensure that inactivity detection are enabled and an inactive time chosen</w:t>
            </w:r>
          </w:p>
          <w:p w14:paraId="1F9459E7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Activate a task</w:t>
            </w:r>
          </w:p>
          <w:p w14:paraId="1949AA25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lastRenderedPageBreak/>
              <w:t>Wait the defined amount time without interacting with mouse nor keyboard</w:t>
            </w:r>
          </w:p>
          <w:p w14:paraId="3A10FBE6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Interact with one or both</w:t>
            </w:r>
          </w:p>
          <w:p w14:paraId="389C71B5" w14:textId="77777777" w:rsidR="00FA07DB" w:rsidRPr="000636FA" w:rsidRDefault="00FA07DB" w:rsidP="00E8760D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Select ignore time</w:t>
            </w:r>
          </w:p>
          <w:p w14:paraId="64C30DB6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1DA9B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E5C3DD5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3BCDFD4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Time is ignored and task continues.</w:t>
            </w:r>
          </w:p>
          <w:p w14:paraId="2FE3C4D9" w14:textId="77777777" w:rsidR="00FA07DB" w:rsidRPr="000636F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636F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31EB3B81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8569F5A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FA07DB" w:rsidRPr="000B31EC" w14:paraId="6E7DE4A9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2C1138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D5CCD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FDD493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D0FCC4" w14:textId="77777777" w:rsidR="00FA07DB" w:rsidRPr="00F6228A" w:rsidRDefault="00FA07DB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FA07DB" w:rsidRPr="000B31EC" w14:paraId="0BCEF47E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BA122A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57CF5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AB92C39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E2396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C2300B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8AI-003-Inactivity.Notify.Ignores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DB9CBDE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65B7CB5C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864E88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7F793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593912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EF5370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60B8BE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8AI-002-Inactivity.Notify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F9C2EAF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FA07DB" w:rsidRPr="000B31EC" w14:paraId="3E5B9982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0175D1" w14:textId="77777777" w:rsidR="00FA07DB" w:rsidRPr="00F6228A" w:rsidRDefault="00FA07DB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1B441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Ignore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3D1FF1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FF43FC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FCF73" w14:textId="77777777" w:rsidR="00FA07DB" w:rsidRPr="00F6228A" w:rsidRDefault="00FA07DB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8AI-001-Inactivity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62B64" w14:textId="77777777" w:rsidR="00FA07DB" w:rsidRPr="00F6228A" w:rsidRDefault="00FA07DB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B1CE592" w14:textId="77777777" w:rsidR="00FA07DB" w:rsidRPr="00F6228A" w:rsidRDefault="00FA07DB" w:rsidP="00FA07DB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34"/>
    <w:p w14:paraId="4B632FCF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7E9FE79B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69D3C595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BD299DF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C4FCC2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7EB0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DF627F" w14:textId="17D0DBDD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T31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4D449D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5E40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EA404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B0CC2A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95687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4D5C4C8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22471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0E838A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D92FD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0CCB09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056077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EADC1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80A110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53B4B7A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ECB4150" w14:textId="77777777" w:rsidR="00A66190" w:rsidRPr="00F6228A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Click in settings button</w:t>
            </w:r>
          </w:p>
          <w:p w14:paraId="06958A89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Export Data button in the upper right corner of the window</w:t>
            </w:r>
          </w:p>
          <w:p w14:paraId="31F04F9C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Choose a name and where to save the file in the save window dialog that appear</w:t>
            </w:r>
          </w:p>
          <w:p w14:paraId="6B2AE318" w14:textId="77777777" w:rsidR="00A66190" w:rsidRPr="000B31EC" w:rsidRDefault="00A66190" w:rsidP="00E8760D"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Save</w:t>
            </w:r>
          </w:p>
          <w:p w14:paraId="6756FE3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64410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41E8AD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exports all data to the specified file and location</w:t>
            </w:r>
          </w:p>
          <w:p w14:paraId="72C165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F6A2BEF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72474C0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1EACD71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9FB47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AA3A6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50B85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57BC9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AA70A76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D820B2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B32C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0885F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C0BB1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68F4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16ED-001: ExportData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42EDBC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0BDB1994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48F715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BAC8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B56B752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C39D6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7B5A3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16ED-002: ExportData.Export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E415808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F71011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D444771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F75A3C7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69880202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18C814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5" w:name="BKM_F6BCC3D9_9BF4_420e_AA26_74F88B69BA9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C0AFB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21AA1E" w14:textId="14378B38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T32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9A342DA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C2010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AD945A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210661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FE8E3A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49DEED5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4881B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A5C949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27D40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D0614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977BD7C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4394F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B6C5B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35CAB16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C0391C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6FFD752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The system presents a message to confirm the operation</w:t>
            </w:r>
          </w:p>
          <w:p w14:paraId="698574BF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No to negate task removal</w:t>
            </w:r>
          </w:p>
          <w:p w14:paraId="3FDCBA2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1DE19D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0917B3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 aren't removed and must have the same status that has before.</w:t>
            </w:r>
          </w:p>
          <w:p w14:paraId="38308C0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1ACFD96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A66190" w:rsidRPr="000B31EC" w14:paraId="633A09FF" w14:textId="77777777" w:rsidTr="00E8760D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893E8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30B57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AF13DD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99D9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069E00FE" w14:textId="77777777" w:rsidTr="00E8760D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9E5734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42F06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"no"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0CB772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E6681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3B509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1B4F815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495D3CD7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98CF0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6" w:name="BKM_11770A59_5D22_4614_AAE4_6E4DC29EEEB8"/>
            <w:bookmarkEnd w:id="3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4C7AE4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37431" w14:textId="296F487B" w:rsidR="00A66190" w:rsidRPr="00F6228A" w:rsidRDefault="00CD59BB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T33</w: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A66190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0E82BC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F3D10F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A7F4D4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6854B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85BE73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2320224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5322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C13A50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E6E17B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52464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70F397FA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3891BF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E03649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2336F117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CBB8F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Click in the delete button from any task from the task list in the main window </w:t>
            </w:r>
          </w:p>
          <w:p w14:paraId="5B841C72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lastRenderedPageBreak/>
              <w:t>2. The system presents a message to confirm the operation</w:t>
            </w:r>
          </w:p>
          <w:p w14:paraId="7644222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3. Click Yes to confirm task removal</w:t>
            </w:r>
          </w:p>
          <w:p w14:paraId="2EDED26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539FE0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CD21E45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deletes the task from the database and updates the tasks list.</w:t>
            </w:r>
          </w:p>
          <w:p w14:paraId="73DFEF7E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4C1A3E8A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6ACF3040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DE238E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06B5E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7C7AE3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343D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77C6C1C0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7B05A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94C1F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Deleting a task and saying "yes" to delete 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8E2FD73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21E609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A82EF7D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AD20D3F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2752F74A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C2A70F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BA1E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A27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3DT-001: DeleteTask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FC79C6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6"/>
    </w:tbl>
    <w:p w14:paraId="1F03C967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7E02210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77BB5E7C" w14:textId="77777777" w:rsidR="00A66190" w:rsidRPr="00F6228A" w:rsidRDefault="00A66190" w:rsidP="00A66190">
      <w:pPr>
        <w:rPr>
          <w:rFonts w:ascii="Times New Roman" w:hAnsi="Times New Roman"/>
          <w:szCs w:val="24"/>
          <w:lang w:val="en-US"/>
        </w:rPr>
      </w:pPr>
    </w:p>
    <w:p w14:paraId="6A24C477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1F91E82B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76C4237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84726B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7" w:name="BKM_BAA85146_603A_44bb_BE12_10F0B50B440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264092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8808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556DD533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D922A4E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6DDFA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2A0A65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DDA0C7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0BE95BF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98D65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64FA58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E4B0F3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652FD8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9E6154" w14:paraId="5770DFAE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2790A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89DB48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522630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33EA750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 the “Show inactive tasks” checkbox from the main window are checked</w:t>
            </w:r>
          </w:p>
          <w:p w14:paraId="45A58DBD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Select a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n inactive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task from the list of the main window</w:t>
            </w:r>
          </w:p>
          <w:p w14:paraId="7B3B783A" w14:textId="77777777" w:rsidR="00A66190" w:rsidRPr="000B31EC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the checkbox in the right side of the task item</w:t>
            </w:r>
          </w:p>
          <w:p w14:paraId="338050D7" w14:textId="77777777" w:rsidR="00A66190" w:rsidRPr="00F6228A" w:rsidRDefault="00A66190" w:rsidP="00E8760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Remove the check from the “Show inactive tasks” checkbox</w:t>
            </w:r>
          </w:p>
          <w:p w14:paraId="5CAA270A" w14:textId="77777777" w:rsidR="00A66190" w:rsidRPr="000B31EC" w:rsidRDefault="00A66190" w:rsidP="00E8760D">
            <w:pPr>
              <w:pStyle w:val="ListParagraph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6A889CC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ABAFE73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Task change its status to activated and must be visible in the task list after unchecking the checkbox</w:t>
            </w:r>
          </w:p>
          <w:p w14:paraId="42C0431D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Database task information is updated</w:t>
            </w:r>
          </w:p>
          <w:p w14:paraId="64DB985C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20420362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A66190" w:rsidRPr="000B31EC" w14:paraId="13962AE8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889308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7D57DF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A0E82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F7918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32754378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F8B15E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B927A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Activating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F324C7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77AB6CA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6754321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B9CFC76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08E32E7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5A43A14E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F9021EC" w14:textId="77777777" w:rsidR="00A66190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07724CDB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B133F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1E3FB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7CT-001:ChangeTask Status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8800610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37"/>
    </w:tbl>
    <w:p w14:paraId="57AA1A26" w14:textId="77777777" w:rsidR="00A66190" w:rsidRDefault="00A66190" w:rsidP="00A66190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33BA0F8D" w14:textId="77777777" w:rsidR="00A66190" w:rsidRPr="00F6228A" w:rsidRDefault="00A66190" w:rsidP="00A66190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A66190" w:rsidRPr="000B31EC" w14:paraId="5F82D698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375B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38" w:name="BKM_297E2082_D4C6_4d00_8D00_B686ED2263AE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F7604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35F84A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79422DE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6F6966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2B4247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9A5790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1E0AE0" w14:textId="77777777" w:rsidR="00A66190" w:rsidRPr="00F6228A" w:rsidRDefault="00A66190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38F41CE2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0A8347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5B1276" w14:textId="77777777" w:rsidR="00A66190" w:rsidRPr="00F6228A" w:rsidRDefault="00A66190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00046" w14:textId="77777777" w:rsidR="00A66190" w:rsidRPr="00F6228A" w:rsidRDefault="00A66190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775B3D" w14:textId="77777777" w:rsidR="00A66190" w:rsidRPr="00F6228A" w:rsidRDefault="00A66190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A66190" w:rsidRPr="000B31EC" w14:paraId="15C35588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804EF55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05E5291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7D925179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Press a shortcut key combination associated with a task that has already removed</w:t>
            </w:r>
          </w:p>
          <w:p w14:paraId="714C9620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2283D8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CCDB0F8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plays a beep </w:t>
            </w:r>
          </w:p>
          <w:p w14:paraId="7A0B1220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</w:t>
            </w:r>
          </w:p>
        </w:tc>
      </w:tr>
    </w:tbl>
    <w:p w14:paraId="01B4F849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16A5ACA3" w14:textId="77777777" w:rsidR="00A66190" w:rsidRPr="00F6228A" w:rsidRDefault="00A66190" w:rsidP="00A66190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84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"/>
        <w:gridCol w:w="1440"/>
        <w:gridCol w:w="60"/>
        <w:gridCol w:w="2850"/>
        <w:gridCol w:w="60"/>
        <w:gridCol w:w="2065"/>
        <w:gridCol w:w="60"/>
        <w:gridCol w:w="3190"/>
        <w:gridCol w:w="60"/>
      </w:tblGrid>
      <w:tr w:rsidR="00A66190" w:rsidRPr="000B31EC" w14:paraId="7A134865" w14:textId="77777777" w:rsidTr="00E8760D">
        <w:trPr>
          <w:gridAfter w:val="1"/>
          <w:wAfter w:w="60" w:type="dxa"/>
          <w:trHeight w:val="237"/>
        </w:trPr>
        <w:tc>
          <w:tcPr>
            <w:tcW w:w="15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DCB1D2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EB681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C5E64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4DC88B" w14:textId="77777777" w:rsidR="00A66190" w:rsidRPr="00F6228A" w:rsidRDefault="00A66190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A66190" w:rsidRPr="000B31EC" w14:paraId="435FC93E" w14:textId="77777777" w:rsidTr="00E8760D">
        <w:trPr>
          <w:gridAfter w:val="1"/>
          <w:wAfter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CD4AF8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C1E4BB" w14:textId="77777777" w:rsidR="00A66190" w:rsidRPr="000B31EC" w:rsidRDefault="00A66190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Change running task with shortcut 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F70D591" w14:textId="77777777" w:rsidR="00A66190" w:rsidRPr="000B31EC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BDEA6D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D72DC3" w14:textId="77777777" w:rsidR="00A66190" w:rsidRPr="00F6228A" w:rsidRDefault="00A66190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6CT-002:ChangeRunningTask.CombinationFail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0038DB3" w14:textId="77777777" w:rsidR="00A66190" w:rsidRPr="00F6228A" w:rsidRDefault="00A66190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A66190" w:rsidRPr="000B31EC" w14:paraId="3C3EF545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B838B9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  <w:bookmarkStart w:id="39" w:name="BKM_7F741209_B06A_49a8_963D_DA998D59CF9B"/>
            <w:bookmarkEnd w:id="38"/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64EBF2" w14:textId="77777777" w:rsidR="00A66190" w:rsidRPr="00F6228A" w:rsidRDefault="00A6619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BC7B7C" w14:textId="77777777" w:rsidR="00A66190" w:rsidRPr="00F6228A" w:rsidRDefault="00A6619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D9EBFC" w14:textId="77777777" w:rsidR="00A66190" w:rsidRPr="00F6228A" w:rsidRDefault="00A6619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tr w:rsidR="00A66190" w:rsidRPr="000B31EC" w14:paraId="355E5C6B" w14:textId="77777777" w:rsidTr="00E8760D">
        <w:trPr>
          <w:gridBefore w:val="1"/>
          <w:wBefore w:w="60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541FEC" w14:textId="77777777" w:rsidR="00A66190" w:rsidRPr="00F6228A" w:rsidRDefault="00A66190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5981FD" w14:textId="77777777" w:rsidR="00A66190" w:rsidRPr="00F6228A" w:rsidRDefault="00A6619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DCBE46" w14:textId="77777777" w:rsidR="00A66190" w:rsidRPr="00F6228A" w:rsidRDefault="00A6619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  <w:tc>
          <w:tcPr>
            <w:tcW w:w="325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7C448B" w14:textId="77777777" w:rsidR="00A66190" w:rsidRPr="00F6228A" w:rsidRDefault="00A66190" w:rsidP="00E8760D">
            <w:pPr>
              <w:spacing w:before="60" w:after="60"/>
              <w:rPr>
                <w:sz w:val="20"/>
                <w:szCs w:val="24"/>
                <w:lang w:val="en-US"/>
              </w:rPr>
            </w:pPr>
          </w:p>
        </w:tc>
      </w:tr>
      <w:bookmarkEnd w:id="39"/>
    </w:tbl>
    <w:p w14:paraId="34E59DB6" w14:textId="77777777" w:rsidR="00A66190" w:rsidRDefault="00A66190" w:rsidP="00A66190">
      <w:pPr>
        <w:rPr>
          <w:rFonts w:eastAsia="Times New Roman"/>
          <w:szCs w:val="24"/>
          <w:lang w:val="en-US"/>
        </w:rPr>
      </w:pPr>
    </w:p>
    <w:p w14:paraId="6C67EBF3" w14:textId="77777777" w:rsidR="00A66190" w:rsidRDefault="00A66190">
      <w:pPr>
        <w:rPr>
          <w:rFonts w:eastAsia="Times New Roman"/>
          <w:szCs w:val="24"/>
          <w:lang w:val="en-US"/>
        </w:rPr>
      </w:pPr>
    </w:p>
    <w:p w14:paraId="219F03F7" w14:textId="77777777" w:rsidR="00A66190" w:rsidRDefault="00A66190">
      <w:pPr>
        <w:rPr>
          <w:rFonts w:eastAsia="Times New Roman"/>
          <w:szCs w:val="24"/>
          <w:lang w:val="en-US"/>
        </w:rPr>
      </w:pPr>
    </w:p>
    <w:p w14:paraId="7A0CA34E" w14:textId="77777777" w:rsidR="00FA07DB" w:rsidRDefault="00FA07DB">
      <w:pPr>
        <w:rPr>
          <w:rFonts w:eastAsia="Times New Roman"/>
          <w:szCs w:val="24"/>
          <w:lang w:val="en-US"/>
        </w:rPr>
      </w:pPr>
    </w:p>
    <w:p w14:paraId="1ABB4984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28D31DDF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462DC2D7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496EC968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4111D2B3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59FF1931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2A76466B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167833A4" w14:textId="77777777" w:rsidR="00893752" w:rsidRDefault="00893752" w:rsidP="00893752">
      <w:pPr>
        <w:rPr>
          <w:rFonts w:eastAsia="Times New Roman"/>
          <w:szCs w:val="24"/>
          <w:lang w:val="en-US"/>
        </w:rPr>
      </w:pPr>
    </w:p>
    <w:p w14:paraId="1C61D9F8" w14:textId="77777777" w:rsidR="00893752" w:rsidRPr="00F6228A" w:rsidRDefault="00893752" w:rsidP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893752" w:rsidRPr="000B31EC" w14:paraId="0D87281C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317F7C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0" w:name="BKM_0FEF3855_9703_4249_9D15_21A5C2F23E7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F496AF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57ADD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5A706D1B" w14:textId="77777777" w:rsidTr="00E8760D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1A7A04" w14:textId="77777777" w:rsidR="00893752" w:rsidRPr="00F6228A" w:rsidRDefault="00893752" w:rsidP="00E8760D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C795A4" w14:textId="77777777" w:rsidR="00893752" w:rsidRPr="00F6228A" w:rsidRDefault="00893752" w:rsidP="00E8760D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C4722C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5CC14D" w14:textId="77777777" w:rsidR="00893752" w:rsidRPr="00F6228A" w:rsidRDefault="00893752" w:rsidP="00E8760D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326D392D" w14:textId="77777777" w:rsidTr="00E8760D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167F40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1C76F1" w14:textId="77777777" w:rsidR="00893752" w:rsidRPr="00F6228A" w:rsidRDefault="00893752" w:rsidP="00E8760D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0BDA57" w14:textId="77777777" w:rsidR="00893752" w:rsidRPr="00F6228A" w:rsidRDefault="00893752" w:rsidP="00E8760D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C3E676" w14:textId="77777777" w:rsidR="00893752" w:rsidRPr="00F6228A" w:rsidRDefault="00893752" w:rsidP="00E8760D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893752" w:rsidRPr="000B31EC" w14:paraId="0A872561" w14:textId="77777777" w:rsidTr="00E8760D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373403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7D3279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1AA19C4D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44F5F968" w14:textId="77777777" w:rsidR="00893752" w:rsidRPr="00F6228A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Ensure that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minimal view is not active and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 “show inactive tasks” checkbox are checked</w:t>
            </w:r>
            <w:r w:rsidRPr="00F6228A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</w:p>
          <w:p w14:paraId="2B6DF6E8" w14:textId="77777777" w:rsidR="00893752" w:rsidRPr="000B31EC" w:rsidRDefault="00893752" w:rsidP="00E8760D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in the “show inactive tasks” checkbox</w:t>
            </w:r>
            <w:r w:rsidRPr="000B31EC" w:rsidDel="007846B0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to uncheck it</w:t>
            </w:r>
          </w:p>
          <w:p w14:paraId="34A5D9E1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9A45E09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B85C2F" w14:textId="77777777" w:rsidR="00893752" w:rsidRPr="000B31EC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filters the task list and only shows the active tasks</w:t>
            </w:r>
          </w:p>
          <w:p w14:paraId="68B5338A" w14:textId="77777777" w:rsidR="00893752" w:rsidRPr="00F6228A" w:rsidRDefault="00893752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7365BDF0" w14:textId="77777777" w:rsidR="00462094" w:rsidRPr="00F6228A" w:rsidRDefault="00462094" w:rsidP="00462094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9785" w:type="dxa"/>
        <w:tblInd w:w="12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462094" w:rsidRPr="000B31EC" w14:paraId="1CE8D9CE" w14:textId="77777777" w:rsidTr="00E8760D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34A66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DFE3BA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304683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0DF7D0" w14:textId="77777777" w:rsidR="00462094" w:rsidRPr="00F6228A" w:rsidRDefault="00462094" w:rsidP="00E8760D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462094" w:rsidRPr="000B31EC" w14:paraId="444E2F3A" w14:textId="77777777" w:rsidTr="00E8760D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F87566" w14:textId="77777777" w:rsidR="00462094" w:rsidRPr="00F6228A" w:rsidRDefault="00462094" w:rsidP="00E8760D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BCA16B" w14:textId="6E7563D1" w:rsidR="00462094" w:rsidRPr="000B31EC" w:rsidRDefault="00462094" w:rsidP="00E8760D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sz w:val="20"/>
                <w:szCs w:val="24"/>
                <w:lang w:val="en-US"/>
              </w:rPr>
              <w:t xml:space="preserve"> </w:t>
            </w: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Hide inactive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60897E21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5B8A65C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67D2E040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FF1E65F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1E1F8C4D" w14:textId="77777777" w:rsidR="00462094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  <w:p w14:paraId="3B562BE2" w14:textId="77777777" w:rsidR="00462094" w:rsidRPr="000B31EC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DE42A2" w14:textId="77777777" w:rsidR="00462094" w:rsidRPr="00F6228A" w:rsidRDefault="00462094" w:rsidP="00E8760D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AF3045" w14:textId="7E775982" w:rsidR="00462094" w:rsidRPr="00F6228A" w:rsidRDefault="00462094" w:rsidP="00E8760D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15FIT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-001: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Cs w:val="24"/>
                <w:lang w:val="en-US"/>
              </w:rPr>
              <w:t>FilterTask</w:t>
            </w:r>
          </w:p>
          <w:p w14:paraId="4BDBA4CD" w14:textId="77777777" w:rsidR="00462094" w:rsidRPr="00F6228A" w:rsidRDefault="00462094" w:rsidP="00E8760D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B1B175" w14:textId="77777777" w:rsidR="00893752" w:rsidRPr="00F6228A" w:rsidRDefault="00893752" w:rsidP="00893752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0"/>
    <w:p w14:paraId="64987FE1" w14:textId="77777777" w:rsidR="00893752" w:rsidRDefault="00893752">
      <w:pPr>
        <w:rPr>
          <w:rFonts w:eastAsia="Times New Roman"/>
          <w:szCs w:val="24"/>
          <w:lang w:val="en-US"/>
        </w:rPr>
      </w:pPr>
    </w:p>
    <w:p w14:paraId="24F1D0B0" w14:textId="70F3CC31" w:rsidR="00893752" w:rsidRDefault="00893752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br w:type="page"/>
      </w:r>
    </w:p>
    <w:p w14:paraId="53ED707B" w14:textId="77777777" w:rsidR="00893752" w:rsidRPr="00F6228A" w:rsidRDefault="00893752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42C54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16025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1" w:name="BKM_59DF03E2_AFB3_4583_96ED_391E93EDBB7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65C9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F709E2" w14:textId="6C53FDE7" w:rsidR="006E7EFD" w:rsidRPr="00F6228A" w:rsidRDefault="00DF436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T37</w: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="006E7EFD"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822ECA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96BB5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09CBE5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EADA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798B34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146791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DCD9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97E6A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C13C3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2F791F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F98F960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A1727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B09DF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  <w:p w14:paraId="0DA8CD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92E4BE8" w14:textId="65A09D44" w:rsidR="00C0365A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 xml:space="preserve">Click in settings button </w:t>
            </w:r>
          </w:p>
          <w:p w14:paraId="5A6C88A8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In the shortcut section, choose any task from the dropdown list</w:t>
            </w:r>
          </w:p>
          <w:p w14:paraId="388C0421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Define some random combination of checkbox next to it</w:t>
            </w:r>
          </w:p>
          <w:p w14:paraId="7C0743C6" w14:textId="77777777" w:rsidR="00C0365A" w:rsidRPr="000B31EC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Leave the text box empty</w:t>
            </w:r>
          </w:p>
          <w:p w14:paraId="1FE7EBA6" w14:textId="63C661B6" w:rsidR="006E7EFD" w:rsidRPr="00F6228A" w:rsidRDefault="00C0365A" w:rsidP="00F6228A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Click apply</w:t>
            </w:r>
          </w:p>
          <w:p w14:paraId="1F480B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F9C9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EA5FB62" w14:textId="4C9F7F4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The system </w:t>
            </w:r>
            <w:r w:rsidR="00C0365A" w:rsidRPr="000B31EC">
              <w:rPr>
                <w:rFonts w:ascii="Times New Roman" w:hAnsi="Times New Roman"/>
                <w:szCs w:val="24"/>
                <w:lang w:val="en-US"/>
              </w:rPr>
              <w:t xml:space="preserve">shows a window </w:t>
            </w:r>
            <w:r w:rsidR="00E32DE2" w:rsidRPr="000B31EC">
              <w:rPr>
                <w:rFonts w:ascii="Times New Roman" w:hAnsi="Times New Roman"/>
                <w:szCs w:val="24"/>
                <w:lang w:val="en-US"/>
              </w:rPr>
              <w:t>saying that the shortcut are incomplete and does not dismiss the settings window</w:t>
            </w:r>
          </w:p>
          <w:p w14:paraId="70A9DD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6AA3A2BA" w14:textId="3DC002C2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EE79A22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A6A50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15766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D039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30C44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21504F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10F43A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7621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5FE48D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3C6D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4EAAD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8FDF7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3D5E00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6D52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464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9CFAC2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0B99C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1814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13CS-002: ConfigureShortcuts.Validate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5CBFA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4C059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89C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A70F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Acceptance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Define failed shortcut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A1A74E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0477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6FD79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13CS-001:ConfigureShortcuts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FAE174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1"/>
    </w:tbl>
    <w:p w14:paraId="2236B216" w14:textId="7250F66B" w:rsidR="00ED3923" w:rsidRPr="00F6228A" w:rsidRDefault="00ED3923" w:rsidP="006E7EFD">
      <w:pPr>
        <w:rPr>
          <w:rFonts w:eastAsia="Times New Roman"/>
          <w:szCs w:val="24"/>
          <w:lang w:val="en-US"/>
        </w:rPr>
      </w:pPr>
    </w:p>
    <w:p w14:paraId="270A5F5C" w14:textId="77777777" w:rsidR="00ED3923" w:rsidRDefault="00ED3923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p w14:paraId="6059B186" w14:textId="77777777" w:rsidR="00A15BB3" w:rsidRDefault="00A15BB3">
      <w:pPr>
        <w:rPr>
          <w:rFonts w:eastAsia="Times New Roman"/>
          <w:szCs w:val="24"/>
          <w:lang w:val="en-US"/>
        </w:rPr>
      </w:pPr>
    </w:p>
    <w:p w14:paraId="4735B1A6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42" w:name="_Toc356703173"/>
      <w:bookmarkStart w:id="43" w:name="BKM_9A21D20A_55D2_4264_AE39_BF8F88FD2BEA"/>
      <w:bookmarkStart w:id="44" w:name="BKM_4ADEF9CD_536D_4bf0_88AD_28CE3B8CDF20"/>
      <w:r w:rsidRPr="009E6154">
        <w:rPr>
          <w:rFonts w:eastAsia="Times New Roman"/>
          <w:bCs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</w:t>
      </w:r>
      <w:bookmarkEnd w:id="42"/>
      <w:r w:rsidRPr="00F6228A">
        <w:rPr>
          <w:rFonts w:eastAsia="Times New Roman"/>
          <w:bCs/>
          <w:lang w:val="en-US"/>
        </w:rPr>
        <w:fldChar w:fldCharType="end"/>
      </w:r>
    </w:p>
    <w:p w14:paraId="71ED0BA3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7852E3D1" wp14:editId="1EFAB5F3">
            <wp:extent cx="5089525" cy="722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3"/>
    </w:p>
    <w:p w14:paraId="2DE4605B" w14:textId="77777777" w:rsidR="006E7EFD" w:rsidRPr="009E6154" w:rsidRDefault="006E7EFD" w:rsidP="006E7EFD">
      <w:pPr>
        <w:pStyle w:val="Heading3"/>
        <w:rPr>
          <w:rFonts w:eastAsia="Times New Roman"/>
          <w:bCs/>
        </w:rPr>
      </w:pPr>
      <w:bookmarkStart w:id="45" w:name="_Toc356703174"/>
      <w:bookmarkStart w:id="46" w:name="BKM_750F00E7_B8C4_46ab_B855_F71BE53AD9EF"/>
      <w:r w:rsidRPr="009E6154">
        <w:rPr>
          <w:rFonts w:eastAsia="Times New Roman"/>
          <w:bCs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9E6154">
        <w:rPr>
          <w:rFonts w:eastAsia="Times New Roman"/>
          <w:bCs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9E6154">
        <w:rPr>
          <w:rFonts w:eastAsia="Times New Roman"/>
          <w:bCs/>
        </w:rPr>
        <w:t>Interface Tests</w:t>
      </w:r>
      <w:bookmarkEnd w:id="45"/>
      <w:r w:rsidRPr="00F6228A">
        <w:rPr>
          <w:rFonts w:eastAsia="Times New Roman"/>
          <w:bCs/>
          <w:lang w:val="en-US"/>
        </w:rPr>
        <w:fldChar w:fldCharType="end"/>
      </w:r>
    </w:p>
    <w:p w14:paraId="2D514B84" w14:textId="77777777" w:rsidR="006E7EFD" w:rsidRPr="009E6154" w:rsidRDefault="006E7EFD" w:rsidP="006E7EFD">
      <w:pPr>
        <w:jc w:val="center"/>
        <w:rPr>
          <w:rFonts w:ascii="Times New Roman" w:hAnsi="Times New Roman"/>
          <w:szCs w:val="24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1322E9D8" wp14:editId="3D71D0A5">
            <wp:extent cx="5081270" cy="301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54">
        <w:rPr>
          <w:rFonts w:ascii="Times New Roman" w:hAnsi="Times New Roman"/>
          <w:szCs w:val="24"/>
        </w:rPr>
        <w:t xml:space="preserve"> </w:t>
      </w:r>
      <w:bookmarkEnd w:id="46"/>
    </w:p>
    <w:p w14:paraId="22CAD33B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5A1654D3" w14:textId="77777777" w:rsidR="006E7EFD" w:rsidRPr="009E6154" w:rsidRDefault="006E7EFD" w:rsidP="006E7EFD">
      <w:pPr>
        <w:rPr>
          <w:rFonts w:ascii="Times New Roman" w:hAnsi="Times New Roman"/>
          <w:szCs w:val="24"/>
        </w:rPr>
      </w:pPr>
    </w:p>
    <w:p w14:paraId="25C10D0D" w14:textId="77777777" w:rsidR="006E7EFD" w:rsidRPr="009E6154" w:rsidRDefault="006E7EFD" w:rsidP="006E7EFD">
      <w:pPr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018CFE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1E82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7" w:name="BKM_569156B9_0899_446e_90FC_1037A7DC0BA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8F3BA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EFD70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8BAF0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EDB3A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10FD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CBCC6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76E8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8B46526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C779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DBB7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2D7E7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58E0C9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6B2EBDE8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993AD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735AB8" w14:textId="422C7A2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46C0E0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63CDF5" w14:textId="6048B74E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create and start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adding a name of a task in the main textbox and clicking enter</w:t>
            </w:r>
          </w:p>
          <w:p w14:paraId="1FE1038D" w14:textId="60AD1F79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stop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in the stop button</w:t>
            </w:r>
          </w:p>
          <w:p w14:paraId="1652000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2D700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D40DBC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C3C950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to show configurations, to hide/show task list and the button to close the application are always active.</w:t>
            </w:r>
          </w:p>
        </w:tc>
      </w:tr>
    </w:tbl>
    <w:p w14:paraId="7B38514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4306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879"/>
        <w:gridCol w:w="1890"/>
        <w:gridCol w:w="235"/>
        <w:gridCol w:w="3250"/>
        <w:gridCol w:w="13"/>
      </w:tblGrid>
      <w:tr w:rsidR="006E7EFD" w:rsidRPr="000B31EC" w14:paraId="4746396D" w14:textId="77777777" w:rsidTr="00ED3923">
        <w:trPr>
          <w:gridAfter w:val="1"/>
          <w:wAfter w:w="13" w:type="dxa"/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12684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37BC8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48FC4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0343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0886F991" w14:textId="77777777" w:rsidTr="00ED3923">
        <w:trPr>
          <w:gridAfter w:val="1"/>
          <w:wAfter w:w="13" w:type="dxa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15DE7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378B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Active buttons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3A81B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EE1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6646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UI-002: Buttons that are always active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C26689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6EE05A9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9694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8" w:name="BKM_7CFF2B61_CB32_4a69_A7DB_704C47463926"/>
            <w:bookmarkEnd w:id="47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9DA4F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17CB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3F2BD4B" w14:textId="77777777" w:rsidTr="00ED3923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5C25B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E1FF1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F321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B2018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300129" w14:textId="77777777" w:rsidTr="00ED3923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54A0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AE137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82D89A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05D7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14-05-2013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53EF29B" w14:textId="77777777" w:rsidTr="00ED3923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938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6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E16A24" w14:textId="1449747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9B1B93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21AB65D" w14:textId="6C9D53A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doesn't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textbox, upper side of the main Window</w:t>
            </w:r>
          </w:p>
          <w:p w14:paraId="65D2E9A5" w14:textId="6A9E05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add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 press enter</w:t>
            </w:r>
          </w:p>
          <w:p w14:paraId="675A534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3AB48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A2D37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AB7F4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will create and start the new task.</w:t>
            </w:r>
          </w:p>
        </w:tc>
      </w:tr>
    </w:tbl>
    <w:p w14:paraId="245ECA7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3A252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89AC9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EFEA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6B8EA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4B810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16844A80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46812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D4C3E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96B50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8F1D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340F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UI-004: TextBox filled with a new task name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72F23F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48"/>
    </w:tbl>
    <w:p w14:paraId="3E964C0A" w14:textId="4C16761E" w:rsidR="002A3078" w:rsidRPr="000B31EC" w:rsidRDefault="002A3078" w:rsidP="006E7EFD">
      <w:pPr>
        <w:rPr>
          <w:rFonts w:eastAsia="Times New Roman"/>
          <w:szCs w:val="24"/>
          <w:lang w:val="en-US"/>
        </w:rPr>
      </w:pPr>
    </w:p>
    <w:p w14:paraId="14BE27C1" w14:textId="77777777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57F1B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EFDED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49" w:name="BKM_62684C2F_8324_4eb0_B9AE_6ACA9AB0926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44DB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ACB2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CDD55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1543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67E40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EA3763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FA48F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2A056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7D570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7F54E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E9A4D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66CF4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69AE10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81ED0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1FADE8" w14:textId="7E52ABA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75F5F7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0DD5ACE" w14:textId="4B5274A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anywhere outside the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currently focused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window</w:t>
            </w:r>
          </w:p>
          <w:p w14:paraId="16F141C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074C72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B082F6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40F6A4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blink or beep according with system default</w:t>
            </w:r>
          </w:p>
          <w:p w14:paraId="3E6CA97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remain focused</w:t>
            </w:r>
          </w:p>
        </w:tc>
      </w:tr>
    </w:tbl>
    <w:p w14:paraId="2FBA8096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449EDC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E3B59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BB079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1E6D7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59562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706B0B9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4CC0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5153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Block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B8BE0E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3FFC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6BF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66D37E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6B6833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2D3F4C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49"/>
    <w:p w14:paraId="78622113" w14:textId="5E07DC32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611E88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9BCB3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0" w:name="BKM_93BE2DF4_00DE_402c_AEA9_566B4BF6171B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ED0CE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8A5CA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197649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8119BA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8CC94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1390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93A11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14DA11E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7F9F9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E6644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A175C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2FE414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E3A0EA7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A2ACB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6C13792" w14:textId="101DC0EC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0D7D94B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5BDE3B4" w14:textId="232287D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configuration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 button</w:t>
            </w:r>
          </w:p>
          <w:p w14:paraId="00D539F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F1DC72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046EA1E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346D64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presents a form with:</w:t>
            </w:r>
          </w:p>
          <w:p w14:paraId="6F9652F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 export button.</w:t>
            </w:r>
          </w:p>
          <w:p w14:paraId="74F8C92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 check box to activate/deactivate inactivity alerts and a text box to define the inactivity time. This text box is active only if the inactivity alert is enabled.</w:t>
            </w:r>
          </w:p>
          <w:p w14:paraId="07496D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five lines for shortcuts definition with the following objects:</w:t>
            </w:r>
          </w:p>
          <w:p w14:paraId="270357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combobox for selecting an existing task,</w:t>
            </w:r>
          </w:p>
          <w:p w14:paraId="46520E3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three checkboxes for check/uncheck the control keys ctrl, alt, shift</w:t>
            </w:r>
          </w:p>
          <w:p w14:paraId="54F962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          one textbox for and additional key.</w:t>
            </w:r>
          </w:p>
        </w:tc>
      </w:tr>
    </w:tbl>
    <w:p w14:paraId="145116B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E1B35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ECFC044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AACFC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F2BD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1ED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18DC7E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60579BF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0FB92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3F262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Configurations panel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AA83C6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21194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369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UI-009: Clicking in configuration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485E96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C07F9A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9012CB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D1E7441" w14:textId="633928B0" w:rsidR="002A3078" w:rsidRPr="000B31EC" w:rsidRDefault="002A3078">
      <w:pPr>
        <w:rPr>
          <w:rFonts w:ascii="Times New Roman" w:hAnsi="Times New Roman"/>
          <w:szCs w:val="24"/>
          <w:lang w:val="en-US"/>
        </w:rPr>
      </w:pPr>
      <w:r w:rsidRPr="000B31EC">
        <w:rPr>
          <w:rFonts w:ascii="Times New Roman" w:hAnsi="Times New Roman"/>
          <w:szCs w:val="24"/>
          <w:lang w:val="en-US"/>
        </w:rPr>
        <w:br w:type="page"/>
      </w:r>
    </w:p>
    <w:p w14:paraId="22DAD1D0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0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8215CA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02C893" w14:textId="4BCC46D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0B31EC">
              <w:rPr>
                <w:rFonts w:eastAsia="Times New Roman"/>
                <w:szCs w:val="24"/>
                <w:lang w:val="en-US"/>
              </w:rPr>
              <w:br w:type="page"/>
            </w:r>
            <w:bookmarkStart w:id="51" w:name="BKM_F18399EA_E52B_40af_8642_9B43CC43A719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D596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0A09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3817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C5EB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FA69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AD1C6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266B69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FA8D78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BC3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4C867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CFB66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94B32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403B802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61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8E682E" w14:textId="502C8A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A3F8A4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2A95A6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a button from the modal window</w:t>
            </w:r>
          </w:p>
          <w:p w14:paraId="25FEF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1A7AE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8DDF34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CA22D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window will dismiss</w:t>
            </w:r>
          </w:p>
          <w:p w14:paraId="46A843B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Another planned task will be taken</w:t>
            </w:r>
          </w:p>
        </w:tc>
      </w:tr>
    </w:tbl>
    <w:p w14:paraId="45AF3CFE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EC3AF4B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0DF16193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28B3F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8D4EA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CF9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9B82A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7D541858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38EA6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84DB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Dismiss 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DECD53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C84E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2AD2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UI-0011: Modal Windows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0F90C2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E36E2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3A9E1B5B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51"/>
    <w:p w14:paraId="5E8C4D9F" w14:textId="38A687E1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5B9B28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8AA54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2" w:name="BKM_0CC86F5D_3D19_4c42_A5DC_8CBA86492ED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F275F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CA39BC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11301A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7F23E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92550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D3BE4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37D5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B47EC8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3343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A30C3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17D7B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BC7E5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7A04D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148F8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76BF58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33B7004E" w14:textId="62B8951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click in the edit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task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to edit a task.</w:t>
            </w:r>
          </w:p>
          <w:p w14:paraId="0E93817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The system presents the edition form to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>, in times table, each line has a button to delete that line.</w:t>
            </w:r>
          </w:p>
          <w:p w14:paraId="4BDB4105" w14:textId="7EC18FDA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3. The </w:t>
            </w:r>
            <w:hyperlink w:anchor="BKM_0B9DE5D0_A799_433C_9796_17FAF6E42CC4" w:history="1">
              <w:r w:rsidRPr="000B31EC">
                <w:rPr>
                  <w:rFonts w:ascii="Times New Roman" w:hAnsi="Times New Roman"/>
                  <w:color w:val="0000FF"/>
                  <w:szCs w:val="24"/>
                  <w:u w:val="single"/>
                  <w:lang w:val="en-US"/>
                </w:rPr>
                <w:t>User</w:t>
              </w:r>
            </w:hyperlink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makes the changes in the time table clicking on delete button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of a row of the time table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355A47E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384BEF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769EA1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updates the information in the database and the tasks list</w:t>
            </w:r>
          </w:p>
          <w:p w14:paraId="3EAB9B8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Use case ends.</w:t>
            </w:r>
          </w:p>
        </w:tc>
      </w:tr>
    </w:tbl>
    <w:p w14:paraId="5C19CAC2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90A578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455F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E27DE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05085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1CFFD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3C65684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289A7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A0DE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 interface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6B47F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80ECC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722C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UI-008: Clicking in edit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CEA38F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2"/>
    </w:tbl>
    <w:p w14:paraId="195F83DB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FE4547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52244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3" w:name="BKM_30B67094_5CF6_462a_A7E6_2E3F341F539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A4688B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7B4E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7603A1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8942C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4B02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75ACEC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777F6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C6275F7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A12E6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D885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DE485E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F1414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0D31D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548C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EAD5FCB" w14:textId="72040B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C40B0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8B5BE32" w14:textId="5E3D10D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down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main window.</w:t>
            </w:r>
          </w:p>
          <w:p w14:paraId="7F4E5A2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BE684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57B004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6AC7BF3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expand</w:t>
            </w:r>
          </w:p>
          <w:p w14:paraId="0BFFD67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up arrow</w:t>
            </w:r>
          </w:p>
        </w:tc>
      </w:tr>
    </w:tbl>
    <w:p w14:paraId="5B54AD9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BB4BC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556A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29E663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833C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66AAD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0D3CA8F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A7657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EBEA6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Expand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8D6F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1DCA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AB4D9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3CD2A1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3"/>
    </w:tbl>
    <w:p w14:paraId="780E978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E1217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B114D" w14:textId="39490946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4" w:name="BKM_F4286335_90D2_4a7c_8B89_252A2E0A81EC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3AA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41CC0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900734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2F19C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FDC60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A304B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F891DD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65486D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5404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35C1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551E6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7B897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4AFBB15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3C601A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E3A672A" w14:textId="13C0338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2194AD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FE3CD4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data in the respective field( insert special or numerical caracters)</w:t>
            </w:r>
          </w:p>
          <w:p w14:paraId="4147EF9E" w14:textId="67BBCE6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7FC068C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04EB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3C59AE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78A6E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 with reason</w:t>
            </w:r>
          </w:p>
        </w:tc>
      </w:tr>
    </w:tbl>
    <w:p w14:paraId="14A8FF54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5487EB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58062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1727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C2219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E90C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45BEAE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EF1E9C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7611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57CCDC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EEFF2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commentRangeStart w:id="55"/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BEF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13CS-004: ConfigureShortcuts.Validate.False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  <w:commentRangeEnd w:id="55"/>
            <w:r w:rsidRPr="00F6228A">
              <w:rPr>
                <w:rStyle w:val="CommentReference"/>
                <w:lang w:val="en-US"/>
              </w:rPr>
              <w:commentReference w:id="55"/>
            </w:r>
          </w:p>
          <w:p w14:paraId="7FED180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4EABAB2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3D8531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2B7F9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DC9C48E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863E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A107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2277476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tr w:rsidR="006E7EFD" w:rsidRPr="000B31EC" w14:paraId="778803DE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11025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65184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char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E616EE1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E776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C247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43F32AE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38094081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4"/>
    <w:p w14:paraId="55FC5B38" w14:textId="6B296973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1A5FB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D4462B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6" w:name="BKM_DFC33CBC_C327_48f6_8E3A_B813C89A754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8AD0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Inserting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72906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D9B96F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D6ADF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DCEFA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E32E2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6EE03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77187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FB291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358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58521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156A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E36DD1E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F2838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AD3E11" w14:textId="119A053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C32F2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8C5C0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enter the correct data in the respective field</w:t>
            </w:r>
          </w:p>
          <w:p w14:paraId="08B2629D" w14:textId="2AE9945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3E7DE91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64F3B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EE5DE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39BE1E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system accepts changes</w:t>
            </w:r>
          </w:p>
        </w:tc>
      </w:tr>
    </w:tbl>
    <w:p w14:paraId="19CDC58E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6"/>
    <w:p w14:paraId="2D30AAE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0A77072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18371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7" w:name="BKM_6729A103_6830_4fd2_B110_DB3D484C87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F06D79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8941A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T49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A3978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91664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0EB49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324282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2E41E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07EB458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F8267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E8DE6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A8E5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E59F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67CCD5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7D97CB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D927622" w14:textId="00EE88F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06CAE7A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12570FF" w14:textId="777AC4D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 enter the data in the respective field( insert special or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characters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)</w:t>
            </w:r>
          </w:p>
          <w:p w14:paraId="046CA821" w14:textId="5DECA86B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 click enter key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or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ok button</w:t>
            </w:r>
          </w:p>
          <w:p w14:paraId="577AA40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6F3503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0F587C1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09D1D6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Error message</w:t>
            </w:r>
          </w:p>
        </w:tc>
      </w:tr>
    </w:tbl>
    <w:p w14:paraId="425B1568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C8F9BF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5104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37099C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7875C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4AE71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1A688CE7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5E56D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379FA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2F3853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4A120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CEE65F" w14:textId="53BC4457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12CIT-003:ConfigureInactiveTime.Validate.False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01301D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F22AD9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44DD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7EB1E4" w14:textId="46BDC53F" w:rsidR="002A3078" w:rsidRPr="000B31EC" w:rsidRDefault="002A3078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7B5FA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F744B0" w14:textId="7896A826" w:rsidR="006E7EFD" w:rsidRPr="00F6228A" w:rsidRDefault="006E7EFD" w:rsidP="002A3078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12CIT-002: ConfigureInativeTime.Validate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D39976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3B1A4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6D03D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Inserting numeric data with wrong type of data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3384ED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34F60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D0452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Functional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12CIT-001: ConfigureInactiveTime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FA311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1572C4D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7"/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18E129D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E62A62" w14:textId="61E1FDEA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br w:type="page"/>
            </w:r>
            <w:bookmarkStart w:id="58" w:name="BKM_C22CF883_4401_4b32_B73F_02DE458DD854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F4E36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C5565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4FA2D57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CBDB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B6130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404F6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63B3E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E05BA9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A3C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C127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David Silva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8C3D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2D0A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16-05-2013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D52C0A4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CD4F11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0315027" w14:textId="5B9DE69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EDCB160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8D751D" w14:textId="60D1DFC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in the up arrow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upper right side of the window</w:t>
            </w:r>
          </w:p>
          <w:p w14:paraId="34D286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B8708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5662BC6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4E303A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tasks list will disappear</w:t>
            </w:r>
          </w:p>
          <w:p w14:paraId="340EF82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button turns in an down arrow</w:t>
            </w:r>
          </w:p>
        </w:tc>
      </w:tr>
    </w:tbl>
    <w:p w14:paraId="2AB53091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414EE1D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A69EE2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FF944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8DF3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7C58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F28F2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59D3FF9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34AF3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BF503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Minimize list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547595F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06F6D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C38E60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UI-003: Expand list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1DDD9CC5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58"/>
    </w:tbl>
    <w:p w14:paraId="35003AE3" w14:textId="7A7EC247" w:rsidR="002A3078" w:rsidRPr="00F6228A" w:rsidRDefault="002A3078" w:rsidP="006E7EFD">
      <w:pPr>
        <w:rPr>
          <w:rFonts w:eastAsia="Times New Roman"/>
          <w:szCs w:val="24"/>
          <w:lang w:val="en-US"/>
        </w:rPr>
      </w:pPr>
    </w:p>
    <w:p w14:paraId="6BF00CE9" w14:textId="77777777" w:rsidR="002A3078" w:rsidRPr="00F6228A" w:rsidRDefault="002A3078">
      <w:pPr>
        <w:rPr>
          <w:rFonts w:eastAsia="Times New Roman"/>
          <w:szCs w:val="24"/>
          <w:lang w:val="en-US"/>
        </w:rPr>
      </w:pPr>
      <w:r w:rsidRPr="00F6228A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89D992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4DFEEC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59" w:name="BKM_11157C74_186D_4c39_AC04_5AECC751569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D934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0C38A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FE5046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08ECD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73E4FB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242CF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9DE4A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D13046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E7C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F39DA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F3043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9F5FDB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CB55F1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D9C189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8673AE8" w14:textId="1322BF3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B4BB40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245E036" w14:textId="6E81EE7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4DB73A8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094D2EC1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107673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440ED52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136F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changes the start/add button to the stop button, view details button and it starts timer. The edit button is disabled.</w:t>
            </w:r>
          </w:p>
        </w:tc>
      </w:tr>
    </w:tbl>
    <w:p w14:paraId="050D0D9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0CED116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3CBAE1AE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F87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84358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06035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9DF5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4E9D261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70A37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3B91C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Search and switch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C5443B4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624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055D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UI-006: TextBox with running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939EF4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7DCA71F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A83842C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59"/>
    <w:p w14:paraId="02726BAC" w14:textId="34CBE530" w:rsidR="002A3078" w:rsidRPr="000B31EC" w:rsidRDefault="002A3078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B056C0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99573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0" w:name="BKM_0CF76751_4A65_411f_BA89_7B6EFE48901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B48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F978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C9B1135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A0E8C7B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02426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0E79AF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3216A2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8E84FB5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3EFD5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D4DE8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69B89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DA25C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6C6AA33F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46BBE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BA27A82" w14:textId="0592315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342A9E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F7D43EE" w14:textId="6ABD0143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insert a name of a task that exist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textbox of the main window</w:t>
            </w:r>
          </w:p>
          <w:p w14:paraId="03A3FE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2. Click enter</w:t>
            </w:r>
          </w:p>
          <w:p w14:paraId="4556AEB6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2979627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Results:</w:t>
            </w:r>
          </w:p>
          <w:p w14:paraId="30C3741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548FEF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enables the start, edit and view details buttons. If the key enter is pressed the system changes the start button to stop button.</w:t>
            </w:r>
          </w:p>
        </w:tc>
      </w:tr>
    </w:tbl>
    <w:p w14:paraId="52058D57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2154B74F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0C1A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B96B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B1777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40143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2AF8269D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91B0E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5FBB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Search task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59F9E4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87F8A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5C4B2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UI-005: TextBox filled with existance task name 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DBD1C6C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0CEE248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569C94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9DA5D6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1" w:name="BKM_2B28A3A0_8298_4ee7_8FEC_08076FCAE846"/>
            <w:bookmarkEnd w:id="6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6EFE9F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F09AA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5B7E3F6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5C06C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37DEE7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323F25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FAD4835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F1620E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B10B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1394C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407230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695CB3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E946B8D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EF8607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99A3B7B" w14:textId="047DB21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lang w:val="en-US"/>
              </w:rPr>
              <w:t>Start:</w:t>
            </w:r>
          </w:p>
          <w:p w14:paraId="3CE8ADA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4559F26C" w14:textId="3BDDBEED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1.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Start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start button on the row of a selected task in the main window.</w:t>
            </w:r>
          </w:p>
          <w:p w14:paraId="26B5F985" w14:textId="44F24FB5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2. 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Stop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a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by clicking stop button.</w:t>
            </w:r>
          </w:p>
          <w:p w14:paraId="2E32267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4FA006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Result:</w:t>
            </w:r>
          </w:p>
          <w:p w14:paraId="15EDC46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D94BFF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1.1The system changes the start/add button to the stop button, view details button and it starts timer. The edit button is disabled.</w:t>
            </w:r>
          </w:p>
        </w:tc>
      </w:tr>
    </w:tbl>
    <w:p w14:paraId="0EEEC263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6F8B6945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A41259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0DDF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30FDEA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9CD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2AAFEE1C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527334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1A64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Start/add and stop button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F8FC305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397C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5E5AC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UI-001:MainWindow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77CDBBF0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  <w:bookmarkEnd w:id="61"/>
    </w:tbl>
    <w:p w14:paraId="3A4E6ED4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89207A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C47F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70E9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C7298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ABE226B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53B533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F3AF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A886F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4EDE9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4B8EF4A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B3B3B5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6126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0023B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67F781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578C74C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64C1D2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108533C" w14:textId="7EE75862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676E29B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8435AAE" w14:textId="45E4D4D0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click on show inactive tasks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 xml:space="preserve"> in the main window</w:t>
            </w:r>
          </w:p>
          <w:p w14:paraId="1AFA68B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390852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2A51245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5EC5BD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system should differentiate visually the active from inactive tasks</w:t>
            </w:r>
          </w:p>
        </w:tc>
      </w:tr>
    </w:tbl>
    <w:p w14:paraId="426944DF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5B83F08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77AB3FFD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AF833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49F82D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A181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BA8C76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447F8D82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C2C4C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04918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Visual effect inactive/active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405117DB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0CFE9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90562D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Interface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UI-010: Visual distinction between active and inactive tasks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746DC56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6C648BE4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68579799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2" w:name="BKM_368EE266_8151_49dd_8DDF_29E5AE376C43"/>
      <w:r w:rsidRPr="000B31EC">
        <w:rPr>
          <w:rFonts w:eastAsia="Times New Roman"/>
          <w:bCs/>
          <w:lang w:val="en-US"/>
        </w:rPr>
        <w:br w:type="page"/>
      </w:r>
      <w:bookmarkStart w:id="63" w:name="_Toc356703175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</w:t>
      </w:r>
      <w:bookmarkEnd w:id="63"/>
      <w:r w:rsidRPr="00F6228A">
        <w:rPr>
          <w:rFonts w:eastAsia="Times New Roman"/>
          <w:bCs/>
          <w:lang w:val="en-US"/>
        </w:rPr>
        <w:fldChar w:fldCharType="end"/>
      </w:r>
    </w:p>
    <w:p w14:paraId="035FA679" w14:textId="77777777" w:rsidR="006E7EFD" w:rsidRPr="00F6228A" w:rsidRDefault="006E7EFD" w:rsidP="006E7EFD">
      <w:pPr>
        <w:spacing w:before="60" w:after="60"/>
        <w:rPr>
          <w:sz w:val="20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525E273A" wp14:editId="0113BB62">
            <wp:extent cx="2673985" cy="175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2"/>
    </w:p>
    <w:p w14:paraId="078213ED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4" w:name="_Toc356703176"/>
      <w:bookmarkStart w:id="65" w:name="BKM_BA25C7CE_C4FD_4395_A86C_1E24564AC7B9"/>
      <w:r w:rsidRPr="00F6228A">
        <w:rPr>
          <w:rFonts w:eastAsia="Times New Roman"/>
          <w:bCs/>
          <w:lang w:val="en-US"/>
        </w:rPr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Performance Tests</w:t>
      </w:r>
      <w:bookmarkEnd w:id="64"/>
      <w:r w:rsidRPr="00F6228A">
        <w:rPr>
          <w:rFonts w:eastAsia="Times New Roman"/>
          <w:bCs/>
          <w:lang w:val="en-US"/>
        </w:rPr>
        <w:fldChar w:fldCharType="end"/>
      </w:r>
    </w:p>
    <w:p w14:paraId="244325C5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6D0853E0" wp14:editId="738697D5">
            <wp:extent cx="2052955" cy="70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5"/>
    </w:p>
    <w:p w14:paraId="3F0CB2A9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7B364E1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2ECAC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6" w:name="BKM_BF3B3C36_50EF_4c15_B746_6154065CF91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F26BF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9E2D2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34C78D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5F836D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41E52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011368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281DB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9EC6E4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7C39DA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682E9B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4C6B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C1B73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FE8F7E6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1411A1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99257D7" w14:textId="3B48DF64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5E40C67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60BC57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start the application</w:t>
            </w:r>
          </w:p>
          <w:p w14:paraId="3CA40D9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CAA819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343B7ED7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697DBC1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17A4E0B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application must start in less than 15 seconds</w:t>
            </w:r>
          </w:p>
          <w:p w14:paraId="2B4CE48E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</w:tbl>
    <w:p w14:paraId="677B040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5555ED8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579A8D16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24856B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1F4AEF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8AB6B2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FBE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9E6154" w14:paraId="2FD2B751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236C8B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07EB6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Startup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63DDF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10D2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76621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PR-001: Startup of the application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359F0013" w14:textId="77777777" w:rsidR="006E7EFD" w:rsidRPr="000B31EC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41CF584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A7A319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4CCD8E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4F1EE5A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2225EE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8484F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67" w:name="BKM_5E6EC7EB_C685_4b04_806D_9581794FD565"/>
            <w:bookmarkEnd w:id="66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8EC98D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AF7B8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T56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8CF613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9EB51A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2969EB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7534DC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DAFAAC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9B4292D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D2495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C5347F9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FCE0F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50395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13-05-2013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45453EAC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F9C7F2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1C628C0" w14:textId="4DA35141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6228A">
              <w:rPr>
                <w:sz w:val="20"/>
                <w:szCs w:val="24"/>
                <w:u w:val="single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u w:val="single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u w:val="single"/>
                <w:lang w:val="en-US"/>
              </w:rPr>
              <w:fldChar w:fldCharType="end"/>
            </w:r>
            <w:r w:rsidR="00ED3923"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Start:</w:t>
            </w:r>
          </w:p>
          <w:p w14:paraId="1A1608B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A5952C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1.  click on a button to open a new form (edit task for example)</w:t>
            </w:r>
          </w:p>
          <w:p w14:paraId="2FCAB27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E2DE60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Result:</w:t>
            </w:r>
          </w:p>
          <w:p w14:paraId="11DDC5F4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3FFD25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form should open in less than 10 seconds</w:t>
            </w:r>
          </w:p>
          <w:p w14:paraId="0835565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013EB9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5E5E3DA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u w:val="single"/>
                <w:lang w:val="en-US"/>
              </w:rPr>
              <w:t>Criteria:</w:t>
            </w:r>
          </w:p>
          <w:p w14:paraId="60713D8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  <w:p w14:paraId="7352A9B3" w14:textId="76C50906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number of task</w:t>
            </w:r>
            <w:r w:rsidR="003E2EFB" w:rsidRPr="000B31EC">
              <w:rPr>
                <w:rFonts w:ascii="Times New Roman" w:hAnsi="Times New Roman"/>
                <w:szCs w:val="24"/>
                <w:lang w:val="en-US"/>
              </w:rPr>
              <w:t>s</w: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 xml:space="preserve"> can't exceed 100.</w:t>
            </w:r>
          </w:p>
        </w:tc>
      </w:tr>
    </w:tbl>
    <w:p w14:paraId="0C823610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A60B4AA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910"/>
        <w:gridCol w:w="2125"/>
        <w:gridCol w:w="3250"/>
      </w:tblGrid>
      <w:tr w:rsidR="006E7EFD" w:rsidRPr="000B31EC" w14:paraId="196670C1" w14:textId="77777777" w:rsidTr="004A6A1B">
        <w:trPr>
          <w:trHeight w:val="23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FFC814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Related To:</w:t>
            </w: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AB9DE0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Source</w:t>
            </w: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488E5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Connector</w:t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3F7FE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949008" w14:textId="77777777" w:rsidR="006E7EFD" w:rsidRPr="00F6228A" w:rsidRDefault="006E7EFD" w:rsidP="004A6A1B">
            <w:pPr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Target</w:t>
            </w:r>
          </w:p>
        </w:tc>
      </w:tr>
      <w:tr w:rsidR="006E7EFD" w:rsidRPr="000B31EC" w14:paraId="3E1F7C05" w14:textId="77777777" w:rsidTr="004A6A1B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005AAF" w14:textId="77777777" w:rsidR="006E7EFD" w:rsidRPr="00F6228A" w:rsidRDefault="006E7EFD" w:rsidP="004A6A1B">
            <w:pPr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91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A3926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Other tests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Transitions between forms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0033BD41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F01F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instrText>Connector.Type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i/>
                <w:color w:val="0080FF"/>
                <w:szCs w:val="24"/>
                <w:lang w:val="en-US"/>
              </w:rPr>
              <w:t>Trace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2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78C9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Element.ParentPackage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Performance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.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Element.Name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PR-002: Transition time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  <w:p w14:paraId="24D9445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Cs w:val="24"/>
                <w:lang w:val="en-US"/>
              </w:rPr>
            </w:pPr>
          </w:p>
        </w:tc>
      </w:tr>
    </w:tbl>
    <w:p w14:paraId="58E5B16B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7ED43B65" w14:textId="77777777" w:rsidR="006E7EFD" w:rsidRPr="00F6228A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2EF7969E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68" w:name="_Toc356703177"/>
      <w:bookmarkStart w:id="69" w:name="BKM_9BFE818C_2C6E_46f7_B2E0_7F4A65CFA698"/>
      <w:bookmarkEnd w:id="44"/>
      <w:bookmarkEnd w:id="67"/>
      <w:r w:rsidRPr="00F6228A">
        <w:rPr>
          <w:rFonts w:eastAsia="Times New Roman"/>
          <w:bCs/>
          <w:lang w:val="en-US"/>
        </w:rPr>
        <w:lastRenderedPageBreak/>
        <w:t xml:space="preserve">Diagram: </w:t>
      </w:r>
      <w:r w:rsidRPr="00F6228A">
        <w:rPr>
          <w:rFonts w:eastAsia="Times New Roman"/>
          <w:bCs/>
          <w:lang w:val="en-US"/>
        </w:rPr>
        <w:fldChar w:fldCharType="begin" w:fldLock="1"/>
      </w:r>
      <w:r w:rsidRPr="00F6228A">
        <w:rPr>
          <w:rFonts w:eastAsia="Times New Roman"/>
          <w:bCs/>
          <w:lang w:val="en-US"/>
        </w:rPr>
        <w:instrText>MERGEFIELD Diagram.Name</w:instrText>
      </w:r>
      <w:r w:rsidRPr="00F6228A">
        <w:rPr>
          <w:rFonts w:eastAsia="Times New Roman"/>
          <w:bCs/>
          <w:lang w:val="en-US"/>
        </w:rPr>
        <w:fldChar w:fldCharType="separate"/>
      </w:r>
      <w:r w:rsidRPr="00F6228A">
        <w:rPr>
          <w:rFonts w:eastAsia="Times New Roman"/>
          <w:bCs/>
          <w:lang w:val="en-US"/>
        </w:rPr>
        <w:t>Usability</w:t>
      </w:r>
      <w:bookmarkEnd w:id="68"/>
      <w:r w:rsidRPr="00F6228A">
        <w:rPr>
          <w:rFonts w:eastAsia="Times New Roman"/>
          <w:bCs/>
          <w:lang w:val="en-US"/>
        </w:rPr>
        <w:fldChar w:fldCharType="end"/>
      </w:r>
    </w:p>
    <w:p w14:paraId="6B59E7DD" w14:textId="77777777" w:rsidR="006E7EFD" w:rsidRPr="00F6228A" w:rsidRDefault="006E7EFD" w:rsidP="006E7EFD">
      <w:pPr>
        <w:jc w:val="center"/>
        <w:rPr>
          <w:rFonts w:ascii="Times New Roman" w:hAnsi="Times New Roman"/>
          <w:szCs w:val="24"/>
          <w:lang w:val="en-US"/>
        </w:rPr>
      </w:pPr>
      <w:r w:rsidRPr="00F6228A">
        <w:rPr>
          <w:noProof/>
          <w:sz w:val="20"/>
          <w:szCs w:val="24"/>
          <w:lang w:eastAsia="pt-PT"/>
        </w:rPr>
        <w:drawing>
          <wp:inline distT="0" distB="0" distL="0" distR="0" wp14:anchorId="0D7BBB7F" wp14:editId="5ED4A704">
            <wp:extent cx="6159500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28A">
        <w:rPr>
          <w:rFonts w:ascii="Times New Roman" w:hAnsi="Times New Roman"/>
          <w:szCs w:val="24"/>
          <w:lang w:val="en-US"/>
        </w:rPr>
        <w:t xml:space="preserve"> </w:t>
      </w:r>
      <w:bookmarkEnd w:id="69"/>
    </w:p>
    <w:p w14:paraId="7320F986" w14:textId="77777777" w:rsidR="006E7EFD" w:rsidRPr="00F6228A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53118DC7" w14:textId="77777777" w:rsidR="006E7EFD" w:rsidRPr="00F6228A" w:rsidRDefault="006E7EFD" w:rsidP="006E7EFD">
      <w:pPr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3957DD9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378EE1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0" w:name="BKM_4DBE4BAC_ED46_4044_825D_40E744FFC5EA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540B8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Add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4A317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68E416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ADD01BC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B9878A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59026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8BEB0B7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7C3251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A70265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7AF51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18B93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862842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189D7F1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4720D1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66DE8D3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add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502E2AF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6332DA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446B5D66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p w14:paraId="65EAE3F3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0"/>
    <w:p w14:paraId="7F37CF9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2BA939D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B22FC4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1" w:name="BKM_1B5FA9DB_085A_4fc5_975C_91D665EB0840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3489A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Change shortcuts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291BA6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T58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F316B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1BE17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6A486B7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0D0EC1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9FD8DAF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55D8FF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ED9AE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5C393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0B5CF4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6F9C70B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070A981B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3728CF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C96FA3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change task shortcuts in less than 3 minutes and not more than 10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6D16CB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1EF3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2" w:name="BKM_A0FAD1A3_4F3E_4ee7_9238_BCFFA170A4DE"/>
            <w:bookmarkEnd w:id="7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640A0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Deactivate inactivity alert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47E13C4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T59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09E9FC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B459AC7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4F916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F89A60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EB27E2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FAB4E5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11B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065E46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F77F4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4DBCF45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CF6F47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8B232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F0925AC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deactivate inactivity alerts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690DC09D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22DCC28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2"/>
    <w:p w14:paraId="71FDF36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976835A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66F53D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3" w:name="BKM_F2C2B82A_A825_4638_9788_3C2C175CA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2DF5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Delete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7D06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5B8C3B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99DF5F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1B2AE3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149052D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95890D4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D56000C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3863B9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5684F4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43748D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F1ABBA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352938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274CA16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1D8CC7A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delete a task in less than 1 minute.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979459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0C70AB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3"/>
    <w:p w14:paraId="59788C35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B7B09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0A7A95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4" w:name="BKM_9918E540_9D81_482b_9F81_B0CED4240C8D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B185183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Edit task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EFBDF7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T61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BD00523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4FF6A94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5A866B1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8784D3F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384586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7391952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661F94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7A5632D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EDA8047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F77EF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5A50A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48D2F3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7581A75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edit a task with no more than 6 mouse clicks.</w:t>
            </w:r>
          </w:p>
          <w:p w14:paraId="49FBC2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the edit procedure in less than 2 minutes.</w:t>
            </w:r>
          </w:p>
        </w:tc>
      </w:tr>
    </w:tbl>
    <w:p w14:paraId="62DE50A5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p w14:paraId="05C8AFD9" w14:textId="77777777" w:rsidR="006E7EFD" w:rsidRPr="000B31EC" w:rsidRDefault="006E7EFD" w:rsidP="006E7EFD">
      <w:pPr>
        <w:spacing w:before="60" w:after="60"/>
        <w:rPr>
          <w:rFonts w:ascii="Times New Roman" w:hAnsi="Times New Roman"/>
          <w:szCs w:val="24"/>
          <w:lang w:val="en-US"/>
        </w:rPr>
      </w:pPr>
    </w:p>
    <w:bookmarkEnd w:id="74"/>
    <w:p w14:paraId="7F0ECC81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0F323CC1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5C8654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5" w:name="BKM_B4D511AD_9E64_4df6_A461_CDC094CB51A8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23E31F4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Export data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B34AF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T62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EA743CE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55169F2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5A145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CC67D6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5B8692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0D15F603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1E0FD9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F6E70A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AE5E50E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91311C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0387E2EA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E8B87DD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9E7FAA8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find how to export all data in less than 3 minutes and no more than 6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0F18E35B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48D6E450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6EFCB64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60ED134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6" w:name="BKM_37C6394D_665B_423e_9420_460A775DF4AA"/>
            <w:bookmarkEnd w:id="7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lastRenderedPageBreak/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517C84FE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Handle inactivity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106DA9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6719EBFC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E9E9C8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BBA80C8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CEB84D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2544CF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1270AF4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87F023A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B85698C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82F1113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0AEF16D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419B25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7FFFD20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029E640F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configure the inactivity system in less than 3 minutes.</w:t>
            </w:r>
          </w:p>
          <w:p w14:paraId="1171461B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understand how the inactivity system works and be able to make it appear in the configured time.</w:t>
            </w:r>
          </w:p>
        </w:tc>
      </w:tr>
      <w:bookmarkEnd w:id="76"/>
    </w:tbl>
    <w:p w14:paraId="77EEC02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47A28A1F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D4ECC4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7" w:name="BKM_7DAAF9DE_BC71_4dbc_9549_70A80DB0C1A5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3004C8F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Start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D85F8B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31F72F40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199AFC9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FF99AC5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5B34EDB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AE518DA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59F66571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2DC6BBC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D1E0210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341CF8A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1EC3D606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0AC9D732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5C9E81E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47EA83A9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start time logging in less than 30 seconds and less than 4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7C5142BF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bookmarkEnd w:id="77"/>
    <w:p w14:paraId="547A9252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6E7EFD" w:rsidRPr="000B31EC" w14:paraId="16443968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7D4C3438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bookmarkStart w:id="78" w:name="BKM_EAAB8ED4_C5EB_45c6_BCE3_4174048BFAD1"/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F7C3FC7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Element.Name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Stop time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0CA7A3D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Test Id: T65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7BEB1019" w14:textId="77777777" w:rsidTr="004A6A1B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525B1243" w14:textId="77777777" w:rsidR="006E7EFD" w:rsidRPr="00F6228A" w:rsidRDefault="006E7EFD" w:rsidP="004A6A1B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AD8791F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DAB5981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1956908" w14:textId="77777777" w:rsidR="006E7EFD" w:rsidRPr="00F6228A" w:rsidRDefault="006E7EFD" w:rsidP="004A6A1B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0B31EC" w14:paraId="25643E0B" w14:textId="77777777" w:rsidTr="004A6A1B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03D59821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439E602" w14:textId="77777777" w:rsidR="006E7EFD" w:rsidRPr="00F6228A" w:rsidRDefault="006E7EFD" w:rsidP="004A6A1B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C39A129" w14:textId="77777777" w:rsidR="006E7EFD" w:rsidRPr="00F6228A" w:rsidRDefault="006E7EFD" w:rsidP="004A6A1B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9E871D8" w14:textId="77777777" w:rsidR="006E7EFD" w:rsidRPr="00F6228A" w:rsidRDefault="006E7EFD" w:rsidP="004A6A1B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18-05-2013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6E7EFD" w:rsidRPr="009E6154" w14:paraId="7B7AEA79" w14:textId="77777777" w:rsidTr="004A6A1B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11ACE5EB" w14:textId="77777777" w:rsidR="006E7EFD" w:rsidRPr="00F6228A" w:rsidRDefault="006E7EFD" w:rsidP="004A6A1B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30FD2B82" w14:textId="77777777" w:rsidR="006E7EFD" w:rsidRPr="000B31EC" w:rsidRDefault="006E7EFD" w:rsidP="004A6A1B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0B31EC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0B31EC">
              <w:rPr>
                <w:rFonts w:ascii="Times New Roman" w:hAnsi="Times New Roman"/>
                <w:szCs w:val="24"/>
                <w:lang w:val="en-US"/>
              </w:rPr>
              <w:instrText>Element.Notes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0B31EC">
              <w:rPr>
                <w:rFonts w:ascii="Times New Roman" w:hAnsi="Times New Roman"/>
                <w:szCs w:val="24"/>
                <w:lang w:val="en-US"/>
              </w:rPr>
              <w:t>The user should be able to stop a running task in less than 30 seconds and no more than 3 mouse clicks.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</w:tr>
    </w:tbl>
    <w:p w14:paraId="35821267" w14:textId="77777777" w:rsidR="006E7EFD" w:rsidRPr="000B31EC" w:rsidRDefault="006E7EFD" w:rsidP="006E7EFD">
      <w:pPr>
        <w:rPr>
          <w:rFonts w:ascii="Times New Roman" w:hAnsi="Times New Roman"/>
          <w:szCs w:val="24"/>
          <w:lang w:val="en-US"/>
        </w:rPr>
      </w:pPr>
    </w:p>
    <w:p w14:paraId="1AC9318C" w14:textId="065ECF4F" w:rsidR="003E2EFB" w:rsidRPr="00F6228A" w:rsidRDefault="000B31EC" w:rsidP="003E2EFB">
      <w:pPr>
        <w:pStyle w:val="Heading3"/>
        <w:rPr>
          <w:rFonts w:eastAsia="Times New Roman"/>
          <w:bCs/>
          <w:lang w:val="en-US"/>
        </w:rPr>
      </w:pPr>
      <w:r w:rsidRPr="00F6228A">
        <w:rPr>
          <w:rFonts w:eastAsia="Times New Roman"/>
          <w:bCs/>
          <w:lang w:val="en-US"/>
        </w:rPr>
        <w:t>Usability test protocol</w:t>
      </w:r>
    </w:p>
    <w:p w14:paraId="67F03CF1" w14:textId="4ACFD87D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An additional final test is added. The final Test is to combine all the usability tests into one single test.</w:t>
      </w:r>
    </w:p>
    <w:p w14:paraId="0839FC0B" w14:textId="5A2F3857" w:rsidR="000B31EC" w:rsidRPr="00F6228A" w:rsidRDefault="000B31EC" w:rsidP="00F6228A">
      <w:pPr>
        <w:rPr>
          <w:lang w:val="en-US"/>
        </w:rPr>
      </w:pPr>
      <w:r w:rsidRPr="00F6228A">
        <w:rPr>
          <w:lang w:val="en-US"/>
        </w:rPr>
        <w:t>The test consists in to do all usability tests:</w:t>
      </w: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2031"/>
        <w:gridCol w:w="2769"/>
        <w:gridCol w:w="3498"/>
      </w:tblGrid>
      <w:tr w:rsidR="000B31EC" w:rsidRPr="000B31EC" w14:paraId="013E4360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12BC6921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Use Case:</w:t>
            </w:r>
          </w:p>
        </w:tc>
        <w:tc>
          <w:tcPr>
            <w:tcW w:w="480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6119CD29" w14:textId="6E63D1EB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t>Usability final test</w:t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4EDFB"/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E0843F" w14:textId="655233A3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Test Id: T67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Element.Alias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7521CAD" w14:textId="77777777" w:rsidTr="000636FA"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4CAB6F39" w14:textId="77777777" w:rsidR="000B31EC" w:rsidRPr="00F6228A" w:rsidRDefault="000B31EC" w:rsidP="000636FA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Status: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67D6C422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Element.Status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Proposed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352F3D45" w14:textId="77777777" w:rsidR="000B31EC" w:rsidRPr="00F6228A" w:rsidRDefault="000B31EC" w:rsidP="000636FA">
            <w:pPr>
              <w:tabs>
                <w:tab w:val="left" w:pos="900"/>
                <w:tab w:val="left" w:pos="3150"/>
                <w:tab w:val="left" w:pos="567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Version: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Element.Version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04E4FA3" w14:textId="77777777" w:rsidR="000B31EC" w:rsidRPr="00F6228A" w:rsidRDefault="000B31EC" w:rsidP="000636FA">
            <w:pPr>
              <w:tabs>
                <w:tab w:val="left" w:pos="990"/>
                <w:tab w:val="left" w:pos="4590"/>
                <w:tab w:val="left" w:pos="567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Phase: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Element.Phase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1.0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0B31EC" w14:paraId="0A9731FC" w14:textId="77777777" w:rsidTr="000636FA">
        <w:trPr>
          <w:trHeight w:val="280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22C115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Author:</w:t>
            </w:r>
          </w:p>
        </w:tc>
        <w:tc>
          <w:tcPr>
            <w:tcW w:w="2031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74563138" w14:textId="77777777" w:rsidR="000B31EC" w:rsidRPr="00F6228A" w:rsidRDefault="000B31EC" w:rsidP="000636FA">
            <w:pPr>
              <w:tabs>
                <w:tab w:val="left" w:pos="216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sz w:val="20"/>
                <w:szCs w:val="24"/>
                <w:lang w:val="en-US"/>
              </w:rPr>
              <w:fldChar w:fldCharType="begin" w:fldLock="1"/>
            </w:r>
            <w:r w:rsidRPr="00F6228A">
              <w:rPr>
                <w:sz w:val="20"/>
                <w:szCs w:val="24"/>
                <w:lang w:val="en-US"/>
              </w:rPr>
              <w:instrText xml:space="preserve">MERGEFIELD 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Element.Author</w:instrText>
            </w:r>
            <w:r w:rsidRPr="00F6228A">
              <w:rPr>
                <w:sz w:val="20"/>
                <w:szCs w:val="24"/>
                <w:lang w:val="en-US"/>
              </w:rPr>
              <w:fldChar w:fldCharType="separate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João</w:t>
            </w:r>
            <w:r w:rsidRPr="00F6228A">
              <w:rPr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2769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9AB3572" w14:textId="04095DA1" w:rsidR="000B31EC" w:rsidRPr="00F6228A" w:rsidRDefault="000B31EC">
            <w:pPr>
              <w:tabs>
                <w:tab w:val="left" w:pos="90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Created: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Element.DateCreatedShort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349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60" w:type="dxa"/>
            </w:tcMar>
          </w:tcPr>
          <w:p w14:paraId="282E12E2" w14:textId="31FE4B6B" w:rsidR="000B31EC" w:rsidRPr="00F6228A" w:rsidRDefault="000B31EC">
            <w:pPr>
              <w:tabs>
                <w:tab w:val="left" w:pos="990"/>
                <w:tab w:val="left" w:pos="3150"/>
                <w:tab w:val="left" w:pos="5850"/>
                <w:tab w:val="left" w:pos="6210"/>
              </w:tabs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szCs w:val="24"/>
                <w:lang w:val="en-US"/>
              </w:rPr>
              <w:t>Modified: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ab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begin" w:fldLock="1"/>
            </w:r>
            <w:r w:rsidRPr="00F6228A">
              <w:rPr>
                <w:rFonts w:ascii="Times New Roman" w:hAnsi="Times New Roman"/>
                <w:szCs w:val="24"/>
                <w:lang w:val="en-US"/>
              </w:rPr>
              <w:instrText>MERGEFIELD Element.DateModifiedShort</w:instrTex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szCs w:val="24"/>
                <w:lang w:val="en-US"/>
              </w:rPr>
              <w:t>24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t>-05-2013</w:t>
            </w:r>
            <w:r w:rsidRPr="00F6228A"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</w:tr>
      <w:tr w:rsidR="000B31EC" w:rsidRPr="009E6154" w14:paraId="1DCA121F" w14:textId="77777777" w:rsidTr="000636FA">
        <w:trPr>
          <w:trHeight w:val="387"/>
        </w:trPr>
        <w:tc>
          <w:tcPr>
            <w:tcW w:w="150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656547C4" w14:textId="77777777" w:rsidR="000B31EC" w:rsidRPr="00F6228A" w:rsidRDefault="000B31EC" w:rsidP="000636FA">
            <w:pPr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28A">
              <w:rPr>
                <w:rFonts w:ascii="Times New Roman" w:hAnsi="Times New Roman"/>
                <w:b/>
                <w:szCs w:val="24"/>
                <w:lang w:val="en-US"/>
              </w:rPr>
              <w:t>Notes:</w:t>
            </w:r>
          </w:p>
        </w:tc>
        <w:tc>
          <w:tcPr>
            <w:tcW w:w="829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0" w:type="dxa"/>
              <w:left w:w="0" w:type="dxa"/>
              <w:bottom w:w="0" w:type="dxa"/>
              <w:right w:w="50" w:type="dxa"/>
            </w:tcMar>
          </w:tcPr>
          <w:p w14:paraId="797F2562" w14:textId="18DF1383" w:rsidR="000B31EC" w:rsidRPr="000B31EC" w:rsidRDefault="000B31EC" w:rsidP="000636FA">
            <w:pPr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All usability tests must be completed in less than 15 minutes without any break or questions from the tester.</w:t>
            </w:r>
          </w:p>
        </w:tc>
      </w:tr>
    </w:tbl>
    <w:p w14:paraId="6DF2E85D" w14:textId="77777777" w:rsidR="003E2EFB" w:rsidRPr="000B31EC" w:rsidRDefault="003E2EFB" w:rsidP="006E7EFD">
      <w:pPr>
        <w:rPr>
          <w:rFonts w:ascii="Times New Roman" w:hAnsi="Times New Roman"/>
          <w:szCs w:val="24"/>
          <w:lang w:val="en-US"/>
        </w:rPr>
      </w:pPr>
    </w:p>
    <w:p w14:paraId="5A08C95D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</w:p>
    <w:bookmarkEnd w:id="78"/>
    <w:p w14:paraId="1E21EDB9" w14:textId="77777777" w:rsidR="006E7EFD" w:rsidRPr="000B31EC" w:rsidRDefault="006E7EFD" w:rsidP="006E7EFD">
      <w:pPr>
        <w:rPr>
          <w:rFonts w:eastAsia="Times New Roman"/>
          <w:szCs w:val="24"/>
          <w:lang w:val="en-US"/>
        </w:rPr>
      </w:pPr>
      <w:r w:rsidRPr="000B31EC">
        <w:rPr>
          <w:rFonts w:eastAsia="Times New Roman"/>
          <w:szCs w:val="24"/>
          <w:lang w:val="en-US"/>
        </w:rPr>
        <w:br w:type="page"/>
      </w:r>
      <w:r w:rsidRPr="000B31EC">
        <w:rPr>
          <w:rFonts w:eastAsia="Times New Roman"/>
          <w:szCs w:val="24"/>
          <w:lang w:val="en-US"/>
        </w:rPr>
        <w:lastRenderedPageBreak/>
        <w:t xml:space="preserve">  </w:t>
      </w:r>
      <w:bookmarkEnd w:id="3"/>
      <w:bookmarkEnd w:id="4"/>
    </w:p>
    <w:p w14:paraId="16A98C21" w14:textId="77777777" w:rsidR="006E7EFD" w:rsidRPr="00F6228A" w:rsidRDefault="006E7EFD" w:rsidP="006E7EFD">
      <w:pPr>
        <w:pStyle w:val="Heading3"/>
        <w:rPr>
          <w:rFonts w:eastAsia="Times New Roman"/>
          <w:bCs/>
          <w:lang w:val="en-US"/>
        </w:rPr>
      </w:pPr>
      <w:bookmarkStart w:id="79" w:name="_Toc356703178"/>
      <w:r w:rsidRPr="00F6228A">
        <w:rPr>
          <w:rFonts w:eastAsia="Times New Roman"/>
          <w:bCs/>
          <w:lang w:val="en-US"/>
        </w:rPr>
        <w:t>Test Sequence</w:t>
      </w:r>
      <w:bookmarkEnd w:id="79"/>
    </w:p>
    <w:p w14:paraId="01719121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118"/>
        <w:gridCol w:w="5244"/>
      </w:tblGrid>
      <w:tr w:rsidR="006E7EFD" w:rsidRPr="000B31EC" w14:paraId="7680620D" w14:textId="77777777" w:rsidTr="004A6A1B">
        <w:tc>
          <w:tcPr>
            <w:tcW w:w="1526" w:type="dxa"/>
          </w:tcPr>
          <w:p w14:paraId="7CD948DF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Order</w:t>
            </w:r>
          </w:p>
        </w:tc>
        <w:tc>
          <w:tcPr>
            <w:tcW w:w="3118" w:type="dxa"/>
          </w:tcPr>
          <w:p w14:paraId="36CD8175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ID</w:t>
            </w:r>
          </w:p>
        </w:tc>
        <w:tc>
          <w:tcPr>
            <w:tcW w:w="5244" w:type="dxa"/>
          </w:tcPr>
          <w:p w14:paraId="04EC40D8" w14:textId="77777777" w:rsidR="006E7EFD" w:rsidRPr="00F6228A" w:rsidRDefault="006E7EFD" w:rsidP="004A6A1B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Test Group</w:t>
            </w:r>
          </w:p>
        </w:tc>
      </w:tr>
      <w:tr w:rsidR="00047268" w:rsidRPr="000B31EC" w14:paraId="50B7E174" w14:textId="77777777" w:rsidTr="00D53E5C">
        <w:tc>
          <w:tcPr>
            <w:tcW w:w="1526" w:type="dxa"/>
            <w:vAlign w:val="bottom"/>
          </w:tcPr>
          <w:p w14:paraId="363E86C8" w14:textId="7C8711E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bookmarkStart w:id="80" w:name="_GoBack" w:colFirst="0" w:colLast="0"/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118" w:type="dxa"/>
          </w:tcPr>
          <w:p w14:paraId="17C57C74" w14:textId="620A893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</w:t>
            </w:r>
          </w:p>
        </w:tc>
        <w:tc>
          <w:tcPr>
            <w:tcW w:w="5244" w:type="dxa"/>
            <w:vMerge w:val="restart"/>
          </w:tcPr>
          <w:p w14:paraId="0E4420C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66AADD7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44000B22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Configurations</w:t>
            </w:r>
          </w:p>
        </w:tc>
      </w:tr>
      <w:tr w:rsidR="00047268" w:rsidRPr="000B31EC" w14:paraId="6F3A435C" w14:textId="77777777" w:rsidTr="00D53E5C">
        <w:tc>
          <w:tcPr>
            <w:tcW w:w="1526" w:type="dxa"/>
            <w:vAlign w:val="bottom"/>
          </w:tcPr>
          <w:p w14:paraId="395111A2" w14:textId="4BBB832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118" w:type="dxa"/>
          </w:tcPr>
          <w:p w14:paraId="761E3C4E" w14:textId="287D09F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</w:t>
            </w:r>
            <w:r w:rsidRPr="00F6228A">
              <w:rPr>
                <w:rFonts w:eastAsia="Times New Roman"/>
                <w:szCs w:val="24"/>
                <w:lang w:val="en-US"/>
              </w:rPr>
              <w:t>2</w:t>
            </w:r>
          </w:p>
        </w:tc>
        <w:tc>
          <w:tcPr>
            <w:tcW w:w="5244" w:type="dxa"/>
            <w:vMerge/>
          </w:tcPr>
          <w:p w14:paraId="00FC6EF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3CEC195" w14:textId="77777777" w:rsidTr="00D53E5C">
        <w:tc>
          <w:tcPr>
            <w:tcW w:w="1526" w:type="dxa"/>
            <w:vAlign w:val="bottom"/>
          </w:tcPr>
          <w:p w14:paraId="3E310E70" w14:textId="5B0C39B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118" w:type="dxa"/>
          </w:tcPr>
          <w:p w14:paraId="7B03B8D3" w14:textId="41CC6B0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</w:t>
            </w:r>
          </w:p>
        </w:tc>
        <w:tc>
          <w:tcPr>
            <w:tcW w:w="5244" w:type="dxa"/>
            <w:vMerge/>
          </w:tcPr>
          <w:p w14:paraId="58D6643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48579D0A" w14:textId="77777777" w:rsidTr="00D53E5C">
        <w:tc>
          <w:tcPr>
            <w:tcW w:w="1526" w:type="dxa"/>
            <w:vAlign w:val="bottom"/>
          </w:tcPr>
          <w:p w14:paraId="1DE54ECB" w14:textId="656B97B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118" w:type="dxa"/>
          </w:tcPr>
          <w:p w14:paraId="010C772D" w14:textId="092D1D4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T4</w:t>
            </w:r>
          </w:p>
        </w:tc>
        <w:tc>
          <w:tcPr>
            <w:tcW w:w="5244" w:type="dxa"/>
            <w:vMerge w:val="restart"/>
          </w:tcPr>
          <w:p w14:paraId="56449A04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20D56CCA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  <w:p w14:paraId="36BB3E7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Add Task</w:t>
            </w:r>
          </w:p>
        </w:tc>
      </w:tr>
      <w:tr w:rsidR="00047268" w:rsidRPr="000B31EC" w14:paraId="0026E8B5" w14:textId="77777777" w:rsidTr="00D53E5C">
        <w:tc>
          <w:tcPr>
            <w:tcW w:w="1526" w:type="dxa"/>
            <w:vAlign w:val="bottom"/>
          </w:tcPr>
          <w:p w14:paraId="64306B9C" w14:textId="2FC1EE0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118" w:type="dxa"/>
          </w:tcPr>
          <w:p w14:paraId="309D3DDA" w14:textId="32DD2F4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T</w:t>
            </w:r>
            <w:r>
              <w:rPr>
                <w:rFonts w:eastAsia="Times New Roman"/>
                <w:szCs w:val="24"/>
                <w:lang w:val="en-US"/>
              </w:rPr>
              <w:t>5</w:t>
            </w:r>
          </w:p>
        </w:tc>
        <w:tc>
          <w:tcPr>
            <w:tcW w:w="5244" w:type="dxa"/>
            <w:vMerge/>
          </w:tcPr>
          <w:p w14:paraId="1B5AA98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56BE81E" w14:textId="77777777" w:rsidTr="00D53E5C">
        <w:tc>
          <w:tcPr>
            <w:tcW w:w="1526" w:type="dxa"/>
            <w:vAlign w:val="bottom"/>
          </w:tcPr>
          <w:p w14:paraId="6FBA057F" w14:textId="52E0747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118" w:type="dxa"/>
          </w:tcPr>
          <w:p w14:paraId="4E71DD9C" w14:textId="722267F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T6 x2</w:t>
            </w:r>
          </w:p>
        </w:tc>
        <w:tc>
          <w:tcPr>
            <w:tcW w:w="5244" w:type="dxa"/>
            <w:vMerge/>
          </w:tcPr>
          <w:p w14:paraId="014F974C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02411CD" w14:textId="77777777" w:rsidTr="00D53E5C">
        <w:tc>
          <w:tcPr>
            <w:tcW w:w="1526" w:type="dxa"/>
            <w:vAlign w:val="bottom"/>
          </w:tcPr>
          <w:p w14:paraId="77B4B8DD" w14:textId="41D55FA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118" w:type="dxa"/>
          </w:tcPr>
          <w:p w14:paraId="6B24E627" w14:textId="6A9BB2A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T7</w:t>
            </w:r>
          </w:p>
        </w:tc>
        <w:tc>
          <w:tcPr>
            <w:tcW w:w="5244" w:type="dxa"/>
            <w:vMerge/>
          </w:tcPr>
          <w:p w14:paraId="019E475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743DF114" w14:textId="77777777" w:rsidTr="00D53E5C">
        <w:tc>
          <w:tcPr>
            <w:tcW w:w="1526" w:type="dxa"/>
            <w:vAlign w:val="bottom"/>
          </w:tcPr>
          <w:p w14:paraId="72CBB199" w14:textId="18E54BBA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3118" w:type="dxa"/>
          </w:tcPr>
          <w:p w14:paraId="0B6934E8" w14:textId="6B78FBE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T8</w:t>
            </w:r>
            <w:r w:rsidRPr="00F6228A">
              <w:rPr>
                <w:rFonts w:eastAsia="Times New Roman"/>
                <w:szCs w:val="24"/>
                <w:lang w:val="en-US"/>
              </w:rPr>
              <w:t xml:space="preserve"> x2</w:t>
            </w:r>
          </w:p>
        </w:tc>
        <w:tc>
          <w:tcPr>
            <w:tcW w:w="5244" w:type="dxa"/>
          </w:tcPr>
          <w:p w14:paraId="5E1F5CF4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Define Shortcut</w:t>
            </w:r>
          </w:p>
        </w:tc>
      </w:tr>
      <w:tr w:rsidR="00047268" w:rsidRPr="000B31EC" w14:paraId="6A6F3875" w14:textId="77777777" w:rsidTr="00D53E5C">
        <w:tc>
          <w:tcPr>
            <w:tcW w:w="1526" w:type="dxa"/>
            <w:vAlign w:val="bottom"/>
          </w:tcPr>
          <w:p w14:paraId="07567073" w14:textId="48C29F7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3118" w:type="dxa"/>
          </w:tcPr>
          <w:p w14:paraId="1A2499B6" w14:textId="73745B83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T9</w:t>
            </w:r>
          </w:p>
        </w:tc>
        <w:tc>
          <w:tcPr>
            <w:tcW w:w="5244" w:type="dxa"/>
            <w:vMerge w:val="restart"/>
          </w:tcPr>
          <w:p w14:paraId="09299BDC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C4CF801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4FD2F0DD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Start timer</w:t>
            </w:r>
          </w:p>
        </w:tc>
      </w:tr>
      <w:tr w:rsidR="00047268" w:rsidRPr="000B31EC" w14:paraId="77305769" w14:textId="77777777" w:rsidTr="00D53E5C">
        <w:tc>
          <w:tcPr>
            <w:tcW w:w="1526" w:type="dxa"/>
            <w:vAlign w:val="bottom"/>
          </w:tcPr>
          <w:p w14:paraId="47D5C91B" w14:textId="21C9633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118" w:type="dxa"/>
          </w:tcPr>
          <w:p w14:paraId="6F90DA29" w14:textId="3C967A3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T10</w:t>
            </w:r>
          </w:p>
        </w:tc>
        <w:tc>
          <w:tcPr>
            <w:tcW w:w="5244" w:type="dxa"/>
            <w:vMerge/>
          </w:tcPr>
          <w:p w14:paraId="230E506E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3D832FF" w14:textId="77777777" w:rsidTr="00D53E5C">
        <w:tc>
          <w:tcPr>
            <w:tcW w:w="1526" w:type="dxa"/>
            <w:vAlign w:val="bottom"/>
          </w:tcPr>
          <w:p w14:paraId="149653FA" w14:textId="28C839AF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118" w:type="dxa"/>
          </w:tcPr>
          <w:p w14:paraId="662068F9" w14:textId="17D8056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T11</w:t>
            </w:r>
          </w:p>
        </w:tc>
        <w:tc>
          <w:tcPr>
            <w:tcW w:w="5244" w:type="dxa"/>
            <w:vMerge/>
          </w:tcPr>
          <w:p w14:paraId="0467F96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121E97A" w14:textId="77777777" w:rsidTr="00D53E5C">
        <w:tc>
          <w:tcPr>
            <w:tcW w:w="1526" w:type="dxa"/>
            <w:vAlign w:val="bottom"/>
          </w:tcPr>
          <w:p w14:paraId="38293229" w14:textId="1EC451B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118" w:type="dxa"/>
          </w:tcPr>
          <w:p w14:paraId="1F761A5A" w14:textId="071E18D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T12</w:t>
            </w:r>
          </w:p>
        </w:tc>
        <w:tc>
          <w:tcPr>
            <w:tcW w:w="5244" w:type="dxa"/>
            <w:vMerge/>
          </w:tcPr>
          <w:p w14:paraId="10DD9ECD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991A519" w14:textId="77777777" w:rsidTr="00D53E5C">
        <w:tc>
          <w:tcPr>
            <w:tcW w:w="1526" w:type="dxa"/>
            <w:vAlign w:val="bottom"/>
          </w:tcPr>
          <w:p w14:paraId="2D06C058" w14:textId="027541B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118" w:type="dxa"/>
          </w:tcPr>
          <w:p w14:paraId="770DAD55" w14:textId="4B56191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T13</w:t>
            </w:r>
          </w:p>
        </w:tc>
        <w:tc>
          <w:tcPr>
            <w:tcW w:w="5244" w:type="dxa"/>
          </w:tcPr>
          <w:p w14:paraId="62BF8D0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Stop timer</w:t>
            </w:r>
          </w:p>
        </w:tc>
      </w:tr>
      <w:tr w:rsidR="00047268" w:rsidRPr="000B31EC" w14:paraId="27236182" w14:textId="77777777" w:rsidTr="00D53E5C">
        <w:tc>
          <w:tcPr>
            <w:tcW w:w="1526" w:type="dxa"/>
            <w:vAlign w:val="bottom"/>
          </w:tcPr>
          <w:p w14:paraId="13779756" w14:textId="0059E39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118" w:type="dxa"/>
          </w:tcPr>
          <w:p w14:paraId="6DF57D41" w14:textId="471AAE4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T14</w:t>
            </w:r>
          </w:p>
        </w:tc>
        <w:tc>
          <w:tcPr>
            <w:tcW w:w="5244" w:type="dxa"/>
          </w:tcPr>
          <w:p w14:paraId="7DD31D99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View details</w:t>
            </w:r>
          </w:p>
        </w:tc>
      </w:tr>
      <w:tr w:rsidR="00047268" w:rsidRPr="000B31EC" w14:paraId="4FFE2D17" w14:textId="77777777" w:rsidTr="00D53E5C">
        <w:tc>
          <w:tcPr>
            <w:tcW w:w="1526" w:type="dxa"/>
            <w:vAlign w:val="bottom"/>
          </w:tcPr>
          <w:p w14:paraId="1360737F" w14:textId="5FD7C6A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118" w:type="dxa"/>
          </w:tcPr>
          <w:p w14:paraId="763B9C9C" w14:textId="4F0D4A2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T15</w:t>
            </w:r>
          </w:p>
        </w:tc>
        <w:tc>
          <w:tcPr>
            <w:tcW w:w="5244" w:type="dxa"/>
            <w:vMerge w:val="restart"/>
          </w:tcPr>
          <w:p w14:paraId="67F405D4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7908B48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1F3C06E6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  <w:p w14:paraId="5CE172CE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Edit task details</w:t>
            </w:r>
          </w:p>
        </w:tc>
      </w:tr>
      <w:tr w:rsidR="00047268" w:rsidRPr="000B31EC" w14:paraId="2C37293A" w14:textId="77777777" w:rsidTr="00D53E5C">
        <w:tc>
          <w:tcPr>
            <w:tcW w:w="1526" w:type="dxa"/>
            <w:vAlign w:val="bottom"/>
          </w:tcPr>
          <w:p w14:paraId="6514A68B" w14:textId="4D0556E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118" w:type="dxa"/>
          </w:tcPr>
          <w:p w14:paraId="6445FE82" w14:textId="65D8139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T16</w:t>
            </w:r>
          </w:p>
        </w:tc>
        <w:tc>
          <w:tcPr>
            <w:tcW w:w="5244" w:type="dxa"/>
            <w:vMerge/>
          </w:tcPr>
          <w:p w14:paraId="6C419D29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6C4EF187" w14:textId="77777777" w:rsidTr="00D53E5C">
        <w:tc>
          <w:tcPr>
            <w:tcW w:w="1526" w:type="dxa"/>
            <w:vAlign w:val="bottom"/>
          </w:tcPr>
          <w:p w14:paraId="5B356F4F" w14:textId="11F30A8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118" w:type="dxa"/>
          </w:tcPr>
          <w:p w14:paraId="2BFC105A" w14:textId="6519B83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T17</w:t>
            </w:r>
          </w:p>
        </w:tc>
        <w:tc>
          <w:tcPr>
            <w:tcW w:w="5244" w:type="dxa"/>
            <w:vMerge/>
          </w:tcPr>
          <w:p w14:paraId="000C20B2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14338D22" w14:textId="77777777" w:rsidTr="00D53E5C">
        <w:tc>
          <w:tcPr>
            <w:tcW w:w="1526" w:type="dxa"/>
            <w:vAlign w:val="bottom"/>
          </w:tcPr>
          <w:p w14:paraId="2B94AFF9" w14:textId="6DCFB96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118" w:type="dxa"/>
          </w:tcPr>
          <w:p w14:paraId="022FA22D" w14:textId="52A3B8F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T18</w:t>
            </w:r>
          </w:p>
        </w:tc>
        <w:tc>
          <w:tcPr>
            <w:tcW w:w="5244" w:type="dxa"/>
            <w:vMerge/>
          </w:tcPr>
          <w:p w14:paraId="786D4D18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7DF2BB00" w14:textId="77777777" w:rsidTr="00D53E5C">
        <w:tc>
          <w:tcPr>
            <w:tcW w:w="1526" w:type="dxa"/>
            <w:vAlign w:val="bottom"/>
          </w:tcPr>
          <w:p w14:paraId="18B9FBB0" w14:textId="5C54CB0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118" w:type="dxa"/>
          </w:tcPr>
          <w:p w14:paraId="31F95A77" w14:textId="4C6B648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T19</w:t>
            </w:r>
          </w:p>
        </w:tc>
        <w:tc>
          <w:tcPr>
            <w:tcW w:w="5244" w:type="dxa"/>
            <w:vMerge/>
          </w:tcPr>
          <w:p w14:paraId="461064AA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4F7E0011" w14:textId="77777777" w:rsidTr="00D53E5C">
        <w:tc>
          <w:tcPr>
            <w:tcW w:w="1526" w:type="dxa"/>
            <w:vAlign w:val="bottom"/>
          </w:tcPr>
          <w:p w14:paraId="63FCE8C2" w14:textId="12F9CA8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18" w:type="dxa"/>
          </w:tcPr>
          <w:p w14:paraId="787A3AC2" w14:textId="632014E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T20</w:t>
            </w:r>
          </w:p>
        </w:tc>
        <w:tc>
          <w:tcPr>
            <w:tcW w:w="5244" w:type="dxa"/>
            <w:vMerge/>
          </w:tcPr>
          <w:p w14:paraId="042D0DFB" w14:textId="777777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31609CBE" w14:textId="77777777" w:rsidTr="00D53E5C">
        <w:tc>
          <w:tcPr>
            <w:tcW w:w="1526" w:type="dxa"/>
            <w:vAlign w:val="bottom"/>
          </w:tcPr>
          <w:p w14:paraId="2309E3A6" w14:textId="398DE70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118" w:type="dxa"/>
          </w:tcPr>
          <w:p w14:paraId="4D6F168B" w14:textId="3A7A3A77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T21</w:t>
            </w:r>
          </w:p>
        </w:tc>
        <w:tc>
          <w:tcPr>
            <w:tcW w:w="5244" w:type="dxa"/>
          </w:tcPr>
          <w:p w14:paraId="39C0B806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Deactivate task</w:t>
            </w:r>
          </w:p>
        </w:tc>
      </w:tr>
      <w:tr w:rsidR="00047268" w:rsidRPr="000B31EC" w14:paraId="4D518170" w14:textId="77777777" w:rsidTr="00D53E5C">
        <w:tc>
          <w:tcPr>
            <w:tcW w:w="1526" w:type="dxa"/>
            <w:vAlign w:val="bottom"/>
          </w:tcPr>
          <w:p w14:paraId="2FD57A9F" w14:textId="6CF115C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118" w:type="dxa"/>
          </w:tcPr>
          <w:p w14:paraId="2BCDF590" w14:textId="19326622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T22</w:t>
            </w:r>
          </w:p>
        </w:tc>
        <w:tc>
          <w:tcPr>
            <w:tcW w:w="5244" w:type="dxa"/>
            <w:vAlign w:val="center"/>
          </w:tcPr>
          <w:p w14:paraId="175259F3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047268" w:rsidRPr="000B31EC" w14:paraId="68C38996" w14:textId="77777777" w:rsidTr="00D53E5C">
        <w:tc>
          <w:tcPr>
            <w:tcW w:w="1526" w:type="dxa"/>
            <w:vAlign w:val="bottom"/>
          </w:tcPr>
          <w:p w14:paraId="4ADF8E70" w14:textId="29C3E0C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118" w:type="dxa"/>
          </w:tcPr>
          <w:p w14:paraId="7D6835FA" w14:textId="2E183B0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T23</w:t>
            </w:r>
          </w:p>
        </w:tc>
        <w:tc>
          <w:tcPr>
            <w:tcW w:w="5244" w:type="dxa"/>
            <w:vMerge w:val="restart"/>
            <w:vAlign w:val="center"/>
          </w:tcPr>
          <w:p w14:paraId="21EBA91D" w14:textId="7A1D8CB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047268" w:rsidRPr="000B31EC" w14:paraId="324FB82E" w14:textId="77777777" w:rsidTr="00D53E5C">
        <w:tc>
          <w:tcPr>
            <w:tcW w:w="1526" w:type="dxa"/>
            <w:vAlign w:val="bottom"/>
          </w:tcPr>
          <w:p w14:paraId="30822758" w14:textId="4767714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118" w:type="dxa"/>
          </w:tcPr>
          <w:p w14:paraId="0C2C2B5F" w14:textId="0650DCE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T24</w:t>
            </w:r>
          </w:p>
        </w:tc>
        <w:tc>
          <w:tcPr>
            <w:tcW w:w="5244" w:type="dxa"/>
            <w:vMerge/>
          </w:tcPr>
          <w:p w14:paraId="15888B2B" w14:textId="44974421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1660CD00" w14:textId="77777777" w:rsidTr="00D53E5C">
        <w:tc>
          <w:tcPr>
            <w:tcW w:w="1526" w:type="dxa"/>
            <w:vAlign w:val="bottom"/>
          </w:tcPr>
          <w:p w14:paraId="37598218" w14:textId="05DE3BCE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18" w:type="dxa"/>
          </w:tcPr>
          <w:p w14:paraId="7FE0B432" w14:textId="47A5FD5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T25</w:t>
            </w:r>
          </w:p>
        </w:tc>
        <w:tc>
          <w:tcPr>
            <w:tcW w:w="5244" w:type="dxa"/>
            <w:vMerge w:val="restart"/>
            <w:vAlign w:val="center"/>
          </w:tcPr>
          <w:p w14:paraId="6A6DEE6D" w14:textId="45F57E0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Filters</w:t>
            </w:r>
          </w:p>
        </w:tc>
      </w:tr>
      <w:tr w:rsidR="00047268" w:rsidRPr="000B31EC" w14:paraId="5987A1F7" w14:textId="77777777" w:rsidTr="00D53E5C">
        <w:tc>
          <w:tcPr>
            <w:tcW w:w="1526" w:type="dxa"/>
            <w:vAlign w:val="bottom"/>
          </w:tcPr>
          <w:p w14:paraId="1AA54714" w14:textId="24A1205B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118" w:type="dxa"/>
          </w:tcPr>
          <w:p w14:paraId="51A48815" w14:textId="28E78D4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T26</w:t>
            </w:r>
          </w:p>
        </w:tc>
        <w:tc>
          <w:tcPr>
            <w:tcW w:w="5244" w:type="dxa"/>
            <w:vMerge/>
            <w:vAlign w:val="center"/>
          </w:tcPr>
          <w:p w14:paraId="300561D9" w14:textId="777777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5FF3451D" w14:textId="77777777" w:rsidTr="00D53E5C">
        <w:tc>
          <w:tcPr>
            <w:tcW w:w="1526" w:type="dxa"/>
            <w:vAlign w:val="bottom"/>
          </w:tcPr>
          <w:p w14:paraId="435D5C4B" w14:textId="76AC540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118" w:type="dxa"/>
          </w:tcPr>
          <w:p w14:paraId="6FAA81BC" w14:textId="2F8F37F5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T27</w:t>
            </w:r>
          </w:p>
        </w:tc>
        <w:tc>
          <w:tcPr>
            <w:tcW w:w="5244" w:type="dxa"/>
            <w:vAlign w:val="center"/>
          </w:tcPr>
          <w:p w14:paraId="7B3FF6FD" w14:textId="646A3DC1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Run task with shortcut</w:t>
            </w:r>
          </w:p>
        </w:tc>
      </w:tr>
      <w:tr w:rsidR="00047268" w:rsidRPr="000B31EC" w14:paraId="1C4082E5" w14:textId="77777777" w:rsidTr="00D53E5C">
        <w:tc>
          <w:tcPr>
            <w:tcW w:w="1526" w:type="dxa"/>
            <w:vAlign w:val="bottom"/>
          </w:tcPr>
          <w:p w14:paraId="12AF5775" w14:textId="734FEBE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118" w:type="dxa"/>
          </w:tcPr>
          <w:p w14:paraId="6BBAE8E3" w14:textId="64D645A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T28</w:t>
            </w:r>
          </w:p>
        </w:tc>
        <w:tc>
          <w:tcPr>
            <w:tcW w:w="5244" w:type="dxa"/>
            <w:vAlign w:val="center"/>
          </w:tcPr>
          <w:p w14:paraId="7C852DF1" w14:textId="0B3A1260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Sorts</w:t>
            </w:r>
          </w:p>
        </w:tc>
      </w:tr>
      <w:tr w:rsidR="00047268" w:rsidRPr="000B31EC" w14:paraId="2671833F" w14:textId="77777777" w:rsidTr="00D53E5C">
        <w:tc>
          <w:tcPr>
            <w:tcW w:w="1526" w:type="dxa"/>
            <w:vAlign w:val="bottom"/>
          </w:tcPr>
          <w:p w14:paraId="71EA46E8" w14:textId="6FDED43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118" w:type="dxa"/>
          </w:tcPr>
          <w:p w14:paraId="43AF2991" w14:textId="164B578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T29</w:t>
            </w:r>
          </w:p>
        </w:tc>
        <w:tc>
          <w:tcPr>
            <w:tcW w:w="5244" w:type="dxa"/>
            <w:vAlign w:val="center"/>
          </w:tcPr>
          <w:p w14:paraId="31DA801C" w14:textId="7F0EB2F9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Save Time</w:t>
            </w:r>
          </w:p>
        </w:tc>
      </w:tr>
      <w:tr w:rsidR="00047268" w:rsidRPr="000B31EC" w14:paraId="74BA640C" w14:textId="77777777" w:rsidTr="00D53E5C">
        <w:tc>
          <w:tcPr>
            <w:tcW w:w="1526" w:type="dxa"/>
            <w:vAlign w:val="bottom"/>
          </w:tcPr>
          <w:p w14:paraId="6BC4CFE4" w14:textId="3F976DE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8" w:type="dxa"/>
          </w:tcPr>
          <w:p w14:paraId="78684D05" w14:textId="5CF3862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T30</w:t>
            </w:r>
          </w:p>
        </w:tc>
        <w:tc>
          <w:tcPr>
            <w:tcW w:w="5244" w:type="dxa"/>
            <w:vAlign w:val="center"/>
          </w:tcPr>
          <w:p w14:paraId="545FA7EF" w14:textId="2C8014F6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Ignore Time</w:t>
            </w:r>
          </w:p>
        </w:tc>
      </w:tr>
      <w:tr w:rsidR="00047268" w:rsidRPr="000B31EC" w14:paraId="3459FF44" w14:textId="77777777" w:rsidTr="00D53E5C">
        <w:tc>
          <w:tcPr>
            <w:tcW w:w="1526" w:type="dxa"/>
            <w:vAlign w:val="bottom"/>
          </w:tcPr>
          <w:p w14:paraId="2D9D139A" w14:textId="6A992A8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118" w:type="dxa"/>
          </w:tcPr>
          <w:p w14:paraId="7E05BC81" w14:textId="47D5DB1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T31</w:t>
            </w:r>
          </w:p>
        </w:tc>
        <w:tc>
          <w:tcPr>
            <w:tcW w:w="5244" w:type="dxa"/>
            <w:vAlign w:val="center"/>
          </w:tcPr>
          <w:p w14:paraId="3D1D9E98" w14:textId="5067FCD8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Export Data</w:t>
            </w:r>
          </w:p>
        </w:tc>
      </w:tr>
      <w:tr w:rsidR="00047268" w:rsidRPr="000B31EC" w14:paraId="36B67C71" w14:textId="77777777" w:rsidTr="00D53E5C">
        <w:tc>
          <w:tcPr>
            <w:tcW w:w="1526" w:type="dxa"/>
            <w:vAlign w:val="bottom"/>
          </w:tcPr>
          <w:p w14:paraId="7BA2A991" w14:textId="5CDBADED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118" w:type="dxa"/>
          </w:tcPr>
          <w:p w14:paraId="2A502606" w14:textId="1B44BF59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T32</w:t>
            </w:r>
          </w:p>
        </w:tc>
        <w:tc>
          <w:tcPr>
            <w:tcW w:w="5244" w:type="dxa"/>
            <w:vMerge w:val="restart"/>
            <w:vAlign w:val="center"/>
          </w:tcPr>
          <w:p w14:paraId="5FCF81E1" w14:textId="376D7E6B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Delete Task</w:t>
            </w:r>
          </w:p>
        </w:tc>
      </w:tr>
      <w:tr w:rsidR="00047268" w:rsidRPr="000B31EC" w14:paraId="787DC4C9" w14:textId="77777777" w:rsidTr="00D53E5C">
        <w:tc>
          <w:tcPr>
            <w:tcW w:w="1526" w:type="dxa"/>
            <w:vAlign w:val="bottom"/>
          </w:tcPr>
          <w:p w14:paraId="11D0BD84" w14:textId="56A165E1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118" w:type="dxa"/>
          </w:tcPr>
          <w:p w14:paraId="100328DA" w14:textId="182802B6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T33</w:t>
            </w:r>
          </w:p>
        </w:tc>
        <w:tc>
          <w:tcPr>
            <w:tcW w:w="5244" w:type="dxa"/>
            <w:vMerge/>
            <w:vAlign w:val="center"/>
          </w:tcPr>
          <w:p w14:paraId="6442FA00" w14:textId="51FCB34B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047268" w:rsidRPr="000B31EC" w14:paraId="2AEFA9FE" w14:textId="77777777" w:rsidTr="00D53E5C">
        <w:tc>
          <w:tcPr>
            <w:tcW w:w="1526" w:type="dxa"/>
            <w:vAlign w:val="bottom"/>
          </w:tcPr>
          <w:p w14:paraId="0BF35DB7" w14:textId="6F4C91D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118" w:type="dxa"/>
          </w:tcPr>
          <w:p w14:paraId="125EF15A" w14:textId="048389C6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T34</w:t>
            </w:r>
          </w:p>
        </w:tc>
        <w:tc>
          <w:tcPr>
            <w:tcW w:w="5244" w:type="dxa"/>
            <w:vAlign w:val="center"/>
          </w:tcPr>
          <w:p w14:paraId="5F5DC231" w14:textId="6537BA77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Activate task</w:t>
            </w:r>
          </w:p>
        </w:tc>
      </w:tr>
      <w:tr w:rsidR="00047268" w:rsidRPr="000B31EC" w14:paraId="30BBE979" w14:textId="77777777" w:rsidTr="00D53E5C">
        <w:tc>
          <w:tcPr>
            <w:tcW w:w="1526" w:type="dxa"/>
            <w:vAlign w:val="bottom"/>
          </w:tcPr>
          <w:p w14:paraId="47594718" w14:textId="676C069C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118" w:type="dxa"/>
          </w:tcPr>
          <w:p w14:paraId="47094B0B" w14:textId="6BE8002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T35</w:t>
            </w:r>
          </w:p>
        </w:tc>
        <w:tc>
          <w:tcPr>
            <w:tcW w:w="5244" w:type="dxa"/>
          </w:tcPr>
          <w:p w14:paraId="4A90D158" w14:textId="1E0FE09C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</w:t>
            </w:r>
          </w:p>
        </w:tc>
      </w:tr>
      <w:tr w:rsidR="00047268" w:rsidRPr="000B31EC" w14:paraId="1E2B2CCD" w14:textId="77777777" w:rsidTr="00D53E5C">
        <w:tc>
          <w:tcPr>
            <w:tcW w:w="1526" w:type="dxa"/>
            <w:vAlign w:val="bottom"/>
          </w:tcPr>
          <w:p w14:paraId="7D36F15E" w14:textId="4A4EAB48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118" w:type="dxa"/>
          </w:tcPr>
          <w:p w14:paraId="3FD696D7" w14:textId="4943D634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T36</w:t>
            </w:r>
          </w:p>
        </w:tc>
        <w:tc>
          <w:tcPr>
            <w:tcW w:w="5244" w:type="dxa"/>
          </w:tcPr>
          <w:p w14:paraId="26657AF7" w14:textId="4A7D650D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Hide Inactive Task</w:t>
            </w:r>
          </w:p>
        </w:tc>
      </w:tr>
      <w:tr w:rsidR="00047268" w:rsidRPr="000B31EC" w14:paraId="17BAC23E" w14:textId="77777777" w:rsidTr="00D53E5C">
        <w:tc>
          <w:tcPr>
            <w:tcW w:w="1526" w:type="dxa"/>
            <w:vAlign w:val="bottom"/>
          </w:tcPr>
          <w:p w14:paraId="79626A7E" w14:textId="76C4D962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118" w:type="dxa"/>
          </w:tcPr>
          <w:p w14:paraId="4F9C628D" w14:textId="0F36F350" w:rsidR="00047268" w:rsidRPr="00F6228A" w:rsidRDefault="00047268" w:rsidP="00047268">
            <w:pPr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T37</w:t>
            </w:r>
          </w:p>
        </w:tc>
        <w:tc>
          <w:tcPr>
            <w:tcW w:w="5244" w:type="dxa"/>
          </w:tcPr>
          <w:p w14:paraId="3D7DA1F3" w14:textId="08F3E160" w:rsidR="00047268" w:rsidRPr="00F6228A" w:rsidRDefault="00047268" w:rsidP="00047268">
            <w:pPr>
              <w:jc w:val="center"/>
              <w:rPr>
                <w:rFonts w:eastAsia="Times New Roman"/>
                <w:szCs w:val="24"/>
                <w:lang w:val="en-US"/>
              </w:rPr>
            </w:pPr>
            <w:r w:rsidRPr="00F6228A">
              <w:rPr>
                <w:rFonts w:eastAsia="Times New Roman"/>
                <w:szCs w:val="24"/>
                <w:lang w:val="en-US"/>
              </w:rPr>
              <w:t>Shortcut Fail</w:t>
            </w:r>
          </w:p>
        </w:tc>
      </w:tr>
      <w:bookmarkEnd w:id="80"/>
    </w:tbl>
    <w:p w14:paraId="60AA85BB" w14:textId="77777777" w:rsidR="006E7EFD" w:rsidRPr="00F6228A" w:rsidRDefault="006E7EFD" w:rsidP="006E7EFD">
      <w:pPr>
        <w:rPr>
          <w:rFonts w:eastAsia="Times New Roman"/>
          <w:szCs w:val="24"/>
          <w:lang w:val="en-US"/>
        </w:rPr>
      </w:pPr>
    </w:p>
    <w:p w14:paraId="08D9344C" w14:textId="77777777" w:rsidR="00345E81" w:rsidRPr="000B31EC" w:rsidRDefault="00345E81">
      <w:pPr>
        <w:rPr>
          <w:lang w:val="en-US"/>
        </w:rPr>
      </w:pPr>
    </w:p>
    <w:sectPr w:rsidR="00345E81" w:rsidRPr="000B31EC" w:rsidSect="006E7EFD">
      <w:pgSz w:w="11908" w:h="16833"/>
      <w:pgMar w:top="1440" w:right="10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5" w:author="Mário Oliveira" w:date="2013-05-18T22:45:00Z" w:initials="MO">
    <w:p w14:paraId="478B8484" w14:textId="77777777" w:rsidR="00E8760D" w:rsidRDefault="00E8760D" w:rsidP="006E7EFD">
      <w:pPr>
        <w:pStyle w:val="CommentText"/>
      </w:pPr>
      <w:r>
        <w:rPr>
          <w:rStyle w:val="CommentReference"/>
        </w:rPr>
        <w:annotationRef/>
      </w:r>
      <w:r w:rsidRPr="009E6154">
        <w:rPr>
          <w:lang w:val="en-US"/>
        </w:rPr>
        <w:t xml:space="preserve">Não se adequa, o requisito verifica “The system verifies if a shortcut was entered and a task chosen. </w:t>
      </w:r>
      <w:r w:rsidRPr="006D1279">
        <w:rPr>
          <w:lang w:val="en-GB"/>
        </w:rPr>
        <w:t xml:space="preserve">It also verifies the existence of </w:t>
      </w:r>
      <w:r>
        <w:rPr>
          <w:lang w:val="en-GB"/>
        </w:rPr>
        <w:t>duplicated shortcuts or tasks.</w:t>
      </w:r>
      <w:r w:rsidRPr="006D1279">
        <w:rPr>
          <w:lang w:val="en-GB"/>
        </w:rPr>
        <w:t>”</w:t>
      </w:r>
      <w:r>
        <w:rPr>
          <w:lang w:val="en-GB"/>
        </w:rPr>
        <w:t xml:space="preserve"> Não se refere ao tipo de dados.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8B84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B59BE" w14:textId="77777777" w:rsidR="008B0F85" w:rsidRDefault="008B0F85" w:rsidP="00042081">
      <w:pPr>
        <w:spacing w:after="0" w:line="240" w:lineRule="auto"/>
      </w:pPr>
      <w:r>
        <w:separator/>
      </w:r>
    </w:p>
  </w:endnote>
  <w:endnote w:type="continuationSeparator" w:id="0">
    <w:p w14:paraId="48BF91B4" w14:textId="77777777" w:rsidR="008B0F85" w:rsidRDefault="008B0F8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3CF1F" w14:textId="77777777" w:rsidR="00E8760D" w:rsidRDefault="00E8760D">
    <w:pPr>
      <w:pStyle w:val="Footer"/>
    </w:pPr>
    <w:r>
      <w:t>Projeto Software 2013</w:t>
    </w:r>
  </w:p>
  <w:p w14:paraId="26DDC595" w14:textId="77777777" w:rsidR="00E8760D" w:rsidRDefault="008B0F85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760D">
          <w:t>Test Plan</w:t>
        </w:r>
      </w:sdtContent>
    </w:sdt>
    <w:r w:rsidR="00E8760D">
      <w:tab/>
    </w:r>
    <w:r w:rsidR="00E8760D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CE2C0" w14:textId="77777777" w:rsidR="00E8760D" w:rsidRDefault="00E8760D" w:rsidP="006F3F7C">
    <w:pPr>
      <w:pStyle w:val="Footer"/>
    </w:pPr>
    <w:r>
      <w:t>Projeto Software 2013</w:t>
    </w:r>
    <w:r>
      <w:tab/>
    </w:r>
    <w:r>
      <w:tab/>
    </w:r>
  </w:p>
  <w:p w14:paraId="58C3B4F1" w14:textId="77777777" w:rsidR="00E8760D" w:rsidRDefault="008B0F85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760D">
          <w:t>Test Plan</w:t>
        </w:r>
      </w:sdtContent>
    </w:sdt>
    <w:r w:rsidR="00E8760D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11A36" w14:textId="77777777" w:rsidR="00E8760D" w:rsidRDefault="00E8760D">
    <w:pPr>
      <w:pStyle w:val="Footer"/>
    </w:pPr>
    <w:r>
      <w:t>Projeto Software 2013</w:t>
    </w:r>
  </w:p>
  <w:p w14:paraId="39F766FB" w14:textId="77777777" w:rsidR="00E8760D" w:rsidRDefault="008B0F85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760D">
          <w:t>Test Plan</w:t>
        </w:r>
      </w:sdtContent>
    </w:sdt>
    <w:r w:rsidR="00E8760D">
      <w:tab/>
    </w:r>
    <w:r w:rsidR="00E8760D">
      <w:tab/>
    </w:r>
    <w:r w:rsidR="00E8760D">
      <w:fldChar w:fldCharType="begin"/>
    </w:r>
    <w:r w:rsidR="00E8760D">
      <w:instrText xml:space="preserve"> PAGE   \* MERGEFORMAT </w:instrText>
    </w:r>
    <w:r w:rsidR="00E8760D">
      <w:fldChar w:fldCharType="separate"/>
    </w:r>
    <w:r w:rsidR="00047268">
      <w:rPr>
        <w:noProof/>
      </w:rPr>
      <w:t>52</w:t>
    </w:r>
    <w:r w:rsidR="00E8760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7DC08" w14:textId="77777777" w:rsidR="008B0F85" w:rsidRDefault="008B0F85" w:rsidP="00042081">
      <w:pPr>
        <w:spacing w:after="0" w:line="240" w:lineRule="auto"/>
      </w:pPr>
      <w:r>
        <w:separator/>
      </w:r>
    </w:p>
  </w:footnote>
  <w:footnote w:type="continuationSeparator" w:id="0">
    <w:p w14:paraId="43D369DA" w14:textId="77777777" w:rsidR="008B0F85" w:rsidRDefault="008B0F8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3FEF" w14:textId="7FDCCAEB" w:rsidR="00E8760D" w:rsidRPr="0068587E" w:rsidRDefault="00E8760D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A00B167" wp14:editId="37A29C7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Pr="0068587E">
      <w:rPr>
        <w:lang w:val="en-US"/>
      </w:rPr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David Silva</w:t>
        </w:r>
      </w:sdtContent>
    </w:sdt>
  </w:p>
  <w:p w14:paraId="3F599B86" w14:textId="2AB0B926" w:rsidR="00E8760D" w:rsidRPr="0068587E" w:rsidRDefault="00E8760D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C20DC" w14:textId="2808F55B" w:rsidR="00E8760D" w:rsidRPr="001621CE" w:rsidRDefault="00E8760D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459C8E9" wp14:editId="337D959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F2F77">
      <w:rPr>
        <w:lang w:val="en-US"/>
      </w:rPr>
      <w:tab/>
    </w:r>
    <w:r w:rsidRPr="004F2F77">
      <w:rPr>
        <w:lang w:val="en-US"/>
      </w:rPr>
      <w:tab/>
    </w:r>
    <w:r w:rsidRPr="001621CE">
      <w:rPr>
        <w:lang w:val="en-US"/>
      </w:rPr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621CE">
          <w:rPr>
            <w:lang w:val="en-US"/>
          </w:rPr>
          <w:t>David Silva</w:t>
        </w:r>
      </w:sdtContent>
    </w:sdt>
  </w:p>
  <w:p w14:paraId="28957AD4" w14:textId="1E712F10" w:rsidR="00E8760D" w:rsidRPr="001621CE" w:rsidRDefault="00E8760D" w:rsidP="00906D0A">
    <w:pPr>
      <w:pStyle w:val="Header"/>
      <w:rPr>
        <w:lang w:val="en-US"/>
      </w:rPr>
    </w:pPr>
    <w:r w:rsidRPr="001621CE">
      <w:rPr>
        <w:lang w:val="en-US"/>
      </w:rPr>
      <w:tab/>
    </w:r>
    <w:r w:rsidRPr="001621C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1621CE">
          <w:rPr>
            <w:lang w:val="en-US"/>
          </w:rPr>
          <w:t>V0.</w:t>
        </w:r>
        <w:r>
          <w:rPr>
            <w:lang w:val="en-US"/>
          </w:rPr>
          <w:t>2</w:t>
        </w:r>
      </w:sdtContent>
    </w:sdt>
    <w:r w:rsidRPr="001621C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1621CE">
          <w:rPr>
            <w:lang w:val="en-US"/>
          </w:rPr>
          <w:t>Draft</w:t>
        </w:r>
      </w:sdtContent>
    </w:sdt>
    <w:r w:rsidRPr="001621C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C58"/>
    <w:multiLevelType w:val="hybridMultilevel"/>
    <w:tmpl w:val="1B5618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6C68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C5A5D"/>
    <w:multiLevelType w:val="hybridMultilevel"/>
    <w:tmpl w:val="77C2B6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0666F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4047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37C1"/>
    <w:multiLevelType w:val="hybridMultilevel"/>
    <w:tmpl w:val="0338C6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A3E10"/>
    <w:multiLevelType w:val="hybridMultilevel"/>
    <w:tmpl w:val="363016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2375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17F1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F7BCC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D60B4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6704D"/>
    <w:multiLevelType w:val="hybridMultilevel"/>
    <w:tmpl w:val="F72878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56045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1335A"/>
    <w:multiLevelType w:val="hybridMultilevel"/>
    <w:tmpl w:val="7FCC13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51EBE"/>
    <w:multiLevelType w:val="hybridMultilevel"/>
    <w:tmpl w:val="C100C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E4B6D"/>
    <w:multiLevelType w:val="hybridMultilevel"/>
    <w:tmpl w:val="26584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776B"/>
    <w:multiLevelType w:val="hybridMultilevel"/>
    <w:tmpl w:val="50F062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43B25"/>
    <w:multiLevelType w:val="hybridMultilevel"/>
    <w:tmpl w:val="872E89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67A94"/>
    <w:multiLevelType w:val="hybridMultilevel"/>
    <w:tmpl w:val="F4A05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31AD2"/>
    <w:multiLevelType w:val="hybridMultilevel"/>
    <w:tmpl w:val="73E6BA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36ABD"/>
    <w:multiLevelType w:val="hybridMultilevel"/>
    <w:tmpl w:val="26A26C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54678"/>
    <w:multiLevelType w:val="hybridMultilevel"/>
    <w:tmpl w:val="61AC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5"/>
  </w:num>
  <w:num w:numId="15">
    <w:abstractNumId w:val="4"/>
  </w:num>
  <w:num w:numId="16">
    <w:abstractNumId w:val="19"/>
  </w:num>
  <w:num w:numId="17">
    <w:abstractNumId w:val="9"/>
  </w:num>
  <w:num w:numId="18">
    <w:abstractNumId w:val="7"/>
  </w:num>
  <w:num w:numId="19">
    <w:abstractNumId w:val="21"/>
  </w:num>
  <w:num w:numId="20">
    <w:abstractNumId w:val="11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7499"/>
    <w:rsid w:val="00040059"/>
    <w:rsid w:val="00042081"/>
    <w:rsid w:val="00047268"/>
    <w:rsid w:val="000636FA"/>
    <w:rsid w:val="0006703D"/>
    <w:rsid w:val="0008795B"/>
    <w:rsid w:val="000B31EC"/>
    <w:rsid w:val="000E4A2D"/>
    <w:rsid w:val="000F63F8"/>
    <w:rsid w:val="001621CE"/>
    <w:rsid w:val="00172023"/>
    <w:rsid w:val="001B239A"/>
    <w:rsid w:val="002149DD"/>
    <w:rsid w:val="00251BCB"/>
    <w:rsid w:val="00276F12"/>
    <w:rsid w:val="0028361F"/>
    <w:rsid w:val="002A3078"/>
    <w:rsid w:val="002C5DB9"/>
    <w:rsid w:val="002F564D"/>
    <w:rsid w:val="002F5A4E"/>
    <w:rsid w:val="002F6DFF"/>
    <w:rsid w:val="00303684"/>
    <w:rsid w:val="00332408"/>
    <w:rsid w:val="00345E81"/>
    <w:rsid w:val="003633C2"/>
    <w:rsid w:val="0036446A"/>
    <w:rsid w:val="003B5E03"/>
    <w:rsid w:val="003C672C"/>
    <w:rsid w:val="003E2EFB"/>
    <w:rsid w:val="003E45D4"/>
    <w:rsid w:val="003F6EF1"/>
    <w:rsid w:val="00421BF9"/>
    <w:rsid w:val="0042382D"/>
    <w:rsid w:val="0042608F"/>
    <w:rsid w:val="00433AE7"/>
    <w:rsid w:val="004610CE"/>
    <w:rsid w:val="00462094"/>
    <w:rsid w:val="004630B1"/>
    <w:rsid w:val="00475644"/>
    <w:rsid w:val="004A0E10"/>
    <w:rsid w:val="004A1EEA"/>
    <w:rsid w:val="004A6A1B"/>
    <w:rsid w:val="004E5083"/>
    <w:rsid w:val="004E5828"/>
    <w:rsid w:val="004F2862"/>
    <w:rsid w:val="004F2F77"/>
    <w:rsid w:val="00534DCF"/>
    <w:rsid w:val="00545B30"/>
    <w:rsid w:val="005641C1"/>
    <w:rsid w:val="005D7A32"/>
    <w:rsid w:val="005E3998"/>
    <w:rsid w:val="0068587E"/>
    <w:rsid w:val="006B2FF0"/>
    <w:rsid w:val="006B69A2"/>
    <w:rsid w:val="006C0633"/>
    <w:rsid w:val="006E1BD7"/>
    <w:rsid w:val="006E7EFD"/>
    <w:rsid w:val="006F3F7C"/>
    <w:rsid w:val="00705116"/>
    <w:rsid w:val="00705D20"/>
    <w:rsid w:val="0071045A"/>
    <w:rsid w:val="00714AD8"/>
    <w:rsid w:val="0072651C"/>
    <w:rsid w:val="0073300B"/>
    <w:rsid w:val="00735A42"/>
    <w:rsid w:val="007846B0"/>
    <w:rsid w:val="007A203E"/>
    <w:rsid w:val="007A62CF"/>
    <w:rsid w:val="007D1819"/>
    <w:rsid w:val="007D37DC"/>
    <w:rsid w:val="007E2BA8"/>
    <w:rsid w:val="008034BB"/>
    <w:rsid w:val="00893752"/>
    <w:rsid w:val="00895D61"/>
    <w:rsid w:val="008B0F85"/>
    <w:rsid w:val="008B4A97"/>
    <w:rsid w:val="00906D0A"/>
    <w:rsid w:val="009446B4"/>
    <w:rsid w:val="009553EC"/>
    <w:rsid w:val="00983676"/>
    <w:rsid w:val="009B7722"/>
    <w:rsid w:val="009E6154"/>
    <w:rsid w:val="00A15BB3"/>
    <w:rsid w:val="00A34B36"/>
    <w:rsid w:val="00A66190"/>
    <w:rsid w:val="00A716D5"/>
    <w:rsid w:val="00A724C0"/>
    <w:rsid w:val="00AC6A1C"/>
    <w:rsid w:val="00AF32CD"/>
    <w:rsid w:val="00B04AFD"/>
    <w:rsid w:val="00B12E8D"/>
    <w:rsid w:val="00B14E68"/>
    <w:rsid w:val="00B72356"/>
    <w:rsid w:val="00B81CE7"/>
    <w:rsid w:val="00BB5BA2"/>
    <w:rsid w:val="00BE290C"/>
    <w:rsid w:val="00C0365A"/>
    <w:rsid w:val="00C831F6"/>
    <w:rsid w:val="00C939C2"/>
    <w:rsid w:val="00CA346F"/>
    <w:rsid w:val="00CC7C5D"/>
    <w:rsid w:val="00CD59BB"/>
    <w:rsid w:val="00D24889"/>
    <w:rsid w:val="00D92D1E"/>
    <w:rsid w:val="00DF1004"/>
    <w:rsid w:val="00DF436D"/>
    <w:rsid w:val="00E02488"/>
    <w:rsid w:val="00E040A2"/>
    <w:rsid w:val="00E32DE2"/>
    <w:rsid w:val="00E71BE6"/>
    <w:rsid w:val="00E85AB6"/>
    <w:rsid w:val="00E8760D"/>
    <w:rsid w:val="00E906B0"/>
    <w:rsid w:val="00EC1731"/>
    <w:rsid w:val="00EC7827"/>
    <w:rsid w:val="00ED3923"/>
    <w:rsid w:val="00EF602C"/>
    <w:rsid w:val="00F24CA6"/>
    <w:rsid w:val="00F4646B"/>
    <w:rsid w:val="00F53D40"/>
    <w:rsid w:val="00F6228A"/>
    <w:rsid w:val="00F8029D"/>
    <w:rsid w:val="00FA07D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1BBB7"/>
  <w15:docId w15:val="{6B394619-9647-40F8-8E97-00B29596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pt-PT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pt-PT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99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E7EFD"/>
    <w:rPr>
      <w:rFonts w:ascii="Arial" w:eastAsiaTheme="minorEastAsia" w:hAnsi="Arial" w:cs="Arial"/>
      <w:b/>
      <w:bCs/>
      <w:color w:val="0000B0"/>
      <w:sz w:val="30"/>
      <w:szCs w:val="30"/>
      <w:lang w:val="en-AU" w:eastAsia="pt-PT"/>
    </w:rPr>
  </w:style>
  <w:style w:type="character" w:customStyle="1" w:styleId="Heading4Char">
    <w:name w:val="Heading 4 Char"/>
    <w:basedOn w:val="DefaultParagraphFont"/>
    <w:link w:val="Heading4"/>
    <w:uiPriority w:val="99"/>
    <w:rsid w:val="006E7EFD"/>
    <w:rPr>
      <w:rFonts w:ascii="Arial" w:eastAsiaTheme="minorEastAsia" w:hAnsi="Arial" w:cs="Arial"/>
      <w:b/>
      <w:bCs/>
      <w:color w:val="004080"/>
      <w:sz w:val="24"/>
      <w:szCs w:val="24"/>
      <w:lang w:val="en-AU" w:eastAsia="pt-PT"/>
    </w:rPr>
  </w:style>
  <w:style w:type="character" w:customStyle="1" w:styleId="Heading5Char">
    <w:name w:val="Heading 5 Char"/>
    <w:basedOn w:val="DefaultParagraphFont"/>
    <w:link w:val="Heading5"/>
    <w:uiPriority w:val="99"/>
    <w:rsid w:val="006E7EFD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pt-PT"/>
    </w:rPr>
  </w:style>
  <w:style w:type="character" w:customStyle="1" w:styleId="Heading6Char">
    <w:name w:val="Heading 6 Char"/>
    <w:basedOn w:val="DefaultParagraphFont"/>
    <w:link w:val="Heading6"/>
    <w:uiPriority w:val="99"/>
    <w:rsid w:val="006E7EFD"/>
    <w:rPr>
      <w:rFonts w:ascii="Arial" w:eastAsiaTheme="minorEastAsia" w:hAnsi="Arial" w:cs="Arial"/>
      <w:b/>
      <w:bCs/>
      <w:color w:val="004080"/>
      <w:lang w:val="en-AU" w:eastAsia="pt-PT"/>
    </w:rPr>
  </w:style>
  <w:style w:type="character" w:customStyle="1" w:styleId="Heading7Char">
    <w:name w:val="Heading 7 Char"/>
    <w:basedOn w:val="DefaultParagraphFont"/>
    <w:link w:val="Heading7"/>
    <w:uiPriority w:val="99"/>
    <w:rsid w:val="006E7EFD"/>
    <w:rPr>
      <w:rFonts w:ascii="Arial" w:eastAsiaTheme="minorEastAsia" w:hAnsi="Arial" w:cs="Arial"/>
      <w:color w:val="004080"/>
      <w:u w:val="single"/>
      <w:lang w:val="en-AU" w:eastAsia="pt-PT"/>
    </w:rPr>
  </w:style>
  <w:style w:type="character" w:customStyle="1" w:styleId="Heading8Char">
    <w:name w:val="Heading 8 Char"/>
    <w:basedOn w:val="DefaultParagraphFont"/>
    <w:link w:val="Heading8"/>
    <w:uiPriority w:val="99"/>
    <w:rsid w:val="006E7EFD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pt-PT"/>
    </w:rPr>
  </w:style>
  <w:style w:type="character" w:customStyle="1" w:styleId="Heading9Char">
    <w:name w:val="Heading 9 Char"/>
    <w:basedOn w:val="DefaultParagraphFont"/>
    <w:link w:val="Heading9"/>
    <w:uiPriority w:val="99"/>
    <w:rsid w:val="006E7EFD"/>
    <w:rPr>
      <w:rFonts w:ascii="Arial" w:eastAsiaTheme="minorEastAsia" w:hAnsi="Arial" w:cs="Arial"/>
      <w:color w:val="004080"/>
      <w:lang w:val="en-AU" w:eastAsia="pt-PT"/>
    </w:rPr>
  </w:style>
  <w:style w:type="paragraph" w:customStyle="1" w:styleId="Heading">
    <w:name w:val="Heading"/>
    <w:next w:val="BodyText"/>
    <w:uiPriority w:val="99"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Theme="minorEastAsia" w:hAnsi="Arial" w:cs="Arial"/>
      <w:color w:val="000000"/>
      <w:sz w:val="28"/>
      <w:szCs w:val="28"/>
      <w:lang w:val="en-AU" w:eastAsia="pt-PT"/>
    </w:rPr>
  </w:style>
  <w:style w:type="paragraph" w:styleId="BodyText">
    <w:name w:val="Body Text"/>
    <w:basedOn w:val="Normal"/>
    <w:next w:val="Normal"/>
    <w:link w:val="BodyText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BodyTextChar">
    <w:name w:val="Body Text Char"/>
    <w:basedOn w:val="DefaultParagraphFont"/>
    <w:link w:val="BodyText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List">
    <w:name w:val="List"/>
    <w:basedOn w:val="Normal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Index">
    <w:name w:val="Index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styleId="TOC1">
    <w:name w:val="toc 1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8"/>
      <w:szCs w:val="28"/>
      <w:lang w:val="en-AU" w:eastAsia="pt-PT"/>
    </w:rPr>
  </w:style>
  <w:style w:type="paragraph" w:styleId="TOC2">
    <w:name w:val="toc 2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80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val="en-AU" w:eastAsia="pt-PT"/>
    </w:rPr>
  </w:style>
  <w:style w:type="paragraph" w:styleId="TOC3">
    <w:name w:val="toc 3"/>
    <w:basedOn w:val="Normal"/>
    <w:next w:val="Normal"/>
    <w:uiPriority w:val="39"/>
    <w:rsid w:val="006E7EFD"/>
    <w:pPr>
      <w:widowControl w:val="0"/>
      <w:autoSpaceDE w:val="0"/>
      <w:autoSpaceDN w:val="0"/>
      <w:adjustRightInd w:val="0"/>
      <w:spacing w:after="0" w:line="240" w:lineRule="auto"/>
      <w:ind w:left="3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4">
    <w:name w:val="toc 4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5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5">
    <w:name w:val="toc 5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6">
    <w:name w:val="toc 6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90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7">
    <w:name w:val="toc 7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08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8">
    <w:name w:val="toc 8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26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OC9">
    <w:name w:val="toc 9"/>
    <w:basedOn w:val="Normal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Times New Roman" w:eastAsiaTheme="minorEastAsia" w:hAnsi="Times New Roman" w:cs="Times New Roman"/>
      <w:color w:val="000000"/>
      <w:sz w:val="24"/>
      <w:szCs w:val="24"/>
      <w:lang w:val="en-AU" w:eastAsia="pt-PT"/>
    </w:rPr>
  </w:style>
  <w:style w:type="paragraph" w:styleId="Title">
    <w:name w:val="Title"/>
    <w:basedOn w:val="Normal"/>
    <w:next w:val="Normal"/>
    <w:link w:val="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character" w:customStyle="1" w:styleId="TitleChar">
    <w:name w:val="Title Char"/>
    <w:basedOn w:val="DefaultParagraphFont"/>
    <w:link w:val="Title"/>
    <w:uiPriority w:val="99"/>
    <w:rsid w:val="006E7EFD"/>
    <w:rPr>
      <w:rFonts w:ascii="Arial" w:eastAsiaTheme="minorEastAsia" w:hAnsi="Arial" w:cs="Arial"/>
      <w:b/>
      <w:bCs/>
      <w:color w:val="000000"/>
      <w:sz w:val="32"/>
      <w:szCs w:val="32"/>
      <w:lang w:val="en-AU" w:eastAsia="pt-PT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E7EFD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character" w:customStyle="1" w:styleId="SubtitleChar">
    <w:name w:val="Subtitle Char"/>
    <w:basedOn w:val="DefaultParagraphFont"/>
    <w:link w:val="Subtitle"/>
    <w:uiPriority w:val="99"/>
    <w:rsid w:val="006E7EFD"/>
    <w:rPr>
      <w:rFonts w:ascii="Arial" w:eastAsiaTheme="minorEastAsia" w:hAnsi="Arial" w:cs="Arial"/>
      <w:i/>
      <w:iCs/>
      <w:color w:val="000000"/>
      <w:sz w:val="28"/>
      <w:szCs w:val="28"/>
      <w:lang w:val="en-AU" w:eastAsia="pt-PT"/>
    </w:rPr>
  </w:style>
  <w:style w:type="paragraph" w:customStyle="1" w:styleId="NumberedList">
    <w:name w:val="Number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customStyle="1" w:styleId="BulletedList">
    <w:name w:val="Bulleted List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BodyText2">
    <w:name w:val="Body Text 2"/>
    <w:basedOn w:val="Normal"/>
    <w:next w:val="Normal"/>
    <w:link w:val="BodyText2Char"/>
    <w:uiPriority w:val="99"/>
    <w:rsid w:val="006E7EF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character" w:customStyle="1" w:styleId="BodyText2Char">
    <w:name w:val="Body Text 2 Char"/>
    <w:basedOn w:val="DefaultParagraphFont"/>
    <w:link w:val="BodyText2"/>
    <w:uiPriority w:val="99"/>
    <w:rsid w:val="006E7EFD"/>
    <w:rPr>
      <w:rFonts w:ascii="Times New Roman" w:eastAsiaTheme="minorEastAsia" w:hAnsi="Times New Roman" w:cs="Times New Roman"/>
      <w:color w:val="000000"/>
      <w:sz w:val="18"/>
      <w:szCs w:val="18"/>
      <w:lang w:val="en-AU" w:eastAsia="pt-PT"/>
    </w:rPr>
  </w:style>
  <w:style w:type="paragraph" w:styleId="BodyText3">
    <w:name w:val="Body Text 3"/>
    <w:basedOn w:val="Normal"/>
    <w:next w:val="Normal"/>
    <w:link w:val="BodyText3Char"/>
    <w:uiPriority w:val="99"/>
    <w:rsid w:val="006E7EFD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character" w:customStyle="1" w:styleId="BodyText3Char">
    <w:name w:val="Body Text 3 Char"/>
    <w:basedOn w:val="DefaultParagraphFont"/>
    <w:link w:val="BodyText3"/>
    <w:uiPriority w:val="99"/>
    <w:rsid w:val="006E7EFD"/>
    <w:rPr>
      <w:rFonts w:ascii="Times New Roman" w:eastAsiaTheme="minorEastAsia" w:hAnsi="Times New Roman" w:cs="Times New Roman"/>
      <w:color w:val="000000"/>
      <w:sz w:val="16"/>
      <w:szCs w:val="16"/>
      <w:lang w:val="en-AU" w:eastAsia="pt-PT"/>
    </w:rPr>
  </w:style>
  <w:style w:type="paragraph" w:styleId="NoteHeading">
    <w:name w:val="Note Heading"/>
    <w:basedOn w:val="Normal"/>
    <w:next w:val="Normal"/>
    <w:link w:val="NoteHeading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character" w:customStyle="1" w:styleId="NoteHeadingChar">
    <w:name w:val="Note Heading Char"/>
    <w:basedOn w:val="DefaultParagraphFont"/>
    <w:link w:val="NoteHeading"/>
    <w:uiPriority w:val="99"/>
    <w:rsid w:val="006E7EFD"/>
    <w:rPr>
      <w:rFonts w:ascii="Times New Roman" w:eastAsiaTheme="minorEastAsia" w:hAnsi="Times New Roman" w:cs="Times New Roman"/>
      <w:color w:val="000000"/>
      <w:sz w:val="20"/>
      <w:szCs w:val="20"/>
      <w:lang w:val="en-AU" w:eastAsia="pt-PT"/>
    </w:rPr>
  </w:style>
  <w:style w:type="paragraph" w:styleId="PlainText">
    <w:name w:val="Plain Text"/>
    <w:basedOn w:val="Normal"/>
    <w:next w:val="Normal"/>
    <w:link w:val="PlainTextChar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6E7EFD"/>
    <w:rPr>
      <w:rFonts w:ascii="Courier New" w:eastAsiaTheme="minorEastAsia" w:hAnsi="Courier New" w:cs="Courier New"/>
      <w:color w:val="000000"/>
      <w:sz w:val="20"/>
      <w:szCs w:val="20"/>
      <w:lang w:val="en-AU" w:eastAsia="pt-PT"/>
    </w:rPr>
  </w:style>
  <w:style w:type="character" w:styleId="Strong">
    <w:name w:val="Strong"/>
    <w:basedOn w:val="DefaultParagraphFont"/>
    <w:uiPriority w:val="99"/>
    <w:qFormat/>
    <w:rsid w:val="006E7EFD"/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6E7EFD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Code">
    <w:name w:val="Code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18"/>
      <w:szCs w:val="18"/>
      <w:lang w:val="en-AU" w:eastAsia="pt-PT"/>
    </w:rPr>
  </w:style>
  <w:style w:type="paragraph" w:customStyle="1" w:styleId="ListHeader">
    <w:name w:val="List Header"/>
    <w:next w:val="Normal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lang w:val="en-AU" w:eastAsia="pt-PT"/>
    </w:rPr>
  </w:style>
  <w:style w:type="paragraph" w:customStyle="1" w:styleId="TableContents">
    <w:name w:val="Table Contents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lang w:val="en-AU" w:eastAsia="pt-PT"/>
    </w:rPr>
  </w:style>
  <w:style w:type="paragraph" w:customStyle="1" w:styleId="TableHeading">
    <w:name w:val="Table Heading"/>
    <w:uiPriority w:val="99"/>
    <w:rsid w:val="006E7EF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color w:val="000000"/>
      <w:lang w:val="en-AU" w:eastAsia="pt-PT"/>
    </w:rPr>
  </w:style>
  <w:style w:type="character" w:customStyle="1" w:styleId="RTFNum21">
    <w:name w:val="RTF_Num 2 1"/>
    <w:uiPriority w:val="99"/>
    <w:rsid w:val="006E7EFD"/>
    <w:rPr>
      <w:rFonts w:ascii="Times New Roman" w:hAnsi="Times New Roman"/>
      <w:sz w:val="22"/>
    </w:rPr>
  </w:style>
  <w:style w:type="character" w:customStyle="1" w:styleId="FieldLabel">
    <w:name w:val="Field Label"/>
    <w:uiPriority w:val="99"/>
    <w:rsid w:val="006E7EFD"/>
    <w:rPr>
      <w:rFonts w:ascii="Times New Roman" w:hAnsi="Times New Roman"/>
      <w:i/>
      <w:color w:val="004080"/>
      <w:sz w:val="20"/>
    </w:rPr>
  </w:style>
  <w:style w:type="character" w:customStyle="1" w:styleId="TableHeading1">
    <w:name w:val="Table Heading1"/>
    <w:uiPriority w:val="99"/>
    <w:rsid w:val="006E7EFD"/>
    <w:rPr>
      <w:rFonts w:ascii="Times New Roman" w:hAnsi="Times New Roman"/>
      <w:b/>
      <w:color w:val="000000"/>
      <w:sz w:val="22"/>
    </w:rPr>
  </w:style>
  <w:style w:type="character" w:customStyle="1" w:styleId="SSBookmark">
    <w:name w:val="SSBookmark"/>
    <w:uiPriority w:val="99"/>
    <w:rsid w:val="006E7EFD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sid w:val="006E7EFD"/>
    <w:rPr>
      <w:rFonts w:ascii="Times New Roman" w:hAnsi="Times New Roman"/>
      <w:b/>
      <w:color w:val="000000"/>
      <w:sz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EF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EFD"/>
    <w:rPr>
      <w:rFonts w:ascii="Arial" w:eastAsiaTheme="minorEastAsia" w:hAnsi="Arial" w:cs="Arial"/>
      <w:color w:val="000000"/>
      <w:sz w:val="20"/>
      <w:szCs w:val="20"/>
      <w:lang w:val="en-AU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EFD"/>
    <w:rPr>
      <w:rFonts w:ascii="Arial" w:eastAsiaTheme="minorEastAsia" w:hAnsi="Arial" w:cs="Arial"/>
      <w:b/>
      <w:bCs/>
      <w:color w:val="000000"/>
      <w:sz w:val="20"/>
      <w:szCs w:val="20"/>
      <w:lang w:val="en-AU" w:eastAsia="pt-PT"/>
    </w:rPr>
  </w:style>
  <w:style w:type="paragraph" w:styleId="ListParagraph">
    <w:name w:val="List Paragraph"/>
    <w:basedOn w:val="Normal"/>
    <w:uiPriority w:val="34"/>
    <w:qFormat/>
    <w:rsid w:val="004F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B424C9-916B-4703-8312-6FAB9B71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54</Pages>
  <Words>10422</Words>
  <Characters>56280</Characters>
  <Application>Microsoft Office Word</Application>
  <DocSecurity>0</DocSecurity>
  <Lines>469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Test Plan</vt:lpstr>
      <vt:lpstr>Template</vt:lpstr>
    </vt:vector>
  </TitlesOfParts>
  <Company>PS2Win</Company>
  <LinksUpToDate>false</LinksUpToDate>
  <CharactersWithSpaces>66569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David Silva</dc:creator>
  <dc:description>V0.2</dc:description>
  <cp:lastModifiedBy>João Martins</cp:lastModifiedBy>
  <cp:revision>31</cp:revision>
  <cp:lastPrinted>2013-05-19T04:05:00Z</cp:lastPrinted>
  <dcterms:created xsi:type="dcterms:W3CDTF">2013-05-19T02:45:00Z</dcterms:created>
  <dcterms:modified xsi:type="dcterms:W3CDTF">2013-05-25T11:00:00Z</dcterms:modified>
  <cp:contentStatus>Draft</cp:contentStatus>
</cp:coreProperties>
</file>