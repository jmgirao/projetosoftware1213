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ajorHAnsi" w:eastAsiaTheme="majorEastAsia" w:hAnsiTheme="majorHAnsi" w:cstheme="majorBidi"/>
          <w:lang w:val="en-US"/>
        </w:rPr>
        <w:id w:val="18188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3E21A2" w14:paraId="60FFD971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Empresa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3F5CAA58" w14:textId="77777777"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PS2Win</w:t>
                    </w:r>
                  </w:p>
                </w:tc>
              </w:sdtContent>
            </w:sdt>
          </w:tr>
          <w:tr w:rsidR="006F3F7C" w:rsidRPr="003E21A2" w14:paraId="58A3AD80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  <w:lang w:val="en-US"/>
                  </w:rPr>
                  <w:alias w:val="Título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5245BE55" w14:textId="77777777"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US"/>
                      </w:rPr>
                    </w:pPr>
                    <w:proofErr w:type="gram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Software</w:t>
                    </w:r>
                    <w:proofErr w:type="gram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Development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Plan</w:t>
                    </w:r>
                    <w:proofErr w:type="spellEnd"/>
                  </w:p>
                </w:sdtContent>
              </w:sdt>
            </w:tc>
          </w:tr>
          <w:tr w:rsidR="006F3F7C" w:rsidRPr="003E21A2" w14:paraId="3BE318DA" w14:textId="77777777">
            <w:sdt>
              <w:sdtPr>
                <w:rPr>
                  <w:rFonts w:asciiTheme="majorHAnsi" w:eastAsiaTheme="majorEastAsia" w:hAnsiTheme="majorHAnsi" w:cstheme="majorBidi"/>
                  <w:lang w:val="en-US"/>
                </w:rPr>
                <w:alias w:val="Subtítulo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1A43F38D" w14:textId="77777777" w:rsidR="006F3F7C" w:rsidRPr="003E21A2" w:rsidRDefault="00811E57">
                    <w:pPr>
                      <w:pStyle w:val="SemEspaamento"/>
                      <w:rPr>
                        <w:rFonts w:asciiTheme="majorHAnsi" w:eastAsiaTheme="majorEastAsia" w:hAnsiTheme="majorHAnsi" w:cstheme="majorBidi"/>
                        <w:lang w:val="en-US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Keep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</w:rPr>
                      <w:t>Your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</w:rPr>
                      <w:t xml:space="preserve"> Time</w:t>
                    </w:r>
                  </w:p>
                </w:tc>
              </w:sdtContent>
            </w:sdt>
          </w:tr>
        </w:tbl>
        <w:p w14:paraId="123D389E" w14:textId="77777777" w:rsidR="006F3F7C" w:rsidRPr="003E21A2" w:rsidRDefault="006F3F7C">
          <w:pPr>
            <w:rPr>
              <w:lang w:val="en-US"/>
            </w:rPr>
          </w:pPr>
        </w:p>
        <w:p w14:paraId="51B1BB92" w14:textId="77777777" w:rsidR="006F3F7C" w:rsidRPr="003E21A2" w:rsidRDefault="006F3F7C">
          <w:pPr>
            <w:rPr>
              <w:lang w:val="en-US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87"/>
          </w:tblGrid>
          <w:tr w:rsidR="006F3F7C" w:rsidRPr="003E21A2" w14:paraId="4E6CA6DB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en-US"/>
                  </w:rPr>
                  <w:alias w:val="Aut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A75B665" w14:textId="77777777" w:rsidR="006F3F7C" w:rsidRPr="003E21A2" w:rsidRDefault="00811E57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Filipe Brandão</w:t>
                    </w:r>
                  </w:p>
                </w:sdtContent>
              </w:sdt>
              <w:sdt>
                <w:sdtPr>
                  <w:rPr>
                    <w:color w:val="4F81BD" w:themeColor="accent1"/>
                    <w:lang w:val="en-US"/>
                  </w:rPr>
                  <w:alias w:val="Data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3-23T00:00:00Z">
                    <w:dateFormat w:val="dd-MM-yyyy"/>
                    <w:lid w:val="pt-PT"/>
                    <w:storeMappedDataAs w:val="dateTime"/>
                    <w:calendar w:val="gregorian"/>
                  </w:date>
                </w:sdtPr>
                <w:sdtEndPr/>
                <w:sdtContent>
                  <w:p w14:paraId="00E2F8D1" w14:textId="77777777" w:rsidR="006F3F7C" w:rsidRPr="003E21A2" w:rsidRDefault="00811E57">
                    <w:pPr>
                      <w:pStyle w:val="SemEspaamento"/>
                      <w:rPr>
                        <w:color w:val="4F81BD" w:themeColor="accent1"/>
                        <w:lang w:val="en-US"/>
                      </w:rPr>
                    </w:pPr>
                    <w:r>
                      <w:rPr>
                        <w:color w:val="4F81BD" w:themeColor="accent1"/>
                      </w:rPr>
                      <w:t>23-03-2013</w:t>
                    </w:r>
                  </w:p>
                </w:sdtContent>
              </w:sdt>
              <w:p w14:paraId="1E701F47" w14:textId="77777777" w:rsidR="006F3F7C" w:rsidRPr="003E21A2" w:rsidRDefault="006F3F7C">
                <w:pPr>
                  <w:pStyle w:val="SemEspaamento"/>
                  <w:rPr>
                    <w:color w:val="4F81BD" w:themeColor="accent1"/>
                    <w:lang w:val="en-US"/>
                  </w:rPr>
                </w:pPr>
              </w:p>
            </w:tc>
          </w:tr>
        </w:tbl>
        <w:p w14:paraId="394A1084" w14:textId="77777777" w:rsidR="006F3F7C" w:rsidRPr="003E21A2" w:rsidRDefault="006F3F7C">
          <w:pPr>
            <w:rPr>
              <w:lang w:val="en-US"/>
            </w:rPr>
          </w:pPr>
        </w:p>
        <w:p w14:paraId="696857CA" w14:textId="77777777" w:rsidR="00F24CA6" w:rsidRPr="003E21A2" w:rsidRDefault="00F24CA6">
          <w:pPr>
            <w:rPr>
              <w:lang w:val="en-US"/>
            </w:rPr>
            <w:sectPr w:rsidR="00F24CA6" w:rsidRPr="003E21A2" w:rsidSect="006F3F7C">
              <w:headerReference w:type="default" r:id="rId9"/>
              <w:footerReference w:type="default" r:id="rId10"/>
              <w:headerReference w:type="first" r:id="rId11"/>
              <w:footerReference w:type="first" r:id="rId12"/>
              <w:pgSz w:w="11906" w:h="16838"/>
              <w:pgMar w:top="1417" w:right="1701" w:bottom="1417" w:left="1701" w:header="708" w:footer="708" w:gutter="0"/>
              <w:pgNumType w:fmt="lowerRoman" w:start="1"/>
              <w:cols w:space="708"/>
              <w:titlePg/>
              <w:docGrid w:linePitch="360"/>
            </w:sectPr>
          </w:pPr>
        </w:p>
        <w:p w14:paraId="62FCD74B" w14:textId="77777777" w:rsidR="006F3F7C" w:rsidRPr="003E21A2" w:rsidRDefault="00D5082C">
          <w:pPr>
            <w:rPr>
              <w:lang w:val="en-US"/>
            </w:rPr>
          </w:pPr>
        </w:p>
      </w:sdtContent>
    </w:sdt>
    <w:p w14:paraId="18DC3C34" w14:textId="77777777" w:rsidR="006F3F7C" w:rsidRPr="003E21A2" w:rsidRDefault="006F3F7C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id w:val="1818552"/>
        <w:docPartObj>
          <w:docPartGallery w:val="Table of Contents"/>
          <w:docPartUnique/>
        </w:docPartObj>
      </w:sdtPr>
      <w:sdtEndPr/>
      <w:sdtContent>
        <w:p w14:paraId="53FE5634" w14:textId="77777777" w:rsidR="00906D0A" w:rsidRPr="003E21A2" w:rsidRDefault="004630B1">
          <w:pPr>
            <w:pStyle w:val="Cabealhodondice"/>
            <w:rPr>
              <w:lang w:val="en-US"/>
            </w:rPr>
          </w:pPr>
          <w:r w:rsidRPr="003E21A2">
            <w:rPr>
              <w:lang w:val="en-US"/>
            </w:rPr>
            <w:t>Content</w:t>
          </w:r>
        </w:p>
        <w:p w14:paraId="5F3DF563" w14:textId="77777777" w:rsidR="00F55FBC" w:rsidRDefault="00670DDD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3E21A2">
            <w:rPr>
              <w:lang w:val="en-US"/>
            </w:rPr>
            <w:fldChar w:fldCharType="begin"/>
          </w:r>
          <w:r w:rsidR="00906D0A" w:rsidRPr="003E21A2">
            <w:rPr>
              <w:lang w:val="en-US"/>
            </w:rPr>
            <w:instrText xml:space="preserve"> TOC \o "1-3" \h \z \u </w:instrText>
          </w:r>
          <w:r w:rsidRPr="003E21A2">
            <w:rPr>
              <w:lang w:val="en-US"/>
            </w:rPr>
            <w:fldChar w:fldCharType="separate"/>
          </w:r>
          <w:hyperlink w:anchor="_Toc353725652" w:history="1">
            <w:r w:rsidR="00F55FBC" w:rsidRPr="00E57725">
              <w:rPr>
                <w:rStyle w:val="Hiperligao"/>
                <w:noProof/>
                <w:lang w:val="en-US"/>
              </w:rPr>
              <w:t>Scope Statement</w:t>
            </w:r>
            <w:r w:rsidR="00F55FB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FBB167" w14:textId="77777777" w:rsidR="00F55FBC" w:rsidRDefault="00D5082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3" w:history="1">
            <w:r w:rsidR="00F55FBC" w:rsidRPr="00E57725">
              <w:rPr>
                <w:rStyle w:val="Hiperligao"/>
                <w:noProof/>
                <w:lang w:val="en-US"/>
              </w:rPr>
              <w:t>Life Cycle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_Toc353725653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60D19F79" w14:textId="77777777" w:rsidR="00F55FBC" w:rsidRDefault="00D5082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4" w:history="1">
            <w:r w:rsidR="00F55FBC" w:rsidRPr="00E57725">
              <w:rPr>
                <w:rStyle w:val="Hiperligao"/>
                <w:noProof/>
                <w:lang w:val="en-US"/>
              </w:rPr>
              <w:t>Milestones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_Toc353725654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1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64DFC3BD" w14:textId="77777777" w:rsidR="00F55FBC" w:rsidRDefault="00D5082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5" w:history="1">
            <w:r w:rsidR="00F55FBC" w:rsidRPr="00E57725">
              <w:rPr>
                <w:rStyle w:val="Hiperligao"/>
                <w:noProof/>
                <w:lang w:val="en-US"/>
              </w:rPr>
              <w:t>Deliverables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_Toc353725655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2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7765213E" w14:textId="77777777" w:rsidR="00F55FBC" w:rsidRDefault="00D5082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6" w:history="1">
            <w:r w:rsidR="00F55FBC" w:rsidRPr="00E57725">
              <w:rPr>
                <w:rStyle w:val="Hiperligao"/>
                <w:noProof/>
                <w:lang w:val="en-US"/>
              </w:rPr>
              <w:t>Work Breakdown Structure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_Toc353725656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2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7DB943D3" w14:textId="77777777" w:rsidR="00F55FBC" w:rsidRDefault="00D5082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7" w:history="1">
            <w:r w:rsidR="00F55FBC" w:rsidRPr="00E57725">
              <w:rPr>
                <w:rStyle w:val="Hiperligao"/>
                <w:noProof/>
                <w:lang w:val="en-US"/>
              </w:rPr>
              <w:t>Resources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_Toc353725657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3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476C030B" w14:textId="77777777" w:rsidR="00F55FBC" w:rsidRDefault="00D5082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8" w:history="1">
            <w:r w:rsidR="00F55FBC" w:rsidRPr="00E57725">
              <w:rPr>
                <w:rStyle w:val="Hiperligao"/>
                <w:noProof/>
                <w:lang w:val="en-US"/>
              </w:rPr>
              <w:t>Estimation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_Toc353725658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3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15BD8D8C" w14:textId="77777777" w:rsidR="00F55FBC" w:rsidRDefault="00D5082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59" w:history="1">
            <w:r w:rsidR="00F55FBC" w:rsidRPr="00E57725">
              <w:rPr>
                <w:rStyle w:val="Hiperligao"/>
                <w:noProof/>
                <w:lang w:val="en-US"/>
              </w:rPr>
              <w:t>Resource Allocation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_Toc353725659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4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23EBF174" w14:textId="77777777" w:rsidR="00F55FBC" w:rsidRDefault="00D5082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0" w:history="1">
            <w:r w:rsidR="00F55FBC" w:rsidRPr="00E57725">
              <w:rPr>
                <w:rStyle w:val="Hiperligao"/>
                <w:noProof/>
                <w:lang w:val="en-US"/>
              </w:rPr>
              <w:t>Project Schedule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_Toc353725660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2D9AAE75" w14:textId="77777777" w:rsidR="00F55FBC" w:rsidRDefault="00D5082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1" w:history="1">
            <w:r w:rsidR="00F55FBC" w:rsidRPr="00E57725">
              <w:rPr>
                <w:rStyle w:val="Hiperligao"/>
                <w:noProof/>
                <w:lang w:val="en-US"/>
              </w:rPr>
              <w:t>Project Tracking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_Toc353725661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222384A4" w14:textId="77777777" w:rsidR="00F55FBC" w:rsidRDefault="00D5082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2" w:history="1">
            <w:r w:rsidR="00F55FBC" w:rsidRPr="00E57725">
              <w:rPr>
                <w:rStyle w:val="Hiperligao"/>
                <w:noProof/>
                <w:lang w:val="en-US"/>
              </w:rPr>
              <w:t>Quality Plan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_Toc353725662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8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47A43BA7" w14:textId="77777777" w:rsidR="00F55FBC" w:rsidRDefault="00D5082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353725663" w:history="1">
            <w:r w:rsidR="00F55FBC" w:rsidRPr="00E57725">
              <w:rPr>
                <w:rStyle w:val="Hiperligao"/>
                <w:noProof/>
                <w:lang w:val="en-US"/>
              </w:rPr>
              <w:t>Processes</w:t>
            </w:r>
            <w:r w:rsidR="00F55FBC">
              <w:rPr>
                <w:noProof/>
                <w:webHidden/>
              </w:rPr>
              <w:tab/>
            </w:r>
            <w:r w:rsidR="00670DDD">
              <w:rPr>
                <w:noProof/>
                <w:webHidden/>
              </w:rPr>
              <w:fldChar w:fldCharType="begin"/>
            </w:r>
            <w:r w:rsidR="00F55FBC">
              <w:rPr>
                <w:noProof/>
                <w:webHidden/>
              </w:rPr>
              <w:instrText xml:space="preserve"> PAGEREF _Toc353725663 \h </w:instrText>
            </w:r>
            <w:r w:rsidR="00670DDD">
              <w:rPr>
                <w:noProof/>
                <w:webHidden/>
              </w:rPr>
            </w:r>
            <w:r w:rsidR="00670DDD">
              <w:rPr>
                <w:noProof/>
                <w:webHidden/>
              </w:rPr>
              <w:fldChar w:fldCharType="separate"/>
            </w:r>
            <w:r w:rsidR="00F55FBC">
              <w:rPr>
                <w:noProof/>
                <w:webHidden/>
              </w:rPr>
              <w:t>9</w:t>
            </w:r>
            <w:r w:rsidR="00670DDD">
              <w:rPr>
                <w:noProof/>
                <w:webHidden/>
              </w:rPr>
              <w:fldChar w:fldCharType="end"/>
            </w:r>
          </w:hyperlink>
        </w:p>
        <w:p w14:paraId="029158BA" w14:textId="77777777" w:rsidR="00906D0A" w:rsidRPr="003E21A2" w:rsidRDefault="00670DDD">
          <w:pPr>
            <w:rPr>
              <w:lang w:val="en-US"/>
            </w:rPr>
          </w:pPr>
          <w:r w:rsidRPr="003E21A2">
            <w:rPr>
              <w:lang w:val="en-US"/>
            </w:rPr>
            <w:fldChar w:fldCharType="end"/>
          </w:r>
        </w:p>
      </w:sdtContent>
    </w:sdt>
    <w:p w14:paraId="1D058FFE" w14:textId="77777777" w:rsidR="00906D0A" w:rsidRPr="00F0689C" w:rsidRDefault="004630B1">
      <w:proofErr w:type="spellStart"/>
      <w:r w:rsidRPr="00F0689C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  <w:t>Images</w:t>
      </w:r>
      <w:proofErr w:type="spellEnd"/>
    </w:p>
    <w:p w14:paraId="7971D47F" w14:textId="77777777" w:rsidR="00F55FBC" w:rsidRDefault="00670DD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3E21A2">
        <w:rPr>
          <w:lang w:val="en-US"/>
        </w:rPr>
        <w:fldChar w:fldCharType="begin"/>
      </w:r>
      <w:r w:rsidR="00906D0A" w:rsidRPr="00EB2DC2">
        <w:instrText xml:space="preserve"> TOC \h \z \c "Figure" </w:instrText>
      </w:r>
      <w:r w:rsidRPr="003E21A2">
        <w:rPr>
          <w:lang w:val="en-US"/>
        </w:rPr>
        <w:fldChar w:fldCharType="separate"/>
      </w:r>
      <w:hyperlink w:anchor="_Toc353725672" w:history="1">
        <w:r w:rsidR="00F55FBC" w:rsidRPr="00E44D92">
          <w:rPr>
            <w:rStyle w:val="Hiperligao"/>
            <w:noProof/>
            <w:lang w:val="en-US"/>
          </w:rPr>
          <w:t>Figure 1 - Simplified Schedule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EF1F916" w14:textId="77777777" w:rsidR="00906D0A" w:rsidRPr="00EB2DC2" w:rsidRDefault="00670DDD">
      <w:r w:rsidRPr="003E21A2">
        <w:rPr>
          <w:lang w:val="en-US"/>
        </w:rPr>
        <w:fldChar w:fldCharType="end"/>
      </w:r>
    </w:p>
    <w:p w14:paraId="43ED78AA" w14:textId="77777777" w:rsidR="00906D0A" w:rsidRPr="003E21A2" w:rsidRDefault="004630B1">
      <w:pPr>
        <w:rPr>
          <w:lang w:val="en-US"/>
        </w:rPr>
      </w:pPr>
      <w:r w:rsidRPr="003E21A2"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  <w:t>Tables</w:t>
      </w:r>
    </w:p>
    <w:p w14:paraId="083AEA07" w14:textId="77777777" w:rsidR="00F55FBC" w:rsidRDefault="00670DDD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r w:rsidRPr="003E21A2">
        <w:rPr>
          <w:lang w:val="en-US"/>
        </w:rPr>
        <w:fldChar w:fldCharType="begin"/>
      </w:r>
      <w:r w:rsidR="00906D0A" w:rsidRPr="003E21A2">
        <w:rPr>
          <w:lang w:val="en-US"/>
        </w:rPr>
        <w:instrText xml:space="preserve"> TOC \h \z \c "Table" </w:instrText>
      </w:r>
      <w:r w:rsidRPr="003E21A2">
        <w:rPr>
          <w:lang w:val="en-US"/>
        </w:rPr>
        <w:fldChar w:fldCharType="separate"/>
      </w:r>
      <w:hyperlink w:anchor="_Toc353725643" w:history="1">
        <w:r w:rsidR="00F55FBC" w:rsidRPr="00B27F52">
          <w:rPr>
            <w:rStyle w:val="Hiperligao"/>
            <w:noProof/>
            <w:lang w:val="en-US"/>
          </w:rPr>
          <w:t>Table 1: List of Contribuitors</w:t>
        </w:r>
        <w:r w:rsidR="00F55F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5730C0F8" w14:textId="77777777" w:rsidR="00F55FBC" w:rsidRDefault="00D5082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4" w:history="1">
        <w:r w:rsidR="00F55FBC" w:rsidRPr="00B27F52">
          <w:rPr>
            <w:rStyle w:val="Hiperligao"/>
            <w:noProof/>
            <w:lang w:val="en-US"/>
          </w:rPr>
          <w:t>Table 2: Version history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_Toc353725644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ii</w:t>
        </w:r>
        <w:r w:rsidR="00670DDD">
          <w:rPr>
            <w:noProof/>
            <w:webHidden/>
          </w:rPr>
          <w:fldChar w:fldCharType="end"/>
        </w:r>
      </w:hyperlink>
    </w:p>
    <w:p w14:paraId="0467CD4E" w14:textId="77777777" w:rsidR="00F55FBC" w:rsidRDefault="00D5082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5" w:history="1">
        <w:r w:rsidR="00F55FBC" w:rsidRPr="00B27F52">
          <w:rPr>
            <w:rStyle w:val="Hiperligao"/>
            <w:noProof/>
            <w:lang w:val="en-US"/>
          </w:rPr>
          <w:t>Table 3 - Taks of Carla Machado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_Toc353725645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4</w:t>
        </w:r>
        <w:r w:rsidR="00670DDD">
          <w:rPr>
            <w:noProof/>
            <w:webHidden/>
          </w:rPr>
          <w:fldChar w:fldCharType="end"/>
        </w:r>
      </w:hyperlink>
    </w:p>
    <w:p w14:paraId="1D3BC955" w14:textId="77777777" w:rsidR="00F55FBC" w:rsidRDefault="00D5082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6" w:history="1">
        <w:r w:rsidR="00F55FBC" w:rsidRPr="00B27F52">
          <w:rPr>
            <w:rStyle w:val="Hiperligao"/>
            <w:noProof/>
            <w:lang w:val="en-US"/>
          </w:rPr>
          <w:t>Table 4 - Tasks of David João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_Toc353725646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5</w:t>
        </w:r>
        <w:r w:rsidR="00670DDD">
          <w:rPr>
            <w:noProof/>
            <w:webHidden/>
          </w:rPr>
          <w:fldChar w:fldCharType="end"/>
        </w:r>
      </w:hyperlink>
    </w:p>
    <w:p w14:paraId="19A78ADD" w14:textId="77777777" w:rsidR="00F55FBC" w:rsidRDefault="00D5082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7" w:history="1">
        <w:r w:rsidR="00F55FBC" w:rsidRPr="00B27F52">
          <w:rPr>
            <w:rStyle w:val="Hiperligao"/>
            <w:noProof/>
            <w:lang w:val="en-US"/>
          </w:rPr>
          <w:t>Table 5 - Tasks of Filipe Brandão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_Toc353725647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5</w:t>
        </w:r>
        <w:r w:rsidR="00670DDD">
          <w:rPr>
            <w:noProof/>
            <w:webHidden/>
          </w:rPr>
          <w:fldChar w:fldCharType="end"/>
        </w:r>
      </w:hyperlink>
    </w:p>
    <w:p w14:paraId="4B86F09D" w14:textId="77777777" w:rsidR="00F55FBC" w:rsidRDefault="00D5082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8" w:history="1">
        <w:r w:rsidR="00F55FBC" w:rsidRPr="00B27F52">
          <w:rPr>
            <w:rStyle w:val="Hiperligao"/>
            <w:noProof/>
            <w:lang w:val="en-US"/>
          </w:rPr>
          <w:t>Table 6 - Tasks of João Girão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_Toc353725648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6</w:t>
        </w:r>
        <w:r w:rsidR="00670DDD">
          <w:rPr>
            <w:noProof/>
            <w:webHidden/>
          </w:rPr>
          <w:fldChar w:fldCharType="end"/>
        </w:r>
      </w:hyperlink>
    </w:p>
    <w:p w14:paraId="12C996F2" w14:textId="77777777" w:rsidR="00F55FBC" w:rsidRDefault="00D5082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49" w:history="1">
        <w:r w:rsidR="00F55FBC" w:rsidRPr="00B27F52">
          <w:rPr>
            <w:rStyle w:val="Hiperligao"/>
            <w:noProof/>
            <w:lang w:val="en-US"/>
          </w:rPr>
          <w:t>Table 7 - Tasks of João Martins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_Toc353725649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6</w:t>
        </w:r>
        <w:r w:rsidR="00670DDD">
          <w:rPr>
            <w:noProof/>
            <w:webHidden/>
          </w:rPr>
          <w:fldChar w:fldCharType="end"/>
        </w:r>
      </w:hyperlink>
    </w:p>
    <w:p w14:paraId="5AB08892" w14:textId="77777777" w:rsidR="00F55FBC" w:rsidRDefault="00D5082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50" w:history="1">
        <w:r w:rsidR="00F55FBC" w:rsidRPr="00B27F52">
          <w:rPr>
            <w:rStyle w:val="Hiperligao"/>
            <w:noProof/>
          </w:rPr>
          <w:t>Table 8 – Tasks of Mário Oliveira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_Toc353725650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7</w:t>
        </w:r>
        <w:r w:rsidR="00670DDD">
          <w:rPr>
            <w:noProof/>
            <w:webHidden/>
          </w:rPr>
          <w:fldChar w:fldCharType="end"/>
        </w:r>
      </w:hyperlink>
    </w:p>
    <w:p w14:paraId="41742DE5" w14:textId="77777777" w:rsidR="00F55FBC" w:rsidRDefault="00D5082C">
      <w:pPr>
        <w:pStyle w:val="ndicedeilustraes"/>
        <w:tabs>
          <w:tab w:val="right" w:leader="dot" w:pos="8494"/>
        </w:tabs>
        <w:rPr>
          <w:rFonts w:eastAsiaTheme="minorEastAsia"/>
          <w:noProof/>
          <w:lang w:eastAsia="pt-PT"/>
        </w:rPr>
      </w:pPr>
      <w:hyperlink w:anchor="_Toc353725651" w:history="1">
        <w:r w:rsidR="00F55FBC" w:rsidRPr="00B27F52">
          <w:rPr>
            <w:rStyle w:val="Hiperligao"/>
            <w:noProof/>
            <w:lang w:val="en-US"/>
          </w:rPr>
          <w:t>Table 9 - Tasks of Rui Ganhoto</w:t>
        </w:r>
        <w:r w:rsidR="00F55FBC">
          <w:rPr>
            <w:noProof/>
            <w:webHidden/>
          </w:rPr>
          <w:tab/>
        </w:r>
        <w:r w:rsidR="00670DDD">
          <w:rPr>
            <w:noProof/>
            <w:webHidden/>
          </w:rPr>
          <w:fldChar w:fldCharType="begin"/>
        </w:r>
        <w:r w:rsidR="00F55FBC">
          <w:rPr>
            <w:noProof/>
            <w:webHidden/>
          </w:rPr>
          <w:instrText xml:space="preserve"> PAGEREF _Toc353725651 \h </w:instrText>
        </w:r>
        <w:r w:rsidR="00670DDD">
          <w:rPr>
            <w:noProof/>
            <w:webHidden/>
          </w:rPr>
        </w:r>
        <w:r w:rsidR="00670DDD">
          <w:rPr>
            <w:noProof/>
            <w:webHidden/>
          </w:rPr>
          <w:fldChar w:fldCharType="separate"/>
        </w:r>
        <w:r w:rsidR="00F55FBC">
          <w:rPr>
            <w:noProof/>
            <w:webHidden/>
          </w:rPr>
          <w:t>7</w:t>
        </w:r>
        <w:r w:rsidR="00670DDD">
          <w:rPr>
            <w:noProof/>
            <w:webHidden/>
          </w:rPr>
          <w:fldChar w:fldCharType="end"/>
        </w:r>
      </w:hyperlink>
    </w:p>
    <w:p w14:paraId="21117067" w14:textId="77777777" w:rsidR="00895D61" w:rsidRPr="003E21A2" w:rsidRDefault="00670DDD">
      <w:pPr>
        <w:rPr>
          <w:lang w:val="en-US"/>
        </w:rPr>
      </w:pPr>
      <w:r w:rsidRPr="003E21A2">
        <w:rPr>
          <w:lang w:val="en-US"/>
        </w:rPr>
        <w:fldChar w:fldCharType="end"/>
      </w:r>
    </w:p>
    <w:p w14:paraId="3511DA76" w14:textId="77777777" w:rsidR="00906D0A" w:rsidRPr="003E21A2" w:rsidRDefault="00906D0A">
      <w:pPr>
        <w:rPr>
          <w:lang w:val="en-US"/>
        </w:rPr>
      </w:pPr>
      <w:r w:rsidRPr="003E21A2">
        <w:rPr>
          <w:lang w:val="en-US"/>
        </w:rPr>
        <w:br w:type="page"/>
      </w:r>
    </w:p>
    <w:p w14:paraId="08F6BFCE" w14:textId="77777777" w:rsidR="00906D0A" w:rsidRPr="003E21A2" w:rsidRDefault="00906D0A">
      <w:pPr>
        <w:rPr>
          <w:lang w:val="en-US"/>
        </w:rPr>
      </w:pPr>
    </w:p>
    <w:tbl>
      <w:tblPr>
        <w:tblStyle w:val="Tabelacomgrelha"/>
        <w:tblW w:w="9606" w:type="dxa"/>
        <w:tblLook w:val="04A0" w:firstRow="1" w:lastRow="0" w:firstColumn="1" w:lastColumn="0" w:noHBand="0" w:noVBand="1"/>
      </w:tblPr>
      <w:tblGrid>
        <w:gridCol w:w="1668"/>
        <w:gridCol w:w="2268"/>
        <w:gridCol w:w="3260"/>
        <w:gridCol w:w="2410"/>
      </w:tblGrid>
      <w:tr w:rsidR="0071045A" w:rsidRPr="003E21A2" w14:paraId="2823E68E" w14:textId="77777777" w:rsidTr="0071045A">
        <w:tc>
          <w:tcPr>
            <w:tcW w:w="9606" w:type="dxa"/>
            <w:gridSpan w:val="4"/>
          </w:tcPr>
          <w:p w14:paraId="7D28FAA1" w14:textId="77777777"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Authors and Contributors</w:t>
            </w:r>
          </w:p>
        </w:tc>
      </w:tr>
      <w:tr w:rsidR="0071045A" w:rsidRPr="003E21A2" w14:paraId="08161F66" w14:textId="77777777" w:rsidTr="003B5E03">
        <w:tc>
          <w:tcPr>
            <w:tcW w:w="1668" w:type="dxa"/>
            <w:vAlign w:val="center"/>
          </w:tcPr>
          <w:p w14:paraId="04509701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268" w:type="dxa"/>
            <w:vAlign w:val="center"/>
          </w:tcPr>
          <w:p w14:paraId="22BDA46F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3260" w:type="dxa"/>
            <w:vAlign w:val="center"/>
          </w:tcPr>
          <w:p w14:paraId="6059EA19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Contacts</w:t>
            </w:r>
          </w:p>
        </w:tc>
        <w:tc>
          <w:tcPr>
            <w:tcW w:w="2410" w:type="dxa"/>
            <w:vAlign w:val="center"/>
          </w:tcPr>
          <w:p w14:paraId="7476AEA0" w14:textId="77777777" w:rsidR="0071045A" w:rsidRPr="003E21A2" w:rsidRDefault="0071045A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Contribution</w:t>
            </w:r>
          </w:p>
        </w:tc>
      </w:tr>
      <w:tr w:rsidR="00930BFA" w:rsidRPr="003E21A2" w14:paraId="6ED62948" w14:textId="77777777" w:rsidTr="003B5E03">
        <w:tc>
          <w:tcPr>
            <w:tcW w:w="1668" w:type="dxa"/>
            <w:vAlign w:val="center"/>
          </w:tcPr>
          <w:p w14:paraId="53BF357D" w14:textId="77777777" w:rsidR="00930BFA" w:rsidRPr="003E21A2" w:rsidRDefault="00930BFA" w:rsidP="00930BF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 w:rsidRPr="003E21A2">
              <w:rPr>
                <w:rFonts w:eastAsiaTheme="minorHAnsi"/>
                <w:lang w:val="en-US"/>
              </w:rPr>
              <w:t>08-03-2013</w:t>
            </w:r>
          </w:p>
        </w:tc>
        <w:tc>
          <w:tcPr>
            <w:tcW w:w="2268" w:type="dxa"/>
            <w:vAlign w:val="center"/>
          </w:tcPr>
          <w:p w14:paraId="6973E768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Filipe Brandão</w:t>
            </w:r>
          </w:p>
        </w:tc>
        <w:tc>
          <w:tcPr>
            <w:tcW w:w="3260" w:type="dxa"/>
            <w:vAlign w:val="center"/>
          </w:tcPr>
          <w:p w14:paraId="1E81694F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a21180276@alunos.isec.pt</w:t>
            </w:r>
          </w:p>
        </w:tc>
        <w:tc>
          <w:tcPr>
            <w:tcW w:w="2410" w:type="dxa"/>
            <w:vAlign w:val="center"/>
          </w:tcPr>
          <w:p w14:paraId="65B1BE15" w14:textId="77777777" w:rsidR="00930BFA" w:rsidRPr="003E21A2" w:rsidRDefault="00930BFA" w:rsidP="00930BF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Author</w:t>
            </w:r>
          </w:p>
        </w:tc>
      </w:tr>
      <w:tr w:rsidR="0071045A" w:rsidRPr="003E21A2" w14:paraId="04041275" w14:textId="77777777" w:rsidTr="003B5E03">
        <w:tc>
          <w:tcPr>
            <w:tcW w:w="1668" w:type="dxa"/>
            <w:vAlign w:val="center"/>
          </w:tcPr>
          <w:p w14:paraId="28FAA073" w14:textId="77777777" w:rsidR="00AC6A1C" w:rsidRPr="003E21A2" w:rsidRDefault="005D2FAB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268" w:type="dxa"/>
            <w:vAlign w:val="center"/>
          </w:tcPr>
          <w:p w14:paraId="31EA27D5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3260" w:type="dxa"/>
            <w:vAlign w:val="center"/>
          </w:tcPr>
          <w:p w14:paraId="7F06D7DD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a21170292</w:t>
            </w:r>
            <w:r w:rsidRPr="003E21A2">
              <w:rPr>
                <w:lang w:val="en-US"/>
              </w:rPr>
              <w:t>@alunos.isec.pt</w:t>
            </w:r>
          </w:p>
        </w:tc>
        <w:tc>
          <w:tcPr>
            <w:tcW w:w="2410" w:type="dxa"/>
            <w:vAlign w:val="center"/>
          </w:tcPr>
          <w:p w14:paraId="4494300C" w14:textId="77777777" w:rsidR="0071045A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71045A" w:rsidRPr="003E21A2" w14:paraId="7B22E4E5" w14:textId="77777777" w:rsidTr="003B5E03">
        <w:tc>
          <w:tcPr>
            <w:tcW w:w="1668" w:type="dxa"/>
            <w:vAlign w:val="center"/>
          </w:tcPr>
          <w:p w14:paraId="2B44BAAB" w14:textId="77777777" w:rsidR="0071045A" w:rsidRPr="003E21A2" w:rsidRDefault="00D7565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14-04-2013</w:t>
            </w:r>
          </w:p>
        </w:tc>
        <w:tc>
          <w:tcPr>
            <w:tcW w:w="2268" w:type="dxa"/>
            <w:vAlign w:val="center"/>
          </w:tcPr>
          <w:p w14:paraId="06B9F363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3260" w:type="dxa"/>
            <w:vAlign w:val="center"/>
          </w:tcPr>
          <w:p w14:paraId="26BAD876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a21170460@alunos.isec.pt</w:t>
            </w:r>
          </w:p>
        </w:tc>
        <w:tc>
          <w:tcPr>
            <w:tcW w:w="2410" w:type="dxa"/>
            <w:vAlign w:val="center"/>
          </w:tcPr>
          <w:p w14:paraId="690EE2E2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3E21A2" w14:paraId="61EFBCA6" w14:textId="77777777" w:rsidTr="003B5E03">
        <w:tc>
          <w:tcPr>
            <w:tcW w:w="1668" w:type="dxa"/>
            <w:vAlign w:val="center"/>
          </w:tcPr>
          <w:p w14:paraId="04B41B82" w14:textId="77777777" w:rsidR="0068587E" w:rsidRPr="003E21A2" w:rsidRDefault="003C2B1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268" w:type="dxa"/>
            <w:vAlign w:val="center"/>
          </w:tcPr>
          <w:p w14:paraId="0C8FF683" w14:textId="77777777" w:rsidR="0068587E" w:rsidRPr="003E21A2" w:rsidRDefault="003C2B14" w:rsidP="00930BF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3260" w:type="dxa"/>
            <w:vAlign w:val="center"/>
          </w:tcPr>
          <w:p w14:paraId="09F0C07B" w14:textId="77777777" w:rsidR="0068587E" w:rsidRPr="003E21A2" w:rsidRDefault="003C2B1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a21170262@alunos.isec.pt</w:t>
            </w:r>
          </w:p>
        </w:tc>
        <w:tc>
          <w:tcPr>
            <w:tcW w:w="2410" w:type="dxa"/>
            <w:vAlign w:val="center"/>
          </w:tcPr>
          <w:p w14:paraId="7414EDB2" w14:textId="77777777" w:rsidR="0068587E" w:rsidRPr="003E21A2" w:rsidRDefault="003C2B1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Contributor</w:t>
            </w:r>
          </w:p>
        </w:tc>
      </w:tr>
      <w:tr w:rsidR="0068587E" w:rsidRPr="003E21A2" w14:paraId="2F67060A" w14:textId="77777777" w:rsidTr="003B5E03">
        <w:tc>
          <w:tcPr>
            <w:tcW w:w="1668" w:type="dxa"/>
            <w:vAlign w:val="center"/>
          </w:tcPr>
          <w:p w14:paraId="4525173A" w14:textId="77777777"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3AF8EDA1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7AC0FFFE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5929B08D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68587E" w:rsidRPr="003E21A2" w14:paraId="78F16922" w14:textId="77777777" w:rsidTr="003B5E03">
        <w:tc>
          <w:tcPr>
            <w:tcW w:w="1668" w:type="dxa"/>
            <w:vAlign w:val="center"/>
          </w:tcPr>
          <w:p w14:paraId="1E5F67EE" w14:textId="77777777"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4D22D513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4C551BE8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781C8398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  <w:tr w:rsidR="0071045A" w:rsidRPr="003E21A2" w14:paraId="313D0D8D" w14:textId="77777777" w:rsidTr="003B5E03">
        <w:tc>
          <w:tcPr>
            <w:tcW w:w="1668" w:type="dxa"/>
            <w:vAlign w:val="center"/>
          </w:tcPr>
          <w:p w14:paraId="605B3490" w14:textId="77777777" w:rsidR="0071045A" w:rsidRPr="003E21A2" w:rsidRDefault="0071045A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268" w:type="dxa"/>
            <w:vAlign w:val="center"/>
          </w:tcPr>
          <w:p w14:paraId="25FC51DB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3260" w:type="dxa"/>
            <w:vAlign w:val="center"/>
          </w:tcPr>
          <w:p w14:paraId="5BDCF45B" w14:textId="77777777"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  <w:tc>
          <w:tcPr>
            <w:tcW w:w="2410" w:type="dxa"/>
            <w:vAlign w:val="center"/>
          </w:tcPr>
          <w:p w14:paraId="469730EF" w14:textId="77777777" w:rsidR="0071045A" w:rsidRPr="003E21A2" w:rsidRDefault="0071045A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0E3DB411" w14:textId="77777777" w:rsidR="0071045A" w:rsidRPr="003E21A2" w:rsidRDefault="0071045A" w:rsidP="0071045A">
      <w:pPr>
        <w:pStyle w:val="Legenda"/>
        <w:rPr>
          <w:lang w:val="en-US"/>
        </w:rPr>
      </w:pPr>
      <w:bookmarkStart w:id="0" w:name="_Toc353725643"/>
      <w:r w:rsidRPr="003E21A2">
        <w:rPr>
          <w:lang w:val="en-US"/>
        </w:rPr>
        <w:t xml:space="preserve">Table </w:t>
      </w:r>
      <w:r w:rsidR="00670DDD" w:rsidRPr="003E21A2">
        <w:rPr>
          <w:lang w:val="en-US"/>
        </w:rPr>
        <w:fldChar w:fldCharType="begin"/>
      </w:r>
      <w:r w:rsidR="002F5A4E" w:rsidRPr="003E21A2">
        <w:rPr>
          <w:lang w:val="en-US"/>
        </w:rPr>
        <w:instrText xml:space="preserve"> SEQ Table \* ARABIC </w:instrText>
      </w:r>
      <w:r w:rsidR="00670DDD" w:rsidRPr="003E21A2">
        <w:rPr>
          <w:lang w:val="en-US"/>
        </w:rPr>
        <w:fldChar w:fldCharType="separate"/>
      </w:r>
      <w:r w:rsidR="00F55FBC">
        <w:rPr>
          <w:noProof/>
          <w:lang w:val="en-US"/>
        </w:rPr>
        <w:t>1</w:t>
      </w:r>
      <w:r w:rsidR="00670DDD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 xml:space="preserve">: List of </w:t>
      </w:r>
      <w:proofErr w:type="spellStart"/>
      <w:r w:rsidRPr="003E21A2">
        <w:rPr>
          <w:lang w:val="en-US"/>
        </w:rPr>
        <w:t>Contribuitors</w:t>
      </w:r>
      <w:bookmarkEnd w:id="0"/>
      <w:proofErr w:type="spellEnd"/>
    </w:p>
    <w:p w14:paraId="70319B7B" w14:textId="77777777" w:rsidR="0071045A" w:rsidRPr="003E21A2" w:rsidRDefault="0071045A">
      <w:pPr>
        <w:rPr>
          <w:lang w:val="en-US"/>
        </w:rPr>
      </w:pPr>
    </w:p>
    <w:tbl>
      <w:tblPr>
        <w:tblStyle w:val="Tabelacomgrelha"/>
        <w:tblW w:w="9607" w:type="dxa"/>
        <w:tblLook w:val="04A0" w:firstRow="1" w:lastRow="0" w:firstColumn="1" w:lastColumn="0" w:noHBand="0" w:noVBand="1"/>
      </w:tblPr>
      <w:tblGrid>
        <w:gridCol w:w="1709"/>
        <w:gridCol w:w="2186"/>
        <w:gridCol w:w="1716"/>
        <w:gridCol w:w="977"/>
        <w:gridCol w:w="1249"/>
        <w:gridCol w:w="1770"/>
      </w:tblGrid>
      <w:tr w:rsidR="0071045A" w:rsidRPr="003E21A2" w14:paraId="7B3E3FFC" w14:textId="77777777" w:rsidTr="00081515">
        <w:tc>
          <w:tcPr>
            <w:tcW w:w="9607" w:type="dxa"/>
            <w:gridSpan w:val="6"/>
          </w:tcPr>
          <w:p w14:paraId="3A26BD70" w14:textId="77777777" w:rsidR="0071045A" w:rsidRPr="003E21A2" w:rsidRDefault="0071045A" w:rsidP="00081515">
            <w:pPr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Revision History</w:t>
            </w:r>
          </w:p>
        </w:tc>
      </w:tr>
      <w:tr w:rsidR="00F24CA6" w:rsidRPr="003E21A2" w14:paraId="6DDF7A9E" w14:textId="77777777" w:rsidTr="003C2B14">
        <w:tc>
          <w:tcPr>
            <w:tcW w:w="1709" w:type="dxa"/>
            <w:vAlign w:val="center"/>
          </w:tcPr>
          <w:p w14:paraId="1E299FA2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Date</w:t>
            </w:r>
          </w:p>
        </w:tc>
        <w:tc>
          <w:tcPr>
            <w:tcW w:w="2186" w:type="dxa"/>
            <w:vAlign w:val="center"/>
          </w:tcPr>
          <w:p w14:paraId="3DDDD1B5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16" w:type="dxa"/>
            <w:vAlign w:val="center"/>
          </w:tcPr>
          <w:p w14:paraId="01C2EE04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Author</w:t>
            </w:r>
          </w:p>
        </w:tc>
        <w:tc>
          <w:tcPr>
            <w:tcW w:w="977" w:type="dxa"/>
            <w:vAlign w:val="center"/>
          </w:tcPr>
          <w:p w14:paraId="2E31BA17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Version</w:t>
            </w:r>
          </w:p>
        </w:tc>
        <w:tc>
          <w:tcPr>
            <w:tcW w:w="1249" w:type="dxa"/>
            <w:vAlign w:val="center"/>
          </w:tcPr>
          <w:p w14:paraId="44BCC565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Approvers</w:t>
            </w:r>
          </w:p>
        </w:tc>
        <w:tc>
          <w:tcPr>
            <w:tcW w:w="1770" w:type="dxa"/>
            <w:vAlign w:val="center"/>
          </w:tcPr>
          <w:p w14:paraId="18ED97A6" w14:textId="77777777" w:rsidR="00F24CA6" w:rsidRPr="003E21A2" w:rsidRDefault="00F24CA6" w:rsidP="0071045A">
            <w:pPr>
              <w:jc w:val="center"/>
              <w:rPr>
                <w:b/>
                <w:sz w:val="24"/>
                <w:szCs w:val="24"/>
                <w:lang w:val="en-US"/>
              </w:rPr>
            </w:pPr>
            <w:r w:rsidRPr="003E21A2">
              <w:rPr>
                <w:b/>
                <w:sz w:val="24"/>
                <w:szCs w:val="24"/>
                <w:lang w:val="en-US"/>
              </w:rPr>
              <w:t>State</w:t>
            </w:r>
          </w:p>
        </w:tc>
      </w:tr>
      <w:tr w:rsidR="00F24CA6" w:rsidRPr="003E21A2" w14:paraId="1020B5BE" w14:textId="77777777" w:rsidTr="003C2B14">
        <w:tc>
          <w:tcPr>
            <w:tcW w:w="1709" w:type="dxa"/>
            <w:vAlign w:val="center"/>
          </w:tcPr>
          <w:sdt>
            <w:sdtPr>
              <w:rPr>
                <w:lang w:val="en-US"/>
              </w:rPr>
              <w:alias w:val="Data"/>
              <w:id w:val="1818553"/>
              <w:dataBinding w:prefixMappings="xmlns:ns0='http://schemas.microsoft.com/office/2006/coverPageProps'" w:xpath="/ns0:CoverPageProperties[1]/ns0:PublishDate[1]" w:storeItemID="{55AF091B-3C7A-41E3-B477-F2FDAA23CFDA}"/>
              <w:date w:fullDate="2013-03-23T00:00:00Z">
                <w:dateFormat w:val="dd-MM-yyyy"/>
                <w:lid w:val="pt-PT"/>
                <w:storeMappedDataAs w:val="dateTime"/>
                <w:calendar w:val="gregorian"/>
              </w:date>
            </w:sdtPr>
            <w:sdtEndPr/>
            <w:sdtContent>
              <w:p w14:paraId="316FEBE5" w14:textId="77777777" w:rsidR="00F24CA6" w:rsidRPr="003E21A2" w:rsidRDefault="00811E57" w:rsidP="0071045A">
                <w:pPr>
                  <w:pStyle w:val="SemEspaamento"/>
                  <w:jc w:val="center"/>
                  <w:rPr>
                    <w:rFonts w:eastAsiaTheme="minorHAnsi"/>
                    <w:color w:val="4F81BD" w:themeColor="accent1"/>
                    <w:lang w:val="en-US"/>
                  </w:rPr>
                </w:pPr>
                <w:r>
                  <w:t>23-03-2013</w:t>
                </w:r>
              </w:p>
            </w:sdtContent>
          </w:sdt>
        </w:tc>
        <w:tc>
          <w:tcPr>
            <w:tcW w:w="2186" w:type="dxa"/>
            <w:vAlign w:val="center"/>
          </w:tcPr>
          <w:p w14:paraId="2DB98AA2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Creation of first draft</w:t>
            </w:r>
          </w:p>
        </w:tc>
        <w:tc>
          <w:tcPr>
            <w:tcW w:w="1716" w:type="dxa"/>
            <w:vAlign w:val="center"/>
          </w:tcPr>
          <w:p w14:paraId="4208258B" w14:textId="77777777" w:rsidR="00F24CA6" w:rsidRPr="003E21A2" w:rsidRDefault="0037752F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4D952448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0.1</w:t>
            </w:r>
          </w:p>
        </w:tc>
        <w:tc>
          <w:tcPr>
            <w:tcW w:w="1249" w:type="dxa"/>
            <w:vAlign w:val="center"/>
          </w:tcPr>
          <w:p w14:paraId="6D9DAF60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555DF22E" w14:textId="77777777" w:rsidR="00F24CA6" w:rsidRPr="003E21A2" w:rsidRDefault="00F24CA6" w:rsidP="0071045A">
            <w:pPr>
              <w:jc w:val="center"/>
              <w:rPr>
                <w:lang w:val="en-US"/>
              </w:rPr>
            </w:pPr>
            <w:r w:rsidRPr="003E21A2">
              <w:rPr>
                <w:lang w:val="en-US"/>
              </w:rPr>
              <w:t>Draft</w:t>
            </w:r>
          </w:p>
        </w:tc>
      </w:tr>
      <w:tr w:rsidR="00F24CA6" w:rsidRPr="003E21A2" w14:paraId="252ED055" w14:textId="77777777" w:rsidTr="003C2B14">
        <w:tc>
          <w:tcPr>
            <w:tcW w:w="1709" w:type="dxa"/>
            <w:vAlign w:val="center"/>
          </w:tcPr>
          <w:p w14:paraId="51E8E422" w14:textId="77777777" w:rsidR="00F24CA6" w:rsidRPr="003E21A2" w:rsidRDefault="009B5125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01-04-2013</w:t>
            </w:r>
          </w:p>
        </w:tc>
        <w:tc>
          <w:tcPr>
            <w:tcW w:w="2186" w:type="dxa"/>
            <w:vAlign w:val="center"/>
          </w:tcPr>
          <w:p w14:paraId="6E84C956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Continuing first draft</w:t>
            </w:r>
          </w:p>
        </w:tc>
        <w:tc>
          <w:tcPr>
            <w:tcW w:w="1716" w:type="dxa"/>
            <w:vAlign w:val="center"/>
          </w:tcPr>
          <w:p w14:paraId="772CD20A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0D82B5C2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  <w:tc>
          <w:tcPr>
            <w:tcW w:w="1249" w:type="dxa"/>
            <w:vAlign w:val="center"/>
          </w:tcPr>
          <w:p w14:paraId="6A838B25" w14:textId="77777777" w:rsidR="00DF1004" w:rsidRPr="003E21A2" w:rsidRDefault="00DF1004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537E0912" w14:textId="77777777" w:rsidR="00F24CA6" w:rsidRPr="003E21A2" w:rsidRDefault="009B5125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3E21A2" w14:paraId="7808D470" w14:textId="77777777" w:rsidTr="003C2B14">
        <w:tc>
          <w:tcPr>
            <w:tcW w:w="1709" w:type="dxa"/>
            <w:vAlign w:val="center"/>
          </w:tcPr>
          <w:p w14:paraId="0FFB09B9" w14:textId="77777777" w:rsidR="0071045A" w:rsidRPr="003E21A2" w:rsidRDefault="00811E57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03-04-2013</w:t>
            </w:r>
          </w:p>
        </w:tc>
        <w:tc>
          <w:tcPr>
            <w:tcW w:w="2186" w:type="dxa"/>
            <w:vAlign w:val="center"/>
          </w:tcPr>
          <w:p w14:paraId="2CB0C491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more details</w:t>
            </w:r>
          </w:p>
        </w:tc>
        <w:tc>
          <w:tcPr>
            <w:tcW w:w="1716" w:type="dxa"/>
            <w:vAlign w:val="center"/>
          </w:tcPr>
          <w:p w14:paraId="1471B7A9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699F7EB9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1249" w:type="dxa"/>
            <w:vAlign w:val="center"/>
          </w:tcPr>
          <w:p w14:paraId="26CD5F1E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2FC6C88F" w14:textId="77777777" w:rsidR="0071045A" w:rsidRPr="003E21A2" w:rsidRDefault="00811E57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Draft</w:t>
            </w:r>
          </w:p>
        </w:tc>
      </w:tr>
      <w:tr w:rsidR="0071045A" w:rsidRPr="007737A0" w14:paraId="76B7F073" w14:textId="77777777" w:rsidTr="003C2B14">
        <w:tc>
          <w:tcPr>
            <w:tcW w:w="1709" w:type="dxa"/>
            <w:vAlign w:val="center"/>
          </w:tcPr>
          <w:p w14:paraId="05CAB943" w14:textId="77777777" w:rsidR="0071045A" w:rsidRPr="003E21A2" w:rsidRDefault="00FB139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07-04-2013</w:t>
            </w:r>
          </w:p>
        </w:tc>
        <w:tc>
          <w:tcPr>
            <w:tcW w:w="2186" w:type="dxa"/>
            <w:vAlign w:val="center"/>
          </w:tcPr>
          <w:p w14:paraId="4D31FA75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Added schedule and resources allocation. Finished all the chapters.</w:t>
            </w:r>
          </w:p>
        </w:tc>
        <w:tc>
          <w:tcPr>
            <w:tcW w:w="1716" w:type="dxa"/>
            <w:vAlign w:val="center"/>
          </w:tcPr>
          <w:p w14:paraId="11624069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014DB0D3" w14:textId="77777777" w:rsidR="0071045A" w:rsidRPr="003E21A2" w:rsidRDefault="007737A0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1249" w:type="dxa"/>
            <w:vAlign w:val="center"/>
          </w:tcPr>
          <w:p w14:paraId="1C85365E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3D8371F7" w14:textId="77777777" w:rsidR="0071045A" w:rsidRPr="003E21A2" w:rsidRDefault="007737A0" w:rsidP="00F55FB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F55FBC">
              <w:rPr>
                <w:lang w:val="en-US"/>
              </w:rPr>
              <w:t>for Revision</w:t>
            </w:r>
          </w:p>
        </w:tc>
      </w:tr>
      <w:tr w:rsidR="0068587E" w:rsidRPr="00BD6BCE" w14:paraId="596E01E2" w14:textId="77777777" w:rsidTr="003C2B14">
        <w:tc>
          <w:tcPr>
            <w:tcW w:w="1709" w:type="dxa"/>
            <w:vAlign w:val="center"/>
          </w:tcPr>
          <w:p w14:paraId="09905A86" w14:textId="77777777" w:rsidR="0068587E" w:rsidRPr="003E21A2" w:rsidRDefault="00F0689C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12-04-2013</w:t>
            </w:r>
          </w:p>
        </w:tc>
        <w:tc>
          <w:tcPr>
            <w:tcW w:w="2186" w:type="dxa"/>
            <w:vAlign w:val="center"/>
          </w:tcPr>
          <w:p w14:paraId="01ED8C24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Updated project tracking and references to other files.</w:t>
            </w:r>
          </w:p>
        </w:tc>
        <w:tc>
          <w:tcPr>
            <w:tcW w:w="1716" w:type="dxa"/>
            <w:vAlign w:val="center"/>
          </w:tcPr>
          <w:p w14:paraId="1126032B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7A54440A" w14:textId="77777777" w:rsidR="0068587E" w:rsidRPr="003E21A2" w:rsidRDefault="00CF16F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0DC3260D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1297824A" w14:textId="77777777" w:rsidR="0068587E" w:rsidRPr="003E21A2" w:rsidRDefault="00CF16F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</w:t>
            </w:r>
            <w:r w:rsidR="00F55FBC">
              <w:rPr>
                <w:lang w:val="en-US"/>
              </w:rPr>
              <w:t>for Revision</w:t>
            </w:r>
          </w:p>
        </w:tc>
      </w:tr>
      <w:tr w:rsidR="0068587E" w:rsidRPr="00BD6BCE" w14:paraId="6049A27D" w14:textId="77777777" w:rsidTr="003C2B14">
        <w:tc>
          <w:tcPr>
            <w:tcW w:w="1709" w:type="dxa"/>
            <w:vAlign w:val="center"/>
          </w:tcPr>
          <w:p w14:paraId="6C4B335C" w14:textId="77777777" w:rsidR="0068587E" w:rsidRPr="003E21A2" w:rsidRDefault="005D2FAB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86" w:type="dxa"/>
            <w:vAlign w:val="center"/>
          </w:tcPr>
          <w:p w14:paraId="1BFE3EB8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reviewed</w:t>
            </w:r>
          </w:p>
        </w:tc>
        <w:tc>
          <w:tcPr>
            <w:tcW w:w="1716" w:type="dxa"/>
            <w:vAlign w:val="center"/>
          </w:tcPr>
          <w:p w14:paraId="03B8DAB6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Mário</w:t>
            </w:r>
            <w:proofErr w:type="spellEnd"/>
            <w:r>
              <w:rPr>
                <w:lang w:val="en-US"/>
              </w:rPr>
              <w:t xml:space="preserve"> Oliveira</w:t>
            </w:r>
          </w:p>
        </w:tc>
        <w:tc>
          <w:tcPr>
            <w:tcW w:w="977" w:type="dxa"/>
            <w:vAlign w:val="center"/>
          </w:tcPr>
          <w:p w14:paraId="65AB1EA1" w14:textId="77777777" w:rsidR="0068587E" w:rsidRPr="003E21A2" w:rsidRDefault="005D2FAB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70C2EE43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013B7023" w14:textId="77777777" w:rsidR="0068587E" w:rsidRPr="003E21A2" w:rsidRDefault="005D2FAB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Revision</w:t>
            </w:r>
          </w:p>
        </w:tc>
      </w:tr>
      <w:tr w:rsidR="0068587E" w:rsidRPr="00BD6BCE" w14:paraId="5F309B01" w14:textId="77777777" w:rsidTr="003C2B14">
        <w:tc>
          <w:tcPr>
            <w:tcW w:w="1709" w:type="dxa"/>
            <w:vAlign w:val="center"/>
          </w:tcPr>
          <w:p w14:paraId="03EB82F6" w14:textId="77777777" w:rsidR="0068587E" w:rsidRPr="003E21A2" w:rsidRDefault="0068444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13-04-2013</w:t>
            </w:r>
          </w:p>
        </w:tc>
        <w:tc>
          <w:tcPr>
            <w:tcW w:w="2186" w:type="dxa"/>
            <w:vAlign w:val="center"/>
          </w:tcPr>
          <w:p w14:paraId="7D0BC55F" w14:textId="77777777"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Defects Corrected</w:t>
            </w:r>
          </w:p>
        </w:tc>
        <w:tc>
          <w:tcPr>
            <w:tcW w:w="1716" w:type="dxa"/>
            <w:vAlign w:val="center"/>
          </w:tcPr>
          <w:p w14:paraId="479FBB95" w14:textId="77777777"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55EC1686" w14:textId="77777777" w:rsidR="0068587E" w:rsidRPr="003E21A2" w:rsidRDefault="0068444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5D28F2E3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06FAD100" w14:textId="4E600953" w:rsidR="0068587E" w:rsidRPr="003E21A2" w:rsidRDefault="00684446" w:rsidP="00440324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Ready for </w:t>
            </w:r>
            <w:r w:rsidR="00440324">
              <w:rPr>
                <w:lang w:val="en-US"/>
              </w:rPr>
              <w:t>Approval</w:t>
            </w:r>
          </w:p>
        </w:tc>
      </w:tr>
      <w:tr w:rsidR="0071045A" w:rsidRPr="00BD6BCE" w14:paraId="09FAAE08" w14:textId="77777777" w:rsidTr="003C2B14">
        <w:tc>
          <w:tcPr>
            <w:tcW w:w="1709" w:type="dxa"/>
            <w:vAlign w:val="center"/>
          </w:tcPr>
          <w:p w14:paraId="66B7636E" w14:textId="77777777" w:rsidR="0071045A" w:rsidRPr="003E21A2" w:rsidRDefault="00D75654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14-04-2013</w:t>
            </w:r>
          </w:p>
        </w:tc>
        <w:tc>
          <w:tcPr>
            <w:tcW w:w="2186" w:type="dxa"/>
            <w:vAlign w:val="center"/>
          </w:tcPr>
          <w:p w14:paraId="246E6CA6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approved</w:t>
            </w:r>
          </w:p>
        </w:tc>
        <w:tc>
          <w:tcPr>
            <w:tcW w:w="1716" w:type="dxa"/>
            <w:vAlign w:val="center"/>
          </w:tcPr>
          <w:p w14:paraId="3B4ACF2E" w14:textId="77777777" w:rsidR="0071045A" w:rsidRPr="003E21A2" w:rsidRDefault="0071045A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3FFAFE5D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1AFD09C8" w14:textId="77777777" w:rsidR="0071045A" w:rsidRPr="003E21A2" w:rsidRDefault="00D75654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Carla Machado</w:t>
            </w:r>
          </w:p>
        </w:tc>
        <w:tc>
          <w:tcPr>
            <w:tcW w:w="1770" w:type="dxa"/>
            <w:vAlign w:val="center"/>
          </w:tcPr>
          <w:p w14:paraId="786D08E2" w14:textId="77777777" w:rsidR="0071045A" w:rsidRPr="003E21A2" w:rsidRDefault="00D75654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3C2B14" w:rsidRPr="00BD6BCE" w14:paraId="3C34179D" w14:textId="77777777" w:rsidTr="003C2B14">
        <w:tc>
          <w:tcPr>
            <w:tcW w:w="1709" w:type="dxa"/>
            <w:vAlign w:val="center"/>
          </w:tcPr>
          <w:p w14:paraId="70F319FB" w14:textId="77777777" w:rsidR="003C2B14" w:rsidRPr="003E21A2" w:rsidRDefault="003C2B14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186" w:type="dxa"/>
            <w:vAlign w:val="center"/>
          </w:tcPr>
          <w:p w14:paraId="3938B16A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Document approved</w:t>
            </w:r>
          </w:p>
        </w:tc>
        <w:tc>
          <w:tcPr>
            <w:tcW w:w="1716" w:type="dxa"/>
            <w:vAlign w:val="center"/>
          </w:tcPr>
          <w:p w14:paraId="4EFAF378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0C5B12C5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249" w:type="dxa"/>
            <w:vAlign w:val="center"/>
          </w:tcPr>
          <w:p w14:paraId="1CEBD0AE" w14:textId="77777777" w:rsidR="003C2B14" w:rsidRPr="003E21A2" w:rsidRDefault="003C2B14" w:rsidP="00C01D51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Rui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Ganhoto</w:t>
            </w:r>
            <w:proofErr w:type="spellEnd"/>
          </w:p>
        </w:tc>
        <w:tc>
          <w:tcPr>
            <w:tcW w:w="1770" w:type="dxa"/>
            <w:vAlign w:val="center"/>
          </w:tcPr>
          <w:p w14:paraId="1DB17722" w14:textId="77777777" w:rsidR="003C2B14" w:rsidRPr="003E21A2" w:rsidRDefault="003C2B14" w:rsidP="00C01D51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Approval</w:t>
            </w:r>
          </w:p>
        </w:tc>
      </w:tr>
      <w:tr w:rsidR="0068587E" w:rsidRPr="00BD6BCE" w14:paraId="64077792" w14:textId="77777777" w:rsidTr="003C2B14">
        <w:tc>
          <w:tcPr>
            <w:tcW w:w="1709" w:type="dxa"/>
            <w:vAlign w:val="center"/>
          </w:tcPr>
          <w:p w14:paraId="357AA7B8" w14:textId="6D8D25AA" w:rsidR="0068587E" w:rsidRPr="003E21A2" w:rsidRDefault="008D195F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15-04-2013</w:t>
            </w:r>
          </w:p>
        </w:tc>
        <w:tc>
          <w:tcPr>
            <w:tcW w:w="2186" w:type="dxa"/>
            <w:vAlign w:val="center"/>
          </w:tcPr>
          <w:p w14:paraId="3D8114D6" w14:textId="5AEAE1BE" w:rsidR="0068587E" w:rsidRPr="003E21A2" w:rsidRDefault="008D195F" w:rsidP="0071045A">
            <w:pPr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  <w:tc>
          <w:tcPr>
            <w:tcW w:w="1716" w:type="dxa"/>
            <w:vAlign w:val="center"/>
          </w:tcPr>
          <w:p w14:paraId="1C092B2A" w14:textId="4773C578" w:rsidR="0068587E" w:rsidRPr="003E21A2" w:rsidRDefault="008D195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26C9A06F" w14:textId="3F6B799D" w:rsidR="0068587E" w:rsidRPr="003E21A2" w:rsidRDefault="008D195F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1.0</w:t>
            </w:r>
          </w:p>
        </w:tc>
        <w:tc>
          <w:tcPr>
            <w:tcW w:w="1249" w:type="dxa"/>
            <w:vAlign w:val="center"/>
          </w:tcPr>
          <w:p w14:paraId="201C8251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00C0158D" w14:textId="192560E4" w:rsidR="0068587E" w:rsidRPr="003E21A2" w:rsidRDefault="008D195F" w:rsidP="0071045A">
            <w:pPr>
              <w:keepNext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Baselined</w:t>
            </w:r>
            <w:proofErr w:type="spellEnd"/>
          </w:p>
        </w:tc>
      </w:tr>
      <w:tr w:rsidR="0068587E" w:rsidRPr="00BD6BCE" w14:paraId="009D9256" w14:textId="77777777" w:rsidTr="003C2B14">
        <w:tc>
          <w:tcPr>
            <w:tcW w:w="1709" w:type="dxa"/>
            <w:vAlign w:val="center"/>
          </w:tcPr>
          <w:p w14:paraId="0D830278" w14:textId="5B5EDA0E" w:rsidR="0068587E" w:rsidRPr="003E21A2" w:rsidRDefault="00761766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  <w:r>
              <w:rPr>
                <w:rFonts w:eastAsiaTheme="minorHAnsi"/>
                <w:lang w:val="en-US"/>
              </w:rPr>
              <w:t>20-04-2013</w:t>
            </w:r>
          </w:p>
        </w:tc>
        <w:tc>
          <w:tcPr>
            <w:tcW w:w="2186" w:type="dxa"/>
            <w:vAlign w:val="center"/>
          </w:tcPr>
          <w:p w14:paraId="76028025" w14:textId="60E03110" w:rsidR="0068587E" w:rsidRPr="003E21A2" w:rsidRDefault="0076176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Corrected Milestones dates</w:t>
            </w:r>
          </w:p>
        </w:tc>
        <w:tc>
          <w:tcPr>
            <w:tcW w:w="1716" w:type="dxa"/>
            <w:vAlign w:val="center"/>
          </w:tcPr>
          <w:p w14:paraId="58FB0161" w14:textId="5776863E" w:rsidR="0068587E" w:rsidRPr="003E21A2" w:rsidRDefault="0076176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Filipe Brandão</w:t>
            </w:r>
          </w:p>
        </w:tc>
        <w:tc>
          <w:tcPr>
            <w:tcW w:w="977" w:type="dxa"/>
            <w:vAlign w:val="center"/>
          </w:tcPr>
          <w:p w14:paraId="3070BC7B" w14:textId="7908DD13" w:rsidR="0068587E" w:rsidRPr="003E21A2" w:rsidRDefault="00761766" w:rsidP="0071045A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1249" w:type="dxa"/>
            <w:vAlign w:val="center"/>
          </w:tcPr>
          <w:p w14:paraId="6FFB9724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21E245D4" w14:textId="641618F6" w:rsidR="0068587E" w:rsidRPr="003E21A2" w:rsidRDefault="00761766" w:rsidP="0071045A">
            <w:pPr>
              <w:keepNext/>
              <w:jc w:val="center"/>
              <w:rPr>
                <w:lang w:val="en-US"/>
              </w:rPr>
            </w:pPr>
            <w:r>
              <w:rPr>
                <w:lang w:val="en-US"/>
              </w:rPr>
              <w:t>Ready for Review</w:t>
            </w:r>
            <w:bookmarkStart w:id="1" w:name="_GoBack"/>
            <w:bookmarkEnd w:id="1"/>
          </w:p>
        </w:tc>
      </w:tr>
      <w:tr w:rsidR="0068587E" w:rsidRPr="00BD6BCE" w14:paraId="03F11355" w14:textId="77777777" w:rsidTr="003C2B14">
        <w:tc>
          <w:tcPr>
            <w:tcW w:w="1709" w:type="dxa"/>
            <w:vAlign w:val="center"/>
          </w:tcPr>
          <w:p w14:paraId="3803A930" w14:textId="77777777" w:rsidR="0068587E" w:rsidRPr="003E21A2" w:rsidRDefault="0068587E" w:rsidP="0071045A">
            <w:pPr>
              <w:pStyle w:val="SemEspaamento"/>
              <w:jc w:val="center"/>
              <w:rPr>
                <w:rFonts w:eastAsiaTheme="minorHAnsi"/>
                <w:lang w:val="en-US"/>
              </w:rPr>
            </w:pPr>
          </w:p>
        </w:tc>
        <w:tc>
          <w:tcPr>
            <w:tcW w:w="2186" w:type="dxa"/>
            <w:vAlign w:val="center"/>
          </w:tcPr>
          <w:p w14:paraId="7F7E55E6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16" w:type="dxa"/>
            <w:vAlign w:val="center"/>
          </w:tcPr>
          <w:p w14:paraId="2CB25E74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977" w:type="dxa"/>
            <w:vAlign w:val="center"/>
          </w:tcPr>
          <w:p w14:paraId="51DE5265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249" w:type="dxa"/>
            <w:vAlign w:val="center"/>
          </w:tcPr>
          <w:p w14:paraId="590BC6C1" w14:textId="77777777" w:rsidR="0068587E" w:rsidRPr="003E21A2" w:rsidRDefault="0068587E" w:rsidP="0071045A">
            <w:pPr>
              <w:jc w:val="center"/>
              <w:rPr>
                <w:lang w:val="en-US"/>
              </w:rPr>
            </w:pPr>
          </w:p>
        </w:tc>
        <w:tc>
          <w:tcPr>
            <w:tcW w:w="1770" w:type="dxa"/>
            <w:vAlign w:val="center"/>
          </w:tcPr>
          <w:p w14:paraId="33D4C0B1" w14:textId="77777777" w:rsidR="0068587E" w:rsidRPr="003E21A2" w:rsidRDefault="0068587E" w:rsidP="0071045A">
            <w:pPr>
              <w:keepNext/>
              <w:jc w:val="center"/>
              <w:rPr>
                <w:lang w:val="en-US"/>
              </w:rPr>
            </w:pPr>
          </w:p>
        </w:tc>
      </w:tr>
    </w:tbl>
    <w:p w14:paraId="527F4CDD" w14:textId="77777777" w:rsidR="00895D61" w:rsidRPr="003E21A2" w:rsidRDefault="0071045A" w:rsidP="0071045A">
      <w:pPr>
        <w:pStyle w:val="Legenda"/>
        <w:rPr>
          <w:lang w:val="en-US"/>
        </w:rPr>
      </w:pPr>
      <w:bookmarkStart w:id="2" w:name="_Toc353725644"/>
      <w:r w:rsidRPr="003E21A2">
        <w:rPr>
          <w:lang w:val="en-US"/>
        </w:rPr>
        <w:t xml:space="preserve">Table </w:t>
      </w:r>
      <w:r w:rsidR="00670DDD" w:rsidRPr="003E21A2">
        <w:rPr>
          <w:lang w:val="en-US"/>
        </w:rPr>
        <w:fldChar w:fldCharType="begin"/>
      </w:r>
      <w:r w:rsidR="005D7A32" w:rsidRPr="003E21A2">
        <w:rPr>
          <w:lang w:val="en-US"/>
        </w:rPr>
        <w:instrText xml:space="preserve"> SEQ Table \* ARABIC </w:instrText>
      </w:r>
      <w:r w:rsidR="00670DDD" w:rsidRPr="003E21A2">
        <w:rPr>
          <w:lang w:val="en-US"/>
        </w:rPr>
        <w:fldChar w:fldCharType="separate"/>
      </w:r>
      <w:r w:rsidR="00F55FBC">
        <w:rPr>
          <w:noProof/>
          <w:lang w:val="en-US"/>
        </w:rPr>
        <w:t>2</w:t>
      </w:r>
      <w:r w:rsidR="00670DDD" w:rsidRPr="003E21A2">
        <w:rPr>
          <w:noProof/>
          <w:lang w:val="en-US"/>
        </w:rPr>
        <w:fldChar w:fldCharType="end"/>
      </w:r>
      <w:r w:rsidRPr="003E21A2">
        <w:rPr>
          <w:lang w:val="en-US"/>
        </w:rPr>
        <w:t>: Version history</w:t>
      </w:r>
      <w:bookmarkEnd w:id="2"/>
    </w:p>
    <w:p w14:paraId="78B4A1D5" w14:textId="77777777" w:rsidR="00895D61" w:rsidRPr="003E21A2" w:rsidRDefault="00895D61">
      <w:pPr>
        <w:rPr>
          <w:lang w:val="en-US"/>
        </w:rPr>
      </w:pPr>
    </w:p>
    <w:p w14:paraId="44B169A1" w14:textId="77777777" w:rsidR="0071045A" w:rsidRPr="003E21A2" w:rsidRDefault="0071045A">
      <w:pPr>
        <w:rPr>
          <w:lang w:val="en-US"/>
        </w:rPr>
        <w:sectPr w:rsidR="0071045A" w:rsidRPr="003E21A2" w:rsidSect="006F3F7C">
          <w:footerReference w:type="default" r:id="rId13"/>
          <w:pgSz w:w="11906" w:h="16838"/>
          <w:pgMar w:top="1417" w:right="1701" w:bottom="1417" w:left="1701" w:header="708" w:footer="708" w:gutter="0"/>
          <w:pgNumType w:fmt="lowerRoman" w:start="1"/>
          <w:cols w:space="708"/>
          <w:docGrid w:linePitch="360"/>
        </w:sectPr>
      </w:pPr>
    </w:p>
    <w:p w14:paraId="652E2C10" w14:textId="77777777" w:rsidR="0037752F" w:rsidRPr="003E21A2" w:rsidRDefault="0037752F" w:rsidP="0037752F">
      <w:pPr>
        <w:pStyle w:val="Cabealho1"/>
        <w:rPr>
          <w:lang w:val="en-US"/>
        </w:rPr>
      </w:pPr>
      <w:bookmarkStart w:id="3" w:name="_Toc353725652"/>
      <w:r w:rsidRPr="003E21A2">
        <w:rPr>
          <w:lang w:val="en-US"/>
        </w:rPr>
        <w:lastRenderedPageBreak/>
        <w:t>Scope Statement</w:t>
      </w:r>
      <w:bookmarkEnd w:id="3"/>
    </w:p>
    <w:p w14:paraId="375D5534" w14:textId="77777777" w:rsidR="0037752F" w:rsidRPr="003E21A2" w:rsidRDefault="0037752F" w:rsidP="0037752F">
      <w:pPr>
        <w:rPr>
          <w:lang w:val="en-US" w:eastAsia="pt-PT"/>
        </w:rPr>
      </w:pPr>
    </w:p>
    <w:p w14:paraId="129A7B3E" w14:textId="77777777" w:rsidR="0037752F" w:rsidRPr="003E21A2" w:rsidRDefault="0037752F" w:rsidP="0037752F">
      <w:pPr>
        <w:rPr>
          <w:color w:val="444444"/>
          <w:lang w:val="en-US" w:eastAsia="pt-PT"/>
        </w:rPr>
      </w:pPr>
      <w:r w:rsidRPr="003E21A2">
        <w:rPr>
          <w:lang w:val="en-US" w:eastAsia="pt-PT"/>
        </w:rPr>
        <w:t>The goal of this project is to develop a time tracking software, coupled with a mobile platform thus enabling more portability while providing a new way of interaction.</w:t>
      </w:r>
    </w:p>
    <w:p w14:paraId="4B76BAB6" w14:textId="77777777" w:rsidR="0037752F" w:rsidRPr="003E21A2" w:rsidRDefault="0037752F" w:rsidP="0037752F">
      <w:pPr>
        <w:pStyle w:val="Cabealho1"/>
        <w:rPr>
          <w:lang w:val="en-US"/>
        </w:rPr>
      </w:pPr>
      <w:bookmarkStart w:id="4" w:name="_Toc353725653"/>
      <w:r w:rsidRPr="003E21A2">
        <w:rPr>
          <w:lang w:val="en-US"/>
        </w:rPr>
        <w:t>Life Cycle</w:t>
      </w:r>
      <w:bookmarkEnd w:id="4"/>
    </w:p>
    <w:p w14:paraId="24E5B302" w14:textId="77777777" w:rsidR="00320A94" w:rsidRPr="003E21A2" w:rsidRDefault="00320A94" w:rsidP="00320A94">
      <w:pPr>
        <w:rPr>
          <w:lang w:val="en-US"/>
        </w:rPr>
      </w:pPr>
    </w:p>
    <w:p w14:paraId="1B1113DE" w14:textId="77777777" w:rsidR="00320A94" w:rsidRPr="003E21A2" w:rsidRDefault="00320A94" w:rsidP="00320A94">
      <w:pPr>
        <w:rPr>
          <w:lang w:val="en-US"/>
        </w:rPr>
      </w:pPr>
      <w:r w:rsidRPr="003E21A2">
        <w:rPr>
          <w:lang w:val="en-US"/>
        </w:rPr>
        <w:t>This project will follow a waterfall model based on these phases:</w:t>
      </w:r>
    </w:p>
    <w:p w14:paraId="7933F1B4" w14:textId="77777777" w:rsidR="0037752F" w:rsidRPr="003E21A2" w:rsidRDefault="00D5082C" w:rsidP="0037752F">
      <w:pPr>
        <w:rPr>
          <w:lang w:val="en-US"/>
        </w:rPr>
      </w:pPr>
      <w:r>
        <w:rPr>
          <w:noProof/>
          <w:lang w:val="en-US" w:eastAsia="pt-PT"/>
        </w:rPr>
        <w:pict w14:anchorId="1031ED9A"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14.95pt;margin-top:7.05pt;width:94.25pt;height:28pt;z-index:-251658240;v-text-anchor:middle" wrapcoords="-171 -480 -171 22560 21771 22560 21771 -480 -171 -48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7">
              <w:txbxContent>
                <w:p w14:paraId="49A50FF4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Requirements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</w:t>
                  </w:r>
                  <w:proofErr w:type="spellStart"/>
                  <w:r>
                    <w:rPr>
                      <w:sz w:val="18"/>
                      <w:szCs w:val="18"/>
                    </w:rPr>
                    <w:t>Analysis</w:t>
                  </w:r>
                  <w:proofErr w:type="spellEnd"/>
                </w:p>
              </w:txbxContent>
            </v:textbox>
            <w10:wrap type="tight"/>
          </v:shape>
        </w:pict>
      </w:r>
    </w:p>
    <w:p w14:paraId="58CC8039" w14:textId="77777777" w:rsidR="00782F31" w:rsidRPr="003E21A2" w:rsidRDefault="00D5082C" w:rsidP="0037752F">
      <w:pPr>
        <w:rPr>
          <w:lang w:val="en-US"/>
        </w:rPr>
      </w:pPr>
      <w:r>
        <w:rPr>
          <w:noProof/>
          <w:lang w:val="en-US" w:eastAsia="pt-PT"/>
        </w:rPr>
        <w:pict w14:anchorId="6674D82D">
          <v:shape id="_x0000_s1029" type="#_x0000_t202" style="position:absolute;margin-left:-22.7pt;margin-top:14.05pt;width:218.3pt;height:28.75pt;z-index:-251656192;v-text-anchor:middle" wrapcoords="-169 -470 -169 22539 21769 22539 21769 -470 -169 -47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29">
              <w:txbxContent>
                <w:p w14:paraId="302A387D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proofErr w:type="gramStart"/>
                  <w:r>
                    <w:rPr>
                      <w:sz w:val="18"/>
                      <w:szCs w:val="18"/>
                    </w:rPr>
                    <w:t>Design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 &amp; </w:t>
                  </w:r>
                  <w:proofErr w:type="spellStart"/>
                  <w:r>
                    <w:rPr>
                      <w:sz w:val="18"/>
                      <w:szCs w:val="18"/>
                    </w:rPr>
                    <w:t>Construction</w:t>
                  </w:r>
                  <w:proofErr w:type="spellEnd"/>
                </w:p>
              </w:txbxContent>
            </v:textbox>
            <w10:wrap type="tight"/>
          </v:shape>
        </w:pict>
      </w:r>
    </w:p>
    <w:p w14:paraId="385FF209" w14:textId="77777777" w:rsidR="0037752F" w:rsidRPr="003E21A2" w:rsidRDefault="00D5082C" w:rsidP="0037752F">
      <w:pPr>
        <w:rPr>
          <w:lang w:val="en-US"/>
        </w:rPr>
      </w:pPr>
      <w:r>
        <w:rPr>
          <w:noProof/>
          <w:lang w:val="en-US" w:eastAsia="pt-PT"/>
        </w:rPr>
        <w:pict w14:anchorId="2B962F22">
          <v:shape id="_x0000_s1030" type="#_x0000_t202" style="position:absolute;margin-left:315.85pt;margin-top:16.3pt;width:96.4pt;height:28.9pt;z-index:-251655168;v-text-anchor:middle" wrapcoords="-167 -460 -167 22519 21767 22519 21767 -460 -167 -460" fillcolor="white [3201]" strokecolor="#666 [1936]" strokeweight="1pt">
            <v:fill color2="#999 [1296]" focusposition="1" focussize="" focus="100%" type="gradient"/>
            <v:shadow on="t" type="perspective" color="#7f7f7f [1601]" opacity=".5" offset="1pt" offset2="-3pt"/>
            <v:textbox style="mso-next-textbox:#_x0000_s1030">
              <w:txbxContent>
                <w:p w14:paraId="679EFF47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  <w:proofErr w:type="spellStart"/>
                  <w:r>
                    <w:rPr>
                      <w:sz w:val="18"/>
                      <w:szCs w:val="18"/>
                    </w:rPr>
                    <w:t>Verification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&amp; </w:t>
                  </w:r>
                  <w:proofErr w:type="spellStart"/>
                  <w:r>
                    <w:rPr>
                      <w:sz w:val="18"/>
                      <w:szCs w:val="18"/>
                    </w:rPr>
                    <w:t>Validation</w:t>
                  </w:r>
                  <w:proofErr w:type="spellEnd"/>
                </w:p>
                <w:p w14:paraId="59B42EF1" w14:textId="77777777" w:rsidR="00E7189F" w:rsidRPr="00320A94" w:rsidRDefault="00E7189F" w:rsidP="00782F31">
                  <w:pPr>
                    <w:spacing w:line="240" w:lineRule="auto"/>
                    <w:jc w:val="center"/>
                    <w:rPr>
                      <w:sz w:val="18"/>
                      <w:szCs w:val="18"/>
                    </w:rPr>
                  </w:pPr>
                </w:p>
              </w:txbxContent>
            </v:textbox>
            <w10:wrap type="tight"/>
          </v:shape>
        </w:pict>
      </w:r>
    </w:p>
    <w:p w14:paraId="53D50940" w14:textId="77777777" w:rsidR="00315638" w:rsidRDefault="00315638" w:rsidP="0037752F">
      <w:pPr>
        <w:pStyle w:val="Cabealho1"/>
        <w:rPr>
          <w:lang w:val="en-US"/>
        </w:rPr>
      </w:pPr>
    </w:p>
    <w:p w14:paraId="2ED0CF1E" w14:textId="77777777" w:rsidR="00315638" w:rsidRDefault="00315638" w:rsidP="004071D6">
      <w:pPr>
        <w:ind w:left="708" w:hanging="708"/>
        <w:rPr>
          <w:lang w:val="en-US"/>
        </w:rPr>
      </w:pPr>
      <w:proofErr w:type="gramStart"/>
      <w:r>
        <w:rPr>
          <w:lang w:val="en-US"/>
        </w:rPr>
        <w:t>Phases</w:t>
      </w:r>
      <w:proofErr w:type="gramEnd"/>
      <w:r>
        <w:rPr>
          <w:lang w:val="en-US"/>
        </w:rPr>
        <w:t xml:space="preserve"> </w:t>
      </w:r>
      <w:r w:rsidR="00A6219E">
        <w:rPr>
          <w:lang w:val="en-US"/>
        </w:rPr>
        <w:t>description:</w:t>
      </w:r>
    </w:p>
    <w:p w14:paraId="1BA676D6" w14:textId="77777777" w:rsidR="00A6219E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Requirements Analysis – elicitation and requirements analysis.</w:t>
      </w:r>
    </w:p>
    <w:p w14:paraId="5C29A76A" w14:textId="77777777" w:rsidR="00A6219E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Design &amp; Construction – database design and software coding</w:t>
      </w:r>
      <w:r w:rsidR="00F55FBC">
        <w:rPr>
          <w:lang w:val="en-US"/>
        </w:rPr>
        <w:t xml:space="preserve"> (including unit testing)</w:t>
      </w:r>
      <w:r w:rsidRPr="00A6219E">
        <w:rPr>
          <w:lang w:val="en-US"/>
        </w:rPr>
        <w:t>.</w:t>
      </w:r>
    </w:p>
    <w:p w14:paraId="450865C6" w14:textId="77777777" w:rsidR="00315638" w:rsidRDefault="00315638" w:rsidP="00081515">
      <w:pPr>
        <w:pStyle w:val="PargrafodaLista"/>
        <w:numPr>
          <w:ilvl w:val="0"/>
          <w:numId w:val="3"/>
        </w:numPr>
        <w:rPr>
          <w:lang w:val="en-US"/>
        </w:rPr>
      </w:pPr>
      <w:r w:rsidRPr="00A6219E">
        <w:rPr>
          <w:lang w:val="en-US"/>
        </w:rPr>
        <w:t>Verification &amp; Validation – Acceptance tests and delivery.</w:t>
      </w:r>
    </w:p>
    <w:p w14:paraId="6E3535B8" w14:textId="77777777" w:rsidR="00E47547" w:rsidRPr="00E47547" w:rsidRDefault="00E47547" w:rsidP="00E47547">
      <w:pPr>
        <w:rPr>
          <w:lang w:val="en-US"/>
        </w:rPr>
      </w:pPr>
      <w:r>
        <w:rPr>
          <w:lang w:val="en-US"/>
        </w:rPr>
        <w:t>The interception between “Requirements Analysis” and “Design &amp; Construction” means that the database design will start when the Software Requirements Specification is still under review.</w:t>
      </w:r>
    </w:p>
    <w:p w14:paraId="0A5AB70D" w14:textId="77777777" w:rsidR="0037752F" w:rsidRPr="003E21A2" w:rsidRDefault="0037752F" w:rsidP="0037752F">
      <w:pPr>
        <w:pStyle w:val="Cabealho1"/>
        <w:rPr>
          <w:lang w:val="en-US"/>
        </w:rPr>
      </w:pPr>
      <w:bookmarkStart w:id="5" w:name="_Toc353725654"/>
      <w:r w:rsidRPr="003E21A2">
        <w:rPr>
          <w:lang w:val="en-US"/>
        </w:rPr>
        <w:t>Milestones</w:t>
      </w:r>
      <w:bookmarkEnd w:id="5"/>
    </w:p>
    <w:p w14:paraId="552D3414" w14:textId="77777777" w:rsidR="0097658F" w:rsidRDefault="00E47547" w:rsidP="0097658F">
      <w:pPr>
        <w:rPr>
          <w:lang w:val="en-US"/>
        </w:rPr>
      </w:pPr>
      <w:r>
        <w:rPr>
          <w:lang w:val="en-US"/>
        </w:rPr>
        <w:t>The milestones identified for this project are:</w:t>
      </w:r>
    </w:p>
    <w:p w14:paraId="4233D29C" w14:textId="77777777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proofErr w:type="spellStart"/>
      <w:r w:rsidRPr="00E47547">
        <w:rPr>
          <w:b/>
          <w:lang w:val="en-US"/>
        </w:rPr>
        <w:t>K</w:t>
      </w:r>
      <w:r w:rsidR="000E6D55" w:rsidRPr="00E47547">
        <w:rPr>
          <w:b/>
          <w:lang w:val="en-US"/>
        </w:rPr>
        <w:t>ick</w:t>
      </w:r>
      <w:r w:rsidRPr="00E47547">
        <w:rPr>
          <w:b/>
          <w:lang w:val="en-US"/>
        </w:rPr>
        <w:t>O</w:t>
      </w:r>
      <w:r w:rsidR="000E6D55" w:rsidRPr="00E47547">
        <w:rPr>
          <w:b/>
          <w:lang w:val="en-US"/>
        </w:rPr>
        <w:t>ff</w:t>
      </w:r>
      <w:proofErr w:type="spellEnd"/>
      <w:r w:rsidR="000E6D55" w:rsidRPr="00E47547">
        <w:rPr>
          <w:b/>
          <w:lang w:val="en-US"/>
        </w:rPr>
        <w:t xml:space="preserve"> </w:t>
      </w:r>
      <w:r w:rsidRPr="00E47547">
        <w:rPr>
          <w:b/>
          <w:lang w:val="en-US"/>
        </w:rPr>
        <w:t>M</w:t>
      </w:r>
      <w:r w:rsidR="000E6D55" w:rsidRPr="00E47547">
        <w:rPr>
          <w:b/>
          <w:lang w:val="en-US"/>
        </w:rPr>
        <w:t>eeting</w:t>
      </w:r>
      <w:r w:rsidRPr="00E47547">
        <w:rPr>
          <w:b/>
          <w:lang w:val="en-US"/>
        </w:rPr>
        <w:t xml:space="preserve">  - 8</w:t>
      </w:r>
      <w:r w:rsidRPr="00E47547">
        <w:rPr>
          <w:b/>
          <w:vertAlign w:val="superscript"/>
          <w:lang w:val="en-US"/>
        </w:rPr>
        <w:t>th</w:t>
      </w:r>
      <w:r w:rsidRPr="00E47547">
        <w:rPr>
          <w:b/>
          <w:lang w:val="en-US"/>
        </w:rPr>
        <w:t xml:space="preserve"> of April </w:t>
      </w:r>
    </w:p>
    <w:p w14:paraId="5923815D" w14:textId="657D640B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SRS Review – </w:t>
      </w:r>
      <w:r w:rsidR="00B0179A">
        <w:rPr>
          <w:b/>
          <w:lang w:val="en-US"/>
        </w:rPr>
        <w:t>6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</w:t>
      </w:r>
      <w:r w:rsidR="00B0179A">
        <w:rPr>
          <w:b/>
          <w:lang w:val="en-US"/>
        </w:rPr>
        <w:t>May</w:t>
      </w:r>
    </w:p>
    <w:p w14:paraId="4226ACB2" w14:textId="77777777"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 xml:space="preserve">Inspection of </w:t>
      </w:r>
      <w:r w:rsidR="00E47547" w:rsidRPr="00E47547">
        <w:rPr>
          <w:lang w:val="en-US"/>
        </w:rPr>
        <w:t>the Software Requirements Specification</w:t>
      </w:r>
      <w:r w:rsidRPr="00E47547">
        <w:rPr>
          <w:lang w:val="en-US"/>
        </w:rPr>
        <w:t xml:space="preserve"> and re</w:t>
      </w:r>
      <w:r w:rsidR="005D2FAB">
        <w:rPr>
          <w:lang w:val="en-US"/>
        </w:rPr>
        <w:t>-</w:t>
      </w:r>
      <w:r w:rsidRPr="00E47547">
        <w:rPr>
          <w:lang w:val="en-US"/>
        </w:rPr>
        <w:t>estimation.</w:t>
      </w:r>
    </w:p>
    <w:p w14:paraId="60BBEF52" w14:textId="792A3584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Code Review – </w:t>
      </w:r>
      <w:r w:rsidR="00B0179A">
        <w:rPr>
          <w:b/>
          <w:lang w:val="en-US"/>
        </w:rPr>
        <w:t>29</w:t>
      </w:r>
      <w:r w:rsidR="00FB1396" w:rsidRPr="00E47547">
        <w:rPr>
          <w:b/>
          <w:vertAlign w:val="superscript"/>
          <w:lang w:val="en-US"/>
        </w:rPr>
        <w:t>th</w:t>
      </w:r>
      <w:r w:rsidR="00FB1396" w:rsidRPr="00E47547">
        <w:rPr>
          <w:b/>
          <w:lang w:val="en-US"/>
        </w:rPr>
        <w:t xml:space="preserve"> of May</w:t>
      </w:r>
    </w:p>
    <w:p w14:paraId="24D901A5" w14:textId="77777777"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>Inspection to one of the most important code modules.</w:t>
      </w:r>
    </w:p>
    <w:p w14:paraId="3420DD26" w14:textId="1A1C8C40" w:rsidR="0097658F" w:rsidRPr="00E47547" w:rsidRDefault="0097658F" w:rsidP="00E47547">
      <w:pPr>
        <w:pStyle w:val="PargrafodaLista"/>
        <w:numPr>
          <w:ilvl w:val="0"/>
          <w:numId w:val="10"/>
        </w:numPr>
        <w:rPr>
          <w:b/>
          <w:lang w:val="en-US"/>
        </w:rPr>
      </w:pPr>
      <w:r w:rsidRPr="00E47547">
        <w:rPr>
          <w:b/>
          <w:lang w:val="en-US"/>
        </w:rPr>
        <w:t xml:space="preserve">Acceptance </w:t>
      </w:r>
      <w:r w:rsidR="00FB1396" w:rsidRPr="00E47547">
        <w:rPr>
          <w:b/>
          <w:lang w:val="en-US"/>
        </w:rPr>
        <w:t>–</w:t>
      </w:r>
      <w:r w:rsidRPr="00E47547">
        <w:rPr>
          <w:b/>
          <w:lang w:val="en-US"/>
        </w:rPr>
        <w:t xml:space="preserve"> </w:t>
      </w:r>
      <w:r w:rsidR="00B0179A">
        <w:rPr>
          <w:b/>
          <w:lang w:val="en-US"/>
        </w:rPr>
        <w:t>3</w:t>
      </w:r>
      <w:r w:rsidR="00B0179A" w:rsidRPr="00B0179A">
        <w:rPr>
          <w:b/>
          <w:vertAlign w:val="superscript"/>
          <w:lang w:val="en-US"/>
        </w:rPr>
        <w:t>rd</w:t>
      </w:r>
      <w:r w:rsidR="00E47547" w:rsidRPr="00E47547">
        <w:rPr>
          <w:b/>
          <w:lang w:val="en-US"/>
        </w:rPr>
        <w:t xml:space="preserve"> </w:t>
      </w:r>
      <w:r w:rsidR="000E6D55" w:rsidRPr="00E47547">
        <w:rPr>
          <w:b/>
          <w:lang w:val="en-US"/>
        </w:rPr>
        <w:t xml:space="preserve"> of </w:t>
      </w:r>
      <w:r w:rsidR="00B0179A">
        <w:rPr>
          <w:b/>
          <w:lang w:val="en-US"/>
        </w:rPr>
        <w:t>June</w:t>
      </w:r>
    </w:p>
    <w:p w14:paraId="6BD0DC36" w14:textId="77777777" w:rsidR="000E6D55" w:rsidRPr="00E47547" w:rsidRDefault="000E6D55" w:rsidP="00E47547">
      <w:pPr>
        <w:pStyle w:val="PargrafodaLista"/>
        <w:numPr>
          <w:ilvl w:val="1"/>
          <w:numId w:val="10"/>
        </w:numPr>
        <w:rPr>
          <w:lang w:val="en-US"/>
        </w:rPr>
      </w:pPr>
      <w:r w:rsidRPr="00E47547">
        <w:rPr>
          <w:lang w:val="en-US"/>
        </w:rPr>
        <w:t>Consists on the execution of the acceptance tests plan and correction of the defects found.</w:t>
      </w:r>
    </w:p>
    <w:p w14:paraId="469CE28D" w14:textId="77777777" w:rsidR="00320A94" w:rsidRPr="003E21A2" w:rsidRDefault="0097658F" w:rsidP="0097658F">
      <w:pPr>
        <w:rPr>
          <w:lang w:val="en-US"/>
        </w:rPr>
      </w:pPr>
      <w:r>
        <w:rPr>
          <w:lang w:val="en-US"/>
        </w:rPr>
        <w:br w:type="page"/>
      </w:r>
    </w:p>
    <w:p w14:paraId="0BAC1A76" w14:textId="77777777" w:rsidR="0037752F" w:rsidRPr="003E21A2" w:rsidRDefault="0037752F" w:rsidP="0037752F">
      <w:pPr>
        <w:pStyle w:val="Cabealho1"/>
        <w:rPr>
          <w:lang w:val="en-US"/>
        </w:rPr>
      </w:pPr>
      <w:bookmarkStart w:id="6" w:name="_Toc353725655"/>
      <w:r w:rsidRPr="003E21A2">
        <w:rPr>
          <w:lang w:val="en-US"/>
        </w:rPr>
        <w:lastRenderedPageBreak/>
        <w:t>Deliverables</w:t>
      </w:r>
      <w:bookmarkEnd w:id="6"/>
    </w:p>
    <w:p w14:paraId="647FCF2C" w14:textId="77777777" w:rsidR="00811E57" w:rsidRPr="00811E57" w:rsidRDefault="00811E57" w:rsidP="00811E57">
      <w:pPr>
        <w:rPr>
          <w:lang w:val="en-US" w:eastAsia="pt-PT"/>
        </w:rPr>
      </w:pPr>
      <w:r w:rsidRPr="00811E57">
        <w:rPr>
          <w:lang w:val="en-US" w:eastAsia="pt-PT"/>
        </w:rPr>
        <w:t>The main deliverable for this project are:</w:t>
      </w:r>
    </w:p>
    <w:p w14:paraId="163BAE91" w14:textId="77777777"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 w:rsidRPr="00811E57">
        <w:rPr>
          <w:lang w:eastAsia="pt-PT"/>
        </w:rPr>
        <w:t>Vision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and</w:t>
      </w:r>
      <w:proofErr w:type="spellEnd"/>
      <w:r w:rsidRPr="00811E57">
        <w:rPr>
          <w:lang w:eastAsia="pt-PT"/>
        </w:rPr>
        <w:t xml:space="preserve"> Scope;</w:t>
      </w:r>
    </w:p>
    <w:p w14:paraId="0AA4B384" w14:textId="77777777"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gramStart"/>
      <w:r w:rsidRPr="00811E57">
        <w:rPr>
          <w:lang w:eastAsia="pt-PT"/>
        </w:rPr>
        <w:t>Software</w:t>
      </w:r>
      <w:proofErr w:type="gram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Development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Plan</w:t>
      </w:r>
      <w:proofErr w:type="spellEnd"/>
      <w:r w:rsidRPr="00811E57">
        <w:rPr>
          <w:lang w:eastAsia="pt-PT"/>
        </w:rPr>
        <w:t>;</w:t>
      </w:r>
    </w:p>
    <w:p w14:paraId="6B878353" w14:textId="77777777" w:rsid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 w:rsidRPr="00811E57">
        <w:rPr>
          <w:lang w:eastAsia="pt-PT"/>
        </w:rPr>
        <w:t>Quality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Plan</w:t>
      </w:r>
      <w:proofErr w:type="spellEnd"/>
      <w:r w:rsidRPr="00811E57">
        <w:rPr>
          <w:lang w:eastAsia="pt-PT"/>
        </w:rPr>
        <w:t>;</w:t>
      </w:r>
    </w:p>
    <w:p w14:paraId="48C60615" w14:textId="77777777"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 w:rsidRPr="00811E57">
        <w:rPr>
          <w:lang w:eastAsia="pt-PT"/>
        </w:rPr>
        <w:t>Test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Plan</w:t>
      </w:r>
      <w:proofErr w:type="spellEnd"/>
      <w:r w:rsidRPr="00811E57">
        <w:rPr>
          <w:lang w:eastAsia="pt-PT"/>
        </w:rPr>
        <w:t>;</w:t>
      </w:r>
    </w:p>
    <w:p w14:paraId="6FE42214" w14:textId="77777777"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proofErr w:type="gramStart"/>
      <w:r w:rsidRPr="00811E57">
        <w:rPr>
          <w:lang w:eastAsia="pt-PT"/>
        </w:rPr>
        <w:t>Software</w:t>
      </w:r>
      <w:proofErr w:type="gram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Requirements</w:t>
      </w:r>
      <w:proofErr w:type="spellEnd"/>
      <w:r w:rsidRPr="00811E57">
        <w:rPr>
          <w:lang w:eastAsia="pt-PT"/>
        </w:rPr>
        <w:t xml:space="preserve"> </w:t>
      </w:r>
      <w:proofErr w:type="spellStart"/>
      <w:r w:rsidRPr="00811E57">
        <w:rPr>
          <w:lang w:eastAsia="pt-PT"/>
        </w:rPr>
        <w:t>Specification</w:t>
      </w:r>
      <w:proofErr w:type="spellEnd"/>
      <w:r w:rsidRPr="00811E57">
        <w:rPr>
          <w:lang w:eastAsia="pt-PT"/>
        </w:rPr>
        <w:t>;</w:t>
      </w:r>
    </w:p>
    <w:p w14:paraId="1DFC39ED" w14:textId="77777777" w:rsidR="00811E57" w:rsidRPr="00811E57" w:rsidRDefault="00811E57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 w:rsidRPr="00811E57">
        <w:rPr>
          <w:lang w:eastAsia="pt-PT"/>
        </w:rPr>
        <w:t>Risk</w:t>
      </w:r>
      <w:proofErr w:type="spellEnd"/>
      <w:r w:rsidRPr="00811E57">
        <w:rPr>
          <w:lang w:eastAsia="pt-PT"/>
        </w:rPr>
        <w:t xml:space="preserve"> </w:t>
      </w:r>
      <w:proofErr w:type="spellStart"/>
      <w:r>
        <w:rPr>
          <w:lang w:eastAsia="pt-PT"/>
        </w:rPr>
        <w:t>Plan</w:t>
      </w:r>
      <w:proofErr w:type="spellEnd"/>
      <w:r w:rsidRPr="00811E57">
        <w:rPr>
          <w:lang w:eastAsia="pt-PT"/>
        </w:rPr>
        <w:t>;</w:t>
      </w:r>
    </w:p>
    <w:p w14:paraId="7046F8DC" w14:textId="77777777" w:rsidR="00811E57" w:rsidRPr="000D641B" w:rsidRDefault="00811E57" w:rsidP="00811E57">
      <w:pPr>
        <w:pStyle w:val="PargrafodaLista"/>
        <w:numPr>
          <w:ilvl w:val="0"/>
          <w:numId w:val="8"/>
        </w:numPr>
        <w:rPr>
          <w:lang w:val="en-US" w:eastAsia="pt-PT"/>
        </w:rPr>
      </w:pPr>
      <w:r w:rsidRPr="000D641B">
        <w:rPr>
          <w:lang w:val="en-US" w:eastAsia="pt-PT"/>
        </w:rPr>
        <w:t>Software</w:t>
      </w:r>
      <w:r w:rsidR="00FB1396" w:rsidRPr="000D641B">
        <w:rPr>
          <w:lang w:val="en-US" w:eastAsia="pt-PT"/>
        </w:rPr>
        <w:t xml:space="preserve"> source code and binaries</w:t>
      </w:r>
      <w:r w:rsidRPr="000D641B">
        <w:rPr>
          <w:lang w:val="en-US" w:eastAsia="pt-PT"/>
        </w:rPr>
        <w:t>;</w:t>
      </w:r>
    </w:p>
    <w:p w14:paraId="6DC5FFDD" w14:textId="77777777" w:rsidR="00811E57" w:rsidRDefault="00FB1396" w:rsidP="00811E57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>
        <w:rPr>
          <w:lang w:eastAsia="pt-PT"/>
        </w:rPr>
        <w:t>Review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Reports</w:t>
      </w:r>
      <w:proofErr w:type="spellEnd"/>
      <w:r>
        <w:rPr>
          <w:lang w:eastAsia="pt-PT"/>
        </w:rPr>
        <w:t>;</w:t>
      </w:r>
    </w:p>
    <w:p w14:paraId="5FF5A982" w14:textId="77777777" w:rsidR="00FB1396" w:rsidRPr="00811E57" w:rsidRDefault="00FB1396" w:rsidP="00FB1396">
      <w:pPr>
        <w:pStyle w:val="PargrafodaLista"/>
        <w:numPr>
          <w:ilvl w:val="0"/>
          <w:numId w:val="8"/>
        </w:numPr>
        <w:rPr>
          <w:lang w:eastAsia="pt-PT"/>
        </w:rPr>
      </w:pPr>
      <w:proofErr w:type="spellStart"/>
      <w:r>
        <w:rPr>
          <w:lang w:eastAsia="pt-PT"/>
        </w:rPr>
        <w:t>Post-Mortem</w:t>
      </w:r>
      <w:proofErr w:type="spellEnd"/>
      <w:r>
        <w:rPr>
          <w:lang w:eastAsia="pt-PT"/>
        </w:rPr>
        <w:t xml:space="preserve"> </w:t>
      </w:r>
      <w:proofErr w:type="spellStart"/>
      <w:r>
        <w:rPr>
          <w:lang w:eastAsia="pt-PT"/>
        </w:rPr>
        <w:t>Report</w:t>
      </w:r>
      <w:proofErr w:type="spellEnd"/>
      <w:r>
        <w:rPr>
          <w:lang w:eastAsia="pt-PT"/>
        </w:rPr>
        <w:t>.</w:t>
      </w:r>
    </w:p>
    <w:p w14:paraId="6E74D38A" w14:textId="77777777" w:rsidR="00FB1396" w:rsidRPr="00811E57" w:rsidRDefault="00FB1396" w:rsidP="00FB1396">
      <w:pPr>
        <w:pStyle w:val="PargrafodaLista"/>
        <w:rPr>
          <w:lang w:eastAsia="pt-PT"/>
        </w:rPr>
      </w:pPr>
    </w:p>
    <w:p w14:paraId="12E443E1" w14:textId="77777777" w:rsidR="00811E57" w:rsidRPr="003E21A2" w:rsidRDefault="00811E57" w:rsidP="00811E57">
      <w:pPr>
        <w:pStyle w:val="Cabealho1"/>
        <w:rPr>
          <w:lang w:val="en-US"/>
        </w:rPr>
      </w:pPr>
      <w:bookmarkStart w:id="7" w:name="_Toc353725656"/>
      <w:r w:rsidRPr="003E21A2">
        <w:rPr>
          <w:lang w:val="en-US"/>
        </w:rPr>
        <w:t>Work Breakdown Structure</w:t>
      </w:r>
      <w:bookmarkEnd w:id="7"/>
    </w:p>
    <w:p w14:paraId="5A0CD432" w14:textId="77777777" w:rsidR="00811E57" w:rsidRPr="003E21A2" w:rsidRDefault="00811E57" w:rsidP="00811E57">
      <w:pPr>
        <w:rPr>
          <w:lang w:val="en-US"/>
        </w:rPr>
      </w:pPr>
      <w:r>
        <w:rPr>
          <w:lang w:val="en-US"/>
        </w:rPr>
        <w:t>The following items are the result of an early work breakdown</w:t>
      </w:r>
      <w:r w:rsidR="00847549">
        <w:rPr>
          <w:lang w:val="en-US"/>
        </w:rPr>
        <w:t xml:space="preserve"> (not including management tasks)</w:t>
      </w:r>
      <w:r>
        <w:rPr>
          <w:lang w:val="en-US"/>
        </w:rPr>
        <w:t>:</w:t>
      </w:r>
    </w:p>
    <w:p w14:paraId="39356A9D" w14:textId="77777777" w:rsidR="00811E57" w:rsidRDefault="00811E57" w:rsidP="009F4854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Requirements</w:t>
      </w:r>
    </w:p>
    <w:p w14:paraId="5147EAD1" w14:textId="77777777" w:rsidR="00811E57" w:rsidRDefault="00811E57" w:rsidP="009F4854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14:paraId="4F082F56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7 members </w:t>
      </w:r>
    </w:p>
    <w:p w14:paraId="080CE72A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Use cases definitio</w:t>
      </w:r>
      <w:r w:rsidR="000D641B">
        <w:rPr>
          <w:lang w:val="en-US"/>
        </w:rPr>
        <w:t>n + Mockups + Business Rules – 3</w:t>
      </w:r>
      <w:r w:rsidRPr="00811E57">
        <w:rPr>
          <w:lang w:val="en-US"/>
        </w:rPr>
        <w:t xml:space="preserve"> members </w:t>
      </w:r>
    </w:p>
    <w:p w14:paraId="720CDF77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Requirements definition + SRS production  - 2 members </w:t>
      </w:r>
    </w:p>
    <w:p w14:paraId="72E5D4AF" w14:textId="77777777" w:rsid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planning – 2 members </w:t>
      </w:r>
    </w:p>
    <w:p w14:paraId="761D3289" w14:textId="77777777" w:rsidR="008A71B5" w:rsidRPr="00811E57" w:rsidRDefault="008A71B5" w:rsidP="00811E57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Risk meeting – 7 members</w:t>
      </w:r>
    </w:p>
    <w:p w14:paraId="5928A070" w14:textId="77777777" w:rsid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14:paraId="069FCD78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14:paraId="3B9A33D5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14:paraId="25C357E9" w14:textId="77777777" w:rsid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Rework + Follow</w:t>
      </w:r>
      <w:r w:rsidR="00F55FBC">
        <w:rPr>
          <w:lang w:val="en-US"/>
        </w:rPr>
        <w:t>-</w:t>
      </w:r>
      <w:r w:rsidRPr="00811E57">
        <w:rPr>
          <w:lang w:val="en-US"/>
        </w:rPr>
        <w:t xml:space="preserve">up – </w:t>
      </w:r>
      <w:r w:rsidR="00847549">
        <w:rPr>
          <w:lang w:val="en-US"/>
        </w:rPr>
        <w:t>2</w:t>
      </w:r>
      <w:r w:rsidRPr="00811E57">
        <w:rPr>
          <w:lang w:val="en-US"/>
        </w:rPr>
        <w:t xml:space="preserve"> members</w:t>
      </w:r>
    </w:p>
    <w:p w14:paraId="52103DD7" w14:textId="77777777" w:rsidR="00C52A2A" w:rsidRDefault="00C52A2A" w:rsidP="00C52A2A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Re</w:t>
      </w:r>
      <w:r w:rsidR="00F55FBC">
        <w:rPr>
          <w:lang w:val="en-US"/>
        </w:rPr>
        <w:t>-</w:t>
      </w:r>
      <w:r>
        <w:rPr>
          <w:lang w:val="en-US"/>
        </w:rPr>
        <w:t>estimat</w:t>
      </w:r>
      <w:r w:rsidR="00F55FBC">
        <w:rPr>
          <w:lang w:val="en-US"/>
        </w:rPr>
        <w:t>ion</w:t>
      </w:r>
      <w:r>
        <w:rPr>
          <w:lang w:val="en-US"/>
        </w:rPr>
        <w:t xml:space="preserve"> –</w:t>
      </w:r>
      <w:r w:rsidR="00847F61">
        <w:rPr>
          <w:lang w:val="en-US"/>
        </w:rPr>
        <w:t xml:space="preserve"> 5</w:t>
      </w:r>
      <w:r>
        <w:rPr>
          <w:lang w:val="en-US"/>
        </w:rPr>
        <w:t xml:space="preserve"> members</w:t>
      </w:r>
    </w:p>
    <w:p w14:paraId="542143C9" w14:textId="77777777" w:rsidR="00811E57" w:rsidRDefault="00811E57" w:rsidP="00811E57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>Development</w:t>
      </w:r>
    </w:p>
    <w:p w14:paraId="1B325854" w14:textId="77777777" w:rsidR="00811E57" w:rsidRP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Database</w:t>
      </w:r>
    </w:p>
    <w:p w14:paraId="75734DFA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- 2 members </w:t>
      </w:r>
    </w:p>
    <w:p w14:paraId="63836A40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Walkthrough – 7 members</w:t>
      </w:r>
    </w:p>
    <w:p w14:paraId="439011F6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Module implementation – 1 member</w:t>
      </w:r>
    </w:p>
    <w:p w14:paraId="090DD5C0" w14:textId="77777777" w:rsidR="00811E57" w:rsidRPr="00811E57" w:rsidRDefault="00811E57" w:rsidP="00811E57">
      <w:pPr>
        <w:pStyle w:val="PargrafodaLista"/>
        <w:numPr>
          <w:ilvl w:val="1"/>
          <w:numId w:val="4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14:paraId="72CDCFE2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tasks listing– 1 member</w:t>
      </w:r>
    </w:p>
    <w:p w14:paraId="5CAD0696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Show task details – 1 member</w:t>
      </w:r>
    </w:p>
    <w:p w14:paraId="74E2A180" w14:textId="77777777" w:rsidR="00811E57" w:rsidRPr="00847549" w:rsidRDefault="00811E57" w:rsidP="009F4854">
      <w:pPr>
        <w:pStyle w:val="PargrafodaLista"/>
        <w:numPr>
          <w:ilvl w:val="2"/>
          <w:numId w:val="4"/>
        </w:numPr>
        <w:rPr>
          <w:lang w:val="en-US"/>
        </w:rPr>
      </w:pPr>
      <w:r w:rsidRPr="00847549">
        <w:rPr>
          <w:lang w:val="en-US"/>
        </w:rPr>
        <w:t>Adding tasks– 1 member</w:t>
      </w:r>
    </w:p>
    <w:p w14:paraId="355A92C1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Alerts inactivity – Detection – 1 member </w:t>
      </w:r>
    </w:p>
    <w:p w14:paraId="6EBCB546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Alerts inactivity - User reaction – 1 member</w:t>
      </w:r>
    </w:p>
    <w:p w14:paraId="5883435A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Timing individual tasks – 1 member</w:t>
      </w:r>
    </w:p>
    <w:p w14:paraId="3EBBB687" w14:textId="77777777" w:rsidR="00811E57" w:rsidRPr="00847549" w:rsidRDefault="00811E57" w:rsidP="00847549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847549">
        <w:rPr>
          <w:lang w:val="en-US"/>
        </w:rPr>
        <w:t xml:space="preserve"> data - </w:t>
      </w:r>
      <w:r w:rsidRPr="00811E57">
        <w:rPr>
          <w:lang w:val="en-US"/>
        </w:rPr>
        <w:t xml:space="preserve"> 1 member</w:t>
      </w:r>
    </w:p>
    <w:p w14:paraId="425622EC" w14:textId="77777777" w:rsidR="00811E57" w:rsidRPr="00811E57" w:rsidRDefault="00847549" w:rsidP="00811E57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t>Edit and delete task – 1 member</w:t>
      </w:r>
    </w:p>
    <w:p w14:paraId="7D869551" w14:textId="77777777" w:rsidR="00811E57" w:rsidRPr="00811E57" w:rsidRDefault="00847549" w:rsidP="00811E57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14:paraId="2F1B3F9C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Planning + Preparation – 7 members</w:t>
      </w:r>
    </w:p>
    <w:p w14:paraId="43640ED3" w14:textId="77777777" w:rsidR="00811E57" w:rsidRPr="00811E57" w:rsidRDefault="00811E57" w:rsidP="00811E57">
      <w:pPr>
        <w:pStyle w:val="PargrafodaLista"/>
        <w:numPr>
          <w:ilvl w:val="2"/>
          <w:numId w:val="4"/>
        </w:numPr>
        <w:rPr>
          <w:lang w:val="en-US"/>
        </w:rPr>
      </w:pPr>
      <w:r w:rsidRPr="00811E57">
        <w:rPr>
          <w:lang w:val="en-US"/>
        </w:rPr>
        <w:t>Meeting – 7 members</w:t>
      </w:r>
    </w:p>
    <w:p w14:paraId="7099959B" w14:textId="77777777" w:rsidR="00811E57" w:rsidRPr="00811E57" w:rsidRDefault="00847549" w:rsidP="00811E57">
      <w:pPr>
        <w:pStyle w:val="PargrafodaLista"/>
        <w:numPr>
          <w:ilvl w:val="2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Rework + </w:t>
      </w:r>
      <w:r w:rsidR="00F55FBC">
        <w:rPr>
          <w:lang w:val="en-US"/>
        </w:rPr>
        <w:t>Follow-up</w:t>
      </w:r>
      <w:r>
        <w:rPr>
          <w:lang w:val="en-US"/>
        </w:rPr>
        <w:t xml:space="preserve"> – 2</w:t>
      </w:r>
      <w:r w:rsidR="00811E57" w:rsidRPr="00811E57">
        <w:rPr>
          <w:lang w:val="en-US"/>
        </w:rPr>
        <w:t xml:space="preserve"> members</w:t>
      </w:r>
    </w:p>
    <w:p w14:paraId="4F0D5D29" w14:textId="77777777" w:rsidR="00811E57" w:rsidRDefault="00811E57" w:rsidP="00811E57">
      <w:pPr>
        <w:pStyle w:val="PargrafodaLista"/>
        <w:numPr>
          <w:ilvl w:val="0"/>
          <w:numId w:val="4"/>
        </w:numPr>
        <w:rPr>
          <w:lang w:val="en-US"/>
        </w:rPr>
      </w:pPr>
      <w:r w:rsidRPr="00811E57">
        <w:rPr>
          <w:lang w:val="en-US"/>
        </w:rPr>
        <w:t xml:space="preserve">Acceptance tests </w:t>
      </w:r>
    </w:p>
    <w:p w14:paraId="4EBBBF7E" w14:textId="77777777" w:rsidR="00847549" w:rsidRDefault="00847549" w:rsidP="0084754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Execution </w:t>
      </w:r>
      <w:r w:rsidRPr="00811E57">
        <w:rPr>
          <w:lang w:val="en-US"/>
        </w:rPr>
        <w:t>– 2 members</w:t>
      </w:r>
    </w:p>
    <w:p w14:paraId="13AE1733" w14:textId="77777777" w:rsidR="00847549" w:rsidRPr="00811E57" w:rsidRDefault="00847549" w:rsidP="00847549">
      <w:pPr>
        <w:pStyle w:val="PargrafodaLista"/>
        <w:numPr>
          <w:ilvl w:val="1"/>
          <w:numId w:val="4"/>
        </w:numPr>
        <w:rPr>
          <w:lang w:val="en-US"/>
        </w:rPr>
      </w:pPr>
      <w:r>
        <w:rPr>
          <w:lang w:val="en-US"/>
        </w:rPr>
        <w:t>Fixing – 3 members</w:t>
      </w:r>
    </w:p>
    <w:p w14:paraId="18BCAB83" w14:textId="77777777" w:rsidR="00811E57" w:rsidRPr="003E21A2" w:rsidRDefault="00811E57" w:rsidP="00811E57">
      <w:pPr>
        <w:pStyle w:val="Cabealho1"/>
        <w:rPr>
          <w:lang w:val="en-US"/>
        </w:rPr>
      </w:pPr>
      <w:bookmarkStart w:id="8" w:name="_Toc353725657"/>
      <w:r w:rsidRPr="003E21A2">
        <w:rPr>
          <w:lang w:val="en-US"/>
        </w:rPr>
        <w:t>Resources</w:t>
      </w:r>
      <w:bookmarkEnd w:id="8"/>
    </w:p>
    <w:p w14:paraId="190C8BF8" w14:textId="77777777" w:rsidR="00811E57" w:rsidRDefault="00847549" w:rsidP="00811E57">
      <w:pPr>
        <w:rPr>
          <w:lang w:val="en-US"/>
        </w:rPr>
      </w:pPr>
      <w:r>
        <w:rPr>
          <w:lang w:val="en-US"/>
        </w:rPr>
        <w:t xml:space="preserve"> </w:t>
      </w:r>
    </w:p>
    <w:p w14:paraId="11627899" w14:textId="77777777" w:rsidR="00847549" w:rsidRDefault="00847549" w:rsidP="00811E57">
      <w:pPr>
        <w:rPr>
          <w:lang w:val="en-US"/>
        </w:rPr>
      </w:pPr>
      <w:r>
        <w:rPr>
          <w:lang w:val="en-US"/>
        </w:rPr>
        <w:t xml:space="preserve">The identified resources for this project and their weekly </w:t>
      </w:r>
      <w:r w:rsidR="00FF0CF5">
        <w:rPr>
          <w:lang w:val="en-US"/>
        </w:rPr>
        <w:t xml:space="preserve">availability </w:t>
      </w:r>
      <w:r>
        <w:rPr>
          <w:lang w:val="en-US"/>
        </w:rPr>
        <w:t xml:space="preserve">is: </w:t>
      </w:r>
    </w:p>
    <w:p w14:paraId="09B92E59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Carla Machado – 3</w:t>
      </w:r>
      <w:r>
        <w:t>.5</w:t>
      </w:r>
      <w:r w:rsidRPr="00847549">
        <w:t xml:space="preserve"> </w:t>
      </w:r>
      <w:proofErr w:type="spellStart"/>
      <w:r w:rsidRPr="00847549">
        <w:t>hours</w:t>
      </w:r>
      <w:proofErr w:type="spellEnd"/>
    </w:p>
    <w:p w14:paraId="2033B89E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David João -</w:t>
      </w:r>
      <w:r>
        <w:t xml:space="preserve"> </w:t>
      </w:r>
      <w:r w:rsidRPr="00847549">
        <w:t xml:space="preserve">6 </w:t>
      </w:r>
      <w:proofErr w:type="spellStart"/>
      <w:r w:rsidRPr="00847549">
        <w:t>hours</w:t>
      </w:r>
      <w:proofErr w:type="spellEnd"/>
    </w:p>
    <w:p w14:paraId="7B3E4648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Filipe Brandão – 3</w:t>
      </w:r>
      <w:r>
        <w:t>.5</w:t>
      </w:r>
      <w:r w:rsidRPr="00847549">
        <w:t xml:space="preserve"> </w:t>
      </w:r>
      <w:proofErr w:type="spellStart"/>
      <w:r w:rsidRPr="00847549">
        <w:t>hours</w:t>
      </w:r>
      <w:proofErr w:type="spellEnd"/>
    </w:p>
    <w:p w14:paraId="1F1B43E6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João Girão</w:t>
      </w:r>
      <w:r>
        <w:t xml:space="preserve"> – 6 </w:t>
      </w:r>
      <w:proofErr w:type="spellStart"/>
      <w:r>
        <w:t>hours</w:t>
      </w:r>
      <w:proofErr w:type="spellEnd"/>
    </w:p>
    <w:p w14:paraId="74089F40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João Martins</w:t>
      </w:r>
      <w:r>
        <w:t xml:space="preserve"> – 6 </w:t>
      </w:r>
      <w:proofErr w:type="spellStart"/>
      <w:r>
        <w:t>hours</w:t>
      </w:r>
      <w:proofErr w:type="spellEnd"/>
    </w:p>
    <w:p w14:paraId="09D24C25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 w:rsidRPr="00847549">
        <w:t>Mário Oliveira</w:t>
      </w:r>
      <w:r>
        <w:t xml:space="preserve"> – 6 </w:t>
      </w:r>
      <w:proofErr w:type="spellStart"/>
      <w:r>
        <w:t>hours</w:t>
      </w:r>
      <w:proofErr w:type="spellEnd"/>
    </w:p>
    <w:p w14:paraId="63BFDE83" w14:textId="77777777" w:rsidR="00847549" w:rsidRPr="00847549" w:rsidRDefault="00847549" w:rsidP="00847549">
      <w:pPr>
        <w:pStyle w:val="PargrafodaLista"/>
        <w:numPr>
          <w:ilvl w:val="0"/>
          <w:numId w:val="9"/>
        </w:numPr>
      </w:pPr>
      <w:r>
        <w:t xml:space="preserve">Rui Ganhoto – 6 </w:t>
      </w:r>
      <w:proofErr w:type="spellStart"/>
      <w:r>
        <w:t>hours</w:t>
      </w:r>
      <w:proofErr w:type="spellEnd"/>
    </w:p>
    <w:p w14:paraId="52C834D6" w14:textId="77777777" w:rsidR="00847549" w:rsidRPr="009C7C97" w:rsidRDefault="009C7C97" w:rsidP="00811E57">
      <w:pPr>
        <w:rPr>
          <w:lang w:val="en-US"/>
        </w:rPr>
      </w:pPr>
      <w:r w:rsidRPr="009C7C97">
        <w:rPr>
          <w:lang w:val="en-US"/>
        </w:rPr>
        <w:t>Carla Machado and Filipe Brand</w:t>
      </w:r>
      <w:r>
        <w:rPr>
          <w:lang w:val="en-US"/>
        </w:rPr>
        <w:t>ão will also spend</w:t>
      </w:r>
      <w:r w:rsidRPr="009C7C97">
        <w:rPr>
          <w:lang w:val="en-US"/>
        </w:rPr>
        <w:t xml:space="preserve"> 2.5 effort hours in project management</w:t>
      </w:r>
      <w:r>
        <w:rPr>
          <w:lang w:val="en-US"/>
        </w:rPr>
        <w:t xml:space="preserve"> tasks</w:t>
      </w:r>
      <w:r w:rsidRPr="009C7C97">
        <w:rPr>
          <w:lang w:val="en-US"/>
        </w:rPr>
        <w:t>.</w:t>
      </w:r>
    </w:p>
    <w:p w14:paraId="659FC923" w14:textId="77777777" w:rsidR="00811E57" w:rsidRDefault="00811E57" w:rsidP="00811E57">
      <w:pPr>
        <w:pStyle w:val="Cabealho1"/>
        <w:rPr>
          <w:lang w:val="en-US"/>
        </w:rPr>
      </w:pPr>
      <w:bookmarkStart w:id="9" w:name="_Toc353725658"/>
      <w:r w:rsidRPr="003E21A2">
        <w:rPr>
          <w:lang w:val="en-US"/>
        </w:rPr>
        <w:t>Estimation</w:t>
      </w:r>
      <w:bookmarkEnd w:id="9"/>
    </w:p>
    <w:p w14:paraId="3DF423EC" w14:textId="77777777" w:rsidR="00811E57" w:rsidRDefault="00811E57" w:rsidP="00811E57">
      <w:pPr>
        <w:rPr>
          <w:lang w:val="en-US"/>
        </w:rPr>
      </w:pPr>
    </w:p>
    <w:p w14:paraId="5A12F744" w14:textId="77777777" w:rsidR="00811E57" w:rsidRPr="006E5ED1" w:rsidRDefault="00811E57" w:rsidP="00811E57">
      <w:pPr>
        <w:rPr>
          <w:lang w:val="en-US"/>
        </w:rPr>
      </w:pPr>
      <w:r>
        <w:rPr>
          <w:lang w:val="en-US"/>
        </w:rPr>
        <w:t>The following values are a result of an early estimate based on Planning Poker using the work breakdown structure. This estimation d</w:t>
      </w:r>
      <w:r w:rsidR="009C7C97">
        <w:rPr>
          <w:lang w:val="en-US"/>
        </w:rPr>
        <w:t>oesn’t include management tasks and represent the total effort for each task.</w:t>
      </w:r>
    </w:p>
    <w:p w14:paraId="24A4C013" w14:textId="77777777" w:rsidR="00811E57" w:rsidRPr="00811E57" w:rsidRDefault="00811E57" w:rsidP="00811E57">
      <w:pPr>
        <w:pStyle w:val="PargrafodaLista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Requirements</w:t>
      </w:r>
    </w:p>
    <w:p w14:paraId="5F69609B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Requirements gathering and analysis</w:t>
      </w:r>
    </w:p>
    <w:p w14:paraId="68AC13FD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Elicitation (brainstorm) + Use Case Diagram (draft) – </w:t>
      </w:r>
      <w:r w:rsidRPr="00957971">
        <w:rPr>
          <w:b/>
          <w:lang w:val="en-US"/>
        </w:rPr>
        <w:t>13 hours</w:t>
      </w:r>
    </w:p>
    <w:p w14:paraId="2C87D084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Use cases definition + Mockups + Business Rules – </w:t>
      </w:r>
      <w:r w:rsidRPr="00957971">
        <w:rPr>
          <w:b/>
          <w:lang w:val="en-US"/>
        </w:rPr>
        <w:t>13 hours</w:t>
      </w:r>
    </w:p>
    <w:p w14:paraId="7157183D" w14:textId="77777777" w:rsidR="00811E57" w:rsidRPr="00957971" w:rsidRDefault="00811E57" w:rsidP="00811E57">
      <w:pPr>
        <w:pStyle w:val="PargrafodaLista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Requirements definition + SRS production  - </w:t>
      </w:r>
      <w:r w:rsidRPr="00957971">
        <w:rPr>
          <w:b/>
          <w:lang w:val="en-US"/>
        </w:rPr>
        <w:t>20 hours</w:t>
      </w:r>
    </w:p>
    <w:p w14:paraId="3549D685" w14:textId="77777777" w:rsid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Acceptance tests planning – </w:t>
      </w:r>
      <w:r w:rsidRPr="00957971">
        <w:rPr>
          <w:b/>
          <w:lang w:val="en-US"/>
        </w:rPr>
        <w:t>13 hours</w:t>
      </w:r>
    </w:p>
    <w:p w14:paraId="6CB7779E" w14:textId="77777777" w:rsidR="008A71B5" w:rsidRPr="00957971" w:rsidRDefault="008A71B5" w:rsidP="008A71B5">
      <w:pPr>
        <w:pStyle w:val="PargrafodaLista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 xml:space="preserve">Risk meeting </w:t>
      </w:r>
      <w:r w:rsidRPr="00957971">
        <w:rPr>
          <w:b/>
          <w:lang w:val="en-US"/>
        </w:rPr>
        <w:t xml:space="preserve">– 0.75 hour (not </w:t>
      </w:r>
      <w:r w:rsidR="00847F61" w:rsidRPr="00957971">
        <w:rPr>
          <w:b/>
          <w:lang w:val="en-US"/>
        </w:rPr>
        <w:t>poker planned</w:t>
      </w:r>
      <w:r w:rsidRPr="00957971">
        <w:rPr>
          <w:b/>
          <w:lang w:val="en-US"/>
        </w:rPr>
        <w:t>)</w:t>
      </w:r>
    </w:p>
    <w:p w14:paraId="5574D74B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 xml:space="preserve">SRS Inspection </w:t>
      </w:r>
    </w:p>
    <w:p w14:paraId="7E742B7D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14:paraId="49B5530B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14:paraId="4C3FB7EB" w14:textId="77777777" w:rsid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Rework + Follow</w:t>
      </w:r>
      <w:r w:rsidR="00F55FBC">
        <w:rPr>
          <w:lang w:val="en-US"/>
        </w:rPr>
        <w:t>-</w:t>
      </w:r>
      <w:r w:rsidRPr="00811E57">
        <w:rPr>
          <w:lang w:val="en-US"/>
        </w:rPr>
        <w:t xml:space="preserve">up – </w:t>
      </w:r>
      <w:r w:rsidRPr="00957971">
        <w:rPr>
          <w:b/>
          <w:lang w:val="en-US"/>
        </w:rPr>
        <w:t>8 hours</w:t>
      </w:r>
    </w:p>
    <w:p w14:paraId="437F93EE" w14:textId="77777777" w:rsidR="00C52A2A" w:rsidRPr="00957971" w:rsidRDefault="00F55FBC" w:rsidP="00C52A2A">
      <w:pPr>
        <w:pStyle w:val="PargrafodaLista"/>
        <w:numPr>
          <w:ilvl w:val="1"/>
          <w:numId w:val="5"/>
        </w:numPr>
        <w:rPr>
          <w:b/>
          <w:lang w:val="en-US"/>
        </w:rPr>
      </w:pPr>
      <w:r>
        <w:rPr>
          <w:lang w:val="en-US"/>
        </w:rPr>
        <w:t xml:space="preserve">Re-estimation </w:t>
      </w:r>
      <w:r w:rsidR="00C52A2A">
        <w:rPr>
          <w:lang w:val="en-US"/>
        </w:rPr>
        <w:t>–</w:t>
      </w:r>
      <w:r w:rsidR="00847F61">
        <w:rPr>
          <w:lang w:val="en-US"/>
        </w:rPr>
        <w:t xml:space="preserve"> </w:t>
      </w:r>
      <w:r w:rsidR="00847F61" w:rsidRPr="00957971">
        <w:rPr>
          <w:b/>
          <w:lang w:val="en-US"/>
        </w:rPr>
        <w:t>10</w:t>
      </w:r>
      <w:r w:rsidR="00C52A2A" w:rsidRPr="00957971">
        <w:rPr>
          <w:b/>
          <w:lang w:val="en-US"/>
        </w:rPr>
        <w:t xml:space="preserve"> hours</w:t>
      </w:r>
      <w:r w:rsidR="00847F61" w:rsidRPr="00957971">
        <w:rPr>
          <w:b/>
          <w:lang w:val="en-US"/>
        </w:rPr>
        <w:t xml:space="preserve"> (not poker planned, based on previous experience)</w:t>
      </w:r>
    </w:p>
    <w:p w14:paraId="105AD7F9" w14:textId="77777777" w:rsidR="00811E57" w:rsidRPr="00811E57" w:rsidRDefault="00811E57" w:rsidP="00811E57">
      <w:pPr>
        <w:pStyle w:val="PargrafodaLista"/>
        <w:numPr>
          <w:ilvl w:val="0"/>
          <w:numId w:val="5"/>
        </w:numPr>
        <w:rPr>
          <w:lang w:val="en-US"/>
        </w:rPr>
      </w:pPr>
      <w:r w:rsidRPr="00811E57">
        <w:rPr>
          <w:lang w:val="en-US"/>
        </w:rPr>
        <w:t>Development</w:t>
      </w:r>
    </w:p>
    <w:p w14:paraId="081C1C04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Database</w:t>
      </w:r>
    </w:p>
    <w:p w14:paraId="396B6D8A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Architecture definition (Entity Relationship diagram)  - </w:t>
      </w:r>
      <w:r w:rsidRPr="00957971">
        <w:rPr>
          <w:b/>
          <w:lang w:val="en-US"/>
        </w:rPr>
        <w:t>3 hours</w:t>
      </w:r>
    </w:p>
    <w:p w14:paraId="695627CA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Walkthrough – </w:t>
      </w:r>
      <w:r w:rsidRPr="00957971">
        <w:rPr>
          <w:b/>
          <w:lang w:val="en-US"/>
        </w:rPr>
        <w:t>13 hours</w:t>
      </w:r>
    </w:p>
    <w:p w14:paraId="2941565D" w14:textId="77777777" w:rsidR="00811E57" w:rsidRPr="00957971" w:rsidRDefault="00811E57" w:rsidP="00811E57">
      <w:pPr>
        <w:pStyle w:val="PargrafodaLista"/>
        <w:numPr>
          <w:ilvl w:val="2"/>
          <w:numId w:val="5"/>
        </w:numPr>
        <w:rPr>
          <w:b/>
          <w:lang w:val="en-US"/>
        </w:rPr>
      </w:pPr>
      <w:r w:rsidRPr="00811E57">
        <w:rPr>
          <w:lang w:val="en-US"/>
        </w:rPr>
        <w:t xml:space="preserve">Module implementation – </w:t>
      </w:r>
      <w:r w:rsidRPr="00957971">
        <w:rPr>
          <w:b/>
          <w:lang w:val="en-US"/>
        </w:rPr>
        <w:t>5 hours</w:t>
      </w:r>
    </w:p>
    <w:p w14:paraId="4A9AE96E" w14:textId="77777777" w:rsidR="00811E57" w:rsidRPr="00811E57" w:rsidRDefault="00811E57" w:rsidP="00811E57">
      <w:pPr>
        <w:pStyle w:val="PargrafodaLista"/>
        <w:numPr>
          <w:ilvl w:val="1"/>
          <w:numId w:val="5"/>
        </w:numPr>
        <w:rPr>
          <w:lang w:val="en-US"/>
        </w:rPr>
      </w:pPr>
      <w:r w:rsidRPr="00811E57">
        <w:rPr>
          <w:lang w:val="en-US"/>
        </w:rPr>
        <w:t>Coding (Including UI and Unit testing)</w:t>
      </w:r>
    </w:p>
    <w:p w14:paraId="33F9EAEB" w14:textId="77777777" w:rsidR="009C7C97" w:rsidRPr="00811E57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Show tasks listing</w:t>
      </w:r>
      <w:r>
        <w:rPr>
          <w:lang w:val="en-US"/>
        </w:rPr>
        <w:t xml:space="preserve"> </w:t>
      </w:r>
      <w:r w:rsidRPr="00811E57">
        <w:rPr>
          <w:lang w:val="en-US"/>
        </w:rPr>
        <w:t>–</w:t>
      </w:r>
      <w:r w:rsidR="00957971">
        <w:rPr>
          <w:lang w:val="en-US"/>
        </w:rPr>
        <w:t xml:space="preserve"> </w:t>
      </w:r>
      <w:r w:rsidRPr="00957971">
        <w:rPr>
          <w:b/>
          <w:lang w:val="en-US"/>
        </w:rPr>
        <w:t>5 hours</w:t>
      </w:r>
    </w:p>
    <w:p w14:paraId="15B5F791" w14:textId="77777777" w:rsidR="009C7C97" w:rsidRPr="00957971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lastRenderedPageBreak/>
        <w:t xml:space="preserve">Show task details – </w:t>
      </w:r>
      <w:r w:rsidRPr="00F55FBC">
        <w:rPr>
          <w:b/>
          <w:lang w:val="en-US"/>
        </w:rPr>
        <w:t>5 hours</w:t>
      </w:r>
    </w:p>
    <w:p w14:paraId="00E72004" w14:textId="77777777" w:rsidR="009C7C97" w:rsidRPr="009C7C97" w:rsidRDefault="009C7C97" w:rsidP="009C7C9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Adding tasks– </w:t>
      </w:r>
      <w:r w:rsidRPr="00957971">
        <w:rPr>
          <w:b/>
          <w:lang w:val="en-US"/>
        </w:rPr>
        <w:t>5 hours</w:t>
      </w:r>
    </w:p>
    <w:p w14:paraId="3DC3DE9E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</w:t>
      </w:r>
      <w:r w:rsidR="00847F61">
        <w:rPr>
          <w:lang w:val="en-US"/>
        </w:rPr>
        <w:t xml:space="preserve">erts inactivity – Detection – </w:t>
      </w:r>
      <w:r w:rsidR="00847F61" w:rsidRPr="00957971">
        <w:rPr>
          <w:b/>
          <w:lang w:val="en-US"/>
        </w:rPr>
        <w:t xml:space="preserve">8 </w:t>
      </w:r>
      <w:r w:rsidRPr="00957971">
        <w:rPr>
          <w:b/>
          <w:lang w:val="en-US"/>
        </w:rPr>
        <w:t>hours</w:t>
      </w:r>
    </w:p>
    <w:p w14:paraId="1E4030D6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>Alerts</w:t>
      </w:r>
      <w:r w:rsidR="009C7C97">
        <w:rPr>
          <w:lang w:val="en-US"/>
        </w:rPr>
        <w:t xml:space="preserve"> inactivity - User reaction – </w:t>
      </w:r>
      <w:r w:rsidR="009C7C97" w:rsidRPr="00957971">
        <w:rPr>
          <w:b/>
          <w:lang w:val="en-US"/>
        </w:rPr>
        <w:t>8</w:t>
      </w:r>
      <w:r w:rsidRPr="00957971">
        <w:rPr>
          <w:b/>
          <w:lang w:val="en-US"/>
        </w:rPr>
        <w:t xml:space="preserve"> hours</w:t>
      </w:r>
    </w:p>
    <w:p w14:paraId="1F9E5417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Timing individual tasks – </w:t>
      </w:r>
      <w:r w:rsidRPr="00957971">
        <w:rPr>
          <w:b/>
          <w:lang w:val="en-US"/>
        </w:rPr>
        <w:t>5 hours</w:t>
      </w:r>
    </w:p>
    <w:p w14:paraId="180CC1BC" w14:textId="77777777" w:rsid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Exporting the application </w:t>
      </w:r>
      <w:r w:rsidR="009C7C97">
        <w:rPr>
          <w:lang w:val="en-US"/>
        </w:rPr>
        <w:t xml:space="preserve">data </w:t>
      </w:r>
      <w:r w:rsidRPr="00811E57">
        <w:rPr>
          <w:lang w:val="en-US"/>
        </w:rPr>
        <w:t xml:space="preserve">– </w:t>
      </w:r>
      <w:r w:rsidRPr="00957971">
        <w:rPr>
          <w:b/>
          <w:lang w:val="en-US"/>
        </w:rPr>
        <w:t>8 hours</w:t>
      </w:r>
    </w:p>
    <w:p w14:paraId="3C7118CC" w14:textId="77777777" w:rsidR="009C7C97" w:rsidRPr="00957971" w:rsidRDefault="009C7C97" w:rsidP="00957971">
      <w:pPr>
        <w:pStyle w:val="PargrafodaLista"/>
        <w:numPr>
          <w:ilvl w:val="2"/>
          <w:numId w:val="5"/>
        </w:numPr>
        <w:rPr>
          <w:lang w:val="en-US"/>
        </w:rPr>
      </w:pPr>
      <w:r>
        <w:rPr>
          <w:lang w:val="en-US"/>
        </w:rPr>
        <w:t xml:space="preserve">Edit and delete tasks – </w:t>
      </w:r>
      <w:r w:rsidRPr="00957971">
        <w:rPr>
          <w:b/>
          <w:lang w:val="en-US"/>
        </w:rPr>
        <w:t>5 hours</w:t>
      </w:r>
    </w:p>
    <w:p w14:paraId="59D1193B" w14:textId="77777777" w:rsidR="00811E57" w:rsidRPr="00811E57" w:rsidRDefault="009C7C97" w:rsidP="00811E5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Inspection of a code </w:t>
      </w:r>
      <w:r w:rsidR="00811E57" w:rsidRPr="00811E57">
        <w:rPr>
          <w:lang w:val="en-US"/>
        </w:rPr>
        <w:t>module</w:t>
      </w:r>
    </w:p>
    <w:p w14:paraId="45C1E571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Planning + Preparation – </w:t>
      </w:r>
      <w:r w:rsidRPr="00957971">
        <w:rPr>
          <w:b/>
          <w:lang w:val="en-US"/>
        </w:rPr>
        <w:t>13 hours</w:t>
      </w:r>
    </w:p>
    <w:p w14:paraId="3A8C074D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Meeting – </w:t>
      </w:r>
      <w:r w:rsidRPr="00957971">
        <w:rPr>
          <w:b/>
          <w:lang w:val="en-US"/>
        </w:rPr>
        <w:t>20 hours</w:t>
      </w:r>
    </w:p>
    <w:p w14:paraId="2900FA5A" w14:textId="77777777" w:rsidR="00811E57" w:rsidRPr="00811E57" w:rsidRDefault="00811E57" w:rsidP="00811E57">
      <w:pPr>
        <w:pStyle w:val="PargrafodaLista"/>
        <w:numPr>
          <w:ilvl w:val="2"/>
          <w:numId w:val="5"/>
        </w:numPr>
        <w:rPr>
          <w:lang w:val="en-US"/>
        </w:rPr>
      </w:pPr>
      <w:r w:rsidRPr="00811E57">
        <w:rPr>
          <w:lang w:val="en-US"/>
        </w:rPr>
        <w:t xml:space="preserve">Rework + </w:t>
      </w:r>
      <w:proofErr w:type="spellStart"/>
      <w:r w:rsidRPr="00811E57">
        <w:rPr>
          <w:lang w:val="en-US"/>
        </w:rPr>
        <w:t>Followup</w:t>
      </w:r>
      <w:proofErr w:type="spellEnd"/>
      <w:r w:rsidRPr="00811E57">
        <w:rPr>
          <w:lang w:val="en-US"/>
        </w:rPr>
        <w:t xml:space="preserve"> – </w:t>
      </w:r>
      <w:r w:rsidRPr="00957971">
        <w:rPr>
          <w:b/>
          <w:lang w:val="en-US"/>
        </w:rPr>
        <w:t>8 hours</w:t>
      </w:r>
    </w:p>
    <w:p w14:paraId="25911F52" w14:textId="77777777" w:rsidR="009C7C97" w:rsidRDefault="009C7C97" w:rsidP="00811E57">
      <w:pPr>
        <w:pStyle w:val="PargrafodaLista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Acceptance tests </w:t>
      </w:r>
    </w:p>
    <w:p w14:paraId="4B6B5159" w14:textId="77777777" w:rsidR="00811E57" w:rsidRDefault="009C7C97" w:rsidP="009C7C9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>Execution</w:t>
      </w:r>
      <w:r w:rsidR="00811E57" w:rsidRPr="00811E57">
        <w:rPr>
          <w:lang w:val="en-US"/>
        </w:rPr>
        <w:t xml:space="preserve"> </w:t>
      </w:r>
      <w:r>
        <w:rPr>
          <w:lang w:val="en-US"/>
        </w:rPr>
        <w:t xml:space="preserve">- </w:t>
      </w:r>
      <w:r w:rsidR="00811E57" w:rsidRPr="00957971">
        <w:rPr>
          <w:b/>
          <w:lang w:val="en-US"/>
        </w:rPr>
        <w:t>13 hours</w:t>
      </w:r>
      <w:r w:rsidR="00811E57" w:rsidRPr="00811E57">
        <w:rPr>
          <w:lang w:val="en-US"/>
        </w:rPr>
        <w:t xml:space="preserve"> </w:t>
      </w:r>
    </w:p>
    <w:p w14:paraId="6F1CA4E3" w14:textId="77777777" w:rsidR="009C7C97" w:rsidRPr="00811E57" w:rsidRDefault="009C7C97" w:rsidP="009C7C97">
      <w:pPr>
        <w:pStyle w:val="PargrafodaLista"/>
        <w:numPr>
          <w:ilvl w:val="1"/>
          <w:numId w:val="5"/>
        </w:numPr>
        <w:rPr>
          <w:lang w:val="en-US"/>
        </w:rPr>
      </w:pPr>
      <w:r>
        <w:rPr>
          <w:lang w:val="en-US"/>
        </w:rPr>
        <w:t xml:space="preserve">Fixing – </w:t>
      </w:r>
      <w:r w:rsidRPr="00957971">
        <w:rPr>
          <w:b/>
          <w:lang w:val="en-US"/>
        </w:rPr>
        <w:t>20 hours</w:t>
      </w:r>
    </w:p>
    <w:p w14:paraId="38EE8556" w14:textId="77777777" w:rsidR="00811E57" w:rsidRDefault="00811E57" w:rsidP="00811E57">
      <w:pPr>
        <w:rPr>
          <w:lang w:val="en-US"/>
        </w:rPr>
      </w:pPr>
    </w:p>
    <w:p w14:paraId="317E0B3C" w14:textId="77777777" w:rsidR="00811E57" w:rsidRPr="003E21A2" w:rsidRDefault="00811E57" w:rsidP="000E6D55">
      <w:pPr>
        <w:rPr>
          <w:lang w:val="en-US"/>
        </w:rPr>
      </w:pPr>
      <w:r>
        <w:rPr>
          <w:lang w:val="en-US"/>
        </w:rPr>
        <w:t xml:space="preserve">These tasks accomplish a total of </w:t>
      </w:r>
      <w:r w:rsidR="00F55FBC">
        <w:rPr>
          <w:lang w:val="en-US"/>
        </w:rPr>
        <w:t>255</w:t>
      </w:r>
      <w:r w:rsidR="00957971">
        <w:rPr>
          <w:lang w:val="en-US"/>
        </w:rPr>
        <w:t xml:space="preserve"> hours. Accordingly to each resource availability, </w:t>
      </w:r>
      <w:r w:rsidR="00822D3D">
        <w:rPr>
          <w:lang w:val="en-US"/>
        </w:rPr>
        <w:t>there are 296 hours of effort the whole project.</w:t>
      </w:r>
      <w:r w:rsidR="00957971">
        <w:rPr>
          <w:lang w:val="en-US"/>
        </w:rPr>
        <w:t xml:space="preserve"> </w:t>
      </w:r>
      <w:r w:rsidR="00822D3D">
        <w:rPr>
          <w:lang w:val="en-US"/>
        </w:rPr>
        <w:t>S</w:t>
      </w:r>
      <w:r w:rsidR="00957971">
        <w:rPr>
          <w:lang w:val="en-US"/>
        </w:rPr>
        <w:t>o</w:t>
      </w:r>
      <w:r w:rsidR="00822D3D">
        <w:rPr>
          <w:lang w:val="en-US"/>
        </w:rPr>
        <w:t>,</w:t>
      </w:r>
      <w:r w:rsidR="00F55FBC">
        <w:rPr>
          <w:lang w:val="en-US"/>
        </w:rPr>
        <w:t xml:space="preserve"> this project has 41</w:t>
      </w:r>
      <w:r w:rsidR="00957971">
        <w:rPr>
          <w:lang w:val="en-US"/>
        </w:rPr>
        <w:t xml:space="preserve"> hours </w:t>
      </w:r>
      <w:r w:rsidR="00822D3D">
        <w:rPr>
          <w:lang w:val="en-US"/>
        </w:rPr>
        <w:t>that can be used</w:t>
      </w:r>
      <w:r w:rsidR="00E47547">
        <w:rPr>
          <w:lang w:val="en-US"/>
        </w:rPr>
        <w:t xml:space="preserve"> as a slack</w:t>
      </w:r>
      <w:r w:rsidR="00822D3D">
        <w:rPr>
          <w:lang w:val="en-US"/>
        </w:rPr>
        <w:t xml:space="preserve"> to unexpected tasks or tasks that need more effort to accomplish than the expected.</w:t>
      </w:r>
    </w:p>
    <w:p w14:paraId="4B81D237" w14:textId="77777777" w:rsidR="00811E57" w:rsidRPr="003E21A2" w:rsidRDefault="00811E57" w:rsidP="00811E57">
      <w:pPr>
        <w:pStyle w:val="Cabealho1"/>
        <w:rPr>
          <w:lang w:val="en-US"/>
        </w:rPr>
      </w:pPr>
      <w:bookmarkStart w:id="10" w:name="_Toc353725659"/>
      <w:r w:rsidRPr="003E21A2">
        <w:rPr>
          <w:lang w:val="en-US"/>
        </w:rPr>
        <w:t>Resource Allocation</w:t>
      </w:r>
      <w:bookmarkEnd w:id="10"/>
    </w:p>
    <w:p w14:paraId="4E6A6484" w14:textId="77777777" w:rsidR="00811E57" w:rsidRDefault="009F4854" w:rsidP="00811E57">
      <w:pPr>
        <w:rPr>
          <w:lang w:val="en-US"/>
        </w:rPr>
      </w:pPr>
      <w:r>
        <w:rPr>
          <w:lang w:val="en-US"/>
        </w:rPr>
        <w:t>The tasks allocated for</w:t>
      </w:r>
      <w:r w:rsidR="000E6D55">
        <w:rPr>
          <w:lang w:val="en-US"/>
        </w:rPr>
        <w:t xml:space="preserve"> each resource and their effort</w:t>
      </w:r>
      <w:r w:rsidR="00E47547">
        <w:rPr>
          <w:lang w:val="en-US"/>
        </w:rPr>
        <w:t xml:space="preserve"> </w:t>
      </w:r>
      <w:r w:rsidR="000E6D55">
        <w:rPr>
          <w:lang w:val="en-US"/>
        </w:rPr>
        <w:t>(hours) are listed below.</w:t>
      </w:r>
    </w:p>
    <w:tbl>
      <w:tblPr>
        <w:tblpPr w:leftFromText="141" w:rightFromText="141" w:vertAnchor="text" w:horzAnchor="margin" w:tblpXSpec="center" w:tblpY="16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092848D3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629F024E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Carla Machado</w:t>
            </w:r>
          </w:p>
        </w:tc>
      </w:tr>
      <w:tr w:rsidR="00791043" w:rsidRPr="009F4854" w14:paraId="12CC250E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97E7C0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467F26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5E8DCA3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CB63B5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60E52DD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14:paraId="532CDC2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093895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708443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14:paraId="44DB576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B05922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FC432B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7D1DAE8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DB4BC9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9B4EE1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51025C8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6BD859F" w14:textId="77777777"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FBC2C7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</w:t>
            </w:r>
          </w:p>
        </w:tc>
      </w:tr>
      <w:tr w:rsidR="00791043" w:rsidRPr="009F4854" w14:paraId="584E4E7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2A52AB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DB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565AA9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1B7BBB2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F248BA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80FA6B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2F777A5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4C6DC7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C04CEA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394A447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59C0CA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Execution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E9E4859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</w:t>
            </w:r>
          </w:p>
        </w:tc>
      </w:tr>
      <w:tr w:rsidR="00791043" w:rsidRPr="009F4854" w14:paraId="6260EF4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13163AB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EC97A2E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28,91</w:t>
            </w:r>
          </w:p>
        </w:tc>
      </w:tr>
    </w:tbl>
    <w:p w14:paraId="3BC87C51" w14:textId="77777777" w:rsidR="00E47547" w:rsidRDefault="00E47547" w:rsidP="00811E57">
      <w:pPr>
        <w:rPr>
          <w:lang w:val="en-US"/>
        </w:rPr>
      </w:pPr>
    </w:p>
    <w:p w14:paraId="1555FD21" w14:textId="77777777" w:rsidR="00791043" w:rsidRDefault="00791043" w:rsidP="00791043">
      <w:pPr>
        <w:pStyle w:val="Legenda"/>
        <w:keepNext/>
      </w:pPr>
    </w:p>
    <w:p w14:paraId="1EDC9C54" w14:textId="77777777" w:rsidR="00791043" w:rsidRDefault="00791043" w:rsidP="00791043">
      <w:pPr>
        <w:pStyle w:val="Legenda"/>
        <w:keepNext/>
      </w:pPr>
    </w:p>
    <w:p w14:paraId="106604FB" w14:textId="77777777" w:rsidR="00791043" w:rsidRDefault="00791043" w:rsidP="00791043">
      <w:pPr>
        <w:pStyle w:val="Legenda"/>
        <w:keepNext/>
      </w:pPr>
    </w:p>
    <w:p w14:paraId="34D9C915" w14:textId="77777777" w:rsidR="00791043" w:rsidRDefault="00791043" w:rsidP="00791043">
      <w:pPr>
        <w:pStyle w:val="Legenda"/>
        <w:keepNext/>
      </w:pPr>
    </w:p>
    <w:p w14:paraId="2203F170" w14:textId="77777777" w:rsidR="00791043" w:rsidRDefault="00791043" w:rsidP="00791043">
      <w:pPr>
        <w:pStyle w:val="Legenda"/>
        <w:keepNext/>
      </w:pPr>
    </w:p>
    <w:p w14:paraId="0C52221E" w14:textId="77777777" w:rsidR="00791043" w:rsidRDefault="00791043" w:rsidP="00791043">
      <w:pPr>
        <w:pStyle w:val="Legenda"/>
        <w:keepNext/>
      </w:pPr>
    </w:p>
    <w:p w14:paraId="45F396DD" w14:textId="77777777" w:rsidR="00791043" w:rsidRDefault="00791043" w:rsidP="00791043">
      <w:pPr>
        <w:pStyle w:val="Legenda"/>
        <w:keepNext/>
      </w:pPr>
    </w:p>
    <w:p w14:paraId="2CEF7E71" w14:textId="77777777" w:rsidR="00791043" w:rsidRDefault="00791043" w:rsidP="00791043">
      <w:pPr>
        <w:pStyle w:val="Legenda"/>
        <w:keepNext/>
      </w:pPr>
    </w:p>
    <w:p w14:paraId="7AD28CF0" w14:textId="77777777" w:rsidR="00791043" w:rsidRDefault="00791043" w:rsidP="00791043">
      <w:pPr>
        <w:pStyle w:val="Legenda"/>
        <w:keepNext/>
      </w:pPr>
    </w:p>
    <w:p w14:paraId="7A75D5DC" w14:textId="77777777" w:rsidR="00F55FBC" w:rsidRPr="00F55FBC" w:rsidRDefault="00F55FBC" w:rsidP="00F55FBC">
      <w:pPr>
        <w:pStyle w:val="Legenda"/>
        <w:framePr w:hSpace="141" w:wrap="around" w:vAnchor="text" w:hAnchor="page" w:x="4721" w:y="43"/>
        <w:rPr>
          <w:lang w:val="en-US"/>
        </w:rPr>
      </w:pPr>
      <w:bookmarkStart w:id="11" w:name="_Toc353725645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3</w:t>
      </w:r>
      <w:r w:rsidR="00670DDD">
        <w:fldChar w:fldCharType="end"/>
      </w:r>
      <w:r w:rsidRPr="00F55FBC">
        <w:rPr>
          <w:lang w:val="en-US"/>
        </w:rPr>
        <w:t xml:space="preserve"> - </w:t>
      </w:r>
      <w:proofErr w:type="spellStart"/>
      <w:r w:rsidRPr="00F55FBC">
        <w:rPr>
          <w:lang w:val="en-US"/>
        </w:rPr>
        <w:t>Taks</w:t>
      </w:r>
      <w:proofErr w:type="spellEnd"/>
      <w:r w:rsidRPr="00F55FBC">
        <w:rPr>
          <w:lang w:val="en-US"/>
        </w:rPr>
        <w:t xml:space="preserve"> of Carla Machado</w:t>
      </w:r>
      <w:bookmarkEnd w:id="11"/>
    </w:p>
    <w:p w14:paraId="159A50BC" w14:textId="77777777" w:rsidR="00791043" w:rsidRPr="00F55FBC" w:rsidRDefault="00791043">
      <w:pPr>
        <w:rPr>
          <w:lang w:val="en-US"/>
        </w:rPr>
      </w:pPr>
      <w:r w:rsidRPr="00F55FBC">
        <w:rPr>
          <w:lang w:val="en-US"/>
        </w:rPr>
        <w:br w:type="page"/>
      </w:r>
    </w:p>
    <w:p w14:paraId="5C1800DB" w14:textId="77777777" w:rsidR="009F4854" w:rsidRPr="00F55FBC" w:rsidRDefault="009F4854" w:rsidP="00811E57">
      <w:pPr>
        <w:rPr>
          <w:lang w:val="en-US"/>
        </w:rPr>
      </w:pPr>
    </w:p>
    <w:tbl>
      <w:tblPr>
        <w:tblpPr w:leftFromText="141" w:rightFromText="141" w:vertAnchor="text" w:horzAnchor="margin" w:tblpXSpec="center" w:tblpY="168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4A154C68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1FE5B31E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David João</w:t>
            </w:r>
          </w:p>
        </w:tc>
      </w:tr>
      <w:tr w:rsidR="00791043" w:rsidRPr="009F4854" w14:paraId="6D41EDFA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E2108B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457897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13FD29B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55375C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DDAF53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9F4854" w14:paraId="6E6210D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2367EA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Definition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production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FA52AA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10,00</w:t>
            </w:r>
          </w:p>
        </w:tc>
      </w:tr>
      <w:tr w:rsidR="00791043" w:rsidRPr="009F4854" w14:paraId="27DF480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32C456B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47000E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4B1C913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BDB118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E3C51D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2F1B37C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1FC3C08" w14:textId="77777777"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 xml:space="preserve">SRS Inspection - Rework + </w:t>
            </w:r>
            <w:proofErr w:type="spellStart"/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Followu</w:t>
            </w:r>
            <w:proofErr w:type="spellEnd"/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p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497D03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9F4854" w14:paraId="4441339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238964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FEAF83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7FCCE4D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464167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Adding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tasks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EBFD14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14:paraId="0735BB6D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273E79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gram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Timing</w:t>
            </w:r>
            <w:proofErr w:type="gram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individual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tasks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38883D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9F4854" w14:paraId="6EB8758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363F78D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1D1CA37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9F4854" w14:paraId="50379E1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582BA8E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33B97B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9F4854" w14:paraId="00EB5F2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0B9DAE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50FF9B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9F4854" w14:paraId="2DAEC35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0AE752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FD0F0B3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44,41</w:t>
            </w:r>
          </w:p>
        </w:tc>
      </w:tr>
    </w:tbl>
    <w:p w14:paraId="2487CE6C" w14:textId="77777777" w:rsidR="00791043" w:rsidRDefault="00791043" w:rsidP="00791043">
      <w:pPr>
        <w:pStyle w:val="Legenda"/>
        <w:keepNext/>
      </w:pPr>
    </w:p>
    <w:p w14:paraId="0906D077" w14:textId="77777777" w:rsidR="00791043" w:rsidRDefault="00791043" w:rsidP="00791043">
      <w:pPr>
        <w:pStyle w:val="Legenda"/>
        <w:keepNext/>
      </w:pPr>
    </w:p>
    <w:p w14:paraId="657826CA" w14:textId="77777777" w:rsidR="00791043" w:rsidRDefault="00791043" w:rsidP="00791043">
      <w:pPr>
        <w:pStyle w:val="Legenda"/>
        <w:keepNext/>
      </w:pPr>
    </w:p>
    <w:p w14:paraId="4D75111D" w14:textId="77777777" w:rsidR="00791043" w:rsidRDefault="00791043" w:rsidP="00791043">
      <w:pPr>
        <w:pStyle w:val="Legenda"/>
        <w:keepNext/>
      </w:pPr>
    </w:p>
    <w:p w14:paraId="1F1E576F" w14:textId="77777777" w:rsidR="00791043" w:rsidRDefault="00791043" w:rsidP="00791043">
      <w:pPr>
        <w:pStyle w:val="Legenda"/>
        <w:keepNext/>
      </w:pPr>
    </w:p>
    <w:p w14:paraId="6A0D0541" w14:textId="77777777" w:rsidR="00791043" w:rsidRDefault="00791043" w:rsidP="00791043">
      <w:pPr>
        <w:pStyle w:val="Legenda"/>
        <w:keepNext/>
      </w:pPr>
    </w:p>
    <w:p w14:paraId="108F76D7" w14:textId="77777777" w:rsidR="00791043" w:rsidRDefault="00791043" w:rsidP="00791043">
      <w:pPr>
        <w:pStyle w:val="Legenda"/>
        <w:keepNext/>
      </w:pPr>
    </w:p>
    <w:p w14:paraId="6ACEE2FB" w14:textId="77777777" w:rsidR="00791043" w:rsidRDefault="00791043" w:rsidP="00791043">
      <w:pPr>
        <w:pStyle w:val="Legenda"/>
        <w:keepNext/>
      </w:pPr>
    </w:p>
    <w:p w14:paraId="1DE69EF6" w14:textId="77777777" w:rsidR="00791043" w:rsidRDefault="00791043" w:rsidP="00791043">
      <w:pPr>
        <w:pStyle w:val="Legenda"/>
        <w:keepNext/>
      </w:pPr>
    </w:p>
    <w:p w14:paraId="336D0CDF" w14:textId="77777777" w:rsidR="00791043" w:rsidRDefault="00791043" w:rsidP="00791043">
      <w:pPr>
        <w:pStyle w:val="Legenda"/>
        <w:keepNext/>
      </w:pPr>
    </w:p>
    <w:p w14:paraId="7993A81E" w14:textId="77777777" w:rsidR="00791043" w:rsidRDefault="00791043" w:rsidP="00791043">
      <w:pPr>
        <w:pStyle w:val="Legenda"/>
        <w:keepNext/>
      </w:pPr>
    </w:p>
    <w:p w14:paraId="30A57053" w14:textId="77777777" w:rsidR="00F55FBC" w:rsidRPr="00F55FBC" w:rsidRDefault="00F55FBC" w:rsidP="00F55FBC">
      <w:pPr>
        <w:pStyle w:val="Legenda"/>
        <w:framePr w:hSpace="141" w:wrap="around" w:vAnchor="text" w:hAnchor="page" w:x="4802" w:y="278"/>
        <w:rPr>
          <w:lang w:val="en-US"/>
        </w:rPr>
      </w:pPr>
      <w:bookmarkStart w:id="12" w:name="_Toc353725646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4</w:t>
      </w:r>
      <w:r w:rsidR="00670DDD">
        <w:fldChar w:fldCharType="end"/>
      </w:r>
      <w:r w:rsidRPr="00F55FBC">
        <w:rPr>
          <w:lang w:val="en-US"/>
        </w:rPr>
        <w:t xml:space="preserve"> - Tasks of David </w:t>
      </w:r>
      <w:proofErr w:type="spellStart"/>
      <w:r w:rsidRPr="00F55FBC">
        <w:rPr>
          <w:lang w:val="en-US"/>
        </w:rPr>
        <w:t>João</w:t>
      </w:r>
      <w:bookmarkEnd w:id="12"/>
      <w:proofErr w:type="spellEnd"/>
    </w:p>
    <w:p w14:paraId="55D2E982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1754F366" w14:textId="77777777" w:rsidR="00791043" w:rsidRPr="00F55FBC" w:rsidRDefault="00791043" w:rsidP="00791043">
      <w:pPr>
        <w:pStyle w:val="Legenda"/>
        <w:keepNext/>
        <w:jc w:val="center"/>
        <w:rPr>
          <w:lang w:val="en-US"/>
        </w:rPr>
      </w:pPr>
    </w:p>
    <w:tbl>
      <w:tblPr>
        <w:tblpPr w:leftFromText="141" w:rightFromText="141" w:vertAnchor="text" w:horzAnchor="margin" w:tblpXSpec="center" w:tblpY="186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755FA0F3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310A5B5C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Filipe Brandão</w:t>
            </w:r>
          </w:p>
        </w:tc>
      </w:tr>
      <w:tr w:rsidR="00791043" w:rsidRPr="009F4854" w14:paraId="7BAF9003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0AE83E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2066DC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4C4DEE71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934BFF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7B66BB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4FA72CE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4C1450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58237E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622C0C6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B7346A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06B5F1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1FA94D3D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EE4F92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13815C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24A6225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D04E8FD" w14:textId="77777777"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6B04D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14:paraId="015EFCA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47F78B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definition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(ER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diagram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945AF32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30910CB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40F48B1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96486B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823402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7A16567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5BBFE9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1A2CF7F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B60C25B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0CDAA6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5923405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A3244AE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Execution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81A1A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5C1BC04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868E83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BA10A7A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28,31</w:t>
            </w:r>
          </w:p>
        </w:tc>
      </w:tr>
    </w:tbl>
    <w:p w14:paraId="2FABB14B" w14:textId="77777777" w:rsidR="009F4854" w:rsidRDefault="009F4854" w:rsidP="00811E57">
      <w:pPr>
        <w:rPr>
          <w:lang w:val="en-US"/>
        </w:rPr>
      </w:pPr>
    </w:p>
    <w:p w14:paraId="68BD53C0" w14:textId="77777777" w:rsidR="00791043" w:rsidRDefault="00791043" w:rsidP="00791043">
      <w:pPr>
        <w:pStyle w:val="Legenda"/>
        <w:keepNext/>
      </w:pPr>
    </w:p>
    <w:p w14:paraId="4242CDDB" w14:textId="77777777" w:rsidR="00791043" w:rsidRDefault="00791043" w:rsidP="00791043">
      <w:pPr>
        <w:pStyle w:val="Legenda"/>
        <w:keepNext/>
      </w:pPr>
    </w:p>
    <w:p w14:paraId="17E033FC" w14:textId="77777777" w:rsidR="00791043" w:rsidRDefault="00791043" w:rsidP="00791043">
      <w:pPr>
        <w:pStyle w:val="Legenda"/>
        <w:keepNext/>
      </w:pPr>
    </w:p>
    <w:p w14:paraId="0F3713D4" w14:textId="77777777" w:rsidR="00791043" w:rsidRDefault="00791043" w:rsidP="00791043">
      <w:pPr>
        <w:pStyle w:val="Legenda"/>
        <w:keepNext/>
        <w:rPr>
          <w:lang w:val="en-US"/>
        </w:rPr>
      </w:pPr>
    </w:p>
    <w:p w14:paraId="4F007838" w14:textId="77777777" w:rsidR="00791043" w:rsidRDefault="00791043" w:rsidP="00791043">
      <w:pPr>
        <w:pStyle w:val="Legenda"/>
        <w:keepNext/>
        <w:rPr>
          <w:lang w:val="en-US"/>
        </w:rPr>
      </w:pPr>
    </w:p>
    <w:p w14:paraId="6010CBC4" w14:textId="77777777" w:rsidR="00791043" w:rsidRDefault="00791043" w:rsidP="00791043">
      <w:pPr>
        <w:pStyle w:val="Legenda"/>
        <w:keepNext/>
        <w:rPr>
          <w:lang w:val="en-US"/>
        </w:rPr>
      </w:pPr>
    </w:p>
    <w:p w14:paraId="7F660CB8" w14:textId="77777777" w:rsidR="00791043" w:rsidRDefault="00791043" w:rsidP="00791043">
      <w:pPr>
        <w:pStyle w:val="Legenda"/>
        <w:keepNext/>
        <w:rPr>
          <w:lang w:val="en-US"/>
        </w:rPr>
      </w:pPr>
    </w:p>
    <w:p w14:paraId="0902EBFA" w14:textId="77777777" w:rsidR="00791043" w:rsidRDefault="00791043" w:rsidP="00791043">
      <w:pPr>
        <w:pStyle w:val="Legenda"/>
        <w:keepNext/>
        <w:rPr>
          <w:lang w:val="en-US"/>
        </w:rPr>
      </w:pPr>
    </w:p>
    <w:p w14:paraId="5023967C" w14:textId="77777777" w:rsidR="00791043" w:rsidRDefault="00791043" w:rsidP="00791043">
      <w:pPr>
        <w:pStyle w:val="Legenda"/>
        <w:keepNext/>
        <w:rPr>
          <w:lang w:val="en-US"/>
        </w:rPr>
      </w:pPr>
    </w:p>
    <w:p w14:paraId="0050E386" w14:textId="77777777" w:rsidR="00791043" w:rsidRDefault="00791043" w:rsidP="00791043">
      <w:pPr>
        <w:pStyle w:val="Legenda"/>
        <w:keepNext/>
        <w:rPr>
          <w:lang w:val="en-US"/>
        </w:rPr>
      </w:pPr>
    </w:p>
    <w:p w14:paraId="3A35424E" w14:textId="77777777" w:rsidR="00F55FBC" w:rsidRPr="00F55FBC" w:rsidRDefault="00F55FBC" w:rsidP="00F55FBC">
      <w:pPr>
        <w:pStyle w:val="Legenda"/>
        <w:framePr w:hSpace="141" w:wrap="around" w:vAnchor="text" w:hAnchor="page" w:x="4538" w:y="239"/>
        <w:rPr>
          <w:lang w:val="en-US"/>
        </w:rPr>
      </w:pPr>
      <w:bookmarkStart w:id="13" w:name="_Toc353725647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5</w:t>
      </w:r>
      <w:r w:rsidR="00670DDD">
        <w:fldChar w:fldCharType="end"/>
      </w:r>
      <w:r w:rsidRPr="00F55FBC">
        <w:rPr>
          <w:lang w:val="en-US"/>
        </w:rPr>
        <w:t xml:space="preserve"> - Tasks of Filipe Brandão</w:t>
      </w:r>
      <w:bookmarkEnd w:id="13"/>
    </w:p>
    <w:p w14:paraId="283D6DC6" w14:textId="77777777" w:rsidR="00791043" w:rsidRDefault="00791043" w:rsidP="00791043">
      <w:pPr>
        <w:pStyle w:val="Legenda"/>
        <w:keepNext/>
        <w:rPr>
          <w:lang w:val="en-US"/>
        </w:rPr>
      </w:pPr>
    </w:p>
    <w:p w14:paraId="57A91913" w14:textId="77777777" w:rsidR="00791043" w:rsidRDefault="00791043">
      <w:pPr>
        <w:rPr>
          <w:lang w:val="en-US"/>
        </w:rPr>
      </w:pPr>
      <w:r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283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1668B6DD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0D33C712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João Girão</w:t>
            </w:r>
          </w:p>
        </w:tc>
      </w:tr>
      <w:tr w:rsidR="00791043" w:rsidRPr="009F4854" w14:paraId="2810407F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A3BEE0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827C07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FD2F176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2870DE6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22CE826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0847F68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A863F2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312AE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2E5B80D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BC9504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519158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4648897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76A4C5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3FF5AB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6795FDF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7CE18F4" w14:textId="77777777" w:rsidR="00791043" w:rsidRPr="009F4854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8A0457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</w:t>
            </w:r>
          </w:p>
        </w:tc>
      </w:tr>
      <w:tr w:rsidR="00791043" w:rsidRPr="009F4854" w14:paraId="2538D37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03C996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FD54EB2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C9ED49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014509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gram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Show</w:t>
            </w:r>
            <w:proofErr w:type="gram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tasks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details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63C58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14:paraId="6ABB05F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44E966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Export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app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data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5EB9B8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2F76396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3E02F32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A7F449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06B87D3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5841BBF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829629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277FBDF0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EA8ADEC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8253C1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2F2AC51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AA669C4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D346C48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39,81</w:t>
            </w:r>
          </w:p>
        </w:tc>
      </w:tr>
    </w:tbl>
    <w:p w14:paraId="16D819BD" w14:textId="77777777" w:rsidR="009F4854" w:rsidRDefault="009F4854" w:rsidP="00811E57">
      <w:pPr>
        <w:rPr>
          <w:lang w:val="en-US"/>
        </w:rPr>
      </w:pPr>
    </w:p>
    <w:p w14:paraId="7B603056" w14:textId="77777777" w:rsidR="00791043" w:rsidRDefault="00791043" w:rsidP="00791043">
      <w:pPr>
        <w:pStyle w:val="Legenda"/>
        <w:keepNext/>
      </w:pPr>
    </w:p>
    <w:p w14:paraId="342B5ACA" w14:textId="77777777" w:rsidR="00791043" w:rsidRDefault="00791043" w:rsidP="00791043">
      <w:pPr>
        <w:pStyle w:val="Legenda"/>
        <w:keepNext/>
      </w:pPr>
    </w:p>
    <w:p w14:paraId="7E46C17C" w14:textId="77777777" w:rsidR="00791043" w:rsidRDefault="00791043" w:rsidP="00791043">
      <w:pPr>
        <w:pStyle w:val="Legenda"/>
        <w:keepNext/>
      </w:pPr>
    </w:p>
    <w:p w14:paraId="7B79A489" w14:textId="77777777" w:rsidR="00791043" w:rsidRDefault="00791043" w:rsidP="00791043">
      <w:pPr>
        <w:pStyle w:val="Legenda"/>
        <w:keepNext/>
      </w:pPr>
    </w:p>
    <w:p w14:paraId="04AA0A98" w14:textId="77777777" w:rsidR="00791043" w:rsidRDefault="00791043" w:rsidP="00791043">
      <w:pPr>
        <w:pStyle w:val="Legenda"/>
        <w:keepNext/>
      </w:pPr>
    </w:p>
    <w:p w14:paraId="0A650F36" w14:textId="77777777" w:rsidR="00791043" w:rsidRDefault="00791043" w:rsidP="00791043">
      <w:pPr>
        <w:pStyle w:val="Legenda"/>
        <w:keepNext/>
      </w:pPr>
    </w:p>
    <w:p w14:paraId="6205419D" w14:textId="77777777" w:rsidR="00791043" w:rsidRDefault="00791043" w:rsidP="00791043">
      <w:pPr>
        <w:pStyle w:val="Legenda"/>
        <w:keepNext/>
      </w:pPr>
    </w:p>
    <w:p w14:paraId="7EB30A4F" w14:textId="77777777" w:rsidR="00791043" w:rsidRDefault="00791043" w:rsidP="00791043">
      <w:pPr>
        <w:pStyle w:val="Legenda"/>
        <w:keepNext/>
      </w:pPr>
    </w:p>
    <w:p w14:paraId="359F7694" w14:textId="77777777" w:rsidR="00791043" w:rsidRDefault="00791043" w:rsidP="00791043">
      <w:pPr>
        <w:pStyle w:val="Legenda"/>
        <w:keepNext/>
      </w:pPr>
    </w:p>
    <w:p w14:paraId="4194EB99" w14:textId="77777777" w:rsidR="00791043" w:rsidRDefault="00791043" w:rsidP="00791043">
      <w:pPr>
        <w:pStyle w:val="Legenda"/>
        <w:keepNext/>
      </w:pPr>
    </w:p>
    <w:p w14:paraId="091F32A3" w14:textId="77777777" w:rsidR="00791043" w:rsidRDefault="00791043" w:rsidP="00791043">
      <w:pPr>
        <w:pStyle w:val="Legenda"/>
        <w:keepNext/>
      </w:pPr>
    </w:p>
    <w:p w14:paraId="0CE659D4" w14:textId="77777777" w:rsidR="00F55FBC" w:rsidRPr="00F55FBC" w:rsidRDefault="00F55FBC" w:rsidP="00F55FBC">
      <w:pPr>
        <w:pStyle w:val="Legenda"/>
        <w:framePr w:hSpace="141" w:wrap="around" w:vAnchor="text" w:hAnchor="page" w:x="4606" w:y="209"/>
        <w:rPr>
          <w:lang w:val="en-US"/>
        </w:rPr>
      </w:pPr>
      <w:bookmarkStart w:id="14" w:name="_Toc353725648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6</w:t>
      </w:r>
      <w:r w:rsidR="00670DDD">
        <w:fldChar w:fldCharType="end"/>
      </w:r>
      <w:r w:rsidRPr="00F55FBC">
        <w:rPr>
          <w:lang w:val="en-US"/>
        </w:rPr>
        <w:t xml:space="preserve"> - Tasks of </w:t>
      </w:r>
      <w:proofErr w:type="spellStart"/>
      <w:r w:rsidRPr="00F55FBC">
        <w:rPr>
          <w:lang w:val="en-US"/>
        </w:rPr>
        <w:t>João</w:t>
      </w:r>
      <w:proofErr w:type="spellEnd"/>
      <w:r w:rsidRPr="00F55FBC">
        <w:rPr>
          <w:lang w:val="en-US"/>
        </w:rPr>
        <w:t xml:space="preserve"> </w:t>
      </w:r>
      <w:proofErr w:type="spellStart"/>
      <w:r w:rsidRPr="00F55FBC">
        <w:rPr>
          <w:lang w:val="en-US"/>
        </w:rPr>
        <w:t>Girão</w:t>
      </w:r>
      <w:bookmarkEnd w:id="14"/>
      <w:proofErr w:type="spellEnd"/>
    </w:p>
    <w:p w14:paraId="7C10DFD8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2E686CC3" w14:textId="77777777" w:rsidR="00791043" w:rsidRPr="00F55FBC" w:rsidRDefault="00791043" w:rsidP="00791043">
      <w:pPr>
        <w:pStyle w:val="Legenda"/>
        <w:keepNext/>
        <w:jc w:val="center"/>
        <w:rPr>
          <w:lang w:val="en-US"/>
        </w:rPr>
      </w:pPr>
    </w:p>
    <w:tbl>
      <w:tblPr>
        <w:tblpPr w:leftFromText="141" w:rightFromText="141" w:vertAnchor="text" w:horzAnchor="margin" w:tblpXSpec="center" w:tblpY="145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51F1509C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77214216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t>João Martins</w:t>
            </w:r>
          </w:p>
        </w:tc>
      </w:tr>
      <w:tr w:rsidR="00791043" w:rsidRPr="009F4854" w14:paraId="48ED0A8B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1AE4C0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A6D2AE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A765E6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8BA4C3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E0AAC07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67531CC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A10C220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Requirements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Definition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production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FF4399D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10</w:t>
            </w:r>
          </w:p>
        </w:tc>
      </w:tr>
      <w:tr w:rsidR="00791043" w:rsidRPr="009F4854" w14:paraId="7AF07BB4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A837825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A527B1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0D7899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6C6906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9E2AA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10AB8F2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7C6F4F2" w14:textId="77777777"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SRS inspection - Rework + Follow</w:t>
            </w:r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up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6AFC87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</w:t>
            </w:r>
          </w:p>
        </w:tc>
      </w:tr>
      <w:tr w:rsidR="00791043" w:rsidRPr="009F4854" w14:paraId="01F1DB7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09F649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Architecture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definition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(ER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diagram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DE1FE9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40288352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67D964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AFA520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5DCD6ED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6D42B8E7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Alerts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(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detection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3BC672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41BB456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D2353F4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F58838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1E2F167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862A5C9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7EE54B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48356DC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F7E5B48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D809086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color w:val="000000"/>
                <w:lang w:eastAsia="pt-PT"/>
              </w:rPr>
              <w:t>37,41</w:t>
            </w:r>
          </w:p>
        </w:tc>
      </w:tr>
    </w:tbl>
    <w:p w14:paraId="44C21489" w14:textId="77777777" w:rsidR="009F4854" w:rsidRPr="00791043" w:rsidRDefault="009F4854" w:rsidP="00811E57"/>
    <w:p w14:paraId="649A950C" w14:textId="77777777" w:rsidR="00791043" w:rsidRDefault="00791043" w:rsidP="00791043">
      <w:pPr>
        <w:pStyle w:val="Legenda"/>
        <w:keepNext/>
      </w:pPr>
    </w:p>
    <w:p w14:paraId="1954DFED" w14:textId="77777777" w:rsidR="00791043" w:rsidRDefault="00791043" w:rsidP="00791043">
      <w:pPr>
        <w:pStyle w:val="Legenda"/>
        <w:keepNext/>
      </w:pPr>
    </w:p>
    <w:p w14:paraId="681F5685" w14:textId="77777777" w:rsidR="00791043" w:rsidRDefault="00791043" w:rsidP="00791043">
      <w:pPr>
        <w:pStyle w:val="Legenda"/>
        <w:keepNext/>
      </w:pPr>
    </w:p>
    <w:p w14:paraId="15471AD7" w14:textId="77777777" w:rsidR="00791043" w:rsidRDefault="00791043" w:rsidP="00791043">
      <w:pPr>
        <w:pStyle w:val="Legenda"/>
        <w:keepNext/>
      </w:pPr>
    </w:p>
    <w:p w14:paraId="63DD5A82" w14:textId="77777777" w:rsidR="00791043" w:rsidRDefault="00791043" w:rsidP="00791043">
      <w:pPr>
        <w:pStyle w:val="Legenda"/>
        <w:keepNext/>
      </w:pPr>
    </w:p>
    <w:p w14:paraId="3DE6141B" w14:textId="77777777" w:rsidR="00791043" w:rsidRDefault="00791043" w:rsidP="00791043">
      <w:pPr>
        <w:pStyle w:val="Legenda"/>
        <w:keepNext/>
      </w:pPr>
    </w:p>
    <w:p w14:paraId="3E9E1258" w14:textId="77777777" w:rsidR="00791043" w:rsidRDefault="00791043" w:rsidP="00791043">
      <w:pPr>
        <w:pStyle w:val="Legenda"/>
        <w:keepNext/>
      </w:pPr>
    </w:p>
    <w:p w14:paraId="51329F32" w14:textId="77777777" w:rsidR="00791043" w:rsidRDefault="00791043" w:rsidP="00791043">
      <w:pPr>
        <w:pStyle w:val="Legenda"/>
        <w:keepNext/>
      </w:pPr>
    </w:p>
    <w:p w14:paraId="1E122A37" w14:textId="77777777" w:rsidR="00791043" w:rsidRDefault="00791043" w:rsidP="00791043">
      <w:pPr>
        <w:pStyle w:val="Legenda"/>
        <w:keepNext/>
      </w:pPr>
    </w:p>
    <w:p w14:paraId="39EA4CC8" w14:textId="77777777" w:rsidR="00F55FBC" w:rsidRPr="00F55FBC" w:rsidRDefault="00F55FBC" w:rsidP="00F55FBC">
      <w:pPr>
        <w:pStyle w:val="Legenda"/>
        <w:framePr w:hSpace="141" w:wrap="around" w:vAnchor="text" w:hAnchor="page" w:x="4480" w:y="186"/>
        <w:rPr>
          <w:lang w:val="en-US"/>
        </w:rPr>
      </w:pPr>
      <w:bookmarkStart w:id="15" w:name="_Toc353725649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>
        <w:rPr>
          <w:noProof/>
          <w:lang w:val="en-US"/>
        </w:rPr>
        <w:t>7</w:t>
      </w:r>
      <w:r w:rsidR="00670DDD">
        <w:fldChar w:fldCharType="end"/>
      </w:r>
      <w:r w:rsidRPr="00F55FBC">
        <w:rPr>
          <w:lang w:val="en-US"/>
        </w:rPr>
        <w:t xml:space="preserve"> - Tasks of </w:t>
      </w:r>
      <w:proofErr w:type="spellStart"/>
      <w:r w:rsidRPr="00F55FBC">
        <w:rPr>
          <w:lang w:val="en-US"/>
        </w:rPr>
        <w:t>João</w:t>
      </w:r>
      <w:proofErr w:type="spellEnd"/>
      <w:r w:rsidRPr="00F55FBC">
        <w:rPr>
          <w:lang w:val="en-US"/>
        </w:rPr>
        <w:t xml:space="preserve"> Martins</w:t>
      </w:r>
      <w:bookmarkEnd w:id="15"/>
    </w:p>
    <w:p w14:paraId="6C907576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7CF723C7" w14:textId="77777777" w:rsidR="00791043" w:rsidRPr="00F55FBC" w:rsidRDefault="00791043">
      <w:pPr>
        <w:rPr>
          <w:lang w:val="en-US"/>
        </w:rPr>
      </w:pPr>
      <w:r w:rsidRPr="00F55FBC">
        <w:rPr>
          <w:lang w:val="en-US"/>
        </w:rPr>
        <w:br w:type="page"/>
      </w:r>
    </w:p>
    <w:tbl>
      <w:tblPr>
        <w:tblpPr w:leftFromText="141" w:rightFromText="141" w:vertAnchor="text" w:horzAnchor="margin" w:tblpXSpec="center" w:tblpY="24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9F4854" w14:paraId="04BB9EE3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3024897F" w14:textId="77777777" w:rsidR="00791043" w:rsidRPr="009F4854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bCs/>
                <w:lang w:eastAsia="pt-PT"/>
              </w:rPr>
              <w:lastRenderedPageBreak/>
              <w:t>Mário Oliveira</w:t>
            </w:r>
          </w:p>
        </w:tc>
      </w:tr>
      <w:tr w:rsidR="00791043" w:rsidRPr="009F4854" w14:paraId="7C26F895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CCB2476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8428CFA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24F545ED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E1B5AF2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Use Cases definition + Mockups + Business Rules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A7CE8A0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4,4</w:t>
            </w:r>
          </w:p>
        </w:tc>
      </w:tr>
      <w:tr w:rsidR="00791043" w:rsidRPr="009F4854" w14:paraId="529A9B0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0885C0D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A405F7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0,75</w:t>
            </w:r>
          </w:p>
        </w:tc>
      </w:tr>
      <w:tr w:rsidR="00791043" w:rsidRPr="009F4854" w14:paraId="5631AD2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1039B2E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92436F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D9A549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ACD657F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4BBA449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7CFC390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4AD11E8" w14:textId="77777777" w:rsidR="00791043" w:rsidRPr="000E6D55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E94C953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1,5</w:t>
            </w:r>
          </w:p>
        </w:tc>
      </w:tr>
      <w:tr w:rsidR="00791043" w:rsidRPr="009F4854" w14:paraId="21D64B1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324FDD6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D2AE669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6C0EC34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50BC8C9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gram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Show</w:t>
            </w:r>
            <w:proofErr w:type="gram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tasks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listing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022A488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5</w:t>
            </w:r>
          </w:p>
        </w:tc>
      </w:tr>
      <w:tr w:rsidR="00791043" w:rsidRPr="009F4854" w14:paraId="39A11F2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D658A41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Inactivity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alerts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(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user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reaction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)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B7599FC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8</w:t>
            </w:r>
          </w:p>
        </w:tc>
      </w:tr>
      <w:tr w:rsidR="00791043" w:rsidRPr="009F4854" w14:paraId="41AD0B6C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53412DF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9C4E5B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1,86</w:t>
            </w:r>
          </w:p>
        </w:tc>
      </w:tr>
      <w:tr w:rsidR="00791043" w:rsidRPr="009F4854" w14:paraId="471B7C3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69C10B1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C3923B4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2,86</w:t>
            </w:r>
          </w:p>
        </w:tc>
      </w:tr>
      <w:tr w:rsidR="00791043" w:rsidRPr="009F4854" w14:paraId="079770D7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479434B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–</w:t>
            </w: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Fixing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174AA5" w14:textId="77777777" w:rsidR="00791043" w:rsidRPr="009F4854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6,5</w:t>
            </w:r>
          </w:p>
        </w:tc>
      </w:tr>
      <w:tr w:rsidR="00791043" w:rsidRPr="009F4854" w14:paraId="6A521B1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7D093DD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7C5621E" w14:textId="77777777" w:rsidR="00791043" w:rsidRPr="009F4854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color w:val="000000"/>
                <w:lang w:eastAsia="pt-PT"/>
              </w:rPr>
              <w:t>39,31</w:t>
            </w:r>
          </w:p>
        </w:tc>
      </w:tr>
    </w:tbl>
    <w:p w14:paraId="6AE768C6" w14:textId="77777777" w:rsidR="009F4854" w:rsidRPr="00791043" w:rsidRDefault="009F4854" w:rsidP="00811E57"/>
    <w:p w14:paraId="4AAB5F14" w14:textId="77777777" w:rsidR="00791043" w:rsidRDefault="00791043" w:rsidP="00791043">
      <w:pPr>
        <w:pStyle w:val="Legenda"/>
        <w:keepNext/>
      </w:pPr>
    </w:p>
    <w:p w14:paraId="2B6B5284" w14:textId="77777777" w:rsidR="00791043" w:rsidRDefault="00791043" w:rsidP="00791043">
      <w:pPr>
        <w:pStyle w:val="Legenda"/>
        <w:keepNext/>
      </w:pPr>
    </w:p>
    <w:p w14:paraId="4F495A09" w14:textId="77777777" w:rsidR="00791043" w:rsidRDefault="00791043" w:rsidP="00791043">
      <w:pPr>
        <w:pStyle w:val="Legenda"/>
        <w:keepNext/>
      </w:pPr>
    </w:p>
    <w:p w14:paraId="4C0FDB11" w14:textId="77777777" w:rsidR="00791043" w:rsidRDefault="00791043" w:rsidP="00791043">
      <w:pPr>
        <w:pStyle w:val="Legenda"/>
        <w:keepNext/>
      </w:pPr>
    </w:p>
    <w:p w14:paraId="1754062D" w14:textId="77777777" w:rsidR="00791043" w:rsidRDefault="00791043" w:rsidP="00791043">
      <w:pPr>
        <w:pStyle w:val="Legenda"/>
        <w:keepNext/>
      </w:pPr>
    </w:p>
    <w:p w14:paraId="0D7DAE83" w14:textId="77777777" w:rsidR="00791043" w:rsidRDefault="00791043" w:rsidP="00791043">
      <w:pPr>
        <w:pStyle w:val="Legenda"/>
        <w:keepNext/>
      </w:pPr>
    </w:p>
    <w:p w14:paraId="299C99FA" w14:textId="77777777" w:rsidR="00791043" w:rsidRDefault="00791043" w:rsidP="00791043">
      <w:pPr>
        <w:pStyle w:val="Legenda"/>
        <w:keepNext/>
      </w:pPr>
    </w:p>
    <w:p w14:paraId="77CBE31C" w14:textId="77777777" w:rsidR="00791043" w:rsidRDefault="00791043" w:rsidP="00791043">
      <w:pPr>
        <w:pStyle w:val="Legenda"/>
        <w:keepNext/>
      </w:pPr>
    </w:p>
    <w:p w14:paraId="63D49A76" w14:textId="77777777" w:rsidR="00791043" w:rsidRDefault="00791043" w:rsidP="00791043">
      <w:pPr>
        <w:pStyle w:val="Legenda"/>
        <w:keepNext/>
      </w:pPr>
    </w:p>
    <w:p w14:paraId="6E369348" w14:textId="77777777" w:rsidR="00791043" w:rsidRDefault="00791043" w:rsidP="00791043">
      <w:pPr>
        <w:pStyle w:val="Legenda"/>
        <w:keepNext/>
      </w:pPr>
    </w:p>
    <w:p w14:paraId="3EBD1902" w14:textId="77777777" w:rsidR="00F55FBC" w:rsidRDefault="00F55FBC" w:rsidP="00F55FBC">
      <w:pPr>
        <w:pStyle w:val="Legenda"/>
        <w:framePr w:hSpace="141" w:wrap="around" w:vAnchor="text" w:hAnchor="page" w:x="4790" w:y="329"/>
      </w:pPr>
      <w:bookmarkStart w:id="16" w:name="_Toc353725650"/>
      <w:proofErr w:type="spellStart"/>
      <w:r>
        <w:t>Table</w:t>
      </w:r>
      <w:proofErr w:type="spellEnd"/>
      <w:r>
        <w:t xml:space="preserve"> </w:t>
      </w:r>
      <w:r w:rsidR="00670DDD">
        <w:fldChar w:fldCharType="begin"/>
      </w:r>
      <w:r w:rsidR="00D955F6">
        <w:instrText xml:space="preserve"> SEQ Table \* ARABIC </w:instrText>
      </w:r>
      <w:r w:rsidR="00670DDD">
        <w:fldChar w:fldCharType="separate"/>
      </w:r>
      <w:r>
        <w:rPr>
          <w:noProof/>
        </w:rPr>
        <w:t>8</w:t>
      </w:r>
      <w:r w:rsidR="00670DDD">
        <w:rPr>
          <w:noProof/>
        </w:rPr>
        <w:fldChar w:fldCharType="end"/>
      </w:r>
      <w:r>
        <w:t xml:space="preserve"> – </w:t>
      </w:r>
      <w:proofErr w:type="spellStart"/>
      <w:r>
        <w:t>Tasks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r w:rsidRPr="00EE2EF9">
        <w:t>Mário Oliveira</w:t>
      </w:r>
      <w:bookmarkEnd w:id="16"/>
    </w:p>
    <w:p w14:paraId="77753245" w14:textId="77777777" w:rsidR="00791043" w:rsidRDefault="00791043" w:rsidP="00791043">
      <w:pPr>
        <w:pStyle w:val="Legenda"/>
        <w:keepNext/>
      </w:pPr>
    </w:p>
    <w:p w14:paraId="66168B62" w14:textId="77777777" w:rsidR="00791043" w:rsidRDefault="00791043" w:rsidP="00791043">
      <w:pPr>
        <w:pStyle w:val="Legenda"/>
        <w:keepNext/>
        <w:jc w:val="center"/>
      </w:pPr>
    </w:p>
    <w:tbl>
      <w:tblPr>
        <w:tblpPr w:leftFromText="141" w:rightFromText="141" w:vertAnchor="text" w:horzAnchor="margin" w:tblpXSpec="center" w:tblpY="117"/>
        <w:tblW w:w="5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00"/>
        <w:gridCol w:w="960"/>
      </w:tblGrid>
      <w:tr w:rsidR="00791043" w:rsidRPr="000E6D55" w14:paraId="0D929409" w14:textId="77777777" w:rsidTr="00791043">
        <w:trPr>
          <w:trHeight w:val="300"/>
        </w:trPr>
        <w:tc>
          <w:tcPr>
            <w:tcW w:w="5260" w:type="dxa"/>
            <w:gridSpan w:val="2"/>
            <w:shd w:val="clear" w:color="000000" w:fill="FFFFFF"/>
            <w:vAlign w:val="center"/>
            <w:hideMark/>
          </w:tcPr>
          <w:p w14:paraId="09EE146F" w14:textId="77777777" w:rsidR="00791043" w:rsidRPr="000E6D55" w:rsidRDefault="00791043" w:rsidP="0079104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b/>
                <w:bCs/>
                <w:lang w:eastAsia="pt-PT"/>
              </w:rPr>
              <w:t>Rui Ganhoto</w:t>
            </w:r>
          </w:p>
        </w:tc>
      </w:tr>
      <w:tr w:rsidR="00791043" w:rsidRPr="000E6D55" w14:paraId="043544FF" w14:textId="77777777" w:rsidTr="00791043">
        <w:trPr>
          <w:trHeight w:val="6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4B45C91A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0E6D55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Elicitation (brainstorming) + Use Case Diagram (draft)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F40CE40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5A5DD15F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AA492A7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Risk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669AC3FE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0,75</w:t>
            </w:r>
          </w:p>
        </w:tc>
      </w:tr>
      <w:tr w:rsidR="00791043" w:rsidRPr="000E6D55" w14:paraId="2B77A52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5C360B24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Acceptance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tests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05657EB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6,50</w:t>
            </w:r>
          </w:p>
        </w:tc>
      </w:tr>
      <w:tr w:rsidR="00791043" w:rsidRPr="000E6D55" w14:paraId="708A5598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8083173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5D5DBF8C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74E10ADE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6028C1A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SRS </w:t>
            </w:r>
            <w:proofErr w:type="spellStart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 w:rsidRPr="009F4854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AC579DE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14:paraId="668E1DAB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86AE2F4" w14:textId="77777777" w:rsidR="00791043" w:rsidRPr="000E6D55" w:rsidRDefault="00F55FBC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r>
              <w:rPr>
                <w:lang w:val="en-US"/>
              </w:rPr>
              <w:t xml:space="preserve">Re-estimation 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79191AB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1,50</w:t>
            </w:r>
          </w:p>
        </w:tc>
      </w:tr>
      <w:tr w:rsidR="00791043" w:rsidRPr="000E6D55" w14:paraId="712F555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5150D13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Walkthrough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43A37795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5A69F351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3FE9A5A6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Database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Module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Implementation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0184B03E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14:paraId="7210EC35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2DA85E7E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Edit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and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Delete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task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F3DD494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5,00</w:t>
            </w:r>
          </w:p>
        </w:tc>
      </w:tr>
      <w:tr w:rsidR="00791043" w:rsidRPr="000E6D55" w14:paraId="5070288A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E42A12C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Planning</w:t>
            </w:r>
            <w:proofErr w:type="spellEnd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+ </w:t>
            </w:r>
            <w:proofErr w:type="spellStart"/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Preparation</w:t>
            </w:r>
            <w:proofErr w:type="spellEnd"/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2D2DC876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1,86</w:t>
            </w:r>
          </w:p>
        </w:tc>
      </w:tr>
      <w:tr w:rsidR="00791043" w:rsidRPr="000E6D55" w14:paraId="481C7109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9D00F85" w14:textId="77777777" w:rsidR="00791043" w:rsidRPr="000E6D55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</w:pP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Code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Inspection</w:t>
            </w:r>
            <w:proofErr w:type="spellEnd"/>
            <w:r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 xml:space="preserve"> - </w:t>
            </w:r>
            <w:r w:rsidRPr="000E6D55">
              <w:rPr>
                <w:rFonts w:ascii="Calibri" w:eastAsia="Times New Roman" w:hAnsi="Calibri" w:cs="Times New Roman"/>
                <w:iCs/>
                <w:color w:val="000000"/>
                <w:lang w:eastAsia="pt-PT"/>
              </w:rPr>
              <w:t>Meeting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3DF055E8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2,86</w:t>
            </w:r>
          </w:p>
        </w:tc>
      </w:tr>
      <w:tr w:rsidR="00791043" w:rsidRPr="000E6D55" w14:paraId="508E0916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06293240" w14:textId="77777777" w:rsidR="00791043" w:rsidRPr="00F55FBC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</w:pP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Code Inspection - Rework + Follow</w:t>
            </w:r>
            <w:r w:rsidR="00F55FBC"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-</w:t>
            </w:r>
            <w:r w:rsidRPr="00F55FBC">
              <w:rPr>
                <w:rFonts w:ascii="Calibri" w:eastAsia="Times New Roman" w:hAnsi="Calibri" w:cs="Times New Roman"/>
                <w:iCs/>
                <w:color w:val="000000"/>
                <w:lang w:val="en-US" w:eastAsia="pt-PT"/>
              </w:rPr>
              <w:t>up</w:t>
            </w:r>
          </w:p>
        </w:tc>
        <w:tc>
          <w:tcPr>
            <w:tcW w:w="960" w:type="dxa"/>
            <w:shd w:val="clear" w:color="000000" w:fill="FFFFFF"/>
            <w:vAlign w:val="center"/>
            <w:hideMark/>
          </w:tcPr>
          <w:p w14:paraId="75797BC4" w14:textId="77777777" w:rsidR="00791043" w:rsidRPr="000E6D55" w:rsidRDefault="00791043" w:rsidP="00791043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  <w:t>4,00</w:t>
            </w:r>
          </w:p>
        </w:tc>
      </w:tr>
      <w:tr w:rsidR="00791043" w:rsidRPr="000E6D55" w14:paraId="39C28563" w14:textId="77777777" w:rsidTr="00791043">
        <w:trPr>
          <w:trHeight w:val="300"/>
        </w:trPr>
        <w:tc>
          <w:tcPr>
            <w:tcW w:w="4300" w:type="dxa"/>
            <w:shd w:val="clear" w:color="000000" w:fill="FFFFFF"/>
            <w:vAlign w:val="center"/>
            <w:hideMark/>
          </w:tcPr>
          <w:p w14:paraId="73FF66A2" w14:textId="77777777" w:rsidR="00791043" w:rsidRPr="009F4854" w:rsidRDefault="00791043" w:rsidP="00791043">
            <w:pPr>
              <w:spacing w:after="0" w:line="240" w:lineRule="auto"/>
              <w:rPr>
                <w:rFonts w:ascii="Calibri" w:eastAsia="Times New Roman" w:hAnsi="Calibri" w:cs="Times New Roman"/>
                <w:i/>
                <w:iCs/>
                <w:color w:val="000000"/>
                <w:lang w:eastAsia="pt-PT"/>
              </w:rPr>
            </w:pPr>
            <w:r w:rsidRPr="009F4854"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>TOTAL</w:t>
            </w:r>
            <w:r>
              <w:rPr>
                <w:rFonts w:ascii="Calibri" w:eastAsia="Times New Roman" w:hAnsi="Calibri" w:cs="Times New Roman"/>
                <w:b/>
                <w:iCs/>
                <w:color w:val="000000"/>
                <w:lang w:eastAsia="pt-PT"/>
              </w:rPr>
              <w:t xml:space="preserve"> EFFORT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811464B" w14:textId="77777777" w:rsidR="00791043" w:rsidRPr="000E6D55" w:rsidRDefault="00791043" w:rsidP="00F55FBC">
            <w:pPr>
              <w:keepNext/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t-PT"/>
              </w:rPr>
            </w:pPr>
            <w:r w:rsidRPr="000E6D55">
              <w:rPr>
                <w:rFonts w:ascii="Calibri" w:eastAsia="Times New Roman" w:hAnsi="Calibri" w:cs="Times New Roman"/>
                <w:color w:val="000000"/>
                <w:lang w:eastAsia="pt-PT"/>
              </w:rPr>
              <w:t>35,91</w:t>
            </w:r>
          </w:p>
        </w:tc>
      </w:tr>
    </w:tbl>
    <w:p w14:paraId="7683EE25" w14:textId="77777777" w:rsidR="009F4854" w:rsidRPr="00791043" w:rsidRDefault="009F4854" w:rsidP="00811E57"/>
    <w:p w14:paraId="3E53F0B6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354645EB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63F50D01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4B00C7E3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78013836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61D66D45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7A2AE16E" w14:textId="77777777" w:rsidR="00791043" w:rsidRPr="00F55FBC" w:rsidRDefault="00791043" w:rsidP="00791043">
      <w:pPr>
        <w:pStyle w:val="Legenda"/>
        <w:keepNext/>
        <w:rPr>
          <w:lang w:val="en-US"/>
        </w:rPr>
      </w:pPr>
      <w:r w:rsidRPr="00F55FBC">
        <w:rPr>
          <w:lang w:val="en-US"/>
        </w:rPr>
        <w:t>T</w:t>
      </w:r>
    </w:p>
    <w:p w14:paraId="5A173258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46F33DB3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7C92CCCC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26C7A6F8" w14:textId="77777777" w:rsidR="00F55FBC" w:rsidRPr="00F55FBC" w:rsidRDefault="00F55FBC" w:rsidP="00F55FBC">
      <w:pPr>
        <w:pStyle w:val="Legenda"/>
        <w:framePr w:hSpace="141" w:wrap="around" w:vAnchor="text" w:hAnchor="page" w:x="4491" w:y="128"/>
        <w:rPr>
          <w:lang w:val="en-US"/>
        </w:rPr>
      </w:pPr>
      <w:bookmarkStart w:id="17" w:name="_Toc353725651"/>
      <w:r w:rsidRPr="00F55FBC">
        <w:rPr>
          <w:lang w:val="en-US"/>
        </w:rPr>
        <w:t xml:space="preserve">Table </w:t>
      </w:r>
      <w:r w:rsidR="00670DDD">
        <w:fldChar w:fldCharType="begin"/>
      </w:r>
      <w:r w:rsidRPr="00F55FBC">
        <w:rPr>
          <w:lang w:val="en-US"/>
        </w:rPr>
        <w:instrText xml:space="preserve"> SEQ Table \* ARABIC </w:instrText>
      </w:r>
      <w:r w:rsidR="00670DDD">
        <w:fldChar w:fldCharType="separate"/>
      </w:r>
      <w:r w:rsidRPr="00F55FBC">
        <w:rPr>
          <w:noProof/>
          <w:lang w:val="en-US"/>
        </w:rPr>
        <w:t>9</w:t>
      </w:r>
      <w:r w:rsidR="00670DDD">
        <w:fldChar w:fldCharType="end"/>
      </w:r>
      <w:r w:rsidRPr="00F55FBC">
        <w:rPr>
          <w:lang w:val="en-US"/>
        </w:rPr>
        <w:t xml:space="preserve"> - Tasks of </w:t>
      </w:r>
      <w:proofErr w:type="spellStart"/>
      <w:r w:rsidRPr="00F55FBC">
        <w:rPr>
          <w:lang w:val="en-US"/>
        </w:rPr>
        <w:t>Rui</w:t>
      </w:r>
      <w:proofErr w:type="spellEnd"/>
      <w:r w:rsidRPr="00F55FBC">
        <w:rPr>
          <w:lang w:val="en-US"/>
        </w:rPr>
        <w:t xml:space="preserve"> </w:t>
      </w:r>
      <w:proofErr w:type="spellStart"/>
      <w:r w:rsidRPr="00F55FBC">
        <w:rPr>
          <w:lang w:val="en-US"/>
        </w:rPr>
        <w:t>Ganhoto</w:t>
      </w:r>
      <w:bookmarkEnd w:id="17"/>
      <w:proofErr w:type="spellEnd"/>
    </w:p>
    <w:p w14:paraId="545D517B" w14:textId="77777777" w:rsidR="00791043" w:rsidRPr="00F55FBC" w:rsidRDefault="00791043" w:rsidP="00791043">
      <w:pPr>
        <w:pStyle w:val="Legenda"/>
        <w:keepNext/>
        <w:rPr>
          <w:lang w:val="en-US"/>
        </w:rPr>
      </w:pPr>
    </w:p>
    <w:p w14:paraId="1B0BD046" w14:textId="77777777" w:rsidR="000E6D55" w:rsidRPr="00F55FBC" w:rsidRDefault="004071D6" w:rsidP="004071D6">
      <w:pPr>
        <w:tabs>
          <w:tab w:val="left" w:pos="3383"/>
        </w:tabs>
        <w:rPr>
          <w:lang w:val="en-US"/>
        </w:rPr>
      </w:pPr>
      <w:r w:rsidRPr="00F55FBC">
        <w:rPr>
          <w:lang w:val="en-US"/>
        </w:rPr>
        <w:tab/>
      </w:r>
    </w:p>
    <w:p w14:paraId="2F41D92F" w14:textId="77777777" w:rsidR="00791043" w:rsidRDefault="00F60BD3" w:rsidP="00811E57">
      <w:pPr>
        <w:rPr>
          <w:lang w:val="en-US"/>
        </w:rPr>
      </w:pPr>
      <w:r>
        <w:rPr>
          <w:lang w:val="en-US"/>
        </w:rPr>
        <w:t xml:space="preserve">For a </w:t>
      </w:r>
      <w:proofErr w:type="spellStart"/>
      <w:r>
        <w:rPr>
          <w:lang w:val="en-US"/>
        </w:rPr>
        <w:t>calendarized</w:t>
      </w:r>
      <w:proofErr w:type="spellEnd"/>
      <w:r w:rsidR="00A24145">
        <w:rPr>
          <w:lang w:val="en-US"/>
        </w:rPr>
        <w:t xml:space="preserve"> and updated</w:t>
      </w:r>
      <w:r>
        <w:rPr>
          <w:lang w:val="en-US"/>
        </w:rPr>
        <w:t xml:space="preserve"> view of the tasks and their resources, open the </w:t>
      </w:r>
      <w:r w:rsidR="00791043">
        <w:rPr>
          <w:lang w:val="en-US"/>
        </w:rPr>
        <w:t xml:space="preserve">file </w:t>
      </w:r>
      <w:r>
        <w:rPr>
          <w:lang w:val="en-US"/>
        </w:rPr>
        <w:t>“</w:t>
      </w:r>
      <w:proofErr w:type="spellStart"/>
      <w:r w:rsidR="00214512">
        <w:rPr>
          <w:lang w:val="en-US"/>
        </w:rPr>
        <w:t>Gant</w:t>
      </w:r>
      <w:r>
        <w:rPr>
          <w:lang w:val="en-US"/>
        </w:rPr>
        <w:t>.</w:t>
      </w:r>
      <w:r w:rsidR="00214512">
        <w:rPr>
          <w:lang w:val="en-US"/>
        </w:rPr>
        <w:t>mpp</w:t>
      </w:r>
      <w:proofErr w:type="spellEnd"/>
      <w:r>
        <w:rPr>
          <w:lang w:val="en-US"/>
        </w:rPr>
        <w:t>”</w:t>
      </w:r>
      <w:r w:rsidR="00791043">
        <w:rPr>
          <w:lang w:val="en-US"/>
        </w:rPr>
        <w:t xml:space="preserve"> that can be found in the team repository.</w:t>
      </w:r>
    </w:p>
    <w:p w14:paraId="0C35AC0E" w14:textId="77777777" w:rsidR="00791043" w:rsidRDefault="00791043" w:rsidP="00791043">
      <w:pPr>
        <w:rPr>
          <w:lang w:val="en-US"/>
        </w:rPr>
      </w:pPr>
      <w:r>
        <w:rPr>
          <w:lang w:val="en-US"/>
        </w:rPr>
        <w:br w:type="page"/>
      </w:r>
    </w:p>
    <w:p w14:paraId="02164F9C" w14:textId="77777777" w:rsidR="00F60BD3" w:rsidRPr="003E21A2" w:rsidRDefault="00F60BD3" w:rsidP="00811E57">
      <w:pPr>
        <w:rPr>
          <w:lang w:val="en-US"/>
        </w:rPr>
      </w:pPr>
    </w:p>
    <w:p w14:paraId="2CF8C1D4" w14:textId="77777777" w:rsidR="00811E57" w:rsidRPr="003E21A2" w:rsidRDefault="00811E57" w:rsidP="00811E57">
      <w:pPr>
        <w:pStyle w:val="Cabealho1"/>
        <w:rPr>
          <w:lang w:val="en-US"/>
        </w:rPr>
      </w:pPr>
      <w:bookmarkStart w:id="18" w:name="_Toc353725660"/>
      <w:r w:rsidRPr="003E21A2">
        <w:rPr>
          <w:lang w:val="en-US"/>
        </w:rPr>
        <w:t>Project Schedule</w:t>
      </w:r>
      <w:bookmarkEnd w:id="18"/>
    </w:p>
    <w:p w14:paraId="5E30B7A9" w14:textId="77777777" w:rsidR="00F60BD3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14:paraId="0E02B07B" w14:textId="77777777" w:rsidR="004071D6" w:rsidRDefault="00F60BD3" w:rsidP="00F60BD3">
      <w:pPr>
        <w:tabs>
          <w:tab w:val="left" w:pos="1304"/>
          <w:tab w:val="center" w:pos="4252"/>
        </w:tabs>
        <w:rPr>
          <w:lang w:val="en-US"/>
        </w:rPr>
      </w:pPr>
      <w:r>
        <w:rPr>
          <w:lang w:val="en-US"/>
        </w:rPr>
        <w:t>A simplistic view of the project schedule can be seen below.</w:t>
      </w:r>
    </w:p>
    <w:p w14:paraId="1839093F" w14:textId="77777777" w:rsidR="00F55FBC" w:rsidRDefault="004071D6" w:rsidP="00F55FBC">
      <w:pPr>
        <w:pStyle w:val="Legenda"/>
        <w:keepNext/>
        <w:jc w:val="center"/>
      </w:pPr>
      <w:r>
        <w:rPr>
          <w:noProof/>
          <w:lang w:eastAsia="pt-PT"/>
        </w:rPr>
        <w:drawing>
          <wp:inline distT="0" distB="0" distL="0" distR="0" wp14:anchorId="3B9AFDB3" wp14:editId="44038768">
            <wp:extent cx="5400040" cy="1354455"/>
            <wp:effectExtent l="0" t="0" r="0" b="0"/>
            <wp:docPr id="4" name="Imagem 4" descr="F:\Dropbox\ISEC\MIS\1º ANO\Projecto de Software\Repository\Docs\Project documentation\sche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:\Dropbox\ISEC\MIS\1º ANO\Projecto de Software\Repository\Docs\Project documentation\schedul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354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46FF4" w14:textId="77777777" w:rsidR="004071D6" w:rsidRPr="00F55FBC" w:rsidRDefault="00F55FBC" w:rsidP="00F55FBC">
      <w:pPr>
        <w:pStyle w:val="Legenda"/>
        <w:jc w:val="center"/>
        <w:rPr>
          <w:lang w:val="en-US"/>
        </w:rPr>
      </w:pPr>
      <w:bookmarkStart w:id="19" w:name="_Toc353725672"/>
      <w:r w:rsidRPr="00F55FBC">
        <w:rPr>
          <w:lang w:val="en-US"/>
        </w:rPr>
        <w:t xml:space="preserve">Figure </w:t>
      </w:r>
      <w:r w:rsidR="00670DDD">
        <w:fldChar w:fldCharType="begin"/>
      </w:r>
      <w:r w:rsidRPr="00F55FBC">
        <w:rPr>
          <w:lang w:val="en-US"/>
        </w:rPr>
        <w:instrText xml:space="preserve"> SEQ Figure \* ARABIC </w:instrText>
      </w:r>
      <w:r w:rsidR="00670DDD">
        <w:fldChar w:fldCharType="separate"/>
      </w:r>
      <w:r w:rsidRPr="00F55FBC">
        <w:rPr>
          <w:noProof/>
          <w:lang w:val="en-US"/>
        </w:rPr>
        <w:t>1</w:t>
      </w:r>
      <w:r w:rsidR="00670DDD">
        <w:fldChar w:fldCharType="end"/>
      </w:r>
      <w:r>
        <w:rPr>
          <w:lang w:val="en-US"/>
        </w:rPr>
        <w:t xml:space="preserve"> - Simplified S</w:t>
      </w:r>
      <w:r w:rsidRPr="00F55FBC">
        <w:rPr>
          <w:lang w:val="en-US"/>
        </w:rPr>
        <w:t>chedule</w:t>
      </w:r>
      <w:bookmarkEnd w:id="19"/>
    </w:p>
    <w:p w14:paraId="13E7DB14" w14:textId="77777777" w:rsidR="00811E57" w:rsidRDefault="00811E57" w:rsidP="00F60BD3">
      <w:pPr>
        <w:tabs>
          <w:tab w:val="left" w:pos="1304"/>
          <w:tab w:val="center" w:pos="4252"/>
        </w:tabs>
        <w:jc w:val="center"/>
        <w:rPr>
          <w:lang w:val="en-US"/>
        </w:rPr>
      </w:pPr>
    </w:p>
    <w:p w14:paraId="40CC5646" w14:textId="77777777" w:rsidR="00F60BD3" w:rsidRPr="003E21A2" w:rsidRDefault="00F60BD3" w:rsidP="00F60BD3">
      <w:pPr>
        <w:rPr>
          <w:lang w:val="en-US"/>
        </w:rPr>
      </w:pPr>
      <w:r>
        <w:rPr>
          <w:lang w:val="en-US"/>
        </w:rPr>
        <w:t xml:space="preserve">For a complete </w:t>
      </w:r>
      <w:r w:rsidR="00A24145">
        <w:rPr>
          <w:lang w:val="en-US"/>
        </w:rPr>
        <w:t xml:space="preserve">and updated </w:t>
      </w:r>
      <w:r>
        <w:rPr>
          <w:lang w:val="en-US"/>
        </w:rPr>
        <w:t>view of the tasks and their resources, open the file “</w:t>
      </w:r>
      <w:proofErr w:type="spellStart"/>
      <w:r w:rsidR="00214512">
        <w:rPr>
          <w:lang w:val="en-US"/>
        </w:rPr>
        <w:t>Gant.mpp</w:t>
      </w:r>
      <w:proofErr w:type="spellEnd"/>
      <w:r>
        <w:rPr>
          <w:lang w:val="en-US"/>
        </w:rPr>
        <w:t>”</w:t>
      </w:r>
      <w:r w:rsidR="00214512">
        <w:rPr>
          <w:lang w:val="en-US"/>
        </w:rPr>
        <w:t xml:space="preserve"> located in the team repository</w:t>
      </w:r>
      <w:r>
        <w:rPr>
          <w:lang w:val="en-US"/>
        </w:rPr>
        <w:t>.</w:t>
      </w:r>
    </w:p>
    <w:p w14:paraId="7A168442" w14:textId="77777777" w:rsidR="00F60BD3" w:rsidRPr="003E21A2" w:rsidRDefault="00F60BD3" w:rsidP="00F60BD3">
      <w:pPr>
        <w:tabs>
          <w:tab w:val="left" w:pos="1304"/>
          <w:tab w:val="center" w:pos="4252"/>
        </w:tabs>
        <w:rPr>
          <w:lang w:val="en-US"/>
        </w:rPr>
      </w:pPr>
    </w:p>
    <w:p w14:paraId="4CDCC718" w14:textId="77777777" w:rsidR="00811E57" w:rsidRPr="003E21A2" w:rsidRDefault="00811E57" w:rsidP="00811E57">
      <w:pPr>
        <w:pStyle w:val="Cabealho1"/>
        <w:rPr>
          <w:lang w:val="en-US"/>
        </w:rPr>
      </w:pPr>
      <w:bookmarkStart w:id="20" w:name="_Toc353725661"/>
      <w:r w:rsidRPr="003E21A2">
        <w:rPr>
          <w:lang w:val="en-US"/>
        </w:rPr>
        <w:t>Project Tracking</w:t>
      </w:r>
      <w:bookmarkEnd w:id="20"/>
    </w:p>
    <w:p w14:paraId="4CCECBF2" w14:textId="77777777" w:rsidR="00811E57" w:rsidRDefault="00811E57" w:rsidP="00811E57">
      <w:pPr>
        <w:rPr>
          <w:lang w:val="en-US"/>
        </w:rPr>
      </w:pPr>
    </w:p>
    <w:p w14:paraId="3472CFCB" w14:textId="77777777" w:rsidR="00F32DCB" w:rsidRDefault="00811E57" w:rsidP="00811E57">
      <w:pPr>
        <w:rPr>
          <w:color w:val="FF0000"/>
          <w:lang w:val="en-US"/>
        </w:rPr>
      </w:pPr>
      <w:r>
        <w:rPr>
          <w:lang w:val="en-US"/>
        </w:rPr>
        <w:t>An Earned Value graph will be used to track the project</w:t>
      </w:r>
      <w:r w:rsidR="00F32DCB">
        <w:rPr>
          <w:lang w:val="en-US"/>
        </w:rPr>
        <w:t xml:space="preserve"> and should be updated regularly with the tasks progress</w:t>
      </w:r>
      <w:r>
        <w:rPr>
          <w:lang w:val="en-US"/>
        </w:rPr>
        <w:t>. It will be availabl</w:t>
      </w:r>
      <w:r w:rsidR="006A572B">
        <w:rPr>
          <w:lang w:val="en-US"/>
        </w:rPr>
        <w:t xml:space="preserve">e at the documents repository and should be updated at the end of the week </w:t>
      </w:r>
      <w:r w:rsidR="00BD6BCE">
        <w:rPr>
          <w:lang w:val="en-US"/>
        </w:rPr>
        <w:t xml:space="preserve">(the earlier it is updated, the better) </w:t>
      </w:r>
      <w:r w:rsidR="006A572B">
        <w:rPr>
          <w:lang w:val="en-US"/>
        </w:rPr>
        <w:t>by the team members who contributed to the week tasks. The tasks should be updated by inserting the number of effort hours spent in that task in the respective week column.</w:t>
      </w:r>
      <w:r w:rsidR="00B80D93">
        <w:rPr>
          <w:lang w:val="en-US"/>
        </w:rPr>
        <w:t xml:space="preserve"> If the tasks is finished, an ‘X’ should be placed in the next week column.</w:t>
      </w:r>
    </w:p>
    <w:p w14:paraId="339A6029" w14:textId="688F38DA" w:rsidR="00811E57" w:rsidRDefault="00811E57" w:rsidP="00811E57">
      <w:pPr>
        <w:rPr>
          <w:lang w:val="en-US"/>
        </w:rPr>
      </w:pPr>
      <w:r w:rsidRPr="004071D6">
        <w:rPr>
          <w:lang w:val="en-US"/>
        </w:rPr>
        <w:t>The critical deviation value</w:t>
      </w:r>
      <w:r w:rsidR="00B10B8F" w:rsidRPr="004071D6">
        <w:rPr>
          <w:lang w:val="en-US"/>
        </w:rPr>
        <w:t xml:space="preserve"> for this project</w:t>
      </w:r>
      <w:r w:rsidRPr="004071D6">
        <w:rPr>
          <w:lang w:val="en-US"/>
        </w:rPr>
        <w:t xml:space="preserve"> is </w:t>
      </w:r>
      <w:r w:rsidR="00B10B8F" w:rsidRPr="004071D6">
        <w:rPr>
          <w:lang w:val="en-US"/>
        </w:rPr>
        <w:t>considered to be a negative Schedule Variation of 20% of the Planned Value.</w:t>
      </w:r>
      <w:r w:rsidR="00CF16FB">
        <w:rPr>
          <w:lang w:val="en-US"/>
        </w:rPr>
        <w:t xml:space="preserve"> Another value to be considered is a Schedule Performance Index under 80%.</w:t>
      </w:r>
    </w:p>
    <w:p w14:paraId="4467CE53" w14:textId="77777777" w:rsidR="00811E57" w:rsidRPr="003E21A2" w:rsidRDefault="00811E57" w:rsidP="00811E57">
      <w:pPr>
        <w:rPr>
          <w:lang w:val="en-US"/>
        </w:rPr>
      </w:pPr>
    </w:p>
    <w:p w14:paraId="5D63204A" w14:textId="77777777" w:rsidR="00811E57" w:rsidRPr="003E21A2" w:rsidRDefault="00811E57" w:rsidP="00811E57">
      <w:pPr>
        <w:pStyle w:val="Cabealho1"/>
        <w:rPr>
          <w:lang w:val="en-US"/>
        </w:rPr>
      </w:pPr>
      <w:bookmarkStart w:id="21" w:name="_Toc353725662"/>
      <w:r w:rsidRPr="003E21A2">
        <w:rPr>
          <w:lang w:val="en-US"/>
        </w:rPr>
        <w:t>Quality Plan</w:t>
      </w:r>
      <w:bookmarkEnd w:id="21"/>
    </w:p>
    <w:p w14:paraId="3EDAA46E" w14:textId="77777777" w:rsidR="00811E57" w:rsidRDefault="00811E57" w:rsidP="00811E57">
      <w:pPr>
        <w:rPr>
          <w:lang w:val="en-US"/>
        </w:rPr>
      </w:pPr>
    </w:p>
    <w:p w14:paraId="64E2D8DD" w14:textId="77777777" w:rsidR="00811E57" w:rsidRDefault="00811E57" w:rsidP="00811E57">
      <w:pPr>
        <w:rPr>
          <w:lang w:val="en-US"/>
        </w:rPr>
      </w:pPr>
      <w:r>
        <w:rPr>
          <w:lang w:val="en-US"/>
        </w:rPr>
        <w:t xml:space="preserve">A Quality Plan is defined in the </w:t>
      </w:r>
      <w:r w:rsidRPr="00F32DCB">
        <w:rPr>
          <w:lang w:val="en-US"/>
        </w:rPr>
        <w:t>document “</w:t>
      </w:r>
      <w:r w:rsidR="00F32DCB" w:rsidRPr="00F32DCB">
        <w:rPr>
          <w:lang w:val="en-US"/>
        </w:rPr>
        <w:t>Quality Plan.docx</w:t>
      </w:r>
      <w:r w:rsidRPr="00F32DCB">
        <w:rPr>
          <w:lang w:val="en-US"/>
        </w:rPr>
        <w:t>”</w:t>
      </w:r>
      <w:r>
        <w:rPr>
          <w:lang w:val="en-US"/>
        </w:rPr>
        <w:t xml:space="preserve"> and it’s available at the </w:t>
      </w:r>
      <w:r w:rsidR="00F32DCB">
        <w:rPr>
          <w:lang w:val="en-US"/>
        </w:rPr>
        <w:t xml:space="preserve">team </w:t>
      </w:r>
      <w:r>
        <w:rPr>
          <w:lang w:val="en-US"/>
        </w:rPr>
        <w:t>document repository.</w:t>
      </w:r>
    </w:p>
    <w:p w14:paraId="6DA68C5F" w14:textId="77777777" w:rsidR="004071D6" w:rsidRDefault="004071D6">
      <w:pPr>
        <w:rPr>
          <w:lang w:val="en-US"/>
        </w:rPr>
      </w:pPr>
      <w:r>
        <w:rPr>
          <w:lang w:val="en-US"/>
        </w:rPr>
        <w:br w:type="page"/>
      </w:r>
    </w:p>
    <w:p w14:paraId="2963FC8B" w14:textId="77777777" w:rsidR="00811E57" w:rsidRPr="003E21A2" w:rsidRDefault="00811E57" w:rsidP="00811E57">
      <w:pPr>
        <w:pStyle w:val="Cabealho1"/>
        <w:rPr>
          <w:lang w:val="en-US"/>
        </w:rPr>
      </w:pPr>
      <w:bookmarkStart w:id="22" w:name="_Toc353725663"/>
      <w:r w:rsidRPr="003E21A2">
        <w:rPr>
          <w:lang w:val="en-US"/>
        </w:rPr>
        <w:lastRenderedPageBreak/>
        <w:t>Processes</w:t>
      </w:r>
      <w:bookmarkEnd w:id="22"/>
    </w:p>
    <w:p w14:paraId="7BDC26DA" w14:textId="77777777" w:rsidR="004071D6" w:rsidRDefault="004071D6" w:rsidP="004071D6">
      <w:pPr>
        <w:rPr>
          <w:lang w:val="en-US"/>
        </w:rPr>
      </w:pPr>
    </w:p>
    <w:p w14:paraId="47CB688A" w14:textId="77777777" w:rsidR="0037752F" w:rsidRDefault="004071D6" w:rsidP="004071D6">
      <w:pPr>
        <w:rPr>
          <w:lang w:val="en-US"/>
        </w:rPr>
      </w:pPr>
      <w:r>
        <w:rPr>
          <w:lang w:val="en-US"/>
        </w:rPr>
        <w:t>There are some processes defined for this project. The following list contains the name of each process and the document that defines the process.</w:t>
      </w:r>
    </w:p>
    <w:p w14:paraId="61764CF9" w14:textId="77777777" w:rsidR="00A24145" w:rsidRPr="008D195F" w:rsidRDefault="004071D6" w:rsidP="00A24145">
      <w:pPr>
        <w:pStyle w:val="PargrafodaLista"/>
        <w:numPr>
          <w:ilvl w:val="0"/>
          <w:numId w:val="11"/>
        </w:numPr>
        <w:rPr>
          <w:lang w:val="fr-FR"/>
        </w:rPr>
      </w:pPr>
      <w:r w:rsidRPr="008D195F">
        <w:rPr>
          <w:lang w:val="fr-FR"/>
        </w:rPr>
        <w:t xml:space="preserve">Document Management </w:t>
      </w:r>
      <w:proofErr w:type="spellStart"/>
      <w:r w:rsidRPr="008D195F">
        <w:rPr>
          <w:lang w:val="fr-FR"/>
        </w:rPr>
        <w:t>Process</w:t>
      </w:r>
      <w:proofErr w:type="spellEnd"/>
      <w:r w:rsidRPr="008D195F">
        <w:rPr>
          <w:lang w:val="fr-FR"/>
        </w:rPr>
        <w:t xml:space="preserve"> -</w:t>
      </w:r>
      <w:r w:rsidR="00211F12" w:rsidRPr="008D195F">
        <w:rPr>
          <w:lang w:val="fr-FR"/>
        </w:rPr>
        <w:t xml:space="preserve"> Document Management Process.docx</w:t>
      </w:r>
      <w:r w:rsidRPr="008D195F">
        <w:rPr>
          <w:lang w:val="fr-FR"/>
        </w:rPr>
        <w:t>;</w:t>
      </w:r>
      <w:r w:rsidR="00A24145" w:rsidRPr="008D195F">
        <w:rPr>
          <w:lang w:val="fr-FR"/>
        </w:rPr>
        <w:t xml:space="preserve"> </w:t>
      </w:r>
    </w:p>
    <w:p w14:paraId="1273DA4E" w14:textId="77777777" w:rsidR="00A24145" w:rsidRDefault="004071D6" w:rsidP="00A24145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Review Process –</w:t>
      </w:r>
      <w:r w:rsidR="00211F12">
        <w:rPr>
          <w:lang w:val="en-US"/>
        </w:rPr>
        <w:t xml:space="preserve"> Review Process.docx</w:t>
      </w:r>
      <w:r>
        <w:rPr>
          <w:lang w:val="en-US"/>
        </w:rPr>
        <w:t>;</w:t>
      </w:r>
      <w:r w:rsidR="00A24145">
        <w:rPr>
          <w:lang w:val="en-US"/>
        </w:rPr>
        <w:t xml:space="preserve"> </w:t>
      </w:r>
    </w:p>
    <w:p w14:paraId="018AA0C1" w14:textId="77777777" w:rsid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Project Planning Process - </w:t>
      </w:r>
      <w:r w:rsidR="00211F12">
        <w:rPr>
          <w:lang w:val="en-US"/>
        </w:rPr>
        <w:t>Project Planning Process.docx;</w:t>
      </w:r>
    </w:p>
    <w:p w14:paraId="3E45CB5A" w14:textId="77777777" w:rsidR="004071D6" w:rsidRDefault="00211F12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>Project Assessment</w:t>
      </w:r>
      <w:r w:rsidR="00F55FBC">
        <w:rPr>
          <w:lang w:val="en-US"/>
        </w:rPr>
        <w:t xml:space="preserve"> And Control</w:t>
      </w:r>
      <w:r>
        <w:rPr>
          <w:lang w:val="en-US"/>
        </w:rPr>
        <w:t xml:space="preserve"> Process - Project Assessment </w:t>
      </w:r>
      <w:r w:rsidR="00F55FBC">
        <w:rPr>
          <w:lang w:val="en-US"/>
        </w:rPr>
        <w:t xml:space="preserve">And Control </w:t>
      </w:r>
      <w:r>
        <w:rPr>
          <w:lang w:val="en-US"/>
        </w:rPr>
        <w:t>Process.docx;</w:t>
      </w:r>
    </w:p>
    <w:p w14:paraId="1697213A" w14:textId="77777777" w:rsid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Requirements Analysis Process - </w:t>
      </w:r>
      <w:r w:rsidR="00211F12">
        <w:rPr>
          <w:lang w:val="en-US"/>
        </w:rPr>
        <w:t>Requirements Analysis Process.docx</w:t>
      </w:r>
      <w:r>
        <w:rPr>
          <w:lang w:val="en-US"/>
        </w:rPr>
        <w:t>;</w:t>
      </w:r>
    </w:p>
    <w:p w14:paraId="3EE271BB" w14:textId="77777777" w:rsidR="004071D6" w:rsidRPr="004071D6" w:rsidRDefault="004071D6" w:rsidP="004071D6">
      <w:pPr>
        <w:pStyle w:val="PargrafodaLista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Verification and Validation Process - </w:t>
      </w:r>
      <w:r w:rsidR="00211F12">
        <w:rPr>
          <w:lang w:val="en-US"/>
        </w:rPr>
        <w:t xml:space="preserve">Verification </w:t>
      </w:r>
      <w:r w:rsidR="00F55FBC">
        <w:rPr>
          <w:lang w:val="en-US"/>
        </w:rPr>
        <w:t>&amp;</w:t>
      </w:r>
      <w:r w:rsidR="00211F12">
        <w:rPr>
          <w:lang w:val="en-US"/>
        </w:rPr>
        <w:t xml:space="preserve"> Validation Process.docx</w:t>
      </w:r>
      <w:r>
        <w:rPr>
          <w:lang w:val="en-US"/>
        </w:rPr>
        <w:t xml:space="preserve">; </w:t>
      </w:r>
    </w:p>
    <w:sectPr w:rsidR="004071D6" w:rsidRPr="004071D6" w:rsidSect="006F3F7C">
      <w:footerReference w:type="firs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20EE19" w14:textId="77777777" w:rsidR="00D5082C" w:rsidRDefault="00D5082C" w:rsidP="00042081">
      <w:pPr>
        <w:spacing w:after="0" w:line="240" w:lineRule="auto"/>
      </w:pPr>
      <w:r>
        <w:separator/>
      </w:r>
    </w:p>
  </w:endnote>
  <w:endnote w:type="continuationSeparator" w:id="0">
    <w:p w14:paraId="6D4D4873" w14:textId="77777777" w:rsidR="00D5082C" w:rsidRDefault="00D5082C" w:rsidP="000420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86CCFF" w14:textId="77777777" w:rsidR="00E7189F" w:rsidRPr="00930BFA" w:rsidRDefault="00E7189F">
    <w:pPr>
      <w:pStyle w:val="Rodap"/>
      <w:rPr>
        <w:lang w:val="en-US"/>
      </w:rPr>
    </w:pPr>
    <w:proofErr w:type="spellStart"/>
    <w:r w:rsidRPr="00930BFA">
      <w:rPr>
        <w:lang w:val="en-US"/>
      </w:rPr>
      <w:t>Projeto</w:t>
    </w:r>
    <w:proofErr w:type="spellEnd"/>
    <w:r w:rsidRPr="00930BFA">
      <w:rPr>
        <w:lang w:val="en-US"/>
      </w:rPr>
      <w:t xml:space="preserve"> Software 2013</w:t>
    </w:r>
  </w:p>
  <w:p w14:paraId="2573323F" w14:textId="77777777" w:rsidR="00E7189F" w:rsidRPr="00930BFA" w:rsidRDefault="00D5082C">
    <w:pPr>
      <w:pStyle w:val="Rodap"/>
      <w:rPr>
        <w:lang w:val="en-US"/>
      </w:rPr>
    </w:pPr>
    <w:sdt>
      <w:sdtPr>
        <w:rPr>
          <w:lang w:val="en-US"/>
        </w:rPr>
        <w:alias w:val="Título"/>
        <w:id w:val="181863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  <w:r w:rsidR="00E7189F" w:rsidRPr="00930BFA">
      <w:rPr>
        <w:lang w:val="en-US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953E536" w14:textId="77777777" w:rsidR="00E7189F" w:rsidRPr="00930BFA" w:rsidRDefault="00E7189F" w:rsidP="006F3F7C">
    <w:pPr>
      <w:pStyle w:val="Rodap"/>
      <w:rPr>
        <w:lang w:val="en-US"/>
      </w:rPr>
    </w:pPr>
    <w:proofErr w:type="spellStart"/>
    <w:r w:rsidRPr="00930BFA">
      <w:rPr>
        <w:lang w:val="en-US"/>
      </w:rPr>
      <w:t>Projeto</w:t>
    </w:r>
    <w:proofErr w:type="spellEnd"/>
    <w:r w:rsidRPr="00930BFA">
      <w:rPr>
        <w:lang w:val="en-US"/>
      </w:rPr>
      <w:t xml:space="preserve"> Software 2013</w:t>
    </w:r>
    <w:r w:rsidRPr="00930BFA">
      <w:rPr>
        <w:lang w:val="en-US"/>
      </w:rPr>
      <w:tab/>
    </w:r>
    <w:r w:rsidRPr="00930BFA">
      <w:rPr>
        <w:lang w:val="en-US"/>
      </w:rPr>
      <w:tab/>
    </w:r>
  </w:p>
  <w:p w14:paraId="428D1844" w14:textId="77777777" w:rsidR="00E7189F" w:rsidRPr="00930BFA" w:rsidRDefault="00D5082C" w:rsidP="00705D20">
    <w:pPr>
      <w:pStyle w:val="Rodap"/>
      <w:tabs>
        <w:tab w:val="clear" w:pos="4252"/>
      </w:tabs>
      <w:rPr>
        <w:lang w:val="en-US"/>
      </w:rPr>
    </w:pPr>
    <w:sdt>
      <w:sdtPr>
        <w:rPr>
          <w:lang w:val="en-US"/>
        </w:rPr>
        <w:alias w:val="Título"/>
        <w:id w:val="1818635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F7BA9C" w14:textId="77777777" w:rsidR="00E7189F" w:rsidRPr="00930BFA" w:rsidRDefault="00E7189F">
    <w:pPr>
      <w:pStyle w:val="Rodap"/>
      <w:rPr>
        <w:lang w:val="en-US"/>
      </w:rPr>
    </w:pPr>
    <w:proofErr w:type="spellStart"/>
    <w:r w:rsidRPr="00930BFA">
      <w:rPr>
        <w:lang w:val="en-US"/>
      </w:rPr>
      <w:t>Projeto</w:t>
    </w:r>
    <w:proofErr w:type="spellEnd"/>
    <w:r w:rsidRPr="00930BFA">
      <w:rPr>
        <w:lang w:val="en-US"/>
      </w:rPr>
      <w:t xml:space="preserve"> Software 2013</w:t>
    </w:r>
  </w:p>
  <w:p w14:paraId="07BEB450" w14:textId="77777777" w:rsidR="00E7189F" w:rsidRPr="00930BFA" w:rsidRDefault="00D5082C">
    <w:pPr>
      <w:pStyle w:val="Rodap"/>
      <w:rPr>
        <w:lang w:val="en-US"/>
      </w:rPr>
    </w:pPr>
    <w:sdt>
      <w:sdtPr>
        <w:rPr>
          <w:lang w:val="en-US"/>
        </w:rPr>
        <w:alias w:val="Título"/>
        <w:id w:val="5290079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E7189F" w:rsidRPr="00930BFA">
          <w:rPr>
            <w:lang w:val="en-US"/>
          </w:rPr>
          <w:t>Software Development Plan</w:t>
        </w:r>
      </w:sdtContent>
    </w:sdt>
    <w:r w:rsidR="00E7189F" w:rsidRPr="00930BFA">
      <w:rPr>
        <w:lang w:val="en-US"/>
      </w:rPr>
      <w:tab/>
    </w:r>
    <w:r w:rsidR="00E7189F" w:rsidRPr="00930BFA">
      <w:rPr>
        <w:lang w:val="en-US"/>
      </w:rPr>
      <w:tab/>
    </w:r>
    <w:r w:rsidR="00670DDD">
      <w:fldChar w:fldCharType="begin"/>
    </w:r>
    <w:r w:rsidR="00E7189F" w:rsidRPr="00930BFA">
      <w:rPr>
        <w:lang w:val="en-US"/>
      </w:rPr>
      <w:instrText xml:space="preserve"> PAGE   \* MERGEFORMAT </w:instrText>
    </w:r>
    <w:r w:rsidR="00670DDD">
      <w:fldChar w:fldCharType="separate"/>
    </w:r>
    <w:r w:rsidR="00761766">
      <w:rPr>
        <w:noProof/>
        <w:lang w:val="en-US"/>
      </w:rPr>
      <w:t>i</w:t>
    </w:r>
    <w:r w:rsidR="00670DDD">
      <w:rPr>
        <w:noProof/>
      </w:rPr>
      <w:fldChar w:fldCharType="end"/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9853C0B" w14:textId="77777777" w:rsidR="00E7189F" w:rsidRDefault="00E7189F" w:rsidP="006F3F7C">
    <w:pPr>
      <w:pStyle w:val="Rodap"/>
    </w:pPr>
    <w:r>
      <w:t>Projeto Software 2013</w:t>
    </w:r>
    <w:r>
      <w:tab/>
    </w:r>
    <w:r>
      <w:tab/>
    </w:r>
  </w:p>
  <w:p w14:paraId="175D60AB" w14:textId="77777777" w:rsidR="00E7189F" w:rsidRDefault="00D5082C" w:rsidP="00705D20">
    <w:pPr>
      <w:pStyle w:val="Rodap"/>
      <w:tabs>
        <w:tab w:val="clear" w:pos="4252"/>
      </w:tabs>
    </w:pPr>
    <w:sdt>
      <w:sdtPr>
        <w:alias w:val="Título"/>
        <w:id w:val="5290082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gramStart"/>
        <w:r w:rsidR="00E7189F">
          <w:t>Software</w:t>
        </w:r>
        <w:proofErr w:type="gramEnd"/>
        <w:r w:rsidR="00E7189F">
          <w:t xml:space="preserve"> </w:t>
        </w:r>
        <w:proofErr w:type="spellStart"/>
        <w:r w:rsidR="00E7189F">
          <w:t>Development</w:t>
        </w:r>
        <w:proofErr w:type="spellEnd"/>
        <w:r w:rsidR="00E7189F">
          <w:t xml:space="preserve"> </w:t>
        </w:r>
        <w:proofErr w:type="spellStart"/>
        <w:r w:rsidR="00E7189F">
          <w:t>Plan</w:t>
        </w:r>
        <w:proofErr w:type="spellEnd"/>
      </w:sdtContent>
    </w:sdt>
    <w:r w:rsidR="00E7189F">
      <w:tab/>
    </w:r>
    <w:r w:rsidR="00670DDD">
      <w:fldChar w:fldCharType="begin"/>
    </w:r>
    <w:r w:rsidR="00D955F6">
      <w:instrText xml:space="preserve"> PAGE   \* MERGEFORMAT </w:instrText>
    </w:r>
    <w:r w:rsidR="00670DDD">
      <w:fldChar w:fldCharType="separate"/>
    </w:r>
    <w:r w:rsidR="00761766">
      <w:rPr>
        <w:noProof/>
      </w:rPr>
      <w:t>1</w:t>
    </w:r>
    <w:r w:rsidR="00670DD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A039E3" w14:textId="77777777" w:rsidR="00D5082C" w:rsidRDefault="00D5082C" w:rsidP="00042081">
      <w:pPr>
        <w:spacing w:after="0" w:line="240" w:lineRule="auto"/>
      </w:pPr>
      <w:r>
        <w:separator/>
      </w:r>
    </w:p>
  </w:footnote>
  <w:footnote w:type="continuationSeparator" w:id="0">
    <w:p w14:paraId="3768665E" w14:textId="77777777" w:rsidR="00D5082C" w:rsidRDefault="00D5082C" w:rsidP="000420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2FCC3D" w14:textId="77777777" w:rsidR="00E7189F" w:rsidRPr="00211F12" w:rsidRDefault="00E7189F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7216" behindDoc="0" locked="0" layoutInCell="1" allowOverlap="1" wp14:anchorId="4C7FFF39" wp14:editId="656F12DC">
          <wp:simplePos x="0" y="0"/>
          <wp:positionH relativeFrom="column">
            <wp:posOffset>15239</wp:posOffset>
          </wp:positionH>
          <wp:positionV relativeFrom="paragraph">
            <wp:posOffset>-227303</wp:posOffset>
          </wp:positionV>
          <wp:extent cx="1323975" cy="596874"/>
          <wp:effectExtent l="19050" t="0" r="9525" b="0"/>
          <wp:wrapNone/>
          <wp:docPr id="3" name="Imagem 2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596874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211F12">
      <w:rPr>
        <w:lang w:val="en-US"/>
      </w:rPr>
      <w:tab/>
    </w:r>
    <w:r w:rsidRPr="00211F12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211F12">
          <w:rPr>
            <w:lang w:val="en-US"/>
          </w:rPr>
          <w:t>Filipe Brandão</w:t>
        </w:r>
      </w:sdtContent>
    </w:sdt>
  </w:p>
  <w:p w14:paraId="62BB15CD" w14:textId="09729A01" w:rsidR="00E7189F" w:rsidRPr="00211F12" w:rsidRDefault="00E7189F">
    <w:pPr>
      <w:pStyle w:val="Cabealho"/>
      <w:rPr>
        <w:lang w:val="en-US"/>
      </w:rPr>
    </w:pPr>
    <w:r w:rsidRPr="00211F12">
      <w:rPr>
        <w:lang w:val="en-US"/>
      </w:rPr>
      <w:tab/>
    </w:r>
    <w:r w:rsidRPr="00211F12">
      <w:rPr>
        <w:lang w:val="en-US"/>
      </w:rPr>
      <w:tab/>
    </w:r>
    <w:sdt>
      <w:sdtPr>
        <w:rPr>
          <w:lang w:val="en-US"/>
        </w:rPr>
        <w:alias w:val="Comentários"/>
        <w:id w:val="5674085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proofErr w:type="gramStart"/>
        <w:r w:rsidR="00761766" w:rsidRPr="00761766">
          <w:rPr>
            <w:lang w:val="en-US"/>
          </w:rPr>
          <w:t>v1.1</w:t>
        </w:r>
        <w:proofErr w:type="gramEnd"/>
      </w:sdtContent>
    </w:sdt>
    <w:r w:rsidRPr="00211F12">
      <w:rPr>
        <w:lang w:val="en-US"/>
      </w:rPr>
      <w:t xml:space="preserve"> </w:t>
    </w:r>
    <w:sdt>
      <w:sdtPr>
        <w:rPr>
          <w:lang w:val="en-US"/>
        </w:rPr>
        <w:alias w:val="Estado"/>
        <w:id w:val="1818631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 w:rsidR="00761766" w:rsidRPr="00761766">
          <w:rPr>
            <w:lang w:val="en-US"/>
          </w:rPr>
          <w:t>Ready for Review</w:t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4C6440" w14:textId="77777777" w:rsidR="00E7189F" w:rsidRPr="0037752F" w:rsidRDefault="00E7189F" w:rsidP="00906D0A">
    <w:pPr>
      <w:pStyle w:val="Cabealho"/>
      <w:rPr>
        <w:lang w:val="en-US"/>
      </w:rPr>
    </w:pPr>
    <w:r>
      <w:rPr>
        <w:noProof/>
        <w:lang w:eastAsia="pt-PT"/>
      </w:rPr>
      <w:drawing>
        <wp:anchor distT="0" distB="0" distL="114300" distR="114300" simplePos="0" relativeHeight="251659264" behindDoc="0" locked="0" layoutInCell="1" allowOverlap="1" wp14:anchorId="71336400" wp14:editId="5B904B49">
          <wp:simplePos x="0" y="0"/>
          <wp:positionH relativeFrom="column">
            <wp:posOffset>81915</wp:posOffset>
          </wp:positionH>
          <wp:positionV relativeFrom="paragraph">
            <wp:posOffset>-201930</wp:posOffset>
          </wp:positionV>
          <wp:extent cx="1323975" cy="600075"/>
          <wp:effectExtent l="19050" t="0" r="9525" b="0"/>
          <wp:wrapNone/>
          <wp:docPr id="5" name="Imagem 5" descr="D:\ISEC\logo-transparente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SEC\logo-transparente.gif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3975" cy="6000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37752F">
      <w:rPr>
        <w:lang w:val="en-US"/>
      </w:rPr>
      <w:tab/>
    </w:r>
    <w:r w:rsidRPr="0037752F">
      <w:rPr>
        <w:lang w:val="en-US"/>
      </w:rPr>
      <w:tab/>
      <w:t xml:space="preserve">Owner: </w:t>
    </w:r>
    <w:sdt>
      <w:sdtPr>
        <w:rPr>
          <w:lang w:val="en-US"/>
        </w:rPr>
        <w:alias w:val="Autor"/>
        <w:id w:val="1818633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Pr="0037752F">
          <w:rPr>
            <w:lang w:val="en-US"/>
          </w:rPr>
          <w:t>Filipe Brandão</w:t>
        </w:r>
      </w:sdtContent>
    </w:sdt>
  </w:p>
  <w:p w14:paraId="6AAE8998" w14:textId="1733A161" w:rsidR="00E7189F" w:rsidRPr="0037752F" w:rsidRDefault="00E7189F" w:rsidP="00906D0A">
    <w:pPr>
      <w:pStyle w:val="Cabealho"/>
      <w:rPr>
        <w:lang w:val="en-US"/>
      </w:rPr>
    </w:pPr>
    <w:r w:rsidRPr="0037752F">
      <w:rPr>
        <w:lang w:val="en-US"/>
      </w:rPr>
      <w:tab/>
    </w:r>
    <w:r w:rsidRPr="0037752F">
      <w:rPr>
        <w:lang w:val="en-US"/>
      </w:rPr>
      <w:tab/>
    </w:r>
    <w:sdt>
      <w:sdtPr>
        <w:rPr>
          <w:lang w:val="en-US"/>
        </w:rPr>
        <w:alias w:val="Comentários"/>
        <w:id w:val="5674084"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EndPr/>
      <w:sdtContent>
        <w:proofErr w:type="gramStart"/>
        <w:r w:rsidR="00761766">
          <w:t>v1.1</w:t>
        </w:r>
      </w:sdtContent>
    </w:sdt>
    <w:proofErr w:type="gramEnd"/>
    <w:r w:rsidRPr="0037752F">
      <w:rPr>
        <w:lang w:val="en-US"/>
      </w:rPr>
      <w:t xml:space="preserve"> </w:t>
    </w:r>
    <w:sdt>
      <w:sdtPr>
        <w:rPr>
          <w:lang w:val="en-US"/>
        </w:rPr>
        <w:alias w:val="Estado"/>
        <w:id w:val="1818634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proofErr w:type="spellStart"/>
        <w:r w:rsidR="00761766">
          <w:t>Ready</w:t>
        </w:r>
        <w:proofErr w:type="spellEnd"/>
        <w:r w:rsidR="00761766">
          <w:t xml:space="preserve"> for </w:t>
        </w:r>
        <w:proofErr w:type="spellStart"/>
        <w:r w:rsidR="00761766">
          <w:t>Review</w:t>
        </w:r>
        <w:proofErr w:type="spellEnd"/>
      </w:sdtContent>
    </w:sdt>
    <w:r w:rsidRPr="0037752F">
      <w:rPr>
        <w:lang w:val="en-US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16E62"/>
    <w:multiLevelType w:val="hybridMultilevel"/>
    <w:tmpl w:val="F482D4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C8259F"/>
    <w:multiLevelType w:val="hybridMultilevel"/>
    <w:tmpl w:val="6BB6BD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4D0EF1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D745EC"/>
    <w:multiLevelType w:val="hybridMultilevel"/>
    <w:tmpl w:val="5176797A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6ED59CE"/>
    <w:multiLevelType w:val="hybridMultilevel"/>
    <w:tmpl w:val="AA9A6C8C"/>
    <w:lvl w:ilvl="0" w:tplc="08160019">
      <w:start w:val="1"/>
      <w:numFmt w:val="lowerLetter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AB4C0C70">
      <w:start w:val="1"/>
      <w:numFmt w:val="lowerRoman"/>
      <w:lvlText w:val="%3."/>
      <w:lvlJc w:val="right"/>
      <w:pPr>
        <w:ind w:left="2160" w:hanging="180"/>
      </w:pPr>
      <w:rPr>
        <w:b w:val="0"/>
      </w:r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1B449F"/>
    <w:multiLevelType w:val="hybridMultilevel"/>
    <w:tmpl w:val="762031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645B7A"/>
    <w:multiLevelType w:val="multilevel"/>
    <w:tmpl w:val="4E6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DBD3B11"/>
    <w:multiLevelType w:val="hybridMultilevel"/>
    <w:tmpl w:val="8F4E2FA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226ED4"/>
    <w:multiLevelType w:val="hybridMultilevel"/>
    <w:tmpl w:val="F66C2BD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943398"/>
    <w:multiLevelType w:val="hybridMultilevel"/>
    <w:tmpl w:val="06EA86C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>
      <w:start w:val="1"/>
      <w:numFmt w:val="lowerRoman"/>
      <w:lvlText w:val="%3."/>
      <w:lvlJc w:val="right"/>
      <w:pPr>
        <w:ind w:left="1881" w:hanging="180"/>
      </w:pPr>
    </w:lvl>
    <w:lvl w:ilvl="3" w:tplc="0816000F">
      <w:start w:val="1"/>
      <w:numFmt w:val="decimal"/>
      <w:lvlText w:val="%4."/>
      <w:lvlJc w:val="left"/>
      <w:pPr>
        <w:ind w:left="2880" w:hanging="360"/>
      </w:pPr>
    </w:lvl>
    <w:lvl w:ilvl="4" w:tplc="08160019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DFD2B18"/>
    <w:multiLevelType w:val="hybridMultilevel"/>
    <w:tmpl w:val="0990422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8"/>
  </w:num>
  <w:num w:numId="4">
    <w:abstractNumId w:val="1"/>
  </w:num>
  <w:num w:numId="5">
    <w:abstractNumId w:val="4"/>
  </w:num>
  <w:num w:numId="6">
    <w:abstractNumId w:val="6"/>
  </w:num>
  <w:num w:numId="7">
    <w:abstractNumId w:val="3"/>
  </w:num>
  <w:num w:numId="8">
    <w:abstractNumId w:val="10"/>
  </w:num>
  <w:num w:numId="9">
    <w:abstractNumId w:val="5"/>
  </w:num>
  <w:num w:numId="10">
    <w:abstractNumId w:val="7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42081"/>
    <w:rsid w:val="000024E8"/>
    <w:rsid w:val="00042081"/>
    <w:rsid w:val="0006703D"/>
    <w:rsid w:val="00081515"/>
    <w:rsid w:val="0008795B"/>
    <w:rsid w:val="000D641B"/>
    <w:rsid w:val="000E4A2D"/>
    <w:rsid w:val="000E6D55"/>
    <w:rsid w:val="000F63F8"/>
    <w:rsid w:val="00172023"/>
    <w:rsid w:val="00211F12"/>
    <w:rsid w:val="00214512"/>
    <w:rsid w:val="00227259"/>
    <w:rsid w:val="0028361F"/>
    <w:rsid w:val="0029109E"/>
    <w:rsid w:val="00295555"/>
    <w:rsid w:val="002B6585"/>
    <w:rsid w:val="002C5DB9"/>
    <w:rsid w:val="002F5A4E"/>
    <w:rsid w:val="002F6DFF"/>
    <w:rsid w:val="00303684"/>
    <w:rsid w:val="00315638"/>
    <w:rsid w:val="00320A94"/>
    <w:rsid w:val="00345E81"/>
    <w:rsid w:val="003633C2"/>
    <w:rsid w:val="0037752F"/>
    <w:rsid w:val="003B5E03"/>
    <w:rsid w:val="003C2B14"/>
    <w:rsid w:val="003E21A2"/>
    <w:rsid w:val="00406088"/>
    <w:rsid w:val="004071D6"/>
    <w:rsid w:val="0042608F"/>
    <w:rsid w:val="00440324"/>
    <w:rsid w:val="00453ACE"/>
    <w:rsid w:val="004630B1"/>
    <w:rsid w:val="004668B5"/>
    <w:rsid w:val="004A1EEA"/>
    <w:rsid w:val="004D3981"/>
    <w:rsid w:val="00534DCF"/>
    <w:rsid w:val="00545B30"/>
    <w:rsid w:val="00577210"/>
    <w:rsid w:val="005D2FAB"/>
    <w:rsid w:val="005D7A32"/>
    <w:rsid w:val="005E3998"/>
    <w:rsid w:val="00600166"/>
    <w:rsid w:val="00670DDD"/>
    <w:rsid w:val="00684206"/>
    <w:rsid w:val="00684446"/>
    <w:rsid w:val="0068587E"/>
    <w:rsid w:val="006A572B"/>
    <w:rsid w:val="006B69A2"/>
    <w:rsid w:val="006D271D"/>
    <w:rsid w:val="006E5ED1"/>
    <w:rsid w:val="006F3F7C"/>
    <w:rsid w:val="00705116"/>
    <w:rsid w:val="00705D20"/>
    <w:rsid w:val="00706EC8"/>
    <w:rsid w:val="0071045A"/>
    <w:rsid w:val="0072651C"/>
    <w:rsid w:val="0073300B"/>
    <w:rsid w:val="00735A42"/>
    <w:rsid w:val="00761766"/>
    <w:rsid w:val="007737A0"/>
    <w:rsid w:val="00777129"/>
    <w:rsid w:val="00782F31"/>
    <w:rsid w:val="00791043"/>
    <w:rsid w:val="007A203E"/>
    <w:rsid w:val="007D1819"/>
    <w:rsid w:val="007F2790"/>
    <w:rsid w:val="00811E57"/>
    <w:rsid w:val="00822D3D"/>
    <w:rsid w:val="00847549"/>
    <w:rsid w:val="00847F61"/>
    <w:rsid w:val="00866E29"/>
    <w:rsid w:val="00886E82"/>
    <w:rsid w:val="00895D61"/>
    <w:rsid w:val="008A71B5"/>
    <w:rsid w:val="008D195F"/>
    <w:rsid w:val="00906D0A"/>
    <w:rsid w:val="00930BFA"/>
    <w:rsid w:val="009553EC"/>
    <w:rsid w:val="00957971"/>
    <w:rsid w:val="0097658F"/>
    <w:rsid w:val="009B5125"/>
    <w:rsid w:val="009C7C97"/>
    <w:rsid w:val="009F4854"/>
    <w:rsid w:val="00A24145"/>
    <w:rsid w:val="00A34B36"/>
    <w:rsid w:val="00A52BD4"/>
    <w:rsid w:val="00A6219E"/>
    <w:rsid w:val="00A716D5"/>
    <w:rsid w:val="00A724C0"/>
    <w:rsid w:val="00A972C9"/>
    <w:rsid w:val="00AC6A1C"/>
    <w:rsid w:val="00B0179A"/>
    <w:rsid w:val="00B03579"/>
    <w:rsid w:val="00B10B8F"/>
    <w:rsid w:val="00B12E8D"/>
    <w:rsid w:val="00B73DF4"/>
    <w:rsid w:val="00B80D93"/>
    <w:rsid w:val="00BC193F"/>
    <w:rsid w:val="00BD6BCE"/>
    <w:rsid w:val="00BE290C"/>
    <w:rsid w:val="00BF60C2"/>
    <w:rsid w:val="00C3527A"/>
    <w:rsid w:val="00C52A2A"/>
    <w:rsid w:val="00C831F6"/>
    <w:rsid w:val="00C939C2"/>
    <w:rsid w:val="00CA346F"/>
    <w:rsid w:val="00CF14CD"/>
    <w:rsid w:val="00CF16FB"/>
    <w:rsid w:val="00D03148"/>
    <w:rsid w:val="00D24889"/>
    <w:rsid w:val="00D5082C"/>
    <w:rsid w:val="00D75654"/>
    <w:rsid w:val="00D955F6"/>
    <w:rsid w:val="00DF1004"/>
    <w:rsid w:val="00E02488"/>
    <w:rsid w:val="00E47547"/>
    <w:rsid w:val="00E7189F"/>
    <w:rsid w:val="00E71BE6"/>
    <w:rsid w:val="00E83F56"/>
    <w:rsid w:val="00E85AB6"/>
    <w:rsid w:val="00EB2DC2"/>
    <w:rsid w:val="00EC1731"/>
    <w:rsid w:val="00EC7827"/>
    <w:rsid w:val="00ED26CE"/>
    <w:rsid w:val="00F0689C"/>
    <w:rsid w:val="00F24CA6"/>
    <w:rsid w:val="00F32DCB"/>
    <w:rsid w:val="00F53D40"/>
    <w:rsid w:val="00F55FBC"/>
    <w:rsid w:val="00F60BD3"/>
    <w:rsid w:val="00F8029D"/>
    <w:rsid w:val="00FA029D"/>
    <w:rsid w:val="00FB1396"/>
    <w:rsid w:val="00FE1F14"/>
    <w:rsid w:val="00FE56A8"/>
    <w:rsid w:val="00FF0CF5"/>
    <w:rsid w:val="00FF1834"/>
    <w:rsid w:val="00FF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F7ADD03"/>
  <w15:docId w15:val="{594F744C-7731-4451-830C-7B04762A2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5E81"/>
  </w:style>
  <w:style w:type="paragraph" w:styleId="Cabealho1">
    <w:name w:val="heading 1"/>
    <w:basedOn w:val="Normal"/>
    <w:next w:val="Normal"/>
    <w:link w:val="Cabealho1Carter"/>
    <w:uiPriority w:val="9"/>
    <w:qFormat/>
    <w:rsid w:val="00906D0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042081"/>
  </w:style>
  <w:style w:type="paragraph" w:styleId="Rodap">
    <w:name w:val="footer"/>
    <w:basedOn w:val="Normal"/>
    <w:link w:val="RodapCarter"/>
    <w:uiPriority w:val="99"/>
    <w:semiHidden/>
    <w:unhideWhenUsed/>
    <w:rsid w:val="000420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042081"/>
  </w:style>
  <w:style w:type="character" w:styleId="TextodoMarcadordePosio">
    <w:name w:val="Placeholder Text"/>
    <w:basedOn w:val="Tipodeletrapredefinidodopargrafo"/>
    <w:uiPriority w:val="99"/>
    <w:semiHidden/>
    <w:rsid w:val="009553EC"/>
    <w:rPr>
      <w:color w:val="80808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9553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9553EC"/>
    <w:rPr>
      <w:rFonts w:ascii="Tahoma" w:hAnsi="Tahoma" w:cs="Tahoma"/>
      <w:sz w:val="16"/>
      <w:szCs w:val="16"/>
    </w:rPr>
  </w:style>
  <w:style w:type="paragraph" w:styleId="SemEspaamento">
    <w:name w:val="No Spacing"/>
    <w:link w:val="SemEspaamentoCarter"/>
    <w:uiPriority w:val="1"/>
    <w:qFormat/>
    <w:rsid w:val="00906D0A"/>
    <w:pPr>
      <w:spacing w:after="0" w:line="240" w:lineRule="auto"/>
    </w:pPr>
    <w:rPr>
      <w:rFonts w:eastAsiaTheme="minorEastAsia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906D0A"/>
    <w:rPr>
      <w:rFonts w:eastAsiaTheme="minorEastAsia"/>
    </w:rPr>
  </w:style>
  <w:style w:type="table" w:styleId="Tabelacomgrelha">
    <w:name w:val="Table Grid"/>
    <w:basedOn w:val="Tabelanormal"/>
    <w:uiPriority w:val="59"/>
    <w:rsid w:val="00906D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abealho1Carter">
    <w:name w:val="Cabeçalho 1 Caráter"/>
    <w:basedOn w:val="Tipodeletrapredefinidodopargrafo"/>
    <w:link w:val="Cabealho1"/>
    <w:uiPriority w:val="9"/>
    <w:rsid w:val="00906D0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Cabealho1"/>
    <w:next w:val="Normal"/>
    <w:uiPriority w:val="39"/>
    <w:semiHidden/>
    <w:unhideWhenUsed/>
    <w:qFormat/>
    <w:rsid w:val="00906D0A"/>
    <w:pPr>
      <w:outlineLvl w:val="9"/>
    </w:pPr>
  </w:style>
  <w:style w:type="paragraph" w:styleId="Legenda">
    <w:name w:val="caption"/>
    <w:basedOn w:val="Normal"/>
    <w:next w:val="Normal"/>
    <w:uiPriority w:val="35"/>
    <w:unhideWhenUsed/>
    <w:qFormat/>
    <w:rsid w:val="0071045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71045A"/>
    <w:pPr>
      <w:spacing w:after="0"/>
    </w:pPr>
  </w:style>
  <w:style w:type="character" w:styleId="Hiperligao">
    <w:name w:val="Hyperlink"/>
    <w:basedOn w:val="Tipodeletrapredefinidodopargrafo"/>
    <w:uiPriority w:val="99"/>
    <w:unhideWhenUsed/>
    <w:rsid w:val="0071045A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2B6585"/>
    <w:pPr>
      <w:spacing w:after="160" w:line="259" w:lineRule="auto"/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811E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EB2DC2"/>
    <w:pPr>
      <w:spacing w:after="100"/>
    </w:pPr>
  </w:style>
  <w:style w:type="character" w:styleId="Refdecomentrio">
    <w:name w:val="annotation reference"/>
    <w:basedOn w:val="Tipodeletrapredefinidodopargrafo"/>
    <w:uiPriority w:val="99"/>
    <w:semiHidden/>
    <w:unhideWhenUsed/>
    <w:rsid w:val="005D2FAB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5D2FAB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5D2FAB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5D2FAB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5D2F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12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5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1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40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2013-03-23T00:00:00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5CB2E0-1C0A-47A9-99EE-BD8955097F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1040</TotalTime>
  <Pages>1</Pages>
  <Words>2079</Words>
  <Characters>11232</Characters>
  <Application>Microsoft Office Word</Application>
  <DocSecurity>0</DocSecurity>
  <Lines>93</Lines>
  <Paragraphs>26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Software Development Plan</vt:lpstr>
      <vt:lpstr>Template</vt:lpstr>
    </vt:vector>
  </TitlesOfParts>
  <Company>PS2Win</Company>
  <LinksUpToDate>false</LinksUpToDate>
  <CharactersWithSpaces>13285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Development Plan</dc:title>
  <dc:subject>Keep Your Time</dc:subject>
  <dc:creator>Filipe Brandão</dc:creator>
  <cp:keywords/>
  <dc:description>v1.1</dc:description>
  <cp:lastModifiedBy>Filipe Brandão</cp:lastModifiedBy>
  <cp:revision>27</cp:revision>
  <dcterms:created xsi:type="dcterms:W3CDTF">2013-02-23T09:48:00Z</dcterms:created>
  <dcterms:modified xsi:type="dcterms:W3CDTF">2013-04-20T10:26:00Z</dcterms:modified>
  <cp:contentStatus>Ready for Review</cp:contentStatus>
</cp:coreProperties>
</file>