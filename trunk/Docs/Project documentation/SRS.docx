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6C34176F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800B09" w14:textId="104DA34A" w:rsidR="006F3F7C" w:rsidRDefault="00C72E28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68C74FE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573DBE3" w14:textId="487DDA99" w:rsidR="006F3F7C" w:rsidRDefault="005A360E" w:rsidP="005A360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Software Requirement Specification</w:t>
                    </w:r>
                  </w:p>
                </w:sdtContent>
              </w:sdt>
            </w:tc>
          </w:tr>
          <w:tr w:rsidR="006F3F7C" w14:paraId="0D7BCFFB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1524DB4" w14:textId="16D85F56" w:rsidR="006F3F7C" w:rsidRDefault="00A938BA" w:rsidP="002E0B9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61E67EA3" w14:textId="77777777" w:rsidR="006F3F7C" w:rsidRDefault="006F3F7C"/>
        <w:p w14:paraId="629524BB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3B8E71B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EAEFAE5" w14:textId="7E9D624B" w:rsidR="006F3F7C" w:rsidRDefault="005A360E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Girão;Mário Oliveira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25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9DBD850" w14:textId="0D7DF5AC" w:rsidR="006F3F7C" w:rsidRDefault="005A360E">
                    <w:pPr>
                      <w:pStyle w:val="SemEspaamento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25-04-2013</w:t>
                    </w:r>
                  </w:p>
                </w:sdtContent>
              </w:sdt>
              <w:p w14:paraId="32066CF3" w14:textId="77777777" w:rsidR="006F3F7C" w:rsidRDefault="006F3F7C">
                <w:pPr>
                  <w:pStyle w:val="SemEspaamento"/>
                  <w:rPr>
                    <w:color w:val="4F81BD" w:themeColor="accent1"/>
                  </w:rPr>
                </w:pPr>
              </w:p>
            </w:tc>
          </w:tr>
        </w:tbl>
        <w:p w14:paraId="62ADE966" w14:textId="77777777" w:rsidR="006F3F7C" w:rsidRDefault="006F3F7C"/>
        <w:p w14:paraId="44DFDF6C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5B8B0541" w14:textId="77777777" w:rsidR="006F3F7C" w:rsidRDefault="00544BED">
          <w:pPr>
            <w:rPr>
              <w:lang w:val="en-US"/>
            </w:rPr>
          </w:pPr>
        </w:p>
      </w:sdtContent>
    </w:sdt>
    <w:p w14:paraId="7F557257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0C106ABF" w14:textId="77777777" w:rsidR="00906D0A" w:rsidRPr="00F24CA6" w:rsidRDefault="004630B1">
          <w:pPr>
            <w:pStyle w:val="Cabealhodondice"/>
          </w:pPr>
          <w:r w:rsidRPr="00F24CA6">
            <w:t>Content</w:t>
          </w:r>
        </w:p>
        <w:p w14:paraId="383616B0" w14:textId="77777777" w:rsidR="00312E99" w:rsidRDefault="00CF6984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4672254" w:history="1">
            <w:r w:rsidR="00312E99" w:rsidRPr="00586078">
              <w:rPr>
                <w:rStyle w:val="Hiperligao"/>
                <w:noProof/>
                <w:lang w:val="en-US"/>
              </w:rPr>
              <w:t>1.</w:t>
            </w:r>
            <w:r w:rsidR="00312E99">
              <w:rPr>
                <w:rFonts w:eastAsiaTheme="minorEastAsia"/>
                <w:noProof/>
                <w:lang w:eastAsia="pt-PT"/>
              </w:rPr>
              <w:tab/>
            </w:r>
            <w:r w:rsidR="00312E99" w:rsidRPr="00586078">
              <w:rPr>
                <w:rStyle w:val="Hiperligao"/>
                <w:noProof/>
                <w:lang w:val="en-US"/>
              </w:rPr>
              <w:t>Introduction</w:t>
            </w:r>
            <w:r w:rsidR="00312E99">
              <w:rPr>
                <w:noProof/>
                <w:webHidden/>
              </w:rPr>
              <w:tab/>
            </w:r>
            <w:r w:rsidR="00312E99">
              <w:rPr>
                <w:noProof/>
                <w:webHidden/>
              </w:rPr>
              <w:fldChar w:fldCharType="begin"/>
            </w:r>
            <w:r w:rsidR="00312E99">
              <w:rPr>
                <w:noProof/>
                <w:webHidden/>
              </w:rPr>
              <w:instrText xml:space="preserve"> PAGEREF _Toc354672254 \h </w:instrText>
            </w:r>
            <w:r w:rsidR="00312E99">
              <w:rPr>
                <w:noProof/>
                <w:webHidden/>
              </w:rPr>
            </w:r>
            <w:r w:rsidR="00312E99">
              <w:rPr>
                <w:noProof/>
                <w:webHidden/>
              </w:rPr>
              <w:fldChar w:fldCharType="separate"/>
            </w:r>
            <w:r w:rsidR="00312E99">
              <w:rPr>
                <w:noProof/>
                <w:webHidden/>
              </w:rPr>
              <w:t>1</w:t>
            </w:r>
            <w:r w:rsidR="00312E99">
              <w:rPr>
                <w:noProof/>
                <w:webHidden/>
              </w:rPr>
              <w:fldChar w:fldCharType="end"/>
            </w:r>
          </w:hyperlink>
        </w:p>
        <w:p w14:paraId="0E112C2A" w14:textId="77777777" w:rsidR="00312E99" w:rsidRDefault="00544BE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672255" w:history="1">
            <w:r w:rsidR="00312E99" w:rsidRPr="00586078">
              <w:rPr>
                <w:rStyle w:val="Hiperligao"/>
                <w:noProof/>
                <w:lang w:val="en-US"/>
              </w:rPr>
              <w:t>1.1.</w:t>
            </w:r>
            <w:r w:rsidR="00312E99">
              <w:rPr>
                <w:rFonts w:eastAsiaTheme="minorEastAsia"/>
                <w:noProof/>
                <w:lang w:eastAsia="pt-PT"/>
              </w:rPr>
              <w:tab/>
            </w:r>
            <w:r w:rsidR="00312E99" w:rsidRPr="00586078">
              <w:rPr>
                <w:rStyle w:val="Hiperligao"/>
                <w:noProof/>
                <w:lang w:val="en-US"/>
              </w:rPr>
              <w:t>Purpose</w:t>
            </w:r>
            <w:r w:rsidR="00312E99">
              <w:rPr>
                <w:noProof/>
                <w:webHidden/>
              </w:rPr>
              <w:tab/>
            </w:r>
            <w:r w:rsidR="00312E99">
              <w:rPr>
                <w:noProof/>
                <w:webHidden/>
              </w:rPr>
              <w:fldChar w:fldCharType="begin"/>
            </w:r>
            <w:r w:rsidR="00312E99">
              <w:rPr>
                <w:noProof/>
                <w:webHidden/>
              </w:rPr>
              <w:instrText xml:space="preserve"> PAGEREF _Toc354672255 \h </w:instrText>
            </w:r>
            <w:r w:rsidR="00312E99">
              <w:rPr>
                <w:noProof/>
                <w:webHidden/>
              </w:rPr>
            </w:r>
            <w:r w:rsidR="00312E99">
              <w:rPr>
                <w:noProof/>
                <w:webHidden/>
              </w:rPr>
              <w:fldChar w:fldCharType="separate"/>
            </w:r>
            <w:r w:rsidR="00312E99">
              <w:rPr>
                <w:noProof/>
                <w:webHidden/>
              </w:rPr>
              <w:t>1</w:t>
            </w:r>
            <w:r w:rsidR="00312E99">
              <w:rPr>
                <w:noProof/>
                <w:webHidden/>
              </w:rPr>
              <w:fldChar w:fldCharType="end"/>
            </w:r>
          </w:hyperlink>
        </w:p>
        <w:p w14:paraId="43D81303" w14:textId="77777777" w:rsidR="00312E99" w:rsidRDefault="00544BE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672256" w:history="1">
            <w:r w:rsidR="00312E99" w:rsidRPr="00586078">
              <w:rPr>
                <w:rStyle w:val="Hiperligao"/>
                <w:noProof/>
                <w:lang w:val="en-US"/>
              </w:rPr>
              <w:t>1.2.</w:t>
            </w:r>
            <w:r w:rsidR="00312E99">
              <w:rPr>
                <w:rFonts w:eastAsiaTheme="minorEastAsia"/>
                <w:noProof/>
                <w:lang w:eastAsia="pt-PT"/>
              </w:rPr>
              <w:tab/>
            </w:r>
            <w:r w:rsidR="00312E99" w:rsidRPr="00586078">
              <w:rPr>
                <w:rStyle w:val="Hiperligao"/>
                <w:noProof/>
                <w:lang w:val="en-US"/>
              </w:rPr>
              <w:t>Vision of the Solution</w:t>
            </w:r>
            <w:r w:rsidR="00312E99">
              <w:rPr>
                <w:noProof/>
                <w:webHidden/>
              </w:rPr>
              <w:tab/>
            </w:r>
            <w:r w:rsidR="00312E99">
              <w:rPr>
                <w:noProof/>
                <w:webHidden/>
              </w:rPr>
              <w:fldChar w:fldCharType="begin"/>
            </w:r>
            <w:r w:rsidR="00312E99">
              <w:rPr>
                <w:noProof/>
                <w:webHidden/>
              </w:rPr>
              <w:instrText xml:space="preserve"> PAGEREF _Toc354672256 \h </w:instrText>
            </w:r>
            <w:r w:rsidR="00312E99">
              <w:rPr>
                <w:noProof/>
                <w:webHidden/>
              </w:rPr>
            </w:r>
            <w:r w:rsidR="00312E99">
              <w:rPr>
                <w:noProof/>
                <w:webHidden/>
              </w:rPr>
              <w:fldChar w:fldCharType="separate"/>
            </w:r>
            <w:r w:rsidR="00312E99">
              <w:rPr>
                <w:noProof/>
                <w:webHidden/>
              </w:rPr>
              <w:t>1</w:t>
            </w:r>
            <w:r w:rsidR="00312E99">
              <w:rPr>
                <w:noProof/>
                <w:webHidden/>
              </w:rPr>
              <w:fldChar w:fldCharType="end"/>
            </w:r>
          </w:hyperlink>
        </w:p>
        <w:p w14:paraId="535E2611" w14:textId="77777777" w:rsidR="00312E99" w:rsidRDefault="00544BE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672257" w:history="1">
            <w:r w:rsidR="00312E99" w:rsidRPr="00586078">
              <w:rPr>
                <w:rStyle w:val="Hiperligao"/>
                <w:noProof/>
                <w:lang w:val="en-US"/>
              </w:rPr>
              <w:t>1.3.</w:t>
            </w:r>
            <w:r w:rsidR="00312E99">
              <w:rPr>
                <w:rFonts w:eastAsiaTheme="minorEastAsia"/>
                <w:noProof/>
                <w:lang w:eastAsia="pt-PT"/>
              </w:rPr>
              <w:tab/>
            </w:r>
            <w:r w:rsidR="00312E99" w:rsidRPr="00586078">
              <w:rPr>
                <w:rStyle w:val="Hiperligao"/>
                <w:noProof/>
                <w:lang w:val="en-US"/>
              </w:rPr>
              <w:t>Major Features</w:t>
            </w:r>
            <w:r w:rsidR="00312E99">
              <w:rPr>
                <w:noProof/>
                <w:webHidden/>
              </w:rPr>
              <w:tab/>
            </w:r>
            <w:r w:rsidR="00312E99">
              <w:rPr>
                <w:noProof/>
                <w:webHidden/>
              </w:rPr>
              <w:fldChar w:fldCharType="begin"/>
            </w:r>
            <w:r w:rsidR="00312E99">
              <w:rPr>
                <w:noProof/>
                <w:webHidden/>
              </w:rPr>
              <w:instrText xml:space="preserve"> PAGEREF _Toc354672257 \h </w:instrText>
            </w:r>
            <w:r w:rsidR="00312E99">
              <w:rPr>
                <w:noProof/>
                <w:webHidden/>
              </w:rPr>
            </w:r>
            <w:r w:rsidR="00312E99">
              <w:rPr>
                <w:noProof/>
                <w:webHidden/>
              </w:rPr>
              <w:fldChar w:fldCharType="separate"/>
            </w:r>
            <w:r w:rsidR="00312E99">
              <w:rPr>
                <w:noProof/>
                <w:webHidden/>
              </w:rPr>
              <w:t>1</w:t>
            </w:r>
            <w:r w:rsidR="00312E99">
              <w:rPr>
                <w:noProof/>
                <w:webHidden/>
              </w:rPr>
              <w:fldChar w:fldCharType="end"/>
            </w:r>
          </w:hyperlink>
        </w:p>
        <w:p w14:paraId="5DE73B0E" w14:textId="77777777" w:rsidR="00312E99" w:rsidRDefault="00544BE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672258" w:history="1">
            <w:r w:rsidR="00312E99" w:rsidRPr="00586078">
              <w:rPr>
                <w:rStyle w:val="Hiperligao"/>
                <w:noProof/>
                <w:lang w:val="en-US"/>
              </w:rPr>
              <w:t>1.4.</w:t>
            </w:r>
            <w:r w:rsidR="00312E99">
              <w:rPr>
                <w:rFonts w:eastAsiaTheme="minorEastAsia"/>
                <w:noProof/>
                <w:lang w:eastAsia="pt-PT"/>
              </w:rPr>
              <w:tab/>
            </w:r>
            <w:r w:rsidR="00312E99" w:rsidRPr="00586078">
              <w:rPr>
                <w:rStyle w:val="Hiperligao"/>
                <w:noProof/>
                <w:lang w:val="en-US"/>
              </w:rPr>
              <w:t>Assumptions and Dependencies</w:t>
            </w:r>
            <w:r w:rsidR="00312E99">
              <w:rPr>
                <w:noProof/>
                <w:webHidden/>
              </w:rPr>
              <w:tab/>
            </w:r>
            <w:r w:rsidR="00312E99">
              <w:rPr>
                <w:noProof/>
                <w:webHidden/>
              </w:rPr>
              <w:fldChar w:fldCharType="begin"/>
            </w:r>
            <w:r w:rsidR="00312E99">
              <w:rPr>
                <w:noProof/>
                <w:webHidden/>
              </w:rPr>
              <w:instrText xml:space="preserve"> PAGEREF _Toc354672258 \h </w:instrText>
            </w:r>
            <w:r w:rsidR="00312E99">
              <w:rPr>
                <w:noProof/>
                <w:webHidden/>
              </w:rPr>
            </w:r>
            <w:r w:rsidR="00312E99">
              <w:rPr>
                <w:noProof/>
                <w:webHidden/>
              </w:rPr>
              <w:fldChar w:fldCharType="separate"/>
            </w:r>
            <w:r w:rsidR="00312E99">
              <w:rPr>
                <w:noProof/>
                <w:webHidden/>
              </w:rPr>
              <w:t>1</w:t>
            </w:r>
            <w:r w:rsidR="00312E99">
              <w:rPr>
                <w:noProof/>
                <w:webHidden/>
              </w:rPr>
              <w:fldChar w:fldCharType="end"/>
            </w:r>
          </w:hyperlink>
        </w:p>
        <w:p w14:paraId="0AD182F9" w14:textId="77777777" w:rsidR="00312E99" w:rsidRDefault="00544BE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672259" w:history="1">
            <w:r w:rsidR="00312E99" w:rsidRPr="00586078">
              <w:rPr>
                <w:rStyle w:val="Hiperligao"/>
                <w:noProof/>
                <w:lang w:val="en-US"/>
              </w:rPr>
              <w:t>2.</w:t>
            </w:r>
            <w:r w:rsidR="00312E99">
              <w:rPr>
                <w:rFonts w:eastAsiaTheme="minorEastAsia"/>
                <w:noProof/>
                <w:lang w:eastAsia="pt-PT"/>
              </w:rPr>
              <w:tab/>
            </w:r>
            <w:r w:rsidR="00312E99" w:rsidRPr="00586078">
              <w:rPr>
                <w:rStyle w:val="Hiperligao"/>
                <w:noProof/>
                <w:lang w:val="en-US"/>
              </w:rPr>
              <w:t>Use Cases</w:t>
            </w:r>
            <w:r w:rsidR="00312E99">
              <w:rPr>
                <w:noProof/>
                <w:webHidden/>
              </w:rPr>
              <w:tab/>
            </w:r>
            <w:r w:rsidR="00312E99">
              <w:rPr>
                <w:noProof/>
                <w:webHidden/>
              </w:rPr>
              <w:fldChar w:fldCharType="begin"/>
            </w:r>
            <w:r w:rsidR="00312E99">
              <w:rPr>
                <w:noProof/>
                <w:webHidden/>
              </w:rPr>
              <w:instrText xml:space="preserve"> PAGEREF _Toc354672259 \h </w:instrText>
            </w:r>
            <w:r w:rsidR="00312E99">
              <w:rPr>
                <w:noProof/>
                <w:webHidden/>
              </w:rPr>
            </w:r>
            <w:r w:rsidR="00312E99">
              <w:rPr>
                <w:noProof/>
                <w:webHidden/>
              </w:rPr>
              <w:fldChar w:fldCharType="separate"/>
            </w:r>
            <w:r w:rsidR="00312E99">
              <w:rPr>
                <w:noProof/>
                <w:webHidden/>
              </w:rPr>
              <w:t>2</w:t>
            </w:r>
            <w:r w:rsidR="00312E99">
              <w:rPr>
                <w:noProof/>
                <w:webHidden/>
              </w:rPr>
              <w:fldChar w:fldCharType="end"/>
            </w:r>
          </w:hyperlink>
        </w:p>
        <w:p w14:paraId="229A39BD" w14:textId="77777777" w:rsidR="00312E99" w:rsidRDefault="00544BE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672260" w:history="1">
            <w:r w:rsidR="00312E99" w:rsidRPr="00586078">
              <w:rPr>
                <w:rStyle w:val="Hiperligao"/>
                <w:noProof/>
                <w:lang w:val="en-US"/>
              </w:rPr>
              <w:t>2.1.</w:t>
            </w:r>
            <w:r w:rsidR="00312E99">
              <w:rPr>
                <w:rFonts w:eastAsiaTheme="minorEastAsia"/>
                <w:noProof/>
                <w:lang w:eastAsia="pt-PT"/>
              </w:rPr>
              <w:tab/>
            </w:r>
            <w:r w:rsidR="00312E99" w:rsidRPr="00586078">
              <w:rPr>
                <w:rStyle w:val="Hiperligao"/>
                <w:noProof/>
                <w:lang w:val="en-US"/>
              </w:rPr>
              <w:t>&lt;&lt;Use Case Name&gt;&gt;</w:t>
            </w:r>
            <w:r w:rsidR="00312E99">
              <w:rPr>
                <w:noProof/>
                <w:webHidden/>
              </w:rPr>
              <w:tab/>
            </w:r>
            <w:r w:rsidR="00312E99">
              <w:rPr>
                <w:noProof/>
                <w:webHidden/>
              </w:rPr>
              <w:fldChar w:fldCharType="begin"/>
            </w:r>
            <w:r w:rsidR="00312E99">
              <w:rPr>
                <w:noProof/>
                <w:webHidden/>
              </w:rPr>
              <w:instrText xml:space="preserve"> PAGEREF _Toc354672260 \h </w:instrText>
            </w:r>
            <w:r w:rsidR="00312E99">
              <w:rPr>
                <w:noProof/>
                <w:webHidden/>
              </w:rPr>
            </w:r>
            <w:r w:rsidR="00312E99">
              <w:rPr>
                <w:noProof/>
                <w:webHidden/>
              </w:rPr>
              <w:fldChar w:fldCharType="separate"/>
            </w:r>
            <w:r w:rsidR="00312E99">
              <w:rPr>
                <w:noProof/>
                <w:webHidden/>
              </w:rPr>
              <w:t>2</w:t>
            </w:r>
            <w:r w:rsidR="00312E99">
              <w:rPr>
                <w:noProof/>
                <w:webHidden/>
              </w:rPr>
              <w:fldChar w:fldCharType="end"/>
            </w:r>
          </w:hyperlink>
        </w:p>
        <w:p w14:paraId="11A5D2BE" w14:textId="77777777" w:rsidR="00312E99" w:rsidRDefault="00544BE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672261" w:history="1">
            <w:r w:rsidR="00312E99" w:rsidRPr="00586078">
              <w:rPr>
                <w:rStyle w:val="Hiperligao"/>
                <w:noProof/>
                <w:lang w:val="en-US"/>
              </w:rPr>
              <w:t>3.</w:t>
            </w:r>
            <w:r w:rsidR="00312E99">
              <w:rPr>
                <w:rFonts w:eastAsiaTheme="minorEastAsia"/>
                <w:noProof/>
                <w:lang w:eastAsia="pt-PT"/>
              </w:rPr>
              <w:tab/>
            </w:r>
            <w:r w:rsidR="00312E99" w:rsidRPr="00586078">
              <w:rPr>
                <w:rStyle w:val="Hiperligao"/>
                <w:noProof/>
                <w:lang w:val="en-US"/>
              </w:rPr>
              <w:t>Features System</w:t>
            </w:r>
            <w:r w:rsidR="00312E99">
              <w:rPr>
                <w:noProof/>
                <w:webHidden/>
              </w:rPr>
              <w:tab/>
            </w:r>
            <w:r w:rsidR="00312E99">
              <w:rPr>
                <w:noProof/>
                <w:webHidden/>
              </w:rPr>
              <w:fldChar w:fldCharType="begin"/>
            </w:r>
            <w:r w:rsidR="00312E99">
              <w:rPr>
                <w:noProof/>
                <w:webHidden/>
              </w:rPr>
              <w:instrText xml:space="preserve"> PAGEREF _Toc354672261 \h </w:instrText>
            </w:r>
            <w:r w:rsidR="00312E99">
              <w:rPr>
                <w:noProof/>
                <w:webHidden/>
              </w:rPr>
            </w:r>
            <w:r w:rsidR="00312E99">
              <w:rPr>
                <w:noProof/>
                <w:webHidden/>
              </w:rPr>
              <w:fldChar w:fldCharType="separate"/>
            </w:r>
            <w:r w:rsidR="00312E99">
              <w:rPr>
                <w:noProof/>
                <w:webHidden/>
              </w:rPr>
              <w:t>2</w:t>
            </w:r>
            <w:r w:rsidR="00312E99">
              <w:rPr>
                <w:noProof/>
                <w:webHidden/>
              </w:rPr>
              <w:fldChar w:fldCharType="end"/>
            </w:r>
          </w:hyperlink>
        </w:p>
        <w:p w14:paraId="219276A7" w14:textId="77777777" w:rsidR="00312E99" w:rsidRDefault="00544BE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672262" w:history="1">
            <w:r w:rsidR="00312E99" w:rsidRPr="00586078">
              <w:rPr>
                <w:rStyle w:val="Hiperligao"/>
                <w:noProof/>
                <w:lang w:val="en-US"/>
              </w:rPr>
              <w:t>3.1.</w:t>
            </w:r>
            <w:r w:rsidR="00312E99">
              <w:rPr>
                <w:rFonts w:eastAsiaTheme="minorEastAsia"/>
                <w:noProof/>
                <w:lang w:eastAsia="pt-PT"/>
              </w:rPr>
              <w:tab/>
            </w:r>
            <w:r w:rsidR="00312E99" w:rsidRPr="00586078">
              <w:rPr>
                <w:rStyle w:val="Hiperligao"/>
                <w:noProof/>
                <w:lang w:val="en-US"/>
              </w:rPr>
              <w:t>&lt;&lt;Use case Name&gt;&gt;</w:t>
            </w:r>
            <w:r w:rsidR="00312E99">
              <w:rPr>
                <w:noProof/>
                <w:webHidden/>
              </w:rPr>
              <w:tab/>
            </w:r>
            <w:r w:rsidR="00312E99">
              <w:rPr>
                <w:noProof/>
                <w:webHidden/>
              </w:rPr>
              <w:fldChar w:fldCharType="begin"/>
            </w:r>
            <w:r w:rsidR="00312E99">
              <w:rPr>
                <w:noProof/>
                <w:webHidden/>
              </w:rPr>
              <w:instrText xml:space="preserve"> PAGEREF _Toc354672262 \h </w:instrText>
            </w:r>
            <w:r w:rsidR="00312E99">
              <w:rPr>
                <w:noProof/>
                <w:webHidden/>
              </w:rPr>
            </w:r>
            <w:r w:rsidR="00312E99">
              <w:rPr>
                <w:noProof/>
                <w:webHidden/>
              </w:rPr>
              <w:fldChar w:fldCharType="separate"/>
            </w:r>
            <w:r w:rsidR="00312E99">
              <w:rPr>
                <w:noProof/>
                <w:webHidden/>
              </w:rPr>
              <w:t>2</w:t>
            </w:r>
            <w:r w:rsidR="00312E99">
              <w:rPr>
                <w:noProof/>
                <w:webHidden/>
              </w:rPr>
              <w:fldChar w:fldCharType="end"/>
            </w:r>
          </w:hyperlink>
        </w:p>
        <w:p w14:paraId="0ADE9DEB" w14:textId="77777777" w:rsidR="00312E99" w:rsidRDefault="00544BE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672263" w:history="1">
            <w:r w:rsidR="00312E99" w:rsidRPr="00586078">
              <w:rPr>
                <w:rStyle w:val="Hiperligao"/>
                <w:noProof/>
                <w:lang w:val="en-US"/>
              </w:rPr>
              <w:t>4.</w:t>
            </w:r>
            <w:r w:rsidR="00312E99">
              <w:rPr>
                <w:rFonts w:eastAsiaTheme="minorEastAsia"/>
                <w:noProof/>
                <w:lang w:eastAsia="pt-PT"/>
              </w:rPr>
              <w:tab/>
            </w:r>
            <w:r w:rsidR="00312E99" w:rsidRPr="00586078">
              <w:rPr>
                <w:rStyle w:val="Hiperligao"/>
                <w:noProof/>
                <w:lang w:val="en-US"/>
              </w:rPr>
              <w:t>Interface Requirements</w:t>
            </w:r>
            <w:r w:rsidR="00312E99">
              <w:rPr>
                <w:noProof/>
                <w:webHidden/>
              </w:rPr>
              <w:tab/>
            </w:r>
            <w:r w:rsidR="00312E99">
              <w:rPr>
                <w:noProof/>
                <w:webHidden/>
              </w:rPr>
              <w:fldChar w:fldCharType="begin"/>
            </w:r>
            <w:r w:rsidR="00312E99">
              <w:rPr>
                <w:noProof/>
                <w:webHidden/>
              </w:rPr>
              <w:instrText xml:space="preserve"> PAGEREF _Toc354672263 \h </w:instrText>
            </w:r>
            <w:r w:rsidR="00312E99">
              <w:rPr>
                <w:noProof/>
                <w:webHidden/>
              </w:rPr>
            </w:r>
            <w:r w:rsidR="00312E99">
              <w:rPr>
                <w:noProof/>
                <w:webHidden/>
              </w:rPr>
              <w:fldChar w:fldCharType="separate"/>
            </w:r>
            <w:r w:rsidR="00312E99">
              <w:rPr>
                <w:noProof/>
                <w:webHidden/>
              </w:rPr>
              <w:t>2</w:t>
            </w:r>
            <w:r w:rsidR="00312E99">
              <w:rPr>
                <w:noProof/>
                <w:webHidden/>
              </w:rPr>
              <w:fldChar w:fldCharType="end"/>
            </w:r>
          </w:hyperlink>
        </w:p>
        <w:p w14:paraId="195CEB28" w14:textId="77777777" w:rsidR="00312E99" w:rsidRDefault="00544BED">
          <w:pPr>
            <w:pStyle w:val="ndice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672264" w:history="1">
            <w:r w:rsidR="00312E99" w:rsidRPr="00586078">
              <w:rPr>
                <w:rStyle w:val="Hiperligao"/>
                <w:noProof/>
                <w:lang w:val="en-US"/>
              </w:rPr>
              <w:t>4.1.</w:t>
            </w:r>
            <w:r w:rsidR="00312E99">
              <w:rPr>
                <w:rFonts w:eastAsiaTheme="minorEastAsia"/>
                <w:noProof/>
                <w:lang w:eastAsia="pt-PT"/>
              </w:rPr>
              <w:tab/>
            </w:r>
            <w:r w:rsidR="00312E99" w:rsidRPr="00586078">
              <w:rPr>
                <w:rStyle w:val="Hiperligao"/>
                <w:noProof/>
                <w:lang w:val="en-US"/>
              </w:rPr>
              <w:t>&lt;&lt;Name&gt;&gt;</w:t>
            </w:r>
            <w:r w:rsidR="00312E99">
              <w:rPr>
                <w:noProof/>
                <w:webHidden/>
              </w:rPr>
              <w:tab/>
            </w:r>
            <w:r w:rsidR="00312E99">
              <w:rPr>
                <w:noProof/>
                <w:webHidden/>
              </w:rPr>
              <w:fldChar w:fldCharType="begin"/>
            </w:r>
            <w:r w:rsidR="00312E99">
              <w:rPr>
                <w:noProof/>
                <w:webHidden/>
              </w:rPr>
              <w:instrText xml:space="preserve"> PAGEREF _Toc354672264 \h </w:instrText>
            </w:r>
            <w:r w:rsidR="00312E99">
              <w:rPr>
                <w:noProof/>
                <w:webHidden/>
              </w:rPr>
            </w:r>
            <w:r w:rsidR="00312E99">
              <w:rPr>
                <w:noProof/>
                <w:webHidden/>
              </w:rPr>
              <w:fldChar w:fldCharType="separate"/>
            </w:r>
            <w:r w:rsidR="00312E99">
              <w:rPr>
                <w:noProof/>
                <w:webHidden/>
              </w:rPr>
              <w:t>2</w:t>
            </w:r>
            <w:r w:rsidR="00312E99">
              <w:rPr>
                <w:noProof/>
                <w:webHidden/>
              </w:rPr>
              <w:fldChar w:fldCharType="end"/>
            </w:r>
          </w:hyperlink>
        </w:p>
        <w:p w14:paraId="1CB62C82" w14:textId="77777777" w:rsidR="00312E99" w:rsidRDefault="00544BE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672265" w:history="1">
            <w:r w:rsidR="00312E99" w:rsidRPr="00586078">
              <w:rPr>
                <w:rStyle w:val="Hiperligao"/>
                <w:noProof/>
                <w:lang w:val="en-US"/>
              </w:rPr>
              <w:t>5.</w:t>
            </w:r>
            <w:r w:rsidR="00312E99">
              <w:rPr>
                <w:rFonts w:eastAsiaTheme="minorEastAsia"/>
                <w:noProof/>
                <w:lang w:eastAsia="pt-PT"/>
              </w:rPr>
              <w:tab/>
            </w:r>
            <w:r w:rsidR="00312E99" w:rsidRPr="00586078">
              <w:rPr>
                <w:rStyle w:val="Hiperligao"/>
                <w:noProof/>
                <w:lang w:val="en-US"/>
              </w:rPr>
              <w:t>Nonfunctional Requirements</w:t>
            </w:r>
            <w:r w:rsidR="00312E99">
              <w:rPr>
                <w:noProof/>
                <w:webHidden/>
              </w:rPr>
              <w:tab/>
            </w:r>
            <w:r w:rsidR="00312E99">
              <w:rPr>
                <w:noProof/>
                <w:webHidden/>
              </w:rPr>
              <w:fldChar w:fldCharType="begin"/>
            </w:r>
            <w:r w:rsidR="00312E99">
              <w:rPr>
                <w:noProof/>
                <w:webHidden/>
              </w:rPr>
              <w:instrText xml:space="preserve"> PAGEREF _Toc354672265 \h </w:instrText>
            </w:r>
            <w:r w:rsidR="00312E99">
              <w:rPr>
                <w:noProof/>
                <w:webHidden/>
              </w:rPr>
            </w:r>
            <w:r w:rsidR="00312E99">
              <w:rPr>
                <w:noProof/>
                <w:webHidden/>
              </w:rPr>
              <w:fldChar w:fldCharType="separate"/>
            </w:r>
            <w:r w:rsidR="00312E99">
              <w:rPr>
                <w:noProof/>
                <w:webHidden/>
              </w:rPr>
              <w:t>2</w:t>
            </w:r>
            <w:r w:rsidR="00312E99">
              <w:rPr>
                <w:noProof/>
                <w:webHidden/>
              </w:rPr>
              <w:fldChar w:fldCharType="end"/>
            </w:r>
          </w:hyperlink>
        </w:p>
        <w:p w14:paraId="13D63BF0" w14:textId="77777777" w:rsidR="00312E99" w:rsidRDefault="00544BE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4672266" w:history="1">
            <w:r w:rsidR="00312E99" w:rsidRPr="00586078">
              <w:rPr>
                <w:rStyle w:val="Hiperligao"/>
                <w:noProof/>
                <w:lang w:val="en-US"/>
              </w:rPr>
              <w:t>Appendix A: Data Dictionary</w:t>
            </w:r>
            <w:r w:rsidR="00312E99">
              <w:rPr>
                <w:noProof/>
                <w:webHidden/>
              </w:rPr>
              <w:tab/>
            </w:r>
            <w:r w:rsidR="00312E99">
              <w:rPr>
                <w:noProof/>
                <w:webHidden/>
              </w:rPr>
              <w:fldChar w:fldCharType="begin"/>
            </w:r>
            <w:r w:rsidR="00312E99">
              <w:rPr>
                <w:noProof/>
                <w:webHidden/>
              </w:rPr>
              <w:instrText xml:space="preserve"> PAGEREF _Toc354672266 \h </w:instrText>
            </w:r>
            <w:r w:rsidR="00312E99">
              <w:rPr>
                <w:noProof/>
                <w:webHidden/>
              </w:rPr>
            </w:r>
            <w:r w:rsidR="00312E99">
              <w:rPr>
                <w:noProof/>
                <w:webHidden/>
              </w:rPr>
              <w:fldChar w:fldCharType="separate"/>
            </w:r>
            <w:r w:rsidR="00312E99">
              <w:rPr>
                <w:noProof/>
                <w:webHidden/>
              </w:rPr>
              <w:t>2</w:t>
            </w:r>
            <w:r w:rsidR="00312E99">
              <w:rPr>
                <w:noProof/>
                <w:webHidden/>
              </w:rPr>
              <w:fldChar w:fldCharType="end"/>
            </w:r>
          </w:hyperlink>
        </w:p>
        <w:p w14:paraId="117E252B" w14:textId="77777777" w:rsidR="00906D0A" w:rsidRPr="00F24CA6" w:rsidRDefault="00CF6984">
          <w:r w:rsidRPr="00895D61">
            <w:rPr>
              <w:lang w:val="en-US"/>
            </w:rPr>
            <w:fldChar w:fldCharType="end"/>
          </w:r>
        </w:p>
      </w:sdtContent>
    </w:sdt>
    <w:p w14:paraId="2F6498B8" w14:textId="77777777" w:rsidR="00906D0A" w:rsidRPr="005E28AC" w:rsidRDefault="004630B1">
      <w:pPr>
        <w:rPr>
          <w:lang w:val="en-GB"/>
        </w:rPr>
      </w:pPr>
      <w:r w:rsidRPr="005E28A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Images</w:t>
      </w:r>
    </w:p>
    <w:p w14:paraId="4143AA3A" w14:textId="7DCEC882" w:rsidR="00906D0A" w:rsidRPr="005E28AC" w:rsidRDefault="00CF6984">
      <w:pPr>
        <w:rPr>
          <w:lang w:val="en-GB"/>
        </w:rPr>
      </w:pPr>
      <w:r w:rsidRPr="00895D61">
        <w:rPr>
          <w:lang w:val="en-US"/>
        </w:rPr>
        <w:fldChar w:fldCharType="begin"/>
      </w:r>
      <w:r w:rsidR="00906D0A" w:rsidRPr="005E28AC">
        <w:rPr>
          <w:lang w:val="en-GB"/>
        </w:rPr>
        <w:instrText xml:space="preserve"> TOC \h \z \c "Figure" </w:instrText>
      </w:r>
      <w:r w:rsidRPr="00895D61">
        <w:rPr>
          <w:lang w:val="en-US"/>
        </w:rPr>
        <w:fldChar w:fldCharType="separate"/>
      </w:r>
      <w:r w:rsidR="00644DA8">
        <w:rPr>
          <w:b/>
          <w:bCs/>
          <w:noProof/>
          <w:lang w:val="en-US"/>
        </w:rPr>
        <w:t>No table of figures entries found.</w:t>
      </w:r>
      <w:r w:rsidRPr="00895D61">
        <w:rPr>
          <w:lang w:val="en-US"/>
        </w:rPr>
        <w:fldChar w:fldCharType="end"/>
      </w:r>
    </w:p>
    <w:p w14:paraId="5BE655AD" w14:textId="77777777" w:rsidR="00906D0A" w:rsidRPr="0014417A" w:rsidRDefault="004630B1">
      <w:pPr>
        <w:rPr>
          <w:lang w:val="en-US"/>
        </w:rPr>
      </w:pPr>
      <w:r w:rsidRPr="0014417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0DBE7FF2" w14:textId="77777777" w:rsidR="000846D0" w:rsidRDefault="00CF6984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1191946" w:history="1">
        <w:r w:rsidR="000846D0" w:rsidRPr="00A906B5">
          <w:rPr>
            <w:rStyle w:val="Hiperligao"/>
            <w:noProof/>
            <w:lang w:val="en-US"/>
          </w:rPr>
          <w:t>Table 1: List of Contributors</w:t>
        </w:r>
        <w:r w:rsidR="000846D0">
          <w:rPr>
            <w:noProof/>
            <w:webHidden/>
          </w:rPr>
          <w:tab/>
        </w:r>
        <w:r w:rsidR="000846D0">
          <w:rPr>
            <w:noProof/>
            <w:webHidden/>
          </w:rPr>
          <w:fldChar w:fldCharType="begin"/>
        </w:r>
        <w:r w:rsidR="000846D0">
          <w:rPr>
            <w:noProof/>
            <w:webHidden/>
          </w:rPr>
          <w:instrText xml:space="preserve"> PAGEREF _Toc351191946 \h </w:instrText>
        </w:r>
        <w:r w:rsidR="000846D0">
          <w:rPr>
            <w:noProof/>
            <w:webHidden/>
          </w:rPr>
        </w:r>
        <w:r w:rsidR="000846D0">
          <w:rPr>
            <w:noProof/>
            <w:webHidden/>
          </w:rPr>
          <w:fldChar w:fldCharType="separate"/>
        </w:r>
        <w:r w:rsidR="000846D0">
          <w:rPr>
            <w:noProof/>
            <w:webHidden/>
          </w:rPr>
          <w:t>ii</w:t>
        </w:r>
        <w:r w:rsidR="000846D0">
          <w:rPr>
            <w:noProof/>
            <w:webHidden/>
          </w:rPr>
          <w:fldChar w:fldCharType="end"/>
        </w:r>
      </w:hyperlink>
    </w:p>
    <w:p w14:paraId="603F18AA" w14:textId="77777777" w:rsidR="000846D0" w:rsidRDefault="00544BE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191947" w:history="1">
        <w:r w:rsidR="000846D0" w:rsidRPr="00A906B5">
          <w:rPr>
            <w:rStyle w:val="Hiperligao"/>
            <w:noProof/>
            <w:lang w:val="en-US"/>
          </w:rPr>
          <w:t>Table 2: Version history</w:t>
        </w:r>
        <w:r w:rsidR="000846D0">
          <w:rPr>
            <w:noProof/>
            <w:webHidden/>
          </w:rPr>
          <w:tab/>
        </w:r>
        <w:r w:rsidR="000846D0">
          <w:rPr>
            <w:noProof/>
            <w:webHidden/>
          </w:rPr>
          <w:fldChar w:fldCharType="begin"/>
        </w:r>
        <w:r w:rsidR="000846D0">
          <w:rPr>
            <w:noProof/>
            <w:webHidden/>
          </w:rPr>
          <w:instrText xml:space="preserve"> PAGEREF _Toc351191947 \h </w:instrText>
        </w:r>
        <w:r w:rsidR="000846D0">
          <w:rPr>
            <w:noProof/>
            <w:webHidden/>
          </w:rPr>
        </w:r>
        <w:r w:rsidR="000846D0">
          <w:rPr>
            <w:noProof/>
            <w:webHidden/>
          </w:rPr>
          <w:fldChar w:fldCharType="separate"/>
        </w:r>
        <w:r w:rsidR="000846D0">
          <w:rPr>
            <w:noProof/>
            <w:webHidden/>
          </w:rPr>
          <w:t>ii</w:t>
        </w:r>
        <w:r w:rsidR="000846D0">
          <w:rPr>
            <w:noProof/>
            <w:webHidden/>
          </w:rPr>
          <w:fldChar w:fldCharType="end"/>
        </w:r>
      </w:hyperlink>
    </w:p>
    <w:p w14:paraId="416D4618" w14:textId="77777777" w:rsidR="00895D61" w:rsidRPr="00F24CA6" w:rsidRDefault="00CF6984">
      <w:r w:rsidRPr="00895D61">
        <w:rPr>
          <w:lang w:val="en-US"/>
        </w:rPr>
        <w:fldChar w:fldCharType="end"/>
      </w:r>
    </w:p>
    <w:p w14:paraId="1826D8C5" w14:textId="77777777" w:rsidR="00906D0A" w:rsidRPr="00F24CA6" w:rsidRDefault="00906D0A">
      <w:r w:rsidRPr="00F24CA6">
        <w:br w:type="page"/>
      </w:r>
    </w:p>
    <w:p w14:paraId="2556AD13" w14:textId="77777777" w:rsidR="00906D0A" w:rsidRDefault="00906D0A"/>
    <w:tbl>
      <w:tblPr>
        <w:tblStyle w:val="Tabelacomgrelha"/>
        <w:tblW w:w="9922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3675"/>
        <w:gridCol w:w="2311"/>
      </w:tblGrid>
      <w:tr w:rsidR="0071045A" w:rsidRPr="00895D61" w14:paraId="213BC14F" w14:textId="77777777" w:rsidTr="005A360E">
        <w:tc>
          <w:tcPr>
            <w:tcW w:w="9922" w:type="dxa"/>
            <w:gridSpan w:val="4"/>
          </w:tcPr>
          <w:p w14:paraId="093A6B87" w14:textId="224E37F7"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14:paraId="68F04B62" w14:textId="77777777" w:rsidTr="005A360E">
        <w:tc>
          <w:tcPr>
            <w:tcW w:w="1809" w:type="dxa"/>
            <w:vAlign w:val="center"/>
          </w:tcPr>
          <w:p w14:paraId="0C73AE12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7" w:type="dxa"/>
            <w:vAlign w:val="center"/>
          </w:tcPr>
          <w:p w14:paraId="4CE9AF1F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75" w:type="dxa"/>
            <w:vAlign w:val="center"/>
          </w:tcPr>
          <w:p w14:paraId="3BF01626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311" w:type="dxa"/>
            <w:vAlign w:val="center"/>
          </w:tcPr>
          <w:p w14:paraId="048E7A23" w14:textId="77777777"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5A360E" w:rsidRPr="00895D61" w14:paraId="66862962" w14:textId="77777777" w:rsidTr="00F87606">
        <w:tc>
          <w:tcPr>
            <w:tcW w:w="1809" w:type="dxa"/>
            <w:vMerge w:val="restart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4-25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7EF2EDEC" w14:textId="775E605B" w:rsidR="005A360E" w:rsidRPr="00895D61" w:rsidRDefault="005A360E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25-04-2013</w:t>
                </w:r>
              </w:p>
            </w:sdtContent>
          </w:sdt>
          <w:p w14:paraId="6588D10E" w14:textId="7B99E935" w:rsidR="005A360E" w:rsidRPr="00895D61" w:rsidRDefault="005A360E" w:rsidP="005A360E">
            <w:pPr>
              <w:pStyle w:val="SemEspaamento"/>
              <w:rPr>
                <w:rFonts w:eastAsiaTheme="minorHAnsi"/>
                <w:color w:val="4F81BD" w:themeColor="accent1"/>
                <w:lang w:val="en-US"/>
              </w:rPr>
            </w:pPr>
          </w:p>
        </w:tc>
        <w:tc>
          <w:tcPr>
            <w:tcW w:w="2127" w:type="dxa"/>
            <w:vAlign w:val="center"/>
          </w:tcPr>
          <w:p w14:paraId="4CC8F9DA" w14:textId="77777777" w:rsidR="005A360E" w:rsidRPr="00895D61" w:rsidRDefault="005A360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675" w:type="dxa"/>
            <w:vAlign w:val="center"/>
          </w:tcPr>
          <w:p w14:paraId="5525EC06" w14:textId="77777777" w:rsidR="005A360E" w:rsidRPr="00895D61" w:rsidRDefault="005A360E" w:rsidP="003828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a21170831@alunos.isec.pt</w:t>
            </w:r>
          </w:p>
        </w:tc>
        <w:tc>
          <w:tcPr>
            <w:tcW w:w="2311" w:type="dxa"/>
            <w:vMerge w:val="restart"/>
            <w:vAlign w:val="center"/>
          </w:tcPr>
          <w:p w14:paraId="2ADC7520" w14:textId="6793540D" w:rsidR="005A360E" w:rsidRPr="00895D61" w:rsidRDefault="005A360E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5A360E" w:rsidRPr="0071045A" w14:paraId="2F4326AD" w14:textId="77777777" w:rsidTr="00F87606">
        <w:tc>
          <w:tcPr>
            <w:tcW w:w="1809" w:type="dxa"/>
            <w:vMerge/>
            <w:vAlign w:val="center"/>
          </w:tcPr>
          <w:p w14:paraId="43EE8FDC" w14:textId="76F0622A" w:rsidR="005A360E" w:rsidRPr="00895D61" w:rsidRDefault="005A360E" w:rsidP="005A360E">
            <w:pPr>
              <w:pStyle w:val="SemEspaamento"/>
              <w:rPr>
                <w:rFonts w:eastAsiaTheme="minorHAnsi"/>
                <w:lang w:val="en-US"/>
              </w:rPr>
            </w:pPr>
          </w:p>
        </w:tc>
        <w:tc>
          <w:tcPr>
            <w:tcW w:w="2127" w:type="dxa"/>
            <w:vAlign w:val="center"/>
          </w:tcPr>
          <w:p w14:paraId="3211BD0B" w14:textId="5A948A77" w:rsidR="005A360E" w:rsidRPr="00895D61" w:rsidRDefault="005A360E" w:rsidP="005A3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675" w:type="dxa"/>
            <w:vAlign w:val="center"/>
          </w:tcPr>
          <w:p w14:paraId="6D8E2BD4" w14:textId="0F90ECF2" w:rsidR="005A360E" w:rsidRPr="00895D61" w:rsidRDefault="005A360E" w:rsidP="005A36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311" w:type="dxa"/>
            <w:vMerge/>
            <w:vAlign w:val="center"/>
          </w:tcPr>
          <w:p w14:paraId="0234663F" w14:textId="565FD7CA" w:rsidR="005A360E" w:rsidRPr="00895D61" w:rsidRDefault="005A360E" w:rsidP="005A360E">
            <w:pPr>
              <w:jc w:val="center"/>
              <w:rPr>
                <w:lang w:val="en-US"/>
              </w:rPr>
            </w:pPr>
          </w:p>
        </w:tc>
      </w:tr>
      <w:tr w:rsidR="005A360E" w:rsidRPr="0071045A" w14:paraId="25F749F3" w14:textId="77777777" w:rsidTr="005A360E">
        <w:tc>
          <w:tcPr>
            <w:tcW w:w="1809" w:type="dxa"/>
            <w:vAlign w:val="center"/>
          </w:tcPr>
          <w:p w14:paraId="3E2F7FA2" w14:textId="0DA2DD56" w:rsidR="005A360E" w:rsidRPr="00895D61" w:rsidRDefault="005A360E" w:rsidP="005A360E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7" w:type="dxa"/>
            <w:vAlign w:val="center"/>
          </w:tcPr>
          <w:p w14:paraId="3F4050F4" w14:textId="3C11EC62" w:rsidR="005A360E" w:rsidRPr="00895D61" w:rsidRDefault="005A360E" w:rsidP="005A360E">
            <w:pPr>
              <w:jc w:val="center"/>
              <w:rPr>
                <w:lang w:val="en-US"/>
              </w:rPr>
            </w:pPr>
          </w:p>
        </w:tc>
        <w:tc>
          <w:tcPr>
            <w:tcW w:w="3675" w:type="dxa"/>
            <w:vAlign w:val="center"/>
          </w:tcPr>
          <w:p w14:paraId="216E7816" w14:textId="16A631AA" w:rsidR="005A360E" w:rsidRPr="00895D61" w:rsidRDefault="005A360E" w:rsidP="005A360E">
            <w:pPr>
              <w:jc w:val="center"/>
              <w:rPr>
                <w:lang w:val="en-US"/>
              </w:rPr>
            </w:pPr>
          </w:p>
        </w:tc>
        <w:tc>
          <w:tcPr>
            <w:tcW w:w="2311" w:type="dxa"/>
            <w:vAlign w:val="center"/>
          </w:tcPr>
          <w:p w14:paraId="2601967F" w14:textId="00CBF3DE" w:rsidR="005A360E" w:rsidRPr="00895D61" w:rsidRDefault="005A360E" w:rsidP="005A360E">
            <w:pPr>
              <w:jc w:val="center"/>
              <w:rPr>
                <w:lang w:val="en-US"/>
              </w:rPr>
            </w:pPr>
          </w:p>
        </w:tc>
      </w:tr>
      <w:tr w:rsidR="005A360E" w:rsidRPr="0071045A" w14:paraId="3E5690F5" w14:textId="77777777" w:rsidTr="005A360E">
        <w:tc>
          <w:tcPr>
            <w:tcW w:w="1809" w:type="dxa"/>
            <w:vAlign w:val="center"/>
          </w:tcPr>
          <w:p w14:paraId="1ADCB184" w14:textId="2B574C77" w:rsidR="005A360E" w:rsidRPr="00895D61" w:rsidRDefault="005A360E" w:rsidP="005A360E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7" w:type="dxa"/>
            <w:vAlign w:val="center"/>
          </w:tcPr>
          <w:p w14:paraId="1F92DE4F" w14:textId="4F1D2947" w:rsidR="005A360E" w:rsidRPr="00895D61" w:rsidRDefault="005A360E" w:rsidP="005A360E">
            <w:pPr>
              <w:jc w:val="center"/>
              <w:rPr>
                <w:lang w:val="en-US"/>
              </w:rPr>
            </w:pPr>
          </w:p>
        </w:tc>
        <w:tc>
          <w:tcPr>
            <w:tcW w:w="3675" w:type="dxa"/>
            <w:vAlign w:val="center"/>
          </w:tcPr>
          <w:p w14:paraId="60674FDE" w14:textId="2CC5690A" w:rsidR="005A360E" w:rsidRPr="00895D61" w:rsidRDefault="005A360E" w:rsidP="005A360E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311" w:type="dxa"/>
            <w:vAlign w:val="center"/>
          </w:tcPr>
          <w:p w14:paraId="766FE950" w14:textId="2C5B7781" w:rsidR="005A360E" w:rsidRPr="00895D61" w:rsidRDefault="005A360E" w:rsidP="005A360E">
            <w:pPr>
              <w:keepNext/>
              <w:jc w:val="center"/>
              <w:rPr>
                <w:lang w:val="en-US"/>
              </w:rPr>
            </w:pPr>
          </w:p>
        </w:tc>
      </w:tr>
      <w:tr w:rsidR="005A360E" w:rsidRPr="0071045A" w14:paraId="6CABBE91" w14:textId="77777777" w:rsidTr="005A360E">
        <w:tc>
          <w:tcPr>
            <w:tcW w:w="1809" w:type="dxa"/>
            <w:vAlign w:val="center"/>
          </w:tcPr>
          <w:p w14:paraId="1A03DA40" w14:textId="4C0465A8" w:rsidR="005A360E" w:rsidRPr="00895D61" w:rsidRDefault="005A360E" w:rsidP="005A360E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7" w:type="dxa"/>
            <w:vAlign w:val="center"/>
          </w:tcPr>
          <w:p w14:paraId="20D89B86" w14:textId="5FBCB70B" w:rsidR="005A360E" w:rsidRPr="00895D61" w:rsidRDefault="005A360E" w:rsidP="005A360E">
            <w:pPr>
              <w:jc w:val="center"/>
              <w:rPr>
                <w:lang w:val="en-US"/>
              </w:rPr>
            </w:pPr>
          </w:p>
        </w:tc>
        <w:tc>
          <w:tcPr>
            <w:tcW w:w="3675" w:type="dxa"/>
            <w:vAlign w:val="center"/>
          </w:tcPr>
          <w:p w14:paraId="30D32817" w14:textId="65C7191B" w:rsidR="005A360E" w:rsidRPr="00895D61" w:rsidRDefault="005A360E" w:rsidP="005A360E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311" w:type="dxa"/>
            <w:vAlign w:val="center"/>
          </w:tcPr>
          <w:p w14:paraId="2FB5CDFA" w14:textId="221B012B" w:rsidR="005A360E" w:rsidRPr="00895D61" w:rsidRDefault="005A360E" w:rsidP="005A360E">
            <w:pPr>
              <w:keepNext/>
              <w:jc w:val="center"/>
              <w:rPr>
                <w:lang w:val="en-US"/>
              </w:rPr>
            </w:pPr>
          </w:p>
        </w:tc>
      </w:tr>
      <w:tr w:rsidR="005A360E" w:rsidRPr="0071045A" w14:paraId="34E815E4" w14:textId="77777777" w:rsidTr="005A360E">
        <w:tc>
          <w:tcPr>
            <w:tcW w:w="1809" w:type="dxa"/>
            <w:vAlign w:val="center"/>
          </w:tcPr>
          <w:p w14:paraId="6BB3FE33" w14:textId="010898BB" w:rsidR="005A360E" w:rsidRPr="00895D61" w:rsidRDefault="005A360E" w:rsidP="005A360E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7" w:type="dxa"/>
            <w:vAlign w:val="center"/>
          </w:tcPr>
          <w:p w14:paraId="732BDFF0" w14:textId="41D7E3B3" w:rsidR="005A360E" w:rsidRPr="00895D61" w:rsidRDefault="005A360E" w:rsidP="005A360E">
            <w:pPr>
              <w:jc w:val="center"/>
              <w:rPr>
                <w:lang w:val="en-US"/>
              </w:rPr>
            </w:pPr>
          </w:p>
        </w:tc>
        <w:tc>
          <w:tcPr>
            <w:tcW w:w="3675" w:type="dxa"/>
            <w:vAlign w:val="center"/>
          </w:tcPr>
          <w:p w14:paraId="753AEC4D" w14:textId="1247127D" w:rsidR="005A360E" w:rsidRPr="00895D61" w:rsidRDefault="005A360E" w:rsidP="005A360E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311" w:type="dxa"/>
            <w:vAlign w:val="center"/>
          </w:tcPr>
          <w:p w14:paraId="70883863" w14:textId="4B9CF6CA" w:rsidR="005A360E" w:rsidRPr="00895D61" w:rsidRDefault="005A360E" w:rsidP="005A360E">
            <w:pPr>
              <w:keepNext/>
              <w:jc w:val="center"/>
              <w:rPr>
                <w:lang w:val="en-US"/>
              </w:rPr>
            </w:pPr>
          </w:p>
        </w:tc>
      </w:tr>
      <w:tr w:rsidR="005A360E" w:rsidRPr="0071045A" w14:paraId="45DB7475" w14:textId="77777777" w:rsidTr="005A360E">
        <w:tc>
          <w:tcPr>
            <w:tcW w:w="1809" w:type="dxa"/>
            <w:vAlign w:val="center"/>
          </w:tcPr>
          <w:p w14:paraId="13BABD36" w14:textId="5FB471C2" w:rsidR="005A360E" w:rsidRPr="00895D61" w:rsidRDefault="005A360E" w:rsidP="005A360E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7" w:type="dxa"/>
            <w:vAlign w:val="center"/>
          </w:tcPr>
          <w:p w14:paraId="7DF96FE5" w14:textId="287CF92B" w:rsidR="005A360E" w:rsidRPr="00895D61" w:rsidRDefault="005A360E" w:rsidP="005A360E">
            <w:pPr>
              <w:jc w:val="center"/>
              <w:rPr>
                <w:lang w:val="en-US"/>
              </w:rPr>
            </w:pPr>
          </w:p>
        </w:tc>
        <w:tc>
          <w:tcPr>
            <w:tcW w:w="3675" w:type="dxa"/>
            <w:vAlign w:val="center"/>
          </w:tcPr>
          <w:p w14:paraId="654695A2" w14:textId="1FE746B1" w:rsidR="005A360E" w:rsidRPr="00895D61" w:rsidRDefault="005A360E" w:rsidP="005A360E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311" w:type="dxa"/>
            <w:vAlign w:val="center"/>
          </w:tcPr>
          <w:p w14:paraId="5FE741FD" w14:textId="068FC1C8" w:rsidR="005A360E" w:rsidRPr="00895D61" w:rsidRDefault="005A360E" w:rsidP="005A360E">
            <w:pPr>
              <w:keepNext/>
              <w:jc w:val="center"/>
              <w:rPr>
                <w:lang w:val="en-US"/>
              </w:rPr>
            </w:pPr>
          </w:p>
        </w:tc>
      </w:tr>
      <w:tr w:rsidR="005A360E" w:rsidRPr="0071045A" w14:paraId="08104327" w14:textId="77777777" w:rsidTr="005A360E">
        <w:tc>
          <w:tcPr>
            <w:tcW w:w="1809" w:type="dxa"/>
            <w:vAlign w:val="center"/>
          </w:tcPr>
          <w:p w14:paraId="0F0F756A" w14:textId="77777777" w:rsidR="005A360E" w:rsidRPr="00895D61" w:rsidRDefault="005A360E" w:rsidP="005A360E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27" w:type="dxa"/>
            <w:vAlign w:val="center"/>
          </w:tcPr>
          <w:p w14:paraId="5F180CDE" w14:textId="77777777" w:rsidR="005A360E" w:rsidRPr="00895D61" w:rsidRDefault="005A360E" w:rsidP="005A360E">
            <w:pPr>
              <w:jc w:val="center"/>
              <w:rPr>
                <w:lang w:val="en-US"/>
              </w:rPr>
            </w:pPr>
          </w:p>
        </w:tc>
        <w:tc>
          <w:tcPr>
            <w:tcW w:w="3675" w:type="dxa"/>
            <w:vAlign w:val="center"/>
          </w:tcPr>
          <w:p w14:paraId="38B284AE" w14:textId="77777777" w:rsidR="005A360E" w:rsidRPr="00895D61" w:rsidRDefault="005A360E" w:rsidP="005A360E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311" w:type="dxa"/>
            <w:vAlign w:val="center"/>
          </w:tcPr>
          <w:p w14:paraId="3398CD7F" w14:textId="77777777" w:rsidR="005A360E" w:rsidRPr="00895D61" w:rsidRDefault="005A360E" w:rsidP="005A360E">
            <w:pPr>
              <w:keepNext/>
              <w:jc w:val="center"/>
              <w:rPr>
                <w:lang w:val="en-US"/>
              </w:rPr>
            </w:pPr>
          </w:p>
        </w:tc>
      </w:tr>
    </w:tbl>
    <w:p w14:paraId="72ECE39D" w14:textId="77777777" w:rsidR="0071045A" w:rsidRPr="00AA3DF8" w:rsidRDefault="0071045A" w:rsidP="0071045A">
      <w:pPr>
        <w:pStyle w:val="Legenda"/>
        <w:rPr>
          <w:lang w:val="en-US"/>
        </w:rPr>
      </w:pPr>
      <w:bookmarkStart w:id="0" w:name="_Toc351191946"/>
      <w:r w:rsidRPr="00AA3DF8">
        <w:rPr>
          <w:lang w:val="en-US"/>
        </w:rPr>
        <w:t xml:space="preserve">Table </w:t>
      </w:r>
      <w:r w:rsidR="00CF6984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CF6984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1</w:t>
      </w:r>
      <w:r w:rsidR="00CF6984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 xml:space="preserve">: List of </w:t>
      </w:r>
      <w:r w:rsidR="00AA3DF8" w:rsidRPr="00AA3DF8">
        <w:rPr>
          <w:lang w:val="en-US"/>
        </w:rPr>
        <w:t>Contributors</w:t>
      </w:r>
      <w:bookmarkEnd w:id="0"/>
    </w:p>
    <w:p w14:paraId="04E503F0" w14:textId="77777777" w:rsidR="0071045A" w:rsidRPr="0071045A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14:paraId="5AC08354" w14:textId="77777777" w:rsidTr="00FD1F34">
        <w:tc>
          <w:tcPr>
            <w:tcW w:w="9607" w:type="dxa"/>
            <w:gridSpan w:val="6"/>
          </w:tcPr>
          <w:p w14:paraId="60D4B214" w14:textId="77777777"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14:paraId="75DF4A63" w14:textId="77777777" w:rsidTr="00966C27">
        <w:tc>
          <w:tcPr>
            <w:tcW w:w="1726" w:type="dxa"/>
            <w:vAlign w:val="center"/>
          </w:tcPr>
          <w:p w14:paraId="267B1418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99" w:type="dxa"/>
            <w:vAlign w:val="center"/>
          </w:tcPr>
          <w:p w14:paraId="5ABEA9BE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5F82D3BC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3901BAD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1269F1B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056B0659" w14:textId="77777777"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2C3B1705" w14:textId="77777777" w:rsidTr="00966C27">
        <w:tc>
          <w:tcPr>
            <w:tcW w:w="1726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4-25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1235B1CD" w14:textId="267B241D" w:rsidR="00F24CA6" w:rsidRPr="00895D61" w:rsidRDefault="005A360E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25-04-2013</w:t>
                </w:r>
              </w:p>
            </w:sdtContent>
          </w:sdt>
        </w:tc>
        <w:tc>
          <w:tcPr>
            <w:tcW w:w="2199" w:type="dxa"/>
            <w:vAlign w:val="center"/>
          </w:tcPr>
          <w:p w14:paraId="30F2C670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Document: initial draft</w:t>
            </w:r>
          </w:p>
        </w:tc>
        <w:tc>
          <w:tcPr>
            <w:tcW w:w="1728" w:type="dxa"/>
            <w:vAlign w:val="center"/>
          </w:tcPr>
          <w:p w14:paraId="6CB37CAB" w14:textId="77777777" w:rsidR="00F24CA6" w:rsidRPr="00895D61" w:rsidRDefault="00382832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3CC29EFD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15A14EC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7E16060" w14:textId="77777777"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895D61" w14:paraId="246BD2D6" w14:textId="77777777" w:rsidTr="00966C27">
        <w:tc>
          <w:tcPr>
            <w:tcW w:w="1726" w:type="dxa"/>
            <w:vAlign w:val="center"/>
          </w:tcPr>
          <w:p w14:paraId="71EEF3FA" w14:textId="3B05F3EE" w:rsidR="00F24CA6" w:rsidRPr="00895D61" w:rsidRDefault="00F24CA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7712C3DD" w14:textId="2850B394" w:rsidR="00F24CA6" w:rsidRPr="00895D61" w:rsidRDefault="00F24CA6" w:rsidP="00C05BA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5F0F3D7" w14:textId="7D8D144C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27C75101" w14:textId="247A293F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47B5B4C" w14:textId="77777777"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B6A3479" w14:textId="754CF5AF"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</w:tr>
      <w:tr w:rsidR="0071045A" w:rsidRPr="00895D61" w14:paraId="5A5F86F2" w14:textId="77777777" w:rsidTr="00966C27">
        <w:tc>
          <w:tcPr>
            <w:tcW w:w="1726" w:type="dxa"/>
            <w:vAlign w:val="center"/>
          </w:tcPr>
          <w:p w14:paraId="57841D27" w14:textId="7D1CADB2"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025F50F7" w14:textId="315DF8C0" w:rsidR="0071045A" w:rsidRPr="00895D61" w:rsidRDefault="0071045A" w:rsidP="008043C6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83F8D69" w14:textId="70561484" w:rsidR="0071045A" w:rsidRPr="00C05BA0" w:rsidRDefault="0071045A" w:rsidP="0014417A">
            <w:pPr>
              <w:jc w:val="center"/>
            </w:pPr>
          </w:p>
        </w:tc>
        <w:tc>
          <w:tcPr>
            <w:tcW w:w="977" w:type="dxa"/>
            <w:vAlign w:val="center"/>
          </w:tcPr>
          <w:p w14:paraId="4920D50D" w14:textId="3918327F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B9A40BF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7B29DE1" w14:textId="6E6BD005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71045A" w:rsidRPr="00895D61" w14:paraId="70708DB1" w14:textId="77777777" w:rsidTr="00966C27">
        <w:tc>
          <w:tcPr>
            <w:tcW w:w="1726" w:type="dxa"/>
            <w:vAlign w:val="center"/>
          </w:tcPr>
          <w:p w14:paraId="1DC8D353" w14:textId="1944F08E" w:rsidR="0071045A" w:rsidRPr="00895D61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3C5FCFB9" w14:textId="2AA1B90D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2B0CB5E" w14:textId="694C2E86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1376A2DA" w14:textId="55459404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49524688" w14:textId="77777777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468B83A" w14:textId="50407E99"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14417A" w:rsidRPr="00895D61" w14:paraId="1FFB11B8" w14:textId="77777777" w:rsidTr="00966C27">
        <w:tc>
          <w:tcPr>
            <w:tcW w:w="1726" w:type="dxa"/>
            <w:vAlign w:val="center"/>
          </w:tcPr>
          <w:p w14:paraId="28F8AC9F" w14:textId="5C96D38E" w:rsidR="0014417A" w:rsidRPr="00895D61" w:rsidRDefault="0014417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67032A33" w14:textId="1EAC8C80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F76C994" w14:textId="5AC3A562" w:rsidR="000943EE" w:rsidRPr="00895D61" w:rsidRDefault="000943EE" w:rsidP="000943EE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B2037EB" w14:textId="512A31C1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6E0DDD4D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4EFD640" w14:textId="04CD4058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14417A" w:rsidRPr="00895D61" w14:paraId="4E3330CE" w14:textId="77777777" w:rsidTr="00966C27">
        <w:tc>
          <w:tcPr>
            <w:tcW w:w="1726" w:type="dxa"/>
            <w:vAlign w:val="center"/>
          </w:tcPr>
          <w:p w14:paraId="7DE389B8" w14:textId="5564BE1E" w:rsidR="0014417A" w:rsidRPr="00895D61" w:rsidRDefault="0014417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1D275BCC" w14:textId="7F074811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09F94FA5" w14:textId="6C727BE1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C7118B3" w14:textId="012E68AE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9CD67DD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8166526" w14:textId="213ECC40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14417A" w:rsidRPr="00895D61" w14:paraId="0646F880" w14:textId="77777777" w:rsidTr="00966C27">
        <w:tc>
          <w:tcPr>
            <w:tcW w:w="1726" w:type="dxa"/>
            <w:vAlign w:val="center"/>
          </w:tcPr>
          <w:p w14:paraId="1CE42C0D" w14:textId="658B0003" w:rsidR="0014417A" w:rsidRPr="00895D61" w:rsidRDefault="0014417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99" w:type="dxa"/>
            <w:vAlign w:val="center"/>
          </w:tcPr>
          <w:p w14:paraId="787AA0B2" w14:textId="11B84711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373D2CA" w14:textId="010AADC0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5D6A4840" w14:textId="34356FB1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162BA48" w14:textId="77777777" w:rsidR="0014417A" w:rsidRPr="00895D61" w:rsidRDefault="0014417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3913FBC" w14:textId="14DE6E2D" w:rsidR="0014417A" w:rsidRPr="00895D61" w:rsidRDefault="0014417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5C5962DC" w14:textId="5C8EBB38" w:rsidR="00895D61" w:rsidRPr="00AA3DF8" w:rsidRDefault="0071045A" w:rsidP="0071045A">
      <w:pPr>
        <w:pStyle w:val="Legenda"/>
        <w:rPr>
          <w:lang w:val="en-US"/>
        </w:rPr>
      </w:pPr>
      <w:bookmarkStart w:id="1" w:name="_Toc351191947"/>
      <w:r w:rsidRPr="00AA3DF8">
        <w:rPr>
          <w:lang w:val="en-US"/>
        </w:rPr>
        <w:t xml:space="preserve">Table </w:t>
      </w:r>
      <w:r w:rsidR="00CF6984" w:rsidRPr="00AA3DF8">
        <w:rPr>
          <w:lang w:val="en-US"/>
        </w:rPr>
        <w:fldChar w:fldCharType="begin"/>
      </w:r>
      <w:r w:rsidR="007D27DD" w:rsidRPr="00AA3DF8">
        <w:rPr>
          <w:lang w:val="en-US"/>
        </w:rPr>
        <w:instrText xml:space="preserve"> SEQ Table \* ARABIC </w:instrText>
      </w:r>
      <w:r w:rsidR="00CF6984" w:rsidRPr="00AA3DF8">
        <w:rPr>
          <w:lang w:val="en-US"/>
        </w:rPr>
        <w:fldChar w:fldCharType="separate"/>
      </w:r>
      <w:r w:rsidR="00046EE3">
        <w:rPr>
          <w:noProof/>
          <w:lang w:val="en-US"/>
        </w:rPr>
        <w:t>2</w:t>
      </w:r>
      <w:r w:rsidR="00CF6984" w:rsidRPr="00AA3DF8">
        <w:rPr>
          <w:noProof/>
          <w:lang w:val="en-US"/>
        </w:rPr>
        <w:fldChar w:fldCharType="end"/>
      </w:r>
      <w:r w:rsidRPr="00AA3DF8">
        <w:rPr>
          <w:lang w:val="en-US"/>
        </w:rPr>
        <w:t>: Version history</w:t>
      </w:r>
      <w:bookmarkEnd w:id="1"/>
    </w:p>
    <w:p w14:paraId="6C3284EF" w14:textId="77777777" w:rsidR="00895D61" w:rsidRDefault="00895D61">
      <w:pPr>
        <w:rPr>
          <w:lang w:val="en-US"/>
        </w:rPr>
      </w:pPr>
    </w:p>
    <w:p w14:paraId="6922BE0E" w14:textId="77777777"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74E21B64" w14:textId="77777777" w:rsidR="00345E81" w:rsidRDefault="00345E81">
      <w:pPr>
        <w:rPr>
          <w:lang w:val="en-US"/>
        </w:rPr>
      </w:pPr>
    </w:p>
    <w:p w14:paraId="2141B248" w14:textId="0731E46F" w:rsidR="000D27CB" w:rsidRDefault="00E47BF1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2" w:name="_Toc354672254"/>
      <w:r>
        <w:rPr>
          <w:lang w:val="en-US"/>
        </w:rPr>
        <w:t>Introduction</w:t>
      </w:r>
      <w:bookmarkEnd w:id="2"/>
    </w:p>
    <w:p w14:paraId="4EA4BA07" w14:textId="4E9F75FC" w:rsidR="00E47BF1" w:rsidRDefault="00312E99" w:rsidP="00E47BF1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3" w:name="_Toc354672255"/>
      <w:r>
        <w:rPr>
          <w:lang w:val="en-US"/>
        </w:rPr>
        <w:t>Purpose</w:t>
      </w:r>
      <w:bookmarkEnd w:id="3"/>
    </w:p>
    <w:p w14:paraId="20A98826" w14:textId="77777777" w:rsidR="00E47BF1" w:rsidRDefault="00E47BF1" w:rsidP="00E47BF1">
      <w:pPr>
        <w:rPr>
          <w:lang w:val="en-US"/>
        </w:rPr>
      </w:pPr>
    </w:p>
    <w:p w14:paraId="7D455D55" w14:textId="77777777" w:rsidR="000D27CB" w:rsidRDefault="000D27CB" w:rsidP="00E47BF1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4" w:name="_Toc354672256"/>
      <w:r>
        <w:rPr>
          <w:lang w:val="en-US"/>
        </w:rPr>
        <w:t>Vision of the Solution</w:t>
      </w:r>
      <w:bookmarkEnd w:id="4"/>
    </w:p>
    <w:p w14:paraId="384C142D" w14:textId="2724D70A" w:rsidR="004D78EA" w:rsidRDefault="004D78EA" w:rsidP="004D78EA">
      <w:pPr>
        <w:rPr>
          <w:lang w:val="en-US"/>
        </w:rPr>
      </w:pPr>
      <w:r>
        <w:rPr>
          <w:lang w:val="en-US"/>
        </w:rPr>
        <w:t xml:space="preserve">The application to be developed will be composed of </w:t>
      </w:r>
      <w:r w:rsidR="00E47BF1">
        <w:rPr>
          <w:lang w:val="en-US"/>
        </w:rPr>
        <w:t>one component</w:t>
      </w:r>
      <w:r>
        <w:rPr>
          <w:lang w:val="en-US"/>
        </w:rPr>
        <w:t>:</w:t>
      </w:r>
    </w:p>
    <w:p w14:paraId="59AEC2EF" w14:textId="77777777" w:rsidR="004D78EA" w:rsidRDefault="004D78EA" w:rsidP="004D78EA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Desktop: for </w:t>
      </w:r>
      <w:r w:rsidR="009602E3">
        <w:rPr>
          <w:lang w:val="en-US"/>
        </w:rPr>
        <w:t>task time management</w:t>
      </w:r>
      <w:r>
        <w:rPr>
          <w:lang w:val="en-US"/>
        </w:rPr>
        <w:t>;</w:t>
      </w:r>
    </w:p>
    <w:p w14:paraId="65CD7968" w14:textId="77777777" w:rsidR="0051791E" w:rsidRDefault="009602E3" w:rsidP="00333863">
      <w:pPr>
        <w:jc w:val="both"/>
        <w:rPr>
          <w:lang w:val="en-US"/>
        </w:rPr>
      </w:pPr>
      <w:r>
        <w:rPr>
          <w:lang w:val="en-US"/>
        </w:rPr>
        <w:t>The</w:t>
      </w:r>
      <w:r w:rsidR="004D78EA">
        <w:rPr>
          <w:lang w:val="en-US"/>
        </w:rPr>
        <w:t xml:space="preserve"> application </w:t>
      </w:r>
      <w:r>
        <w:rPr>
          <w:lang w:val="en-US"/>
        </w:rPr>
        <w:t>will allow</w:t>
      </w:r>
      <w:r w:rsidR="004D78EA">
        <w:rPr>
          <w:lang w:val="en-US"/>
        </w:rPr>
        <w:t xml:space="preserve"> the users </w:t>
      </w:r>
      <w:r>
        <w:rPr>
          <w:lang w:val="en-US"/>
        </w:rPr>
        <w:t xml:space="preserve">to </w:t>
      </w:r>
      <w:r w:rsidR="004D78EA">
        <w:rPr>
          <w:lang w:val="en-US"/>
        </w:rPr>
        <w:t>manage their time in</w:t>
      </w:r>
      <w:r>
        <w:rPr>
          <w:lang w:val="en-US"/>
        </w:rPr>
        <w:t xml:space="preserve"> a structured way allowing task identification both of the ongoing one or in case of idle time detection register an extra task. Furthermore the application will provide a history of </w:t>
      </w:r>
      <w:r w:rsidR="004D78EA" w:rsidRPr="004D78EA">
        <w:rPr>
          <w:lang w:val="en-US"/>
        </w:rPr>
        <w:t>performed</w:t>
      </w:r>
      <w:r w:rsidRPr="009602E3">
        <w:rPr>
          <w:lang w:val="en-US"/>
        </w:rPr>
        <w:t xml:space="preserve"> </w:t>
      </w:r>
      <w:r w:rsidRPr="004D78EA">
        <w:rPr>
          <w:lang w:val="en-US"/>
        </w:rPr>
        <w:t>tasks</w:t>
      </w:r>
      <w:r w:rsidR="004D78EA" w:rsidRPr="004D78EA">
        <w:rPr>
          <w:lang w:val="en-US"/>
        </w:rPr>
        <w:t>.</w:t>
      </w:r>
    </w:p>
    <w:p w14:paraId="1F6C94E2" w14:textId="4B5A6795" w:rsidR="000943EE" w:rsidRDefault="00333863" w:rsidP="00333863">
      <w:pPr>
        <w:jc w:val="both"/>
        <w:rPr>
          <w:lang w:val="en-US"/>
        </w:rPr>
      </w:pPr>
      <w:r>
        <w:rPr>
          <w:lang w:val="en-US"/>
        </w:rPr>
        <w:t>The</w:t>
      </w:r>
      <w:r w:rsidR="003B5DF0">
        <w:rPr>
          <w:lang w:val="en-US"/>
        </w:rPr>
        <w:t xml:space="preserve"> </w:t>
      </w:r>
      <w:r>
        <w:rPr>
          <w:lang w:val="en-US"/>
        </w:rPr>
        <w:t xml:space="preserve">application will be developed </w:t>
      </w:r>
      <w:r w:rsidR="003B5DF0">
        <w:rPr>
          <w:lang w:val="en-US"/>
        </w:rPr>
        <w:t xml:space="preserve">using </w:t>
      </w:r>
      <w:r>
        <w:rPr>
          <w:lang w:val="en-US"/>
        </w:rPr>
        <w:t>.NET platform</w:t>
      </w:r>
      <w:r w:rsidR="003B5DF0">
        <w:rPr>
          <w:lang w:val="en-US"/>
        </w:rPr>
        <w:t xml:space="preserve"> and</w:t>
      </w:r>
      <w:r>
        <w:rPr>
          <w:lang w:val="en-US"/>
        </w:rPr>
        <w:t xml:space="preserve"> C#</w:t>
      </w:r>
      <w:r w:rsidR="00DB2780">
        <w:rPr>
          <w:lang w:val="en-US"/>
        </w:rPr>
        <w:t>. T</w:t>
      </w:r>
      <w:r>
        <w:rPr>
          <w:lang w:val="en-US"/>
        </w:rPr>
        <w:t>he mobile component will be developed on the Android platform</w:t>
      </w:r>
      <w:r w:rsidR="003B5DF0">
        <w:rPr>
          <w:lang w:val="en-US"/>
        </w:rPr>
        <w:t xml:space="preserve"> using</w:t>
      </w:r>
      <w:r>
        <w:rPr>
          <w:lang w:val="en-US"/>
        </w:rPr>
        <w:t xml:space="preserve"> JAVA.  The desktop component </w:t>
      </w:r>
      <w:r w:rsidR="00F36106">
        <w:rPr>
          <w:lang w:val="en-US"/>
        </w:rPr>
        <w:t>will have the functional interface where the user can add and group task</w:t>
      </w:r>
      <w:r w:rsidR="003B5DF0">
        <w:rPr>
          <w:lang w:val="en-US"/>
        </w:rPr>
        <w:t>s</w:t>
      </w:r>
      <w:r w:rsidR="00F36106">
        <w:rPr>
          <w:lang w:val="en-US"/>
        </w:rPr>
        <w:t xml:space="preserve"> easily and view </w:t>
      </w:r>
      <w:r w:rsidR="003B5DF0">
        <w:rPr>
          <w:lang w:val="en-US"/>
        </w:rPr>
        <w:t xml:space="preserve">the tasks </w:t>
      </w:r>
      <w:r w:rsidR="00F36106">
        <w:rPr>
          <w:lang w:val="en-US"/>
        </w:rPr>
        <w:t>historical. The mobile component will have</w:t>
      </w:r>
      <w:r w:rsidR="00DB2780">
        <w:rPr>
          <w:lang w:val="en-US"/>
        </w:rPr>
        <w:t xml:space="preserve"> an</w:t>
      </w:r>
      <w:r w:rsidR="00F36106">
        <w:rPr>
          <w:lang w:val="en-US"/>
        </w:rPr>
        <w:t xml:space="preserve"> interactive and simple interface where the user can start/stop task, select task and view the task time.</w:t>
      </w:r>
    </w:p>
    <w:p w14:paraId="23986A42" w14:textId="77777777" w:rsidR="000D27CB" w:rsidRDefault="000D27CB" w:rsidP="000D27CB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5" w:name="_Toc354672257"/>
      <w:r>
        <w:rPr>
          <w:lang w:val="en-US"/>
        </w:rPr>
        <w:t>Major Features</w:t>
      </w:r>
      <w:bookmarkEnd w:id="5"/>
    </w:p>
    <w:p w14:paraId="29313CBF" w14:textId="3B964DE6" w:rsidR="0051791E" w:rsidRDefault="008A7BE1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FE-1: </w:t>
      </w:r>
      <w:r w:rsidR="009602E3">
        <w:rPr>
          <w:lang w:val="en-US"/>
        </w:rPr>
        <w:t>Adding</w:t>
      </w:r>
      <w:r w:rsidR="00493B8B">
        <w:rPr>
          <w:lang w:val="en-US"/>
        </w:rPr>
        <w:t>, editing and deleting</w:t>
      </w:r>
      <w:r w:rsidR="009602E3">
        <w:rPr>
          <w:lang w:val="en-US"/>
        </w:rPr>
        <w:t xml:space="preserve"> tasks</w:t>
      </w:r>
      <w:r w:rsidR="007D527E">
        <w:rPr>
          <w:lang w:val="en-US"/>
        </w:rPr>
        <w:t xml:space="preserve">; </w:t>
      </w:r>
    </w:p>
    <w:p w14:paraId="1244FF75" w14:textId="104357AA" w:rsidR="007D527E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FE-3: </w:t>
      </w:r>
      <w:r w:rsidR="002F7AC7">
        <w:rPr>
          <w:lang w:val="en-US"/>
        </w:rPr>
        <w:t>Inactivity a</w:t>
      </w:r>
      <w:r>
        <w:rPr>
          <w:lang w:val="en-US"/>
        </w:rPr>
        <w:t>lerts;</w:t>
      </w:r>
    </w:p>
    <w:p w14:paraId="7C08EA5E" w14:textId="77777777" w:rsidR="0051791E" w:rsidRDefault="007D527E" w:rsidP="007D527E">
      <w:pPr>
        <w:pStyle w:val="PargrafodaLista"/>
        <w:ind w:left="0"/>
        <w:rPr>
          <w:lang w:val="en-US"/>
        </w:rPr>
      </w:pPr>
      <w:r>
        <w:rPr>
          <w:lang w:val="en-US"/>
        </w:rPr>
        <w:t>FE-4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Registering and timing individual tasks</w:t>
      </w:r>
      <w:r w:rsidR="00993575">
        <w:rPr>
          <w:lang w:val="en-US"/>
        </w:rPr>
        <w:t>;</w:t>
      </w:r>
    </w:p>
    <w:p w14:paraId="6EAC1A0B" w14:textId="6644ADDF" w:rsidR="00E47BF1" w:rsidRDefault="007D527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FE-</w:t>
      </w:r>
      <w:r w:rsidR="00E515EF">
        <w:rPr>
          <w:lang w:val="en-US"/>
        </w:rPr>
        <w:t>7</w:t>
      </w:r>
      <w:r w:rsidR="008A7BE1">
        <w:rPr>
          <w:lang w:val="en-US"/>
        </w:rPr>
        <w:t xml:space="preserve">: </w:t>
      </w:r>
      <w:r w:rsidR="009602E3">
        <w:rPr>
          <w:lang w:val="en-US"/>
        </w:rPr>
        <w:t>Exporti</w:t>
      </w:r>
      <w:r>
        <w:rPr>
          <w:lang w:val="en-US"/>
        </w:rPr>
        <w:t>ng the application data</w:t>
      </w:r>
      <w:r w:rsidR="009602E3">
        <w:rPr>
          <w:lang w:val="en-US"/>
        </w:rPr>
        <w:t xml:space="preserve">; </w:t>
      </w:r>
    </w:p>
    <w:p w14:paraId="70837B73" w14:textId="77777777" w:rsidR="00A86B41" w:rsidRPr="005A3E15" w:rsidRDefault="00A86B41" w:rsidP="00740794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6" w:name="_Toc25579283"/>
      <w:bookmarkStart w:id="7" w:name="_Toc354672258"/>
      <w:r w:rsidRPr="005A3E15">
        <w:rPr>
          <w:lang w:val="en-US"/>
        </w:rPr>
        <w:t>Assumptions and Dependencies</w:t>
      </w:r>
      <w:bookmarkEnd w:id="6"/>
      <w:bookmarkEnd w:id="7"/>
    </w:p>
    <w:p w14:paraId="7F23D52C" w14:textId="14F5A029" w:rsidR="004E5B21" w:rsidRDefault="00A86B41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AS-1:</w:t>
      </w:r>
      <w:r w:rsidR="004E5B21">
        <w:rPr>
          <w:lang w:val="en-US"/>
        </w:rPr>
        <w:t xml:space="preserve"> The computer will have</w:t>
      </w:r>
      <w:r w:rsidR="00F22D73">
        <w:rPr>
          <w:lang w:val="en-US"/>
        </w:rPr>
        <w:t xml:space="preserve"> a Windows OS with at least the </w:t>
      </w:r>
      <w:r w:rsidR="00E27732">
        <w:rPr>
          <w:lang w:val="en-US"/>
        </w:rPr>
        <w:t>Vista</w:t>
      </w:r>
      <w:r w:rsidR="00F22D73">
        <w:rPr>
          <w:lang w:val="en-US"/>
        </w:rPr>
        <w:t xml:space="preserve"> version</w:t>
      </w:r>
      <w:r w:rsidR="009D1A8E">
        <w:rPr>
          <w:lang w:val="en-US"/>
        </w:rPr>
        <w:t>;</w:t>
      </w:r>
    </w:p>
    <w:p w14:paraId="1CB5F67E" w14:textId="2E0DEF15" w:rsidR="00A86B41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>AS-2: The computer will have</w:t>
      </w:r>
      <w:r w:rsidR="004E5B21">
        <w:rPr>
          <w:lang w:val="en-US"/>
        </w:rPr>
        <w:t xml:space="preserve"> framework .Net 4.</w:t>
      </w:r>
      <w:r w:rsidR="00E27732">
        <w:rPr>
          <w:lang w:val="en-US"/>
        </w:rPr>
        <w:t>5</w:t>
      </w:r>
      <w:r w:rsidR="004E5B21">
        <w:rPr>
          <w:lang w:val="en-US"/>
        </w:rPr>
        <w:t>;</w:t>
      </w:r>
    </w:p>
    <w:p w14:paraId="1AD515CF" w14:textId="77777777" w:rsidR="009D1A8E" w:rsidRDefault="009D1A8E" w:rsidP="00E84778">
      <w:pPr>
        <w:pStyle w:val="PargrafodaLista"/>
        <w:ind w:left="0"/>
        <w:rPr>
          <w:lang w:val="en-US"/>
        </w:rPr>
      </w:pPr>
    </w:p>
    <w:p w14:paraId="7BB2552D" w14:textId="67AC19E9" w:rsidR="009D1A8E" w:rsidRDefault="009D1A8E" w:rsidP="00E84778">
      <w:pPr>
        <w:pStyle w:val="PargrafodaLista"/>
        <w:ind w:left="0"/>
        <w:rPr>
          <w:lang w:val="en-US"/>
        </w:rPr>
      </w:pPr>
      <w:r>
        <w:rPr>
          <w:lang w:val="en-US"/>
        </w:rPr>
        <w:t xml:space="preserve">This application </w:t>
      </w:r>
      <w:r w:rsidR="002F7AC7">
        <w:rPr>
          <w:lang w:val="en-US"/>
        </w:rPr>
        <w:t xml:space="preserve">doesn’t have </w:t>
      </w:r>
      <w:r>
        <w:rPr>
          <w:lang w:val="en-US"/>
        </w:rPr>
        <w:t>any dependencies with external software;</w:t>
      </w:r>
    </w:p>
    <w:p w14:paraId="73CF2FAE" w14:textId="77777777" w:rsidR="00E47BF1" w:rsidRDefault="00E47BF1" w:rsidP="00E84778">
      <w:pPr>
        <w:pStyle w:val="PargrafodaLista"/>
        <w:ind w:left="0"/>
        <w:rPr>
          <w:lang w:val="en-US"/>
        </w:rPr>
      </w:pPr>
    </w:p>
    <w:p w14:paraId="6E652716" w14:textId="77777777" w:rsidR="00E47BF1" w:rsidRDefault="00E47BF1" w:rsidP="00E84778">
      <w:pPr>
        <w:pStyle w:val="PargrafodaLista"/>
        <w:ind w:left="0"/>
        <w:rPr>
          <w:lang w:val="en-US"/>
        </w:rPr>
      </w:pPr>
    </w:p>
    <w:p w14:paraId="39996104" w14:textId="77777777" w:rsidR="00E47BF1" w:rsidRDefault="00E47BF1" w:rsidP="00E84778">
      <w:pPr>
        <w:pStyle w:val="PargrafodaLista"/>
        <w:ind w:left="0"/>
        <w:rPr>
          <w:lang w:val="en-US"/>
        </w:rPr>
      </w:pPr>
    </w:p>
    <w:p w14:paraId="4C2BB131" w14:textId="77777777" w:rsidR="00E47BF1" w:rsidRDefault="00E47BF1" w:rsidP="00E84778">
      <w:pPr>
        <w:pStyle w:val="PargrafodaLista"/>
        <w:ind w:left="0"/>
        <w:rPr>
          <w:lang w:val="en-US"/>
        </w:rPr>
      </w:pPr>
    </w:p>
    <w:p w14:paraId="43397D5E" w14:textId="77777777" w:rsidR="00E47BF1" w:rsidRDefault="00E47BF1" w:rsidP="00E84778">
      <w:pPr>
        <w:pStyle w:val="PargrafodaLista"/>
        <w:ind w:left="0"/>
        <w:rPr>
          <w:lang w:val="en-US"/>
        </w:rPr>
      </w:pPr>
    </w:p>
    <w:p w14:paraId="0F8B4D74" w14:textId="77777777" w:rsidR="00E47BF1" w:rsidRPr="00420F3A" w:rsidRDefault="00E47BF1" w:rsidP="00E84778">
      <w:pPr>
        <w:pStyle w:val="PargrafodaLista"/>
        <w:ind w:left="0"/>
        <w:rPr>
          <w:lang w:val="en-US"/>
        </w:rPr>
      </w:pPr>
    </w:p>
    <w:p w14:paraId="037A9B48" w14:textId="5F7C9C10" w:rsidR="00993575" w:rsidRDefault="00E47BF1" w:rsidP="00993575">
      <w:pPr>
        <w:pStyle w:val="Cabealho1"/>
        <w:numPr>
          <w:ilvl w:val="0"/>
          <w:numId w:val="1"/>
        </w:numPr>
        <w:rPr>
          <w:lang w:val="en-US"/>
        </w:rPr>
      </w:pPr>
      <w:bookmarkStart w:id="8" w:name="_Toc354672259"/>
      <w:r>
        <w:rPr>
          <w:lang w:val="en-US"/>
        </w:rPr>
        <w:lastRenderedPageBreak/>
        <w:t>Use Cases</w:t>
      </w:r>
      <w:bookmarkStart w:id="9" w:name="_GoBack"/>
      <w:bookmarkEnd w:id="8"/>
      <w:bookmarkEnd w:id="9"/>
      <w:r w:rsidR="00AE3567">
        <w:rPr>
          <w:lang w:val="en-US"/>
        </w:rPr>
        <w:t xml:space="preserve"> </w:t>
      </w:r>
    </w:p>
    <w:p w14:paraId="629831E5" w14:textId="72B601B1" w:rsidR="00E47BF1" w:rsidRPr="00312E99" w:rsidRDefault="00312E99" w:rsidP="00E47BF1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10" w:name="_Toc354672260"/>
      <w:r>
        <w:rPr>
          <w:lang w:val="en-US"/>
        </w:rPr>
        <w:t>&lt;&lt;Use Case Name&gt;&gt;</w:t>
      </w:r>
      <w:bookmarkEnd w:id="10"/>
    </w:p>
    <w:p w14:paraId="7BDF101E" w14:textId="41F5AFE4" w:rsidR="00382832" w:rsidRDefault="00312E99" w:rsidP="000D27CB">
      <w:pPr>
        <w:pStyle w:val="Cabealho1"/>
        <w:numPr>
          <w:ilvl w:val="0"/>
          <w:numId w:val="1"/>
        </w:numPr>
        <w:rPr>
          <w:lang w:val="en-US"/>
        </w:rPr>
      </w:pPr>
      <w:bookmarkStart w:id="11" w:name="_Toc351191942"/>
      <w:bookmarkStart w:id="12" w:name="_Toc351191948"/>
      <w:bookmarkStart w:id="13" w:name="_Toc351191943"/>
      <w:bookmarkStart w:id="14" w:name="_Toc354672261"/>
      <w:bookmarkEnd w:id="11"/>
      <w:bookmarkEnd w:id="12"/>
      <w:bookmarkEnd w:id="13"/>
      <w:r>
        <w:rPr>
          <w:lang w:val="en-US"/>
        </w:rPr>
        <w:t>Features</w:t>
      </w:r>
      <w:r w:rsidR="00E47BF1">
        <w:rPr>
          <w:lang w:val="en-US"/>
        </w:rPr>
        <w:t xml:space="preserve"> System</w:t>
      </w:r>
      <w:bookmarkEnd w:id="14"/>
    </w:p>
    <w:p w14:paraId="377A4DE7" w14:textId="2B859D84" w:rsidR="00382832" w:rsidRDefault="00E47BF1" w:rsidP="00382832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15" w:name="_Toc354672262"/>
      <w:r>
        <w:rPr>
          <w:lang w:val="en-US"/>
        </w:rPr>
        <w:t>&lt;&lt;</w:t>
      </w:r>
      <w:r w:rsidR="00312E99">
        <w:rPr>
          <w:lang w:val="en-US"/>
        </w:rPr>
        <w:t>Use case</w:t>
      </w:r>
      <w:r>
        <w:rPr>
          <w:lang w:val="en-US"/>
        </w:rPr>
        <w:t xml:space="preserve"> Name&gt;&gt;</w:t>
      </w:r>
      <w:bookmarkEnd w:id="15"/>
    </w:p>
    <w:p w14:paraId="43D8907F" w14:textId="77777777" w:rsidR="000D27CB" w:rsidRDefault="000D27CB" w:rsidP="000D27CB">
      <w:pPr>
        <w:rPr>
          <w:lang w:val="en-US"/>
        </w:rPr>
      </w:pPr>
    </w:p>
    <w:p w14:paraId="14A5D31C" w14:textId="5D826733" w:rsidR="00312E99" w:rsidRPr="00312E99" w:rsidRDefault="00E47BF1" w:rsidP="00312E99">
      <w:pPr>
        <w:pStyle w:val="Cabealho1"/>
        <w:numPr>
          <w:ilvl w:val="0"/>
          <w:numId w:val="1"/>
        </w:numPr>
        <w:rPr>
          <w:lang w:val="en-US"/>
        </w:rPr>
      </w:pPr>
      <w:bookmarkStart w:id="16" w:name="_Toc354672263"/>
      <w:r w:rsidRPr="00312E99">
        <w:rPr>
          <w:lang w:val="en-US"/>
        </w:rPr>
        <w:t>Interface Requirements</w:t>
      </w:r>
      <w:bookmarkEnd w:id="16"/>
    </w:p>
    <w:p w14:paraId="4B6BE23B" w14:textId="69A3EF67" w:rsidR="00312E99" w:rsidRPr="00312E99" w:rsidRDefault="00312E99" w:rsidP="00312E99">
      <w:pPr>
        <w:pStyle w:val="Cabealho1"/>
        <w:numPr>
          <w:ilvl w:val="1"/>
          <w:numId w:val="1"/>
        </w:numPr>
        <w:ind w:hanging="11"/>
        <w:rPr>
          <w:lang w:val="en-US"/>
        </w:rPr>
      </w:pPr>
      <w:bookmarkStart w:id="17" w:name="_Toc354672264"/>
      <w:r w:rsidRPr="00312E99">
        <w:rPr>
          <w:lang w:val="en-US"/>
        </w:rPr>
        <w:t>&lt;&lt;Name&gt;&gt;</w:t>
      </w:r>
      <w:bookmarkEnd w:id="17"/>
    </w:p>
    <w:p w14:paraId="51243941" w14:textId="77777777" w:rsidR="00312E99" w:rsidRPr="00312E99" w:rsidRDefault="00312E99" w:rsidP="00312E99">
      <w:pPr>
        <w:ind w:left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14:paraId="5F9F5693" w14:textId="26B8A85D" w:rsidR="00E47BF1" w:rsidRPr="00312E99" w:rsidRDefault="00312E99" w:rsidP="00312E99">
      <w:pPr>
        <w:pStyle w:val="Cabealho1"/>
        <w:numPr>
          <w:ilvl w:val="0"/>
          <w:numId w:val="1"/>
        </w:numPr>
        <w:rPr>
          <w:lang w:val="en-US"/>
        </w:rPr>
      </w:pPr>
      <w:bookmarkStart w:id="18" w:name="_Toc354672265"/>
      <w:r w:rsidRPr="00312E99">
        <w:rPr>
          <w:lang w:val="en-US"/>
        </w:rPr>
        <w:t>Nonfunctional Requirements</w:t>
      </w:r>
      <w:bookmarkEnd w:id="18"/>
    </w:p>
    <w:p w14:paraId="7BF6EFA1" w14:textId="77777777" w:rsidR="00312E99" w:rsidRPr="00312E99" w:rsidRDefault="00312E99" w:rsidP="00312E99">
      <w:pPr>
        <w:pStyle w:val="PargrafodaLista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14:paraId="151FB1DC" w14:textId="4966795E" w:rsidR="00312E99" w:rsidRPr="00312E99" w:rsidRDefault="00312E99" w:rsidP="00312E99">
      <w:pPr>
        <w:pStyle w:val="Cabealho1"/>
        <w:rPr>
          <w:lang w:val="en-US"/>
        </w:rPr>
      </w:pPr>
      <w:bookmarkStart w:id="19" w:name="_Toc354672266"/>
      <w:r w:rsidRPr="00312E99">
        <w:rPr>
          <w:lang w:val="en-US"/>
        </w:rPr>
        <w:t>Appendix A: Data Dictionary</w:t>
      </w:r>
      <w:bookmarkEnd w:id="19"/>
    </w:p>
    <w:p w14:paraId="7B4AEEA6" w14:textId="77777777" w:rsidR="00312E99" w:rsidRPr="00312E99" w:rsidRDefault="00312E99" w:rsidP="00312E9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sectPr w:rsidR="00312E99" w:rsidRPr="00312E99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FE45E5" w14:textId="77777777" w:rsidR="00544BED" w:rsidRDefault="00544BED" w:rsidP="00042081">
      <w:pPr>
        <w:spacing w:after="0" w:line="240" w:lineRule="auto"/>
      </w:pPr>
      <w:r>
        <w:separator/>
      </w:r>
    </w:p>
  </w:endnote>
  <w:endnote w:type="continuationSeparator" w:id="0">
    <w:p w14:paraId="33CBA935" w14:textId="77777777" w:rsidR="00544BED" w:rsidRDefault="00544BED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0BD32" w14:textId="77777777" w:rsidR="009553EC" w:rsidRPr="00C05BA0" w:rsidRDefault="00906D0A">
    <w:pPr>
      <w:pStyle w:val="Rodap"/>
      <w:rPr>
        <w:lang w:val="en-US"/>
      </w:rPr>
    </w:pPr>
    <w:r w:rsidRPr="00C05BA0">
      <w:rPr>
        <w:lang w:val="en-US"/>
      </w:rPr>
      <w:t>Projeto Soft</w:t>
    </w:r>
    <w:r w:rsidR="009553EC" w:rsidRPr="00C05BA0">
      <w:rPr>
        <w:lang w:val="en-US"/>
      </w:rPr>
      <w:t>ware 2013</w:t>
    </w:r>
  </w:p>
  <w:p w14:paraId="44A71C94" w14:textId="378E69A9" w:rsidR="00042081" w:rsidRPr="00C05BA0" w:rsidRDefault="00544BED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360E" w:rsidRPr="00E47BF1">
          <w:rPr>
            <w:lang w:val="en-US"/>
          </w:rPr>
          <w:t>Software Requirement Specification</w:t>
        </w:r>
      </w:sdtContent>
    </w:sdt>
    <w:r w:rsidR="00042081" w:rsidRPr="00C05BA0">
      <w:rPr>
        <w:lang w:val="en-US"/>
      </w:rPr>
      <w:tab/>
    </w:r>
    <w:r w:rsidR="00042081" w:rsidRPr="00C05BA0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03A3DF" w14:textId="77777777" w:rsidR="006F3F7C" w:rsidRPr="00C05BA0" w:rsidRDefault="006F3F7C" w:rsidP="006F3F7C">
    <w:pPr>
      <w:pStyle w:val="Rodap"/>
      <w:rPr>
        <w:lang w:val="en-US"/>
      </w:rPr>
    </w:pPr>
    <w:r w:rsidRPr="00C05BA0">
      <w:rPr>
        <w:lang w:val="en-US"/>
      </w:rPr>
      <w:t>Projeto Software 2013</w:t>
    </w:r>
    <w:r w:rsidRPr="00C05BA0">
      <w:rPr>
        <w:lang w:val="en-US"/>
      </w:rPr>
      <w:tab/>
    </w:r>
    <w:r w:rsidRPr="00C05BA0">
      <w:rPr>
        <w:lang w:val="en-US"/>
      </w:rPr>
      <w:tab/>
    </w:r>
  </w:p>
  <w:p w14:paraId="18B26D18" w14:textId="6687BCAB" w:rsidR="00895D61" w:rsidRPr="00C05BA0" w:rsidRDefault="00544BED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360E" w:rsidRPr="00E47BF1">
          <w:rPr>
            <w:lang w:val="en-US"/>
          </w:rPr>
          <w:t>Software Requirement Specification</w:t>
        </w:r>
      </w:sdtContent>
    </w:sdt>
    <w:r w:rsidR="00705D20" w:rsidRPr="00C05BA0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E4094" w14:textId="77777777" w:rsidR="00705D20" w:rsidRPr="00ED18C7" w:rsidRDefault="00705D20">
    <w:pPr>
      <w:pStyle w:val="Rodap"/>
      <w:rPr>
        <w:lang w:val="en-US"/>
      </w:rPr>
    </w:pPr>
    <w:r w:rsidRPr="00ED18C7">
      <w:rPr>
        <w:lang w:val="en-US"/>
      </w:rPr>
      <w:t>Projeto Software 2013</w:t>
    </w:r>
  </w:p>
  <w:p w14:paraId="05603EEB" w14:textId="4D818EF1" w:rsidR="00705D20" w:rsidRPr="00ED18C7" w:rsidRDefault="00544BED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360E">
          <w:t>Software Requirement Specification</w:t>
        </w:r>
      </w:sdtContent>
    </w:sdt>
    <w:r w:rsidR="00705D20" w:rsidRPr="00ED18C7">
      <w:rPr>
        <w:lang w:val="en-US"/>
      </w:rPr>
      <w:tab/>
    </w:r>
    <w:r w:rsidR="00705D20" w:rsidRPr="00ED18C7">
      <w:rPr>
        <w:lang w:val="en-US"/>
      </w:rPr>
      <w:tab/>
    </w:r>
    <w:r w:rsidR="00CF6984">
      <w:fldChar w:fldCharType="begin"/>
    </w:r>
    <w:r w:rsidR="00166A8C" w:rsidRPr="00ED18C7">
      <w:rPr>
        <w:lang w:val="en-US"/>
      </w:rPr>
      <w:instrText xml:space="preserve"> PAGE   \* MERGEFORMAT </w:instrText>
    </w:r>
    <w:r w:rsidR="00CF6984">
      <w:fldChar w:fldCharType="separate"/>
    </w:r>
    <w:r w:rsidR="009E1964">
      <w:rPr>
        <w:noProof/>
        <w:lang w:val="en-US"/>
      </w:rPr>
      <w:t>2</w:t>
    </w:r>
    <w:r w:rsidR="00CF6984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073942" w14:textId="77777777" w:rsidR="00705D20" w:rsidRDefault="00705D20" w:rsidP="006F3F7C">
    <w:pPr>
      <w:pStyle w:val="Rodap"/>
    </w:pPr>
    <w:r>
      <w:t>Projeto Software 2013</w:t>
    </w:r>
    <w:r>
      <w:tab/>
    </w:r>
    <w:r>
      <w:tab/>
    </w:r>
  </w:p>
  <w:p w14:paraId="732C621B" w14:textId="6C075641" w:rsidR="00705D20" w:rsidRDefault="00544BED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360E">
          <w:t>Software Requirement Specification</w:t>
        </w:r>
      </w:sdtContent>
    </w:sdt>
    <w:r w:rsidR="00705D20">
      <w:tab/>
    </w:r>
    <w:r w:rsidR="00CF6984">
      <w:fldChar w:fldCharType="begin"/>
    </w:r>
    <w:r w:rsidR="00166A8C">
      <w:instrText xml:space="preserve"> PAGE   \* MERGEFORMAT </w:instrText>
    </w:r>
    <w:r w:rsidR="00CF6984">
      <w:fldChar w:fldCharType="separate"/>
    </w:r>
    <w:r w:rsidR="009E1964">
      <w:rPr>
        <w:noProof/>
      </w:rPr>
      <w:t>1</w:t>
    </w:r>
    <w:r w:rsidR="00CF698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CFB3F3" w14:textId="77777777" w:rsidR="00544BED" w:rsidRDefault="00544BED" w:rsidP="00042081">
      <w:pPr>
        <w:spacing w:after="0" w:line="240" w:lineRule="auto"/>
      </w:pPr>
      <w:r>
        <w:separator/>
      </w:r>
    </w:p>
  </w:footnote>
  <w:footnote w:type="continuationSeparator" w:id="0">
    <w:p w14:paraId="393C3547" w14:textId="77777777" w:rsidR="00544BED" w:rsidRDefault="00544BED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D22EE" w14:textId="28555A47" w:rsidR="00042081" w:rsidRPr="005A360E" w:rsidRDefault="009553EC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7728" behindDoc="0" locked="0" layoutInCell="1" allowOverlap="1" wp14:anchorId="5E8AC456" wp14:editId="0C9AF0EF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A360E">
      <w:tab/>
    </w:r>
    <w:r w:rsidRPr="005A360E">
      <w:tab/>
    </w:r>
    <w:r w:rsidR="00895D61" w:rsidRPr="005A360E">
      <w:t>Owner</w:t>
    </w:r>
    <w:r w:rsidRPr="005A360E"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360E">
          <w:t>João Girão;Mário Oliveira</w:t>
        </w:r>
      </w:sdtContent>
    </w:sdt>
  </w:p>
  <w:p w14:paraId="0201CA86" w14:textId="3F51720D" w:rsidR="009553EC" w:rsidRDefault="009553EC">
    <w:pPr>
      <w:pStyle w:val="Cabealho"/>
      <w:rPr>
        <w:lang w:val="en-US"/>
      </w:rPr>
    </w:pPr>
    <w:r w:rsidRPr="005A360E">
      <w:tab/>
    </w:r>
    <w:r w:rsidRPr="005A360E">
      <w:tab/>
    </w:r>
    <w:sdt>
      <w:sdtPr>
        <w:rPr>
          <w:lang w:val="en-GB"/>
        </w:rPr>
        <w:alias w:val="Comentários"/>
        <w:id w:val="2008657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47BF1">
          <w:t>V0.1</w:t>
        </w:r>
      </w:sdtContent>
    </w:sdt>
    <w:r w:rsidRPr="005A360E"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E47BF1">
          <w:t>Draft</w:t>
        </w:r>
      </w:sdtContent>
    </w:sdt>
  </w:p>
  <w:p w14:paraId="203C4693" w14:textId="77777777" w:rsidR="00E47BF1" w:rsidRDefault="00E47BF1">
    <w:pPr>
      <w:pStyle w:val="Cabealho"/>
      <w:rPr>
        <w:lang w:val="en-US"/>
      </w:rPr>
    </w:pPr>
  </w:p>
  <w:p w14:paraId="2DD67DD7" w14:textId="77777777" w:rsidR="00E47BF1" w:rsidRPr="005A360E" w:rsidRDefault="00E47BF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C2B4B" w14:textId="7C83F40D" w:rsidR="00906D0A" w:rsidRPr="005A360E" w:rsidRDefault="00906D0A" w:rsidP="00906D0A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9776" behindDoc="0" locked="0" layoutInCell="1" allowOverlap="1" wp14:anchorId="2F19C490" wp14:editId="0A968396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A360E">
      <w:tab/>
    </w:r>
    <w:r w:rsidRPr="005A360E">
      <w:tab/>
    </w:r>
    <w:r w:rsidR="004630B1" w:rsidRPr="005A360E">
      <w:t>Owner</w:t>
    </w:r>
    <w:r w:rsidRPr="005A360E"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360E">
          <w:t>João Girão;Mário Oliveira</w:t>
        </w:r>
      </w:sdtContent>
    </w:sdt>
  </w:p>
  <w:p w14:paraId="3205BD21" w14:textId="0B999557" w:rsidR="00906D0A" w:rsidRPr="005A360E" w:rsidRDefault="00906D0A" w:rsidP="00906D0A">
    <w:pPr>
      <w:pStyle w:val="Cabealho"/>
    </w:pPr>
    <w:r w:rsidRPr="005A360E">
      <w:tab/>
    </w:r>
    <w:r w:rsidRPr="005A360E">
      <w:tab/>
    </w:r>
    <w:sdt>
      <w:sdtPr>
        <w:rPr>
          <w:lang w:val="en-GB"/>
        </w:rPr>
        <w:alias w:val="Comentários"/>
        <w:id w:val="200865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E47BF1">
          <w:t>V0.1</w:t>
        </w:r>
      </w:sdtContent>
    </w:sdt>
    <w:r w:rsidRPr="005A360E"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E47BF1">
          <w:t>Draft</w:t>
        </w:r>
      </w:sdtContent>
    </w:sdt>
    <w:r w:rsidRPr="005A360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A84C1A"/>
    <w:multiLevelType w:val="hybridMultilevel"/>
    <w:tmpl w:val="73805F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B966EC"/>
    <w:multiLevelType w:val="multilevel"/>
    <w:tmpl w:val="03B0E1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4605747F"/>
    <w:multiLevelType w:val="hybridMultilevel"/>
    <w:tmpl w:val="E9EEF1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BA01AE"/>
    <w:multiLevelType w:val="hybridMultilevel"/>
    <w:tmpl w:val="5798EF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9A7DDD"/>
    <w:multiLevelType w:val="hybridMultilevel"/>
    <w:tmpl w:val="A3D836F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125D1"/>
    <w:rsid w:val="00017AF9"/>
    <w:rsid w:val="00026A5B"/>
    <w:rsid w:val="00030ABD"/>
    <w:rsid w:val="00042081"/>
    <w:rsid w:val="00046EE3"/>
    <w:rsid w:val="00066021"/>
    <w:rsid w:val="00073F2F"/>
    <w:rsid w:val="000846D0"/>
    <w:rsid w:val="000943EE"/>
    <w:rsid w:val="000D27CB"/>
    <w:rsid w:val="000E0CEA"/>
    <w:rsid w:val="000E0E3C"/>
    <w:rsid w:val="000E4A2D"/>
    <w:rsid w:val="00130202"/>
    <w:rsid w:val="0014417A"/>
    <w:rsid w:val="00151581"/>
    <w:rsid w:val="00166A8C"/>
    <w:rsid w:val="0016792B"/>
    <w:rsid w:val="0028361F"/>
    <w:rsid w:val="002A35D1"/>
    <w:rsid w:val="002C5DB9"/>
    <w:rsid w:val="002D07AA"/>
    <w:rsid w:val="002D1FEB"/>
    <w:rsid w:val="002E0B9E"/>
    <w:rsid w:val="002F7AC7"/>
    <w:rsid w:val="00303684"/>
    <w:rsid w:val="00312E99"/>
    <w:rsid w:val="00333863"/>
    <w:rsid w:val="00334A17"/>
    <w:rsid w:val="00345E81"/>
    <w:rsid w:val="00355AFC"/>
    <w:rsid w:val="00377870"/>
    <w:rsid w:val="00382832"/>
    <w:rsid w:val="00397FA1"/>
    <w:rsid w:val="003A2F24"/>
    <w:rsid w:val="003A59E1"/>
    <w:rsid w:val="003B5DF0"/>
    <w:rsid w:val="003B5E03"/>
    <w:rsid w:val="003E2B32"/>
    <w:rsid w:val="003F2AB9"/>
    <w:rsid w:val="00420F3A"/>
    <w:rsid w:val="0042608F"/>
    <w:rsid w:val="00437F0D"/>
    <w:rsid w:val="00455F51"/>
    <w:rsid w:val="00461BA3"/>
    <w:rsid w:val="004630B1"/>
    <w:rsid w:val="00485CE9"/>
    <w:rsid w:val="00493B8B"/>
    <w:rsid w:val="00497AED"/>
    <w:rsid w:val="004A1EEA"/>
    <w:rsid w:val="004D78EA"/>
    <w:rsid w:val="004E5B21"/>
    <w:rsid w:val="0051791E"/>
    <w:rsid w:val="00524F2A"/>
    <w:rsid w:val="0053558F"/>
    <w:rsid w:val="00544BED"/>
    <w:rsid w:val="00546E77"/>
    <w:rsid w:val="00565CDF"/>
    <w:rsid w:val="00572F8A"/>
    <w:rsid w:val="005A360E"/>
    <w:rsid w:val="005A3E15"/>
    <w:rsid w:val="005C025D"/>
    <w:rsid w:val="005C1F8E"/>
    <w:rsid w:val="005C2453"/>
    <w:rsid w:val="005D5908"/>
    <w:rsid w:val="005D7006"/>
    <w:rsid w:val="005E28AC"/>
    <w:rsid w:val="0062584D"/>
    <w:rsid w:val="00644DA8"/>
    <w:rsid w:val="006525F4"/>
    <w:rsid w:val="006836F2"/>
    <w:rsid w:val="006F3F7C"/>
    <w:rsid w:val="00705116"/>
    <w:rsid w:val="00705D20"/>
    <w:rsid w:val="0071045A"/>
    <w:rsid w:val="0073300B"/>
    <w:rsid w:val="00740794"/>
    <w:rsid w:val="007666DF"/>
    <w:rsid w:val="00791C3C"/>
    <w:rsid w:val="007C1A8E"/>
    <w:rsid w:val="007D27DD"/>
    <w:rsid w:val="007D527E"/>
    <w:rsid w:val="007D76E6"/>
    <w:rsid w:val="008043C6"/>
    <w:rsid w:val="00817241"/>
    <w:rsid w:val="00827318"/>
    <w:rsid w:val="00843064"/>
    <w:rsid w:val="0086348F"/>
    <w:rsid w:val="00884C19"/>
    <w:rsid w:val="00895D61"/>
    <w:rsid w:val="008A7A5C"/>
    <w:rsid w:val="008A7BE1"/>
    <w:rsid w:val="008B6D80"/>
    <w:rsid w:val="008C571E"/>
    <w:rsid w:val="008C65EA"/>
    <w:rsid w:val="008D4332"/>
    <w:rsid w:val="008E514B"/>
    <w:rsid w:val="008F2B3F"/>
    <w:rsid w:val="00906D0A"/>
    <w:rsid w:val="009257B7"/>
    <w:rsid w:val="00927738"/>
    <w:rsid w:val="009553EC"/>
    <w:rsid w:val="009602E3"/>
    <w:rsid w:val="00966C27"/>
    <w:rsid w:val="009671D8"/>
    <w:rsid w:val="00991F73"/>
    <w:rsid w:val="00993575"/>
    <w:rsid w:val="009A78FE"/>
    <w:rsid w:val="009D1A8E"/>
    <w:rsid w:val="009D45B7"/>
    <w:rsid w:val="009D6CBA"/>
    <w:rsid w:val="009E1964"/>
    <w:rsid w:val="009E4EB9"/>
    <w:rsid w:val="00A246EB"/>
    <w:rsid w:val="00A34B36"/>
    <w:rsid w:val="00A55CE1"/>
    <w:rsid w:val="00A67747"/>
    <w:rsid w:val="00A71F97"/>
    <w:rsid w:val="00A81848"/>
    <w:rsid w:val="00A86B41"/>
    <w:rsid w:val="00A938BA"/>
    <w:rsid w:val="00AA3DF8"/>
    <w:rsid w:val="00AB54DE"/>
    <w:rsid w:val="00AC7FA3"/>
    <w:rsid w:val="00AE3567"/>
    <w:rsid w:val="00B12E8D"/>
    <w:rsid w:val="00B14D57"/>
    <w:rsid w:val="00B17A36"/>
    <w:rsid w:val="00B67385"/>
    <w:rsid w:val="00BC080C"/>
    <w:rsid w:val="00BE290C"/>
    <w:rsid w:val="00BF05E1"/>
    <w:rsid w:val="00BF3CB0"/>
    <w:rsid w:val="00C05BA0"/>
    <w:rsid w:val="00C071BB"/>
    <w:rsid w:val="00C66E5A"/>
    <w:rsid w:val="00C72E28"/>
    <w:rsid w:val="00C86B8A"/>
    <w:rsid w:val="00C939C2"/>
    <w:rsid w:val="00CB284D"/>
    <w:rsid w:val="00CB44ED"/>
    <w:rsid w:val="00CF08E4"/>
    <w:rsid w:val="00CF6984"/>
    <w:rsid w:val="00D16432"/>
    <w:rsid w:val="00D24EDC"/>
    <w:rsid w:val="00DA2E53"/>
    <w:rsid w:val="00DB2780"/>
    <w:rsid w:val="00DC0C2B"/>
    <w:rsid w:val="00DD0CFD"/>
    <w:rsid w:val="00DE640D"/>
    <w:rsid w:val="00DE7995"/>
    <w:rsid w:val="00DF1004"/>
    <w:rsid w:val="00E02488"/>
    <w:rsid w:val="00E27732"/>
    <w:rsid w:val="00E47BF1"/>
    <w:rsid w:val="00E515EF"/>
    <w:rsid w:val="00E71BE6"/>
    <w:rsid w:val="00E84778"/>
    <w:rsid w:val="00E875BF"/>
    <w:rsid w:val="00EA7E64"/>
    <w:rsid w:val="00EC1731"/>
    <w:rsid w:val="00EC7B69"/>
    <w:rsid w:val="00ED18C7"/>
    <w:rsid w:val="00EF281E"/>
    <w:rsid w:val="00EF4AEB"/>
    <w:rsid w:val="00F151E5"/>
    <w:rsid w:val="00F16823"/>
    <w:rsid w:val="00F22D73"/>
    <w:rsid w:val="00F24CA6"/>
    <w:rsid w:val="00F36106"/>
    <w:rsid w:val="00F41415"/>
    <w:rsid w:val="00F52040"/>
    <w:rsid w:val="00F53D40"/>
    <w:rsid w:val="00F53E7A"/>
    <w:rsid w:val="00F63B38"/>
    <w:rsid w:val="00F759F0"/>
    <w:rsid w:val="00F876E0"/>
    <w:rsid w:val="00FB2370"/>
    <w:rsid w:val="00FE0456"/>
    <w:rsid w:val="00FE56A8"/>
    <w:rsid w:val="00FF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6C155C"/>
  <w15:docId w15:val="{1D235BF8-FDFE-4DD4-9937-68E565FA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A86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081"/>
  </w:style>
  <w:style w:type="paragraph" w:styleId="Rodap">
    <w:name w:val="footer"/>
    <w:basedOn w:val="Normal"/>
    <w:link w:val="RodapCarte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D27CB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0D27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D2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884C19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E515E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E515EF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E515E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515E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515EF"/>
    <w:rPr>
      <w:b/>
      <w:bCs/>
      <w:sz w:val="20"/>
      <w:szCs w:val="20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A86B4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740794"/>
    <w:pPr>
      <w:tabs>
        <w:tab w:val="left" w:pos="709"/>
        <w:tab w:val="right" w:leader="dot" w:pos="8494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005D8B"/>
    <w:rsid w:val="000253FD"/>
    <w:rsid w:val="00067A48"/>
    <w:rsid w:val="000C6BA0"/>
    <w:rsid w:val="000E565E"/>
    <w:rsid w:val="000E5D08"/>
    <w:rsid w:val="00101B00"/>
    <w:rsid w:val="001211B9"/>
    <w:rsid w:val="001C7050"/>
    <w:rsid w:val="001E28E6"/>
    <w:rsid w:val="00237B65"/>
    <w:rsid w:val="002624A6"/>
    <w:rsid w:val="00311CF3"/>
    <w:rsid w:val="00431C8F"/>
    <w:rsid w:val="00527BC5"/>
    <w:rsid w:val="005B6D22"/>
    <w:rsid w:val="005F7CAE"/>
    <w:rsid w:val="00623658"/>
    <w:rsid w:val="00630276"/>
    <w:rsid w:val="0064279C"/>
    <w:rsid w:val="0069562B"/>
    <w:rsid w:val="006A51F9"/>
    <w:rsid w:val="006D48AA"/>
    <w:rsid w:val="00757B98"/>
    <w:rsid w:val="00761202"/>
    <w:rsid w:val="008D6165"/>
    <w:rsid w:val="008D73B6"/>
    <w:rsid w:val="00976E7F"/>
    <w:rsid w:val="00981A9E"/>
    <w:rsid w:val="00A3312D"/>
    <w:rsid w:val="00B75A88"/>
    <w:rsid w:val="00BA5799"/>
    <w:rsid w:val="00C7340A"/>
    <w:rsid w:val="00CC4E05"/>
    <w:rsid w:val="00D05B87"/>
    <w:rsid w:val="00DA2026"/>
    <w:rsid w:val="00DC340F"/>
    <w:rsid w:val="00DD11C1"/>
    <w:rsid w:val="00DF5E14"/>
    <w:rsid w:val="00DF7858"/>
    <w:rsid w:val="00E33AB0"/>
    <w:rsid w:val="00E65D17"/>
    <w:rsid w:val="00EA4D60"/>
    <w:rsid w:val="00EB16D3"/>
    <w:rsid w:val="00FA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067A48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3938FB-55C0-4FD9-B531-25AEA782C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1</Pages>
  <Words>535</Words>
  <Characters>2889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Requirement Specification</vt:lpstr>
      <vt:lpstr>Vision and Scope</vt:lpstr>
    </vt:vector>
  </TitlesOfParts>
  <Company>PS2Win</Company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 Specification</dc:title>
  <dc:subject>Keep Your Time</dc:subject>
  <dc:creator>João Girão;Mário Oliveira</dc:creator>
  <dc:description>V0.1</dc:description>
  <cp:lastModifiedBy>João Girão</cp:lastModifiedBy>
  <cp:revision>70</cp:revision>
  <dcterms:created xsi:type="dcterms:W3CDTF">2013-02-23T09:48:00Z</dcterms:created>
  <dcterms:modified xsi:type="dcterms:W3CDTF">2013-04-25T16:01:00Z</dcterms:modified>
  <cp:contentStatus>Draft</cp:contentStatus>
</cp:coreProperties>
</file>