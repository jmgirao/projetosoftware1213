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CB40C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1F6F6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GB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2141F1" w:rsidRDefault="00CB40CD" w:rsidP="002141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CB40C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CB40C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2141F1" w:rsidRDefault="006F3F7C">
          <w:pPr>
            <w:rPr>
              <w:lang w:val="en-GB"/>
            </w:rPr>
          </w:pPr>
        </w:p>
        <w:p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2141F1" w:rsidRDefault="00CB40CD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2141F1" w:rsidRDefault="00A1379B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Pr="002141F1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2141F1" w:rsidRDefault="006F3F7C">
          <w:pPr>
            <w:rPr>
              <w:lang w:val="en-GB"/>
            </w:rPr>
          </w:pPr>
        </w:p>
        <w:p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2141F1" w:rsidRDefault="00415E8A">
          <w:pPr>
            <w:rPr>
              <w:lang w:val="en-GB"/>
            </w:rPr>
          </w:pPr>
        </w:p>
      </w:sdtContent>
    </w:sdt>
    <w:p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2141F1" w:rsidRDefault="004630B1">
          <w:pPr>
            <w:pStyle w:val="TOCHeading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:rsidR="001F6F6A" w:rsidRDefault="00C9791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bookmarkStart w:id="0" w:name="_GoBack"/>
          <w:bookmarkEnd w:id="0"/>
          <w:r w:rsidR="001F6F6A" w:rsidRPr="00732C2C">
            <w:rPr>
              <w:rStyle w:val="Hyperlink"/>
              <w:noProof/>
            </w:rPr>
            <w:fldChar w:fldCharType="begin"/>
          </w:r>
          <w:r w:rsidR="001F6F6A" w:rsidRPr="00732C2C">
            <w:rPr>
              <w:rStyle w:val="Hyperlink"/>
              <w:noProof/>
            </w:rPr>
            <w:instrText xml:space="preserve"> </w:instrText>
          </w:r>
          <w:r w:rsidR="001F6F6A">
            <w:rPr>
              <w:noProof/>
            </w:rPr>
            <w:instrText>HYPERLINK \l "_Toc351261033"</w:instrText>
          </w:r>
          <w:r w:rsidR="001F6F6A" w:rsidRPr="00732C2C">
            <w:rPr>
              <w:rStyle w:val="Hyperlink"/>
              <w:noProof/>
            </w:rPr>
            <w:instrText xml:space="preserve"> </w:instrText>
          </w:r>
          <w:r w:rsidR="001F6F6A" w:rsidRPr="00732C2C">
            <w:rPr>
              <w:rStyle w:val="Hyperlink"/>
              <w:noProof/>
            </w:rPr>
          </w:r>
          <w:r w:rsidR="001F6F6A" w:rsidRPr="00732C2C">
            <w:rPr>
              <w:rStyle w:val="Hyperlink"/>
              <w:noProof/>
            </w:rPr>
            <w:fldChar w:fldCharType="separate"/>
          </w:r>
          <w:r w:rsidR="001F6F6A" w:rsidRPr="00732C2C">
            <w:rPr>
              <w:rStyle w:val="Hyperlink"/>
              <w:noProof/>
              <w:lang w:val="en-GB"/>
            </w:rPr>
            <w:t>1.</w:t>
          </w:r>
          <w:r w:rsidR="001F6F6A">
            <w:rPr>
              <w:rFonts w:eastAsiaTheme="minorEastAsia"/>
              <w:noProof/>
              <w:lang w:eastAsia="pt-PT"/>
            </w:rPr>
            <w:tab/>
          </w:r>
          <w:r w:rsidR="001F6F6A" w:rsidRPr="00732C2C">
            <w:rPr>
              <w:rStyle w:val="Hyperlink"/>
              <w:noProof/>
              <w:lang w:val="en-GB"/>
            </w:rPr>
            <w:t>Purpose</w:t>
          </w:r>
          <w:r w:rsidR="001F6F6A">
            <w:rPr>
              <w:noProof/>
              <w:webHidden/>
            </w:rPr>
            <w:tab/>
          </w:r>
          <w:r w:rsidR="001F6F6A">
            <w:rPr>
              <w:noProof/>
              <w:webHidden/>
            </w:rPr>
            <w:fldChar w:fldCharType="begin"/>
          </w:r>
          <w:r w:rsidR="001F6F6A">
            <w:rPr>
              <w:noProof/>
              <w:webHidden/>
            </w:rPr>
            <w:instrText xml:space="preserve"> PAGEREF _Toc351261033 \h </w:instrText>
          </w:r>
          <w:r w:rsidR="001F6F6A">
            <w:rPr>
              <w:noProof/>
              <w:webHidden/>
            </w:rPr>
          </w:r>
          <w:r w:rsidR="001F6F6A">
            <w:rPr>
              <w:noProof/>
              <w:webHidden/>
            </w:rPr>
            <w:fldChar w:fldCharType="separate"/>
          </w:r>
          <w:r w:rsidR="001F6F6A">
            <w:rPr>
              <w:noProof/>
              <w:webHidden/>
            </w:rPr>
            <w:t>1</w:t>
          </w:r>
          <w:r w:rsidR="001F6F6A">
            <w:rPr>
              <w:noProof/>
              <w:webHidden/>
            </w:rPr>
            <w:fldChar w:fldCharType="end"/>
          </w:r>
          <w:r w:rsidR="001F6F6A" w:rsidRPr="00732C2C">
            <w:rPr>
              <w:rStyle w:val="Hyperlink"/>
              <w:noProof/>
            </w:rPr>
            <w:fldChar w:fldCharType="end"/>
          </w:r>
        </w:p>
        <w:p w:rsidR="001F6F6A" w:rsidRDefault="001F6F6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4" w:history="1">
            <w:r w:rsidRPr="00732C2C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2C2C">
              <w:rPr>
                <w:rStyle w:val="Hyperlink"/>
                <w:noProof/>
                <w:lang w:val="en-GB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F6A" w:rsidRDefault="001F6F6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5" w:history="1">
            <w:r w:rsidRPr="00732C2C">
              <w:rPr>
                <w:rStyle w:val="Hyperlink"/>
                <w:noProof/>
                <w:lang w:val="en-GB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2C2C">
              <w:rPr>
                <w:rStyle w:val="Hyperlink"/>
                <w:noProof/>
                <w:lang w:val="en-GB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F6A" w:rsidRDefault="001F6F6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6" w:history="1">
            <w:r w:rsidRPr="00732C2C">
              <w:rPr>
                <w:rStyle w:val="Hyperlink"/>
                <w:noProof/>
                <w:lang w:val="en-GB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2C2C">
              <w:rPr>
                <w:rStyle w:val="Hyperlink"/>
                <w:noProof/>
                <w:lang w:val="en-GB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F6A" w:rsidRDefault="001F6F6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7" w:history="1">
            <w:r w:rsidRPr="00732C2C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2C2C">
              <w:rPr>
                <w:rStyle w:val="Hyperlink"/>
                <w:noProof/>
                <w:lang w:val="en-GB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F6A" w:rsidRDefault="001F6F6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8" w:history="1">
            <w:r w:rsidRPr="00732C2C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2C2C">
              <w:rPr>
                <w:rStyle w:val="Hyperlink"/>
                <w:noProof/>
                <w:lang w:val="en-US"/>
              </w:rPr>
              <w:t>Project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F6A" w:rsidRDefault="001F6F6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9" w:history="1">
            <w:r w:rsidRPr="00732C2C">
              <w:rPr>
                <w:rStyle w:val="Hyperlink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2C2C">
              <w:rPr>
                <w:rStyle w:val="Hyperlink"/>
                <w:noProof/>
                <w:lang w:val="en-US"/>
              </w:rPr>
              <w:t>Project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F6A" w:rsidRDefault="001F6F6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40" w:history="1">
            <w:r w:rsidRPr="00732C2C">
              <w:rPr>
                <w:rStyle w:val="Hyperlink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2C2C">
              <w:rPr>
                <w:rStyle w:val="Hyperlink"/>
                <w:noProof/>
                <w:lang w:val="en-US"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F6A" w:rsidRDefault="001F6F6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41" w:history="1">
            <w:r w:rsidRPr="00732C2C">
              <w:rPr>
                <w:rStyle w:val="Hyperlink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2C2C">
              <w:rPr>
                <w:rStyle w:val="Hyperlink"/>
                <w:noProof/>
                <w:lang w:val="en-GB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F6A" w:rsidRDefault="001F6F6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42" w:history="1">
            <w:r w:rsidRPr="00732C2C">
              <w:rPr>
                <w:rStyle w:val="Hyperlink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2C2C">
              <w:rPr>
                <w:rStyle w:val="Hyperlink"/>
                <w:noProof/>
                <w:lang w:val="en-GB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F6A" w:rsidRDefault="001F6F6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43" w:history="1">
            <w:r w:rsidRPr="00732C2C">
              <w:rPr>
                <w:rStyle w:val="Hyperlink"/>
                <w:noProof/>
                <w:lang w:val="en-GB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2C2C">
              <w:rPr>
                <w:rStyle w:val="Hyperlink"/>
                <w:noProof/>
                <w:lang w:val="en-GB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_Toc351261043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2141F1" w:rsidRDefault="00C97915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:rsidR="00906D0A" w:rsidRPr="00107931" w:rsidRDefault="004630B1"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107931" w:rsidRDefault="00C97915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906D0A" w:rsidRPr="00107931">
        <w:rPr>
          <w:b/>
          <w:bCs/>
          <w:noProof/>
        </w:rPr>
        <w:t>Não foi encontrada nenhuma entrada do índice de ilustrações.</w:t>
      </w:r>
      <w:r w:rsidRPr="002141F1">
        <w:rPr>
          <w:lang w:val="en-GB"/>
        </w:rPr>
        <w:fldChar w:fldCharType="end"/>
      </w:r>
    </w:p>
    <w:p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:rsidR="00192E0D" w:rsidRPr="002141F1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49382241" w:history="1">
        <w:r w:rsidR="00192E0D" w:rsidRPr="002141F1">
          <w:rPr>
            <w:rStyle w:val="Hyperlink"/>
            <w:noProof/>
            <w:lang w:val="en-GB"/>
          </w:rPr>
          <w:t>Table 1: List of Contribuitors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_Toc349382241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192E0D" w:rsidRPr="002141F1" w:rsidRDefault="00415E8A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49382242" w:history="1">
        <w:r w:rsidR="00192E0D" w:rsidRPr="002141F1">
          <w:rPr>
            <w:rStyle w:val="Hyperlink"/>
            <w:noProof/>
            <w:lang w:val="en-GB"/>
          </w:rPr>
          <w:t>Table 2: Version history</w:t>
        </w:r>
        <w:r w:rsidR="00192E0D" w:rsidRPr="002141F1">
          <w:rPr>
            <w:noProof/>
            <w:webHidden/>
            <w:lang w:val="en-GB"/>
          </w:rPr>
          <w:tab/>
        </w:r>
        <w:r w:rsidR="00C97915"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_Toc349382242 \h </w:instrText>
        </w:r>
        <w:r w:rsidR="00C97915" w:rsidRPr="002141F1">
          <w:rPr>
            <w:noProof/>
            <w:webHidden/>
            <w:lang w:val="en-GB"/>
          </w:rPr>
        </w:r>
        <w:r w:rsidR="00C97915"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="00C97915" w:rsidRPr="002141F1">
          <w:rPr>
            <w:noProof/>
            <w:webHidden/>
            <w:lang w:val="en-GB"/>
          </w:rPr>
          <w:fldChar w:fldCharType="end"/>
        </w:r>
      </w:hyperlink>
    </w:p>
    <w:p w:rsidR="00895D61" w:rsidRPr="002141F1" w:rsidRDefault="00C97915">
      <w:pPr>
        <w:rPr>
          <w:lang w:val="en-GB"/>
        </w:rPr>
      </w:pPr>
      <w:r w:rsidRPr="002141F1">
        <w:rPr>
          <w:lang w:val="en-GB"/>
        </w:rPr>
        <w:fldChar w:fldCharType="end"/>
      </w:r>
    </w:p>
    <w:p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:rsidR="00906D0A" w:rsidRPr="002141F1" w:rsidRDefault="00906D0A">
      <w:pPr>
        <w:rPr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:rsidTr="00E146E2">
        <w:tc>
          <w:tcPr>
            <w:tcW w:w="9606" w:type="dxa"/>
            <w:gridSpan w:val="4"/>
          </w:tcPr>
          <w:p w:rsidR="00192E0D" w:rsidRPr="002141F1" w:rsidRDefault="00192E0D" w:rsidP="00D514C0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A1379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685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A1379B" w:rsidP="00DF4FD1">
                <w:pPr>
                  <w:pStyle w:val="NoSpacing"/>
                  <w:jc w:val="center"/>
                  <w:rPr>
                    <w:rFonts w:eastAsiaTheme="minorHAnsi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:rsidTr="00DF4FD1">
        <w:tc>
          <w:tcPr>
            <w:tcW w:w="1668" w:type="dxa"/>
            <w:vAlign w:val="center"/>
          </w:tcPr>
          <w:p w:rsidR="004D5593" w:rsidRDefault="004D5593" w:rsidP="00DF4FD1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:rsidR="00BE20D4" w:rsidRPr="002141F1" w:rsidRDefault="00BE20D4" w:rsidP="00BE20D4">
      <w:pPr>
        <w:pStyle w:val="Caption"/>
        <w:rPr>
          <w:lang w:val="en-GB"/>
        </w:rPr>
      </w:pPr>
      <w:bookmarkStart w:id="1" w:name="_Toc349382241"/>
      <w:r w:rsidRPr="002141F1">
        <w:rPr>
          <w:lang w:val="en-GB"/>
        </w:rPr>
        <w:t xml:space="preserve">Table </w:t>
      </w:r>
      <w:r w:rsidR="0074349F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74349F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74349F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List of Contribuitors</w:t>
      </w:r>
      <w:bookmarkEnd w:id="1"/>
    </w:p>
    <w:p w:rsidR="00BE20D4" w:rsidRPr="002141F1" w:rsidRDefault="00BE20D4">
      <w:pPr>
        <w:rPr>
          <w:lang w:val="en-GB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:rsidTr="00D514C0">
        <w:tc>
          <w:tcPr>
            <w:tcW w:w="9607" w:type="dxa"/>
            <w:gridSpan w:val="6"/>
          </w:tcPr>
          <w:p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2141F1" w:rsidRDefault="00A1379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2141F1" w:rsidRDefault="004D5593" w:rsidP="004D5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673744" w:rsidRPr="002141F1" w:rsidRDefault="00A1379B" w:rsidP="00673744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0E334F" w:rsidRPr="002141F1" w:rsidTr="000E334F">
        <w:tc>
          <w:tcPr>
            <w:tcW w:w="1726" w:type="dxa"/>
            <w:vAlign w:val="center"/>
          </w:tcPr>
          <w:p w:rsidR="000E334F" w:rsidRPr="002141F1" w:rsidRDefault="00A1379B" w:rsidP="00A1379B">
            <w:pPr>
              <w:pStyle w:val="NoSpacing"/>
              <w:jc w:val="center"/>
              <w:rPr>
                <w:rFonts w:eastAsiaTheme="minorHAnsi"/>
                <w:color w:val="4F81BD" w:themeColor="accent1"/>
                <w:lang w:val="en-GB"/>
              </w:rPr>
            </w:pPr>
            <w:r>
              <w:rPr>
                <w:lang w:val="en-GB"/>
              </w:rPr>
              <w:t>16-03-2013</w:t>
            </w:r>
          </w:p>
        </w:tc>
        <w:tc>
          <w:tcPr>
            <w:tcW w:w="2200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Adding Features</w:t>
            </w:r>
          </w:p>
        </w:tc>
        <w:tc>
          <w:tcPr>
            <w:tcW w:w="1728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Rui Ganhoto</w:t>
            </w:r>
          </w:p>
        </w:tc>
        <w:tc>
          <w:tcPr>
            <w:tcW w:w="977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</w:tbl>
    <w:p w:rsidR="00895D61" w:rsidRPr="002141F1" w:rsidRDefault="00BE20D4" w:rsidP="00BE20D4">
      <w:pPr>
        <w:pStyle w:val="Caption"/>
        <w:rPr>
          <w:lang w:val="en-GB"/>
        </w:rPr>
      </w:pPr>
      <w:bookmarkStart w:id="2" w:name="_Toc349382242"/>
      <w:r w:rsidRPr="002141F1">
        <w:rPr>
          <w:lang w:val="en-GB"/>
        </w:rPr>
        <w:t xml:space="preserve">Table </w:t>
      </w:r>
      <w:r w:rsidR="00E22BC9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E22BC9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E22BC9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2"/>
    </w:p>
    <w:p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3" w:name="_Toc351261033"/>
      <w:r w:rsidRPr="002141F1">
        <w:rPr>
          <w:lang w:val="en-GB"/>
        </w:rPr>
        <w:lastRenderedPageBreak/>
        <w:t>Purpose</w:t>
      </w:r>
      <w:bookmarkEnd w:id="3"/>
    </w:p>
    <w:p w:rsidR="005B06DE" w:rsidRPr="002141F1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</w:t>
      </w:r>
      <w:r w:rsidR="009B5F76">
        <w:rPr>
          <w:lang w:val="en-GB"/>
        </w:rPr>
        <w:t>e project progress and status, e</w:t>
      </w:r>
      <w:r>
        <w:rPr>
          <w:lang w:val="en-GB"/>
        </w:rPr>
        <w:t>nsuring that the projects goes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5B06DE">
        <w:rPr>
          <w:lang w:val="en-GB"/>
        </w:rPr>
        <w:t xml:space="preserve"> and objectives.</w:t>
      </w:r>
      <w:r w:rsidR="009B5F76">
        <w:rPr>
          <w:lang w:val="en-GB"/>
        </w:rPr>
        <w:t xml:space="preserve"> </w:t>
      </w:r>
      <w:r w:rsidR="005B06DE">
        <w:rPr>
          <w:lang w:val="en-GB"/>
        </w:rPr>
        <w:t>This includes</w:t>
      </w:r>
      <w:r w:rsidR="009B5F76">
        <w:rPr>
          <w:lang w:val="en-GB"/>
        </w:rPr>
        <w:t xml:space="preserve"> deciding</w:t>
      </w:r>
      <w:r w:rsidR="005B06DE">
        <w:rPr>
          <w:lang w:val="en-GB"/>
        </w:rPr>
        <w:t xml:space="preserve"> actions to correct and prevent variations to the project.</w:t>
      </w:r>
    </w:p>
    <w:p w:rsidR="00BE20D4" w:rsidRPr="002141F1" w:rsidRDefault="00BE20D4">
      <w:pPr>
        <w:rPr>
          <w:lang w:val="en-GB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4" w:name="_Toc351261034"/>
      <w:r w:rsidRPr="002141F1">
        <w:rPr>
          <w:lang w:val="en-GB"/>
        </w:rPr>
        <w:t>Inputs and Outputs</w:t>
      </w:r>
      <w:bookmarkEnd w:id="4"/>
    </w:p>
    <w:p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5" w:name="_Toc351261035"/>
      <w:r w:rsidRPr="002141F1">
        <w:rPr>
          <w:lang w:val="en-GB"/>
        </w:rPr>
        <w:t>Inputs</w:t>
      </w:r>
      <w:bookmarkEnd w:id="5"/>
    </w:p>
    <w:p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:rsidR="00991AA8" w:rsidRDefault="00991AA8">
      <w:pPr>
        <w:rPr>
          <w:lang w:val="en-GB"/>
        </w:rPr>
      </w:pPr>
      <w:r>
        <w:rPr>
          <w:lang w:val="en-GB"/>
        </w:rPr>
        <w:t>Earn Value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6" w:name="_Toc351261036"/>
      <w:r w:rsidRPr="002141F1">
        <w:rPr>
          <w:lang w:val="en-GB"/>
        </w:rPr>
        <w:t>Outputs</w:t>
      </w:r>
      <w:bookmarkEnd w:id="6"/>
    </w:p>
    <w:p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:rsidR="001873B5" w:rsidRPr="002141F1" w:rsidRDefault="001873B5">
      <w:pPr>
        <w:rPr>
          <w:lang w:val="en-GB"/>
        </w:rPr>
      </w:pPr>
      <w:r>
        <w:rPr>
          <w:lang w:val="en-GB"/>
        </w:rPr>
        <w:t xml:space="preserve">List of actions to correct variations to the plan, </w:t>
      </w:r>
      <w:r w:rsidR="009B5F76">
        <w:rPr>
          <w:lang w:val="en-GB"/>
        </w:rPr>
        <w:t>with</w:t>
      </w:r>
      <w:r>
        <w:rPr>
          <w:lang w:val="en-GB"/>
        </w:rPr>
        <w:t xml:space="preserve"> a list of problems that their action are meant to resolve</w:t>
      </w:r>
      <w:r w:rsidR="009B5F76">
        <w:rPr>
          <w:lang w:val="en-GB"/>
        </w:rPr>
        <w:t xml:space="preserve"> and/or cause</w:t>
      </w:r>
    </w:p>
    <w:p w:rsidR="00E84FEF" w:rsidRDefault="00E84FEF">
      <w:pPr>
        <w:rPr>
          <w:lang w:val="en-GB"/>
        </w:rPr>
      </w:pPr>
      <w:r>
        <w:rPr>
          <w:lang w:val="en-GB"/>
        </w:rPr>
        <w:t>Software development plan updates</w:t>
      </w:r>
    </w:p>
    <w:p w:rsidR="00DC219E" w:rsidRDefault="00DC219E" w:rsidP="00DC219E">
      <w:pPr>
        <w:rPr>
          <w:lang w:val="en-GB"/>
        </w:rPr>
      </w:pPr>
      <w:r>
        <w:rPr>
          <w:lang w:val="en-GB"/>
        </w:rPr>
        <w:t>Weekly Report</w:t>
      </w:r>
    </w:p>
    <w:p w:rsidR="00DC219E" w:rsidRDefault="00DC219E">
      <w:pPr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7" w:name="_Toc351261037"/>
      <w:r w:rsidRPr="002141F1">
        <w:rPr>
          <w:lang w:val="en-GB"/>
        </w:rPr>
        <w:t>Activities</w:t>
      </w:r>
      <w:bookmarkEnd w:id="7"/>
    </w:p>
    <w:p w:rsidR="007F2436" w:rsidRDefault="007F2436" w:rsidP="007F2436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</w:p>
    <w:p w:rsidR="004F4E67" w:rsidRDefault="004F4E67" w:rsidP="004F4E67">
      <w:pPr>
        <w:pStyle w:val="Heading1"/>
        <w:numPr>
          <w:ilvl w:val="1"/>
          <w:numId w:val="3"/>
        </w:numPr>
        <w:rPr>
          <w:lang w:val="en-US"/>
        </w:rPr>
      </w:pPr>
      <w:bookmarkStart w:id="8" w:name="_Toc351261038"/>
      <w:r>
        <w:rPr>
          <w:lang w:val="en-US"/>
        </w:rPr>
        <w:t>Project Assessment</w:t>
      </w:r>
      <w:bookmarkEnd w:id="8"/>
    </w:p>
    <w:p w:rsidR="004F4E67" w:rsidRDefault="004F4E67" w:rsidP="004F4E67">
      <w:pPr>
        <w:rPr>
          <w:lang w:val="en-US"/>
        </w:rPr>
      </w:pPr>
      <w:r>
        <w:rPr>
          <w:lang w:val="en-US"/>
        </w:rPr>
        <w:t xml:space="preserve">On a weekly basis </w:t>
      </w:r>
      <w:r w:rsidR="00A5000F">
        <w:rPr>
          <w:lang w:val="en-US"/>
        </w:rPr>
        <w:t>the Project Manager</w:t>
      </w:r>
      <w:r>
        <w:rPr>
          <w:lang w:val="en-US"/>
        </w:rPr>
        <w:t xml:space="preserve"> should evaluat</w:t>
      </w:r>
      <w:r w:rsidR="00E70DF8">
        <w:rPr>
          <w:lang w:val="en-US"/>
        </w:rPr>
        <w:t>e the</w:t>
      </w:r>
      <w:r>
        <w:rPr>
          <w:lang w:val="en-US"/>
        </w:rPr>
        <w:t xml:space="preserve"> earned value and work done by team members</w:t>
      </w:r>
      <w:r w:rsidR="00E70DF8">
        <w:rPr>
          <w:lang w:val="en-US"/>
        </w:rPr>
        <w:t>, comparing with the</w:t>
      </w:r>
      <w:r>
        <w:rPr>
          <w:lang w:val="en-US"/>
        </w:rPr>
        <w:t xml:space="preserve"> project plan.</w:t>
      </w:r>
    </w:p>
    <w:p w:rsidR="004F4E67" w:rsidRDefault="004F4E67" w:rsidP="004F4E67">
      <w:pPr>
        <w:pStyle w:val="Heading1"/>
        <w:numPr>
          <w:ilvl w:val="1"/>
          <w:numId w:val="3"/>
        </w:numPr>
        <w:rPr>
          <w:lang w:val="en-US"/>
        </w:rPr>
      </w:pPr>
      <w:bookmarkStart w:id="9" w:name="_Toc351261039"/>
      <w:r>
        <w:rPr>
          <w:lang w:val="en-US"/>
        </w:rPr>
        <w:t>Project Control</w:t>
      </w:r>
      <w:bookmarkEnd w:id="9"/>
    </w:p>
    <w:p w:rsidR="009C4EC1" w:rsidRDefault="009C4EC1" w:rsidP="009C4EC1">
      <w:pPr>
        <w:rPr>
          <w:lang w:val="en-US"/>
        </w:rPr>
      </w:pPr>
      <w:r>
        <w:rPr>
          <w:lang w:val="en-US"/>
        </w:rPr>
        <w:t xml:space="preserve">The </w:t>
      </w:r>
      <w:r w:rsidR="002609FB">
        <w:rPr>
          <w:lang w:val="en-US"/>
        </w:rPr>
        <w:t>Project M</w:t>
      </w:r>
      <w:r>
        <w:rPr>
          <w:lang w:val="en-US"/>
        </w:rPr>
        <w:t xml:space="preserve">anager will </w:t>
      </w:r>
      <w:r w:rsidR="00A44E31">
        <w:rPr>
          <w:lang w:val="en-US"/>
        </w:rPr>
        <w:t xml:space="preserve">identify and </w:t>
      </w:r>
      <w:r>
        <w:rPr>
          <w:lang w:val="en-US"/>
        </w:rPr>
        <w:t>analyze</w:t>
      </w:r>
      <w:r w:rsidR="00A44E31">
        <w:rPr>
          <w:lang w:val="en-US"/>
        </w:rPr>
        <w:t xml:space="preserve"> problems</w:t>
      </w:r>
      <w:r>
        <w:rPr>
          <w:lang w:val="en-US"/>
        </w:rPr>
        <w:t xml:space="preserve"> that occurs during the execution of the project</w:t>
      </w:r>
      <w:r w:rsidR="003A7ECA">
        <w:rPr>
          <w:lang w:val="en-US"/>
        </w:rPr>
        <w:t>.</w:t>
      </w:r>
    </w:p>
    <w:p w:rsidR="009C4EC1" w:rsidRDefault="009C4EC1" w:rsidP="009C4EC1">
      <w:pPr>
        <w:rPr>
          <w:lang w:val="en-US"/>
        </w:rPr>
      </w:pPr>
      <w:r>
        <w:rPr>
          <w:lang w:val="en-US"/>
        </w:rPr>
        <w:t>It also includes the creation of a report with the progress of the project.</w:t>
      </w:r>
    </w:p>
    <w:p w:rsidR="009C4EC1" w:rsidRDefault="009C4EC1" w:rsidP="009C4EC1">
      <w:pPr>
        <w:rPr>
          <w:lang w:val="en-US"/>
        </w:rPr>
      </w:pPr>
    </w:p>
    <w:p w:rsidR="009C4EC1" w:rsidRPr="00C4465C" w:rsidRDefault="009C4EC1" w:rsidP="009C4EC1">
      <w:pPr>
        <w:rPr>
          <w:b/>
          <w:lang w:val="en-US"/>
        </w:rPr>
      </w:pPr>
      <w:r w:rsidRPr="00C4465C">
        <w:rPr>
          <w:b/>
          <w:lang w:val="en-US"/>
        </w:rPr>
        <w:lastRenderedPageBreak/>
        <w:t>Project Assessment</w:t>
      </w:r>
    </w:p>
    <w:p w:rsidR="009C4EC1" w:rsidRDefault="009C4EC1" w:rsidP="009C4EC1">
      <w:pPr>
        <w:rPr>
          <w:lang w:val="en-US"/>
        </w:rPr>
      </w:pPr>
      <w:r>
        <w:rPr>
          <w:lang w:val="en-US"/>
        </w:rPr>
        <w:t>The manager will ensure that the software plans and products are evaluating according the required, to ensure that everything are going well.</w:t>
      </w:r>
    </w:p>
    <w:p w:rsidR="003A7ECA" w:rsidRDefault="003A7ECA" w:rsidP="009C4EC1">
      <w:pPr>
        <w:rPr>
          <w:lang w:val="en-US"/>
        </w:rPr>
      </w:pPr>
    </w:p>
    <w:p w:rsidR="003A7ECA" w:rsidRDefault="003A7ECA" w:rsidP="009C4EC1">
      <w:pPr>
        <w:rPr>
          <w:b/>
          <w:lang w:val="en-US"/>
        </w:rPr>
      </w:pPr>
      <w:r w:rsidRPr="003A7ECA">
        <w:rPr>
          <w:b/>
          <w:lang w:val="en-US"/>
        </w:rPr>
        <w:t>Project Monitoring</w:t>
      </w:r>
    </w:p>
    <w:p w:rsidR="003A7ECA" w:rsidRDefault="003A7ECA" w:rsidP="009C4EC1">
      <w:pPr>
        <w:rPr>
          <w:lang w:val="en-US"/>
        </w:rPr>
      </w:pPr>
      <w:r w:rsidRPr="003A7ECA">
        <w:rPr>
          <w:lang w:val="en-US"/>
        </w:rPr>
        <w:t>The Project Manager must provide a report</w:t>
      </w:r>
      <w:r>
        <w:rPr>
          <w:b/>
          <w:lang w:val="en-US"/>
        </w:rPr>
        <w:t xml:space="preserve"> </w:t>
      </w:r>
      <w:r>
        <w:rPr>
          <w:lang w:val="en-US"/>
        </w:rPr>
        <w:t>publish and presentation to the team and any external identity</w:t>
      </w:r>
      <w:r w:rsidR="002C200C">
        <w:rPr>
          <w:lang w:val="en-US"/>
        </w:rPr>
        <w:t>, based in the earn value and development plan</w:t>
      </w:r>
      <w:r>
        <w:rPr>
          <w:lang w:val="en-US"/>
        </w:rPr>
        <w:t>.</w:t>
      </w:r>
    </w:p>
    <w:p w:rsidR="003A7ECA" w:rsidRPr="003A7ECA" w:rsidRDefault="003A7ECA" w:rsidP="009C4EC1">
      <w:pPr>
        <w:rPr>
          <w:b/>
          <w:lang w:val="en-US"/>
        </w:rPr>
      </w:pPr>
    </w:p>
    <w:p w:rsidR="003A7ECA" w:rsidRPr="003A7ECA" w:rsidRDefault="003A7ECA" w:rsidP="009C4EC1">
      <w:pPr>
        <w:rPr>
          <w:b/>
          <w:lang w:val="en-US"/>
        </w:rPr>
      </w:pPr>
      <w:r w:rsidRPr="003A7ECA">
        <w:rPr>
          <w:b/>
          <w:lang w:val="en-US"/>
        </w:rPr>
        <w:t>Project deviations</w:t>
      </w:r>
    </w:p>
    <w:p w:rsidR="003A7ECA" w:rsidRDefault="003A7ECA" w:rsidP="009C4EC1">
      <w:pPr>
        <w:rPr>
          <w:lang w:val="en-US"/>
        </w:rPr>
      </w:pPr>
      <w:r>
        <w:rPr>
          <w:lang w:val="en-US"/>
        </w:rPr>
        <w:t xml:space="preserve">The Project Manager will identify deviations to the Project Plan, marking them as a risk. </w:t>
      </w:r>
    </w:p>
    <w:p w:rsidR="003A7ECA" w:rsidRDefault="003A7ECA" w:rsidP="009C4EC1">
      <w:pPr>
        <w:rPr>
          <w:lang w:val="en-US"/>
        </w:rPr>
      </w:pPr>
    </w:p>
    <w:p w:rsidR="009C4EC1" w:rsidRPr="00C4465C" w:rsidRDefault="009C4EC1" w:rsidP="009C4EC1">
      <w:pPr>
        <w:rPr>
          <w:b/>
          <w:lang w:val="en-GB"/>
        </w:rPr>
      </w:pPr>
      <w:r w:rsidRPr="00C4465C">
        <w:rPr>
          <w:b/>
          <w:lang w:val="en-US"/>
        </w:rPr>
        <w:t>Project Closure</w:t>
      </w:r>
    </w:p>
    <w:p w:rsidR="009C4EC1" w:rsidRPr="00FF1B48" w:rsidRDefault="009C4EC1" w:rsidP="009C4EC1">
      <w:pPr>
        <w:rPr>
          <w:lang w:val="en-US"/>
        </w:rPr>
      </w:pPr>
      <w:r>
        <w:rPr>
          <w:lang w:val="en-US"/>
        </w:rPr>
        <w:t>The manager will determinate if the project are completed, according some defined criteria. This must be archived and recorded.</w:t>
      </w:r>
    </w:p>
    <w:p w:rsidR="00991AA8" w:rsidRDefault="00991AA8" w:rsidP="00991AA8">
      <w:pPr>
        <w:rPr>
          <w:lang w:val="en-US"/>
        </w:rPr>
      </w:pPr>
    </w:p>
    <w:p w:rsidR="00991AA8" w:rsidRDefault="00991AA8" w:rsidP="00991AA8">
      <w:pPr>
        <w:pStyle w:val="Heading1"/>
        <w:numPr>
          <w:ilvl w:val="1"/>
          <w:numId w:val="3"/>
        </w:numPr>
        <w:rPr>
          <w:lang w:val="en-US"/>
        </w:rPr>
      </w:pPr>
      <w:bookmarkStart w:id="10" w:name="_Toc351261040"/>
      <w:r>
        <w:rPr>
          <w:lang w:val="en-US"/>
        </w:rPr>
        <w:t>Risk Management</w:t>
      </w:r>
      <w:bookmarkEnd w:id="10"/>
    </w:p>
    <w:p w:rsidR="00DC219E" w:rsidRDefault="00DC219E" w:rsidP="00991AA8">
      <w:pPr>
        <w:rPr>
          <w:lang w:val="en-US"/>
        </w:rPr>
      </w:pPr>
      <w:r>
        <w:rPr>
          <w:lang w:val="en-US"/>
        </w:rPr>
        <w:t>The Risk Manager is responsible for undertaking risk assessment wherever they are required.</w:t>
      </w:r>
    </w:p>
    <w:p w:rsidR="00DC219E" w:rsidRPr="00E70BCA" w:rsidRDefault="00DC219E" w:rsidP="00991AA8">
      <w:pPr>
        <w:rPr>
          <w:b/>
          <w:lang w:val="en-US"/>
        </w:rPr>
      </w:pPr>
      <w:r w:rsidRPr="00E70BCA">
        <w:rPr>
          <w:b/>
          <w:lang w:val="en-US"/>
        </w:rPr>
        <w:t>Identify the</w:t>
      </w:r>
      <w:r w:rsidR="003A7ECA">
        <w:rPr>
          <w:b/>
          <w:lang w:val="en-US"/>
        </w:rPr>
        <w:t xml:space="preserve"> project</w:t>
      </w:r>
      <w:r w:rsidRPr="00E70BCA">
        <w:rPr>
          <w:b/>
          <w:lang w:val="en-US"/>
        </w:rPr>
        <w:t xml:space="preserve"> risks</w:t>
      </w:r>
    </w:p>
    <w:p w:rsidR="00DC219E" w:rsidRDefault="00DC219E" w:rsidP="00DC219E">
      <w:pPr>
        <w:pStyle w:val="ListParagraph"/>
        <w:numPr>
          <w:ilvl w:val="0"/>
          <w:numId w:val="9"/>
        </w:numPr>
        <w:rPr>
          <w:lang w:val="en-US"/>
        </w:rPr>
      </w:pPr>
      <w:r w:rsidRPr="00DC219E">
        <w:rPr>
          <w:lang w:val="en-US"/>
        </w:rPr>
        <w:t>The risks within the scope should be identified and listed in line with business rules.</w:t>
      </w:r>
    </w:p>
    <w:p w:rsidR="00DC219E" w:rsidRDefault="00DC219E" w:rsidP="00DC21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Other risks should </w:t>
      </w:r>
      <w:r w:rsidR="00DB15E9">
        <w:rPr>
          <w:lang w:val="en-US"/>
        </w:rPr>
        <w:t xml:space="preserve">also </w:t>
      </w:r>
      <w:r>
        <w:rPr>
          <w:lang w:val="en-US"/>
        </w:rPr>
        <w:t>be identified and listed.</w:t>
      </w:r>
    </w:p>
    <w:p w:rsidR="003A7ECA" w:rsidRPr="002C200C" w:rsidRDefault="003A7ECA" w:rsidP="003A7ECA">
      <w:pPr>
        <w:rPr>
          <w:b/>
          <w:lang w:val="en-US"/>
        </w:rPr>
      </w:pPr>
      <w:r w:rsidRPr="002C200C">
        <w:rPr>
          <w:b/>
          <w:lang w:val="en-US"/>
        </w:rPr>
        <w:t>Identify the team risks</w:t>
      </w:r>
    </w:p>
    <w:p w:rsidR="003A7ECA" w:rsidRPr="003A7ECA" w:rsidRDefault="003A7ECA" w:rsidP="003A7ECA">
      <w:pPr>
        <w:pStyle w:val="ListParagraph"/>
        <w:numPr>
          <w:ilvl w:val="0"/>
          <w:numId w:val="9"/>
        </w:numPr>
        <w:rPr>
          <w:lang w:val="en-US"/>
        </w:rPr>
      </w:pPr>
      <w:r w:rsidRPr="003A7ECA">
        <w:rPr>
          <w:lang w:val="en-US"/>
        </w:rPr>
        <w:t>Each team member should be questioned about problems or difficulties they have.</w:t>
      </w:r>
    </w:p>
    <w:p w:rsidR="00E70BCA" w:rsidRPr="00070FB5" w:rsidRDefault="00DC219E" w:rsidP="00070FB5">
      <w:pPr>
        <w:rPr>
          <w:b/>
          <w:lang w:val="en-US"/>
        </w:rPr>
      </w:pPr>
      <w:r w:rsidRPr="00E70BCA">
        <w:rPr>
          <w:b/>
          <w:lang w:val="en-US"/>
        </w:rPr>
        <w:t>Assess the risks</w:t>
      </w:r>
    </w:p>
    <w:p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probability of impact for each risk must be determined</w:t>
      </w:r>
    </w:p>
    <w:p w:rsidR="00070FB5" w:rsidRPr="00E70BCA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severity of that impact must also be determined</w:t>
      </w:r>
    </w:p>
    <w:p w:rsidR="008A0C13" w:rsidRPr="002E6B7B" w:rsidRDefault="002E6B7B" w:rsidP="002E6B7B">
      <w:pPr>
        <w:rPr>
          <w:b/>
          <w:lang w:val="en-US"/>
        </w:rPr>
      </w:pPr>
      <w:r w:rsidRPr="002E6B7B">
        <w:rPr>
          <w:b/>
          <w:lang w:val="en-US"/>
        </w:rPr>
        <w:t>Discuss</w:t>
      </w:r>
      <w:r w:rsidR="00A5000F" w:rsidRPr="002E6B7B">
        <w:rPr>
          <w:b/>
          <w:lang w:val="en-US"/>
        </w:rPr>
        <w:t xml:space="preserve"> and </w:t>
      </w:r>
      <w:r w:rsidRPr="002E6B7B">
        <w:rPr>
          <w:b/>
          <w:lang w:val="en-US"/>
        </w:rPr>
        <w:t>drafting</w:t>
      </w:r>
      <w:r w:rsidR="00A5000F" w:rsidRPr="002E6B7B">
        <w:rPr>
          <w:b/>
          <w:lang w:val="en-US"/>
        </w:rPr>
        <w:t xml:space="preserve"> a Risk Plan</w:t>
      </w:r>
    </w:p>
    <w:p w:rsidR="008A0C13" w:rsidRDefault="008A0C13" w:rsidP="008A0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Team should </w:t>
      </w:r>
      <w:r w:rsidR="002E6B7B">
        <w:rPr>
          <w:lang w:val="en-US"/>
        </w:rPr>
        <w:t xml:space="preserve">propose and </w:t>
      </w:r>
      <w:r>
        <w:rPr>
          <w:lang w:val="en-US"/>
        </w:rPr>
        <w:t xml:space="preserve">discuss possible </w:t>
      </w:r>
      <w:r w:rsidR="002E6B7B">
        <w:rPr>
          <w:lang w:val="en-US"/>
        </w:rPr>
        <w:t>solutions</w:t>
      </w:r>
      <w:r>
        <w:rPr>
          <w:lang w:val="en-US"/>
        </w:rPr>
        <w:t xml:space="preserve"> to mitigate </w:t>
      </w:r>
      <w:r w:rsidR="002E6B7B">
        <w:rPr>
          <w:lang w:val="en-US"/>
        </w:rPr>
        <w:t>or minimize the</w:t>
      </w:r>
      <w:r>
        <w:rPr>
          <w:lang w:val="en-US"/>
        </w:rPr>
        <w:t xml:space="preserve"> risk</w:t>
      </w:r>
      <w:r w:rsidR="002E6B7B">
        <w:rPr>
          <w:lang w:val="en-US"/>
        </w:rPr>
        <w:t xml:space="preserve"> impact</w:t>
      </w:r>
      <w:r>
        <w:rPr>
          <w:lang w:val="en-US"/>
        </w:rPr>
        <w:t>.</w:t>
      </w:r>
    </w:p>
    <w:p w:rsidR="008A0C13" w:rsidRPr="009626B2" w:rsidRDefault="008A0C13" w:rsidP="008A0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Risk Manager and Project Manager should select the </w:t>
      </w:r>
      <w:r w:rsidR="002E6B7B">
        <w:rPr>
          <w:lang w:val="en-US"/>
        </w:rPr>
        <w:t xml:space="preserve">most </w:t>
      </w:r>
      <w:r>
        <w:rPr>
          <w:lang w:val="en-US"/>
        </w:rPr>
        <w:t>appropriate</w:t>
      </w:r>
      <w:r w:rsidR="002E6B7B">
        <w:rPr>
          <w:lang w:val="en-US"/>
        </w:rPr>
        <w:t>d</w:t>
      </w:r>
      <w:r>
        <w:rPr>
          <w:lang w:val="en-US"/>
        </w:rPr>
        <w:t xml:space="preserve"> correction</w:t>
      </w:r>
      <w:r w:rsidR="002E6B7B">
        <w:rPr>
          <w:lang w:val="en-US"/>
        </w:rPr>
        <w:t>.</w:t>
      </w:r>
    </w:p>
    <w:p w:rsidR="002E6B7B" w:rsidRPr="002E6B7B" w:rsidRDefault="002E6B7B" w:rsidP="002E6B7B">
      <w:pPr>
        <w:rPr>
          <w:b/>
          <w:lang w:val="en-US"/>
        </w:rPr>
      </w:pPr>
      <w:r w:rsidRPr="002E6B7B">
        <w:rPr>
          <w:b/>
          <w:lang w:val="en-US"/>
        </w:rPr>
        <w:t>Possible mitigations:</w:t>
      </w:r>
    </w:p>
    <w:p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 w:rsidRPr="009626B2">
        <w:rPr>
          <w:lang w:val="en-US"/>
        </w:rPr>
        <w:lastRenderedPageBreak/>
        <w:t>Ignore Risk</w:t>
      </w:r>
    </w:p>
    <w:p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Remove Features</w:t>
      </w:r>
    </w:p>
    <w:p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Scope</w:t>
      </w:r>
    </w:p>
    <w:p w:rsidR="002E6B7B" w:rsidRPr="009626B2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Project Plan</w:t>
      </w:r>
    </w:p>
    <w:p w:rsidR="002E6B7B" w:rsidRDefault="002E6B7B" w:rsidP="00991AA8">
      <w:pPr>
        <w:rPr>
          <w:lang w:val="en-US"/>
        </w:rPr>
      </w:pPr>
    </w:p>
    <w:p w:rsidR="00A5000F" w:rsidRPr="00991AA8" w:rsidRDefault="00A5000F" w:rsidP="00991AA8">
      <w:pPr>
        <w:rPr>
          <w:lang w:val="en-US"/>
        </w:rPr>
      </w:pPr>
      <w:r>
        <w:rPr>
          <w:lang w:val="en-US"/>
        </w:rPr>
        <w:t>The team should follow the</w:t>
      </w:r>
      <w:r w:rsidR="008A0C13">
        <w:rPr>
          <w:lang w:val="en-US"/>
        </w:rPr>
        <w:t xml:space="preserve"> selected</w:t>
      </w:r>
      <w:r>
        <w:rPr>
          <w:lang w:val="en-US"/>
        </w:rPr>
        <w:t xml:space="preserve"> mitigations</w:t>
      </w:r>
      <w:r w:rsidR="002E6B7B">
        <w:rPr>
          <w:lang w:val="en-US"/>
        </w:rPr>
        <w:t xml:space="preserve"> of the Risk Plan</w:t>
      </w:r>
      <w:r>
        <w:rPr>
          <w:lang w:val="en-US"/>
        </w:rPr>
        <w:t xml:space="preserve"> </w:t>
      </w:r>
      <w:r w:rsidR="00BC3425">
        <w:rPr>
          <w:lang w:val="en-US"/>
        </w:rPr>
        <w:t>during the next work</w:t>
      </w:r>
      <w:r w:rsidR="002E6B7B">
        <w:rPr>
          <w:lang w:val="en-US"/>
        </w:rPr>
        <w:t>ing</w:t>
      </w:r>
      <w:r w:rsidR="00BC3425">
        <w:rPr>
          <w:lang w:val="en-US"/>
        </w:rPr>
        <w:t xml:space="preserve"> cycle.</w:t>
      </w:r>
    </w:p>
    <w:p w:rsidR="00E01BD3" w:rsidRDefault="00E01BD3" w:rsidP="007F2436">
      <w:pPr>
        <w:rPr>
          <w:lang w:val="en-US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1" w:name="_Toc351261041"/>
      <w:r w:rsidRPr="002141F1">
        <w:rPr>
          <w:lang w:val="en-GB"/>
        </w:rPr>
        <w:t>Tools</w:t>
      </w:r>
      <w:bookmarkEnd w:id="11"/>
    </w:p>
    <w:p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2" w:name="_Toc351261042"/>
      <w:r w:rsidRPr="002141F1">
        <w:rPr>
          <w:lang w:val="en-GB"/>
        </w:rPr>
        <w:t>Related Processes</w:t>
      </w:r>
      <w:bookmarkEnd w:id="12"/>
    </w:p>
    <w:p w:rsidR="00CA0957" w:rsidRDefault="00CA0957" w:rsidP="00CA0957">
      <w:pPr>
        <w:rPr>
          <w:lang w:val="en-US"/>
        </w:rPr>
      </w:pPr>
      <w:r>
        <w:rPr>
          <w:lang w:val="en-US"/>
        </w:rPr>
        <w:t>Review Process.</w:t>
      </w:r>
    </w:p>
    <w:p w:rsidR="00CA0957" w:rsidRDefault="00CA0957" w:rsidP="00CA0957">
      <w:pPr>
        <w:rPr>
          <w:lang w:val="en-US"/>
        </w:rPr>
      </w:pPr>
      <w:r>
        <w:rPr>
          <w:lang w:val="en-US"/>
        </w:rPr>
        <w:t>Project Planning Process.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3" w:name="_Toc351261043"/>
      <w:r w:rsidRPr="002141F1">
        <w:rPr>
          <w:lang w:val="en-GB"/>
        </w:rPr>
        <w:t>Measures</w:t>
      </w:r>
      <w:bookmarkEnd w:id="13"/>
    </w:p>
    <w:p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CA0957" w:rsidRDefault="00523242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Earn Value</w:t>
      </w:r>
    </w:p>
    <w:p w:rsidR="00230A5A" w:rsidRDefault="00230A5A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Lessons Learned Documented</w:t>
      </w:r>
    </w:p>
    <w:p w:rsidR="00230A5A" w:rsidRPr="002141F1" w:rsidRDefault="00230A5A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Project objectives achieved</w:t>
      </w:r>
    </w:p>
    <w:sectPr w:rsidR="00230A5A" w:rsidRPr="002141F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E8A" w:rsidRDefault="00415E8A" w:rsidP="00042081">
      <w:pPr>
        <w:spacing w:after="0" w:line="240" w:lineRule="auto"/>
      </w:pPr>
      <w:r>
        <w:separator/>
      </w:r>
    </w:p>
  </w:endnote>
  <w:endnote w:type="continuationSeparator" w:id="0">
    <w:p w:rsidR="00415E8A" w:rsidRDefault="00415E8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107931" w:rsidRDefault="00906D0A">
    <w:pPr>
      <w:pStyle w:val="Footer"/>
      <w:rPr>
        <w:lang w:val="en-US"/>
      </w:rPr>
    </w:pPr>
    <w:r w:rsidRPr="00107931">
      <w:rPr>
        <w:lang w:val="en-US"/>
      </w:rPr>
      <w:t>Projeto Soft</w:t>
    </w:r>
    <w:r w:rsidR="009553EC" w:rsidRPr="00107931">
      <w:rPr>
        <w:lang w:val="en-US"/>
      </w:rPr>
      <w:t>ware 2013</w:t>
    </w:r>
  </w:p>
  <w:p w:rsidR="00042081" w:rsidRPr="00107931" w:rsidRDefault="00415E8A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107931" w:rsidRDefault="006F3F7C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895D61" w:rsidRPr="00107931" w:rsidRDefault="00415E8A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>
    <w:pPr>
      <w:pStyle w:val="Footer"/>
      <w:rPr>
        <w:lang w:val="en-US"/>
      </w:rPr>
    </w:pPr>
    <w:r w:rsidRPr="00107931">
      <w:rPr>
        <w:lang w:val="en-US"/>
      </w:rPr>
      <w:t>Projeto Software 2013</w:t>
    </w:r>
  </w:p>
  <w:p w:rsidR="00705D20" w:rsidRPr="00107931" w:rsidRDefault="00415E8A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1F6F6A">
      <w:rPr>
        <w:noProof/>
        <w:lang w:val="en-US"/>
      </w:rPr>
      <w:t>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705D20" w:rsidRPr="00107931" w:rsidRDefault="00415E8A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1F6F6A">
      <w:rPr>
        <w:noProof/>
        <w:lang w:val="en-US"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E8A" w:rsidRDefault="00415E8A" w:rsidP="00042081">
      <w:pPr>
        <w:spacing w:after="0" w:line="240" w:lineRule="auto"/>
      </w:pPr>
      <w:r>
        <w:separator/>
      </w:r>
    </w:p>
  </w:footnote>
  <w:footnote w:type="continuationSeparator" w:id="0">
    <w:p w:rsidR="00415E8A" w:rsidRDefault="00415E8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D5593" w:rsidRDefault="009553EC">
    <w:pPr>
      <w:pStyle w:val="Header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3CCC719" wp14:editId="31FEC55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Rui Ganhoto</w:t>
        </w:r>
      </w:sdtContent>
    </w:sdt>
  </w:p>
  <w:p w:rsidR="009553EC" w:rsidRPr="004D5593" w:rsidRDefault="009553EC">
    <w:pPr>
      <w:pStyle w:val="Header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GB"/>
        </w:rPr>
        <w:alias w:val="Comentários"/>
        <w:id w:val="5830539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B40CD">
          <w:rPr>
            <w:lang w:val="en-GB"/>
          </w:rPr>
          <w:t xml:space="preserve">     </w:t>
        </w:r>
      </w:sdtContent>
    </w:sdt>
    <w:r w:rsidRPr="004D5593">
      <w:rPr>
        <w:lang w:val="en-GB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10793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15E5DB2D" wp14:editId="2E15F9C8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Rui Ganhoto</w:t>
        </w:r>
      </w:sdtContent>
    </w:sdt>
  </w:p>
  <w:p w:rsidR="00906D0A" w:rsidRPr="00107931" w:rsidRDefault="00906D0A" w:rsidP="00906D0A">
    <w:pPr>
      <w:pStyle w:val="Header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B40CD">
          <w:rPr>
            <w:lang w:val="en-US"/>
          </w:rPr>
          <w:t xml:space="preserve">     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Draft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F73"/>
    <w:multiLevelType w:val="hybridMultilevel"/>
    <w:tmpl w:val="4E58F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43647"/>
    <w:multiLevelType w:val="hybridMultilevel"/>
    <w:tmpl w:val="4EB03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A265E2"/>
    <w:multiLevelType w:val="hybridMultilevel"/>
    <w:tmpl w:val="B776C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4285F"/>
    <w:multiLevelType w:val="hybridMultilevel"/>
    <w:tmpl w:val="ED1E5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96651D"/>
    <w:multiLevelType w:val="hybridMultilevel"/>
    <w:tmpl w:val="9000C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70FB5"/>
    <w:rsid w:val="000938B4"/>
    <w:rsid w:val="000C1CF4"/>
    <w:rsid w:val="000E334F"/>
    <w:rsid w:val="00107931"/>
    <w:rsid w:val="00112752"/>
    <w:rsid w:val="001219A0"/>
    <w:rsid w:val="00127293"/>
    <w:rsid w:val="001869C6"/>
    <w:rsid w:val="001873B5"/>
    <w:rsid w:val="00187F1F"/>
    <w:rsid w:val="00192E0D"/>
    <w:rsid w:val="001B72E3"/>
    <w:rsid w:val="001F6F6A"/>
    <w:rsid w:val="002141F1"/>
    <w:rsid w:val="00230A5A"/>
    <w:rsid w:val="002609FB"/>
    <w:rsid w:val="0028361F"/>
    <w:rsid w:val="002B0680"/>
    <w:rsid w:val="002C200C"/>
    <w:rsid w:val="002C5DB9"/>
    <w:rsid w:val="002E6B7B"/>
    <w:rsid w:val="00303684"/>
    <w:rsid w:val="00345E81"/>
    <w:rsid w:val="003A1CEA"/>
    <w:rsid w:val="003A7ECA"/>
    <w:rsid w:val="00415E8A"/>
    <w:rsid w:val="0042608F"/>
    <w:rsid w:val="004630B1"/>
    <w:rsid w:val="004D5593"/>
    <w:rsid w:val="004F4E67"/>
    <w:rsid w:val="00514CBF"/>
    <w:rsid w:val="00523242"/>
    <w:rsid w:val="005B06DE"/>
    <w:rsid w:val="005C681B"/>
    <w:rsid w:val="00640722"/>
    <w:rsid w:val="0067092E"/>
    <w:rsid w:val="00673744"/>
    <w:rsid w:val="0068607F"/>
    <w:rsid w:val="006D4014"/>
    <w:rsid w:val="006F3F7C"/>
    <w:rsid w:val="00705116"/>
    <w:rsid w:val="00705D20"/>
    <w:rsid w:val="0074349F"/>
    <w:rsid w:val="00761719"/>
    <w:rsid w:val="007748FB"/>
    <w:rsid w:val="007F2436"/>
    <w:rsid w:val="008159F4"/>
    <w:rsid w:val="00826DB7"/>
    <w:rsid w:val="00872C7D"/>
    <w:rsid w:val="008743FA"/>
    <w:rsid w:val="00895D61"/>
    <w:rsid w:val="008A0C13"/>
    <w:rsid w:val="008E7D4C"/>
    <w:rsid w:val="00906D0A"/>
    <w:rsid w:val="00942243"/>
    <w:rsid w:val="009553EC"/>
    <w:rsid w:val="009626B2"/>
    <w:rsid w:val="00985E08"/>
    <w:rsid w:val="00991AA8"/>
    <w:rsid w:val="009B5F76"/>
    <w:rsid w:val="009C4EC1"/>
    <w:rsid w:val="00A1379B"/>
    <w:rsid w:val="00A204AE"/>
    <w:rsid w:val="00A34B36"/>
    <w:rsid w:val="00A44E31"/>
    <w:rsid w:val="00A470E9"/>
    <w:rsid w:val="00A5000F"/>
    <w:rsid w:val="00AA255A"/>
    <w:rsid w:val="00B14B7A"/>
    <w:rsid w:val="00B31A9B"/>
    <w:rsid w:val="00BC3425"/>
    <w:rsid w:val="00BE20D4"/>
    <w:rsid w:val="00BE290C"/>
    <w:rsid w:val="00C400D3"/>
    <w:rsid w:val="00C4465C"/>
    <w:rsid w:val="00C666CF"/>
    <w:rsid w:val="00C74F18"/>
    <w:rsid w:val="00C8541E"/>
    <w:rsid w:val="00C97915"/>
    <w:rsid w:val="00CA0957"/>
    <w:rsid w:val="00CA4E4D"/>
    <w:rsid w:val="00CB40CD"/>
    <w:rsid w:val="00D514C0"/>
    <w:rsid w:val="00D6277E"/>
    <w:rsid w:val="00D71B32"/>
    <w:rsid w:val="00DB15E9"/>
    <w:rsid w:val="00DC219E"/>
    <w:rsid w:val="00DD2A0E"/>
    <w:rsid w:val="00DF1004"/>
    <w:rsid w:val="00DF4FD1"/>
    <w:rsid w:val="00E01BD3"/>
    <w:rsid w:val="00E02488"/>
    <w:rsid w:val="00E146E2"/>
    <w:rsid w:val="00E22BC9"/>
    <w:rsid w:val="00E70BCA"/>
    <w:rsid w:val="00E70DF8"/>
    <w:rsid w:val="00E71BE6"/>
    <w:rsid w:val="00E84FEF"/>
    <w:rsid w:val="00EC4FB0"/>
    <w:rsid w:val="00F24CA6"/>
    <w:rsid w:val="00F53D40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27023A-504F-4B9A-A29B-0E70883F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336C8C"/>
    <w:rsid w:val="003A7208"/>
    <w:rsid w:val="00761202"/>
    <w:rsid w:val="007759B5"/>
    <w:rsid w:val="007803DC"/>
    <w:rsid w:val="00783ABD"/>
    <w:rsid w:val="008C3383"/>
    <w:rsid w:val="00975A8B"/>
    <w:rsid w:val="009D5679"/>
    <w:rsid w:val="00A053BA"/>
    <w:rsid w:val="00B03BDE"/>
    <w:rsid w:val="00BD7072"/>
    <w:rsid w:val="00C32F9D"/>
    <w:rsid w:val="00C635E7"/>
    <w:rsid w:val="00C90479"/>
    <w:rsid w:val="00CD00AA"/>
    <w:rsid w:val="00DA2738"/>
    <w:rsid w:val="00DF7858"/>
    <w:rsid w:val="00E2136B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CEC2B4-C890-4F6A-BCF3-C38D41443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760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Assessment and Control Process</vt:lpstr>
      <vt:lpstr>Template</vt:lpstr>
    </vt:vector>
  </TitlesOfParts>
  <Company>PS2Win</Company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cp:keywords/>
  <dc:description/>
  <cp:lastModifiedBy>David Silva</cp:lastModifiedBy>
  <cp:revision>3</cp:revision>
  <dcterms:created xsi:type="dcterms:W3CDTF">2013-03-17T05:20:00Z</dcterms:created>
  <dcterms:modified xsi:type="dcterms:W3CDTF">2013-03-17T05:22:00Z</dcterms:modified>
  <cp:contentStatus>Draft</cp:contentStatus>
</cp:coreProperties>
</file>