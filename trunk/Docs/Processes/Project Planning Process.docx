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D0EB83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5T20:45:00Z">
                      <w:r w:rsidR="00E8400B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ED6358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50A4E01" w14:textId="77777777" w:rsidR="00512302" w:rsidRDefault="00C979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ED63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ED63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ED6358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ED63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ED63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ED63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ED635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43F28F1" w14:textId="77777777" w:rsidR="00651106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ED6358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ED6358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Legenda"/>
      </w:pPr>
      <w:bookmarkStart w:id="21" w:name="_Toc350592681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Contribuitors</w:t>
      </w:r>
      <w:bookmarkEnd w:id="21"/>
    </w:p>
    <w:p w14:paraId="0EA85D1A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16812CE9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ED6358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4A024B27" w:rsidR="00E146E2" w:rsidRPr="00895D61" w:rsidRDefault="000B13C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22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23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24" w:author="Filipe" w:date="2013-03-15T21:15:00Z">
              <w:r>
                <w:rPr>
                  <w:lang w:val="en-US"/>
                </w:rPr>
                <w:t>defect</w:t>
              </w:r>
            </w:ins>
            <w:ins w:id="25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26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27" w:author="Filipe" w:date="2013-03-15T21:15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28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29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0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31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32" w:author="João Martins" w:date="2013-03-16T10:13:00Z"/>
                <w:lang w:val="en-US"/>
              </w:rPr>
            </w:pPr>
            <w:ins w:id="33" w:author="João Martins" w:date="2013-03-16T10:13:00Z">
              <w:r>
                <w:rPr>
                  <w:lang w:val="en-US"/>
                </w:rPr>
                <w:t>João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34" w:author="João Martins" w:date="2013-03-16T10:13:00Z">
              <w:r>
                <w:rPr>
                  <w:lang w:val="en-US"/>
                </w:rPr>
                <w:t>&amp; Filipe Brandão</w:t>
              </w:r>
            </w:ins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35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73F494B9" w:rsidR="00E146E2" w:rsidRPr="00895D61" w:rsidRDefault="0000587D" w:rsidP="00E146E2">
            <w:pPr>
              <w:keepNext/>
              <w:jc w:val="center"/>
              <w:rPr>
                <w:lang w:val="en-US"/>
              </w:rPr>
            </w:pPr>
            <w:ins w:id="36" w:author="João Martins" w:date="2013-03-16T10:13:00Z">
              <w:r>
                <w:rPr>
                  <w:lang w:val="en-US"/>
                </w:rPr>
                <w:t>Ready for Review</w:t>
              </w:r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7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38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ins w:id="39" w:author="Mário Oliveira" w:date="2013-03-16T20:0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40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19A5B7AE" w:rsidR="00CF0AC5" w:rsidRPr="00895D61" w:rsidRDefault="000B69AF" w:rsidP="00E146E2">
            <w:pPr>
              <w:keepNext/>
              <w:jc w:val="center"/>
              <w:rPr>
                <w:lang w:val="en-US"/>
              </w:rPr>
            </w:pPr>
            <w:ins w:id="41" w:author="Mário Oliveira" w:date="2013-03-16T20:03:00Z">
              <w:r>
                <w:rPr>
                  <w:lang w:val="en-US"/>
                </w:rPr>
                <w:t>Ready for Revision</w:t>
              </w:r>
            </w:ins>
            <w:bookmarkStart w:id="42" w:name="_GoBack"/>
            <w:bookmarkEnd w:id="42"/>
          </w:p>
        </w:tc>
      </w:tr>
      <w:tr w:rsidR="00CF0AC5" w:rsidRPr="00E8400B" w14:paraId="58D05757" w14:textId="77777777" w:rsidTr="00E146E2">
        <w:tc>
          <w:tcPr>
            <w:tcW w:w="1728" w:type="dxa"/>
            <w:vAlign w:val="center"/>
          </w:tcPr>
          <w:p w14:paraId="170F0EA4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7B15CC1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A40344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C224B4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F56DD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584830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7A3E29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E14F73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5C616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41097C2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77777777" w:rsidR="00F24CA6" w:rsidRPr="00895D61" w:rsidRDefault="00F24CA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6DC251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88706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4DC37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77777777"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77777777" w:rsidR="00CF0AC5" w:rsidRPr="00895D61" w:rsidRDefault="00CF0AC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73D4DA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A08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87737B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14:paraId="31E01436" w14:textId="77777777" w:rsidR="00895D61" w:rsidRDefault="00BE20D4" w:rsidP="00BE20D4">
      <w:pPr>
        <w:pStyle w:val="Legenda"/>
        <w:rPr>
          <w:lang w:val="en-US"/>
        </w:rPr>
      </w:pPr>
      <w:bookmarkStart w:id="43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43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50" w:name="_Toc350593119"/>
      <w:r>
        <w:rPr>
          <w:lang w:val="en-US"/>
        </w:rPr>
        <w:lastRenderedPageBreak/>
        <w:t>Purpose</w:t>
      </w:r>
      <w:bookmarkEnd w:id="50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51" w:name="_Toc350593120"/>
      <w:r>
        <w:rPr>
          <w:lang w:val="en-US"/>
        </w:rPr>
        <w:t>Inputs and Outputs</w:t>
      </w:r>
      <w:bookmarkEnd w:id="51"/>
    </w:p>
    <w:p w14:paraId="680E32C0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2" w:name="_Toc350593121"/>
      <w:r>
        <w:rPr>
          <w:lang w:val="en-US"/>
        </w:rPr>
        <w:t>Inputs</w:t>
      </w:r>
      <w:bookmarkEnd w:id="52"/>
    </w:p>
    <w:p w14:paraId="03BDE371" w14:textId="77777777" w:rsidR="00651106" w:rsidRDefault="00651106" w:rsidP="00E8400B">
      <w:pPr>
        <w:ind w:firstLine="708"/>
        <w:rPr>
          <w:ins w:id="53" w:author="Filipe" w:date="2013-03-09T11:36:00Z"/>
          <w:lang w:val="en-US"/>
        </w:rPr>
      </w:pPr>
    </w:p>
    <w:p w14:paraId="26CB2AE9" w14:textId="3EBC3BFF" w:rsidR="00BE20D4" w:rsidRDefault="005A6ACA">
      <w:pPr>
        <w:ind w:firstLine="360"/>
        <w:rPr>
          <w:lang w:val="en-US"/>
        </w:rPr>
        <w:pPrChange w:id="54" w:author="Filipe" w:date="2013-03-09T11:49:00Z">
          <w:pPr/>
        </w:pPrChange>
      </w:pPr>
      <w:ins w:id="55" w:author="Filipe" w:date="2013-03-15T20:40:00Z">
        <w:r>
          <w:rPr>
            <w:lang w:val="en-US"/>
          </w:rPr>
          <w:t>The Vision and Scope Document.</w:t>
        </w:r>
      </w:ins>
    </w:p>
    <w:p w14:paraId="5B3A03B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56" w:name="_Toc350593122"/>
      <w:r>
        <w:rPr>
          <w:lang w:val="en-US"/>
        </w:rPr>
        <w:t>Outputs</w:t>
      </w:r>
      <w:bookmarkEnd w:id="56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57" w:name="_Toc350593123"/>
      <w:r>
        <w:rPr>
          <w:lang w:val="en-US"/>
        </w:rPr>
        <w:t>Activities</w:t>
      </w:r>
      <w:bookmarkEnd w:id="57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1742DE0A" w:rsidR="00B44439" w:rsidRPr="00425CD3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del w:id="58" w:author="Filipe" w:date="2013-03-15T20:43:00Z">
        <w:r w:rsidR="00B44439" w:rsidRPr="00425CD3" w:rsidDel="005A6ACA">
          <w:rPr>
            <w:lang w:val="en-US"/>
          </w:rPr>
          <w:delText>Poker planning</w:delText>
        </w:r>
      </w:del>
      <w:ins w:id="59" w:author="Filipe" w:date="2013-03-15T20:43:00Z">
        <w:r w:rsidR="005A6ACA">
          <w:rPr>
            <w:lang w:val="en-US"/>
          </w:rPr>
          <w:t>Planning Poker</w:t>
        </w:r>
      </w:ins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60" w:author="Filipe" w:date="2013-03-09T11:49:00Z">
          <w:pPr/>
        </w:pPrChange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</w:t>
      </w:r>
      <w:commentRangeStart w:id="61"/>
      <w:r>
        <w:rPr>
          <w:lang w:val="en-US"/>
        </w:rPr>
        <w:t>identified</w:t>
      </w:r>
      <w:commentRangeEnd w:id="61"/>
      <w:r w:rsidR="000B13C6">
        <w:rPr>
          <w:rStyle w:val="Refdecomentrio"/>
        </w:rPr>
        <w:commentReference w:id="61"/>
      </w:r>
      <w:ins w:id="62" w:author="Filipe" w:date="2013-03-15T20:42:00Z">
        <w:r w:rsidR="005A6ACA">
          <w:rPr>
            <w:lang w:val="en-US"/>
          </w:rPr>
          <w:t xml:space="preserve"> randomly.</w:t>
        </w:r>
      </w:ins>
      <w:ins w:id="63" w:author="Filipe" w:date="2013-03-15T20:43:00Z">
        <w:r w:rsidR="005A6ACA">
          <w:rPr>
            <w:lang w:val="en-US"/>
          </w:rPr>
          <w:t xml:space="preserve"> </w:t>
        </w:r>
      </w:ins>
      <w:ins w:id="64" w:author="Filipe" w:date="2013-03-15T20:47:00Z">
        <w:r w:rsidR="00E8400B">
          <w:rPr>
            <w:lang w:val="en-US"/>
          </w:rPr>
          <w:t>Besides moderating, h</w:t>
        </w:r>
      </w:ins>
      <w:ins w:id="65" w:author="Filipe" w:date="2013-03-15T20:46:00Z">
        <w:r w:rsidR="00E8400B">
          <w:rPr>
            <w:lang w:val="en-US"/>
          </w:rPr>
          <w:t>e</w:t>
        </w:r>
      </w:ins>
      <w:ins w:id="66" w:author="Filipe" w:date="2013-03-15T20:43:00Z">
        <w:r w:rsidR="005A6ACA">
          <w:rPr>
            <w:lang w:val="en-US"/>
          </w:rPr>
          <w:t xml:space="preserve"> also </w:t>
        </w:r>
      </w:ins>
      <w:ins w:id="67" w:author="Filipe" w:date="2013-03-15T20:44:00Z">
        <w:r w:rsidR="005A6ACA">
          <w:rPr>
            <w:lang w:val="en-US"/>
          </w:rPr>
          <w:t>participates in the estimation</w:t>
        </w:r>
      </w:ins>
      <w:r>
        <w:rPr>
          <w:lang w:val="en-US"/>
        </w:rPr>
        <w:t>;</w:t>
      </w:r>
    </w:p>
    <w:p w14:paraId="56A111CB" w14:textId="4C41DF61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68" w:author="Filipe" w:date="2013-03-09T11:49:00Z">
          <w:pPr/>
        </w:pPrChange>
      </w:pPr>
      <w:r>
        <w:rPr>
          <w:lang w:val="en-US"/>
        </w:rPr>
        <w:t xml:space="preserve">Each team member has these cards: 1, 2, 3, 5, 8, </w:t>
      </w:r>
      <w:commentRangeStart w:id="69"/>
      <w:r w:rsidRPr="00B44439">
        <w:rPr>
          <w:lang w:val="en-US"/>
        </w:rPr>
        <w:t>13</w:t>
      </w:r>
      <w:commentRangeEnd w:id="69"/>
      <w:r w:rsidR="0038610A">
        <w:rPr>
          <w:rStyle w:val="Refdecomentrio"/>
        </w:rPr>
        <w:commentReference w:id="69"/>
      </w:r>
      <w:ins w:id="70" w:author="Filipe" w:date="2013-03-15T20:47:00Z">
        <w:r w:rsidR="00E8400B">
          <w:rPr>
            <w:lang w:val="en-US"/>
          </w:rPr>
          <w:t xml:space="preserve"> (</w:t>
        </w:r>
      </w:ins>
      <w:ins w:id="71" w:author="Filipe" w:date="2013-03-15T20:48:00Z">
        <w:r w:rsidR="00E8400B">
          <w:rPr>
            <w:lang w:val="en-US"/>
          </w:rPr>
          <w:t xml:space="preserve">unit is </w:t>
        </w:r>
      </w:ins>
      <w:ins w:id="72" w:author="Filipe" w:date="2013-03-15T21:05:00Z">
        <w:r w:rsidR="00E8400B">
          <w:rPr>
            <w:lang w:val="en-US"/>
          </w:rPr>
          <w:t>effort hours</w:t>
        </w:r>
      </w:ins>
      <w:ins w:id="73" w:author="Filipe" w:date="2013-03-15T20:47:00Z">
        <w:r w:rsidR="00E8400B">
          <w:rPr>
            <w:lang w:val="en-US"/>
          </w:rPr>
          <w:t>)</w:t>
        </w:r>
      </w:ins>
      <w:r>
        <w:rPr>
          <w:lang w:val="en-US"/>
        </w:rPr>
        <w:t>;</w:t>
      </w:r>
    </w:p>
    <w:p w14:paraId="7C347BA6" w14:textId="77777777" w:rsidR="00B44439" w:rsidRDefault="00B44439">
      <w:pPr>
        <w:pStyle w:val="PargrafodaLista"/>
        <w:numPr>
          <w:ilvl w:val="1"/>
          <w:numId w:val="4"/>
        </w:numPr>
        <w:rPr>
          <w:lang w:val="en-US"/>
        </w:rPr>
        <w:pPrChange w:id="74" w:author="Filipe" w:date="2013-03-09T11:49:00Z">
          <w:pPr/>
        </w:pPrChange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75" w:author="Filipe" w:date="2013-03-09T11:33:00Z">
            <w:rPr/>
          </w:rPrChange>
        </w:rPr>
        <w:t>;</w:t>
      </w:r>
    </w:p>
    <w:p w14:paraId="04788685" w14:textId="77777777" w:rsidR="00425CD3" w:rsidRPr="00425CD3" w:rsidRDefault="00B44439">
      <w:pPr>
        <w:pStyle w:val="PargrafodaLista"/>
        <w:numPr>
          <w:ilvl w:val="1"/>
          <w:numId w:val="4"/>
        </w:numPr>
        <w:rPr>
          <w:lang w:val="en-US"/>
        </w:rPr>
        <w:pPrChange w:id="76" w:author="Filipe" w:date="2013-03-09T11:49:00Z">
          <w:pPr/>
        </w:pPrChange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>
      <w:pPr>
        <w:pStyle w:val="PargrafodaLista"/>
        <w:numPr>
          <w:ilvl w:val="1"/>
          <w:numId w:val="4"/>
        </w:numPr>
        <w:rPr>
          <w:lang w:val="en-US"/>
        </w:rPr>
        <w:pPrChange w:id="77" w:author="Filipe" w:date="2013-03-09T11:49:00Z">
          <w:pPr/>
        </w:pPrChange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PargrafodaLista"/>
        <w:numPr>
          <w:ilvl w:val="0"/>
          <w:numId w:val="4"/>
        </w:numPr>
        <w:rPr>
          <w:lang w:val="en-US"/>
        </w:rPr>
        <w:pPrChange w:id="78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PargrafodaLista"/>
        <w:numPr>
          <w:ilvl w:val="0"/>
          <w:numId w:val="4"/>
        </w:numPr>
        <w:rPr>
          <w:ins w:id="79" w:author="Filipe" w:date="2013-03-15T20:57:00Z"/>
          <w:lang w:val="en-US"/>
        </w:rPr>
        <w:pPrChange w:id="80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PargrafodaLista"/>
        <w:numPr>
          <w:ilvl w:val="0"/>
          <w:numId w:val="4"/>
        </w:numPr>
        <w:rPr>
          <w:ins w:id="81" w:author="João Martins" w:date="2013-03-16T10:14:00Z"/>
          <w:lang w:val="en-US"/>
        </w:rPr>
        <w:pPrChange w:id="82" w:author="Filipe" w:date="2013-03-09T11:49:00Z">
          <w:pPr/>
        </w:pPrChange>
      </w:pPr>
      <w:ins w:id="83" w:author="João Martins" w:date="2013-03-16T10:14:00Z">
        <w:r>
          <w:rPr>
            <w:lang w:val="en-US"/>
          </w:rPr>
          <w:lastRenderedPageBreak/>
          <w:t>Define how project is going to be controlled:</w:t>
        </w:r>
      </w:ins>
    </w:p>
    <w:p w14:paraId="0A2BED7D" w14:textId="49A76F5E" w:rsidR="00E8400B" w:rsidRDefault="00E8400B">
      <w:pPr>
        <w:pStyle w:val="PargrafodaLista"/>
        <w:numPr>
          <w:ilvl w:val="1"/>
          <w:numId w:val="4"/>
        </w:numPr>
        <w:rPr>
          <w:ins w:id="84" w:author="João Martins" w:date="2013-03-16T10:11:00Z"/>
          <w:lang w:val="en-US"/>
        </w:rPr>
        <w:pPrChange w:id="85" w:author="João Martins" w:date="2013-03-16T10:15:00Z">
          <w:pPr/>
        </w:pPrChange>
      </w:pPr>
      <w:ins w:id="86" w:author="Filipe" w:date="2013-03-15T20:58:00Z">
        <w:r>
          <w:rPr>
            <w:lang w:val="en-US"/>
          </w:rPr>
          <w:t>Prepare</w:t>
        </w:r>
      </w:ins>
      <w:ins w:id="87" w:author="Filipe" w:date="2013-03-15T20:57:00Z">
        <w:r>
          <w:rPr>
            <w:lang w:val="en-US"/>
          </w:rPr>
          <w:t xml:space="preserve"> an Earned Value graph</w:t>
        </w:r>
        <w:del w:id="88" w:author="João Martins" w:date="2013-03-16T10:11:00Z">
          <w:r w:rsidDel="00FD5E2A">
            <w:rPr>
              <w:lang w:val="en-US"/>
            </w:rPr>
            <w:delText xml:space="preserve"> </w:delText>
          </w:r>
        </w:del>
      </w:ins>
      <w:ins w:id="89" w:author="João Martins" w:date="2013-03-16T10:11:00Z">
        <w:r w:rsidR="00FD5E2A">
          <w:rPr>
            <w:lang w:val="en-US"/>
          </w:rPr>
          <w:t>;</w:t>
        </w:r>
      </w:ins>
    </w:p>
    <w:p w14:paraId="6944D7C9" w14:textId="37684B3B" w:rsidR="00FD5E2A" w:rsidRPr="00A33437" w:rsidRDefault="00FD5E2A">
      <w:pPr>
        <w:pStyle w:val="PargrafodaLista"/>
        <w:numPr>
          <w:ilvl w:val="1"/>
          <w:numId w:val="4"/>
        </w:numPr>
        <w:rPr>
          <w:lang w:val="en-US"/>
        </w:rPr>
        <w:pPrChange w:id="90" w:author="João Martins" w:date="2013-03-16T10:15:00Z">
          <w:pPr/>
        </w:pPrChange>
      </w:pPr>
      <w:ins w:id="91" w:author="João Martins" w:date="2013-03-16T10:11:00Z">
        <w:r>
          <w:rPr>
            <w:lang w:val="en-US"/>
          </w:rPr>
          <w:t xml:space="preserve">Define a critical deviation </w:t>
        </w:r>
      </w:ins>
      <w:ins w:id="92" w:author="João Martins" w:date="2013-03-16T10:15:00Z">
        <w:r w:rsidR="00584ADA">
          <w:rPr>
            <w:lang w:val="en-US"/>
          </w:rPr>
          <w:t xml:space="preserve">value </w:t>
        </w:r>
      </w:ins>
      <w:ins w:id="93" w:author="João Martins" w:date="2013-03-16T10:11:00Z">
        <w:r>
          <w:rPr>
            <w:lang w:val="en-US"/>
          </w:rPr>
          <w:t>to control project progress;</w:t>
        </w:r>
      </w:ins>
    </w:p>
    <w:p w14:paraId="5469E49B" w14:textId="77777777" w:rsidR="00E8400B" w:rsidRDefault="00004021">
      <w:pPr>
        <w:pStyle w:val="PargrafodaLista"/>
        <w:numPr>
          <w:ilvl w:val="0"/>
          <w:numId w:val="4"/>
        </w:numPr>
        <w:rPr>
          <w:ins w:id="94" w:author="Filipe" w:date="2013-03-15T20:51:00Z"/>
          <w:lang w:val="en-US"/>
        </w:rPr>
        <w:pPrChange w:id="95" w:author="Filipe" w:date="2013-03-09T11:49:00Z">
          <w:pPr/>
        </w:pPrChange>
      </w:pPr>
      <w:r w:rsidRPr="00C85EEC">
        <w:rPr>
          <w:lang w:val="en-US"/>
        </w:rPr>
        <w:t xml:space="preserve">Define </w:t>
      </w:r>
      <w:ins w:id="96" w:author="Filipe" w:date="2013-03-15T20:51:00Z">
        <w:r w:rsidR="00E8400B">
          <w:rPr>
            <w:lang w:val="en-US"/>
          </w:rPr>
          <w:t>a quality plan:</w:t>
        </w:r>
      </w:ins>
    </w:p>
    <w:p w14:paraId="11A621C2" w14:textId="5C7C1D72" w:rsidR="00BE20D4" w:rsidRDefault="00E8400B">
      <w:pPr>
        <w:pStyle w:val="PargrafodaLista"/>
        <w:numPr>
          <w:ilvl w:val="1"/>
          <w:numId w:val="4"/>
        </w:numPr>
        <w:rPr>
          <w:ins w:id="97" w:author="Filipe" w:date="2013-03-15T20:51:00Z"/>
          <w:lang w:val="en-US"/>
        </w:rPr>
        <w:pPrChange w:id="98" w:author="Filipe" w:date="2013-03-15T20:51:00Z">
          <w:pPr/>
        </w:pPrChange>
      </w:pPr>
      <w:ins w:id="99" w:author="Filipe" w:date="2013-03-15T20:51:00Z">
        <w:r>
          <w:rPr>
            <w:lang w:val="en-US"/>
          </w:rPr>
          <w:t xml:space="preserve">Identify </w:t>
        </w:r>
      </w:ins>
      <w:ins w:id="100" w:author="Filipe" w:date="2013-03-15T21:14:00Z">
        <w:r>
          <w:rPr>
            <w:lang w:val="en-US"/>
          </w:rPr>
          <w:t xml:space="preserve">the main </w:t>
        </w:r>
      </w:ins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PargrafodaLista"/>
        <w:numPr>
          <w:ilvl w:val="1"/>
          <w:numId w:val="4"/>
        </w:numPr>
        <w:rPr>
          <w:ins w:id="101" w:author="Filipe" w:date="2013-03-15T20:52:00Z"/>
          <w:lang w:val="en-US"/>
        </w:rPr>
        <w:pPrChange w:id="102" w:author="Filipe" w:date="2013-03-15T20:51:00Z">
          <w:pPr/>
        </w:pPrChange>
      </w:pPr>
      <w:ins w:id="103" w:author="Filipe" w:date="2013-03-15T20:51:00Z">
        <w:r>
          <w:rPr>
            <w:lang w:val="en-US"/>
          </w:rPr>
          <w:t>Define how th</w:t>
        </w:r>
      </w:ins>
      <w:ins w:id="104" w:author="Filipe" w:date="2013-03-15T20:52:00Z">
        <w:r>
          <w:rPr>
            <w:lang w:val="en-US"/>
          </w:rPr>
          <w:t>ose objectives will be assured;</w:t>
        </w:r>
      </w:ins>
    </w:p>
    <w:p w14:paraId="126DBEF2" w14:textId="653BF234" w:rsidR="00E8400B" w:rsidRPr="00C85EEC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05" w:author="Filipe" w:date="2013-03-15T20:51:00Z">
          <w:pPr/>
        </w:pPrChange>
      </w:pPr>
      <w:ins w:id="106" w:author="Filipe" w:date="2013-03-15T20:52:00Z">
        <w:r>
          <w:rPr>
            <w:lang w:val="en-US"/>
          </w:rPr>
          <w:t>Define coding standards.</w:t>
        </w:r>
      </w:ins>
    </w:p>
    <w:p w14:paraId="2D69C2F4" w14:textId="18334CA2" w:rsidR="0046058E" w:rsidRDefault="0046058E">
      <w:pPr>
        <w:pStyle w:val="PargrafodaLista"/>
        <w:numPr>
          <w:ilvl w:val="0"/>
          <w:numId w:val="4"/>
        </w:numPr>
        <w:rPr>
          <w:lang w:val="en-US"/>
        </w:rPr>
        <w:pPrChange w:id="107" w:author="Filipe" w:date="2013-03-09T11:49:00Z">
          <w:pPr/>
        </w:pPrChange>
      </w:pPr>
      <w:r w:rsidRPr="00C85EEC">
        <w:rPr>
          <w:lang w:val="en-US"/>
        </w:rPr>
        <w:t>Identify supporting p</w:t>
      </w:r>
      <w:ins w:id="108" w:author="Filipe" w:date="2013-03-15T20:54:00Z">
        <w:r w:rsidR="00E8400B">
          <w:rPr>
            <w:lang w:val="en-US"/>
          </w:rPr>
          <w:t>rocesses</w:t>
        </w:r>
      </w:ins>
      <w:del w:id="109" w:author="Filipe" w:date="2013-03-15T20:54:00Z">
        <w:r w:rsidRPr="00C85EEC" w:rsidDel="00E8400B">
          <w:rPr>
            <w:lang w:val="en-US"/>
          </w:rPr>
          <w:delText>lans</w:delText>
        </w:r>
      </w:del>
      <w:ins w:id="110" w:author="Filipe" w:date="2013-03-15T20:55:00Z">
        <w:r w:rsidR="00E8400B">
          <w:rPr>
            <w:lang w:val="en-US"/>
          </w:rPr>
          <w:t>/plans</w:t>
        </w:r>
      </w:ins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11" w:name="_Toc350593124"/>
      <w:r>
        <w:rPr>
          <w:lang w:val="en-US"/>
        </w:rPr>
        <w:t>Tools</w:t>
      </w:r>
      <w:bookmarkEnd w:id="111"/>
    </w:p>
    <w:p w14:paraId="78A8AA5D" w14:textId="77777777" w:rsidR="00C96DF9" w:rsidRDefault="00C96DF9">
      <w:pPr>
        <w:ind w:firstLine="360"/>
        <w:rPr>
          <w:lang w:val="en-US"/>
        </w:rPr>
        <w:pPrChange w:id="112" w:author="Filipe" w:date="2013-03-09T11:49:00Z">
          <w:pPr/>
        </w:pPrChange>
      </w:pPr>
    </w:p>
    <w:p w14:paraId="799CA3E6" w14:textId="3D4FAE5A" w:rsidR="00826DB7" w:rsidRDefault="00425CD3">
      <w:pPr>
        <w:rPr>
          <w:lang w:val="en-US"/>
        </w:rPr>
      </w:pPr>
      <w:del w:id="113" w:author="João Martins" w:date="2013-03-16T09:48:00Z">
        <w:r w:rsidDel="006329C5">
          <w:rPr>
            <w:lang w:val="en-US"/>
          </w:rPr>
          <w:delText xml:space="preserve">SmartDraw </w:delText>
        </w:r>
      </w:del>
      <w:ins w:id="114" w:author="João Martins" w:date="2013-03-16T09:48:00Z">
        <w:r w:rsidR="006329C5">
          <w:rPr>
            <w:lang w:val="en-US"/>
          </w:rPr>
          <w:t xml:space="preserve">Microsoft Project </w:t>
        </w:r>
      </w:ins>
      <w:r>
        <w:rPr>
          <w:lang w:val="en-US"/>
        </w:rPr>
        <w:t>will be used to create Gantt Diagram.</w:t>
      </w:r>
    </w:p>
    <w:p w14:paraId="0948A0F9" w14:textId="4AE208E5" w:rsidR="00BE20D4" w:rsidRDefault="00651106">
      <w:pPr>
        <w:rPr>
          <w:lang w:val="en-US"/>
        </w:rPr>
      </w:pPr>
      <w:del w:id="115" w:author="Filipe" w:date="2013-03-15T21:11:00Z">
        <w:r w:rsidDel="00E8400B">
          <w:rPr>
            <w:lang w:val="en-US"/>
          </w:rPr>
          <w:delText>Poker Planning</w:delText>
        </w:r>
      </w:del>
      <w:ins w:id="116" w:author="Filipe" w:date="2013-03-15T21:11:00Z">
        <w:r w:rsidR="00E8400B">
          <w:rPr>
            <w:lang w:val="en-US"/>
          </w:rPr>
          <w:t>Planning Poker</w:t>
        </w:r>
      </w:ins>
      <w:r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17" w:name="_Toc350593125"/>
      <w:r>
        <w:rPr>
          <w:lang w:val="en-US"/>
        </w:rPr>
        <w:t>Related Processes</w:t>
      </w:r>
      <w:bookmarkEnd w:id="117"/>
    </w:p>
    <w:p w14:paraId="330FC12F" w14:textId="77777777" w:rsidR="00C96DF9" w:rsidRDefault="00C96DF9">
      <w:pPr>
        <w:ind w:left="360"/>
        <w:rPr>
          <w:lang w:val="en-US"/>
        </w:rPr>
        <w:pPrChange w:id="118" w:author="Filipe" w:date="2013-03-09T11:36:00Z">
          <w:pPr/>
        </w:pPrChange>
      </w:pPr>
    </w:p>
    <w:p w14:paraId="7E72F9F8" w14:textId="77777777" w:rsidR="00826DB7" w:rsidRDefault="00A33437">
      <w:pPr>
        <w:rPr>
          <w:lang w:val="en-US"/>
        </w:rPr>
      </w:pPr>
      <w:r>
        <w:rPr>
          <w:lang w:val="en-US"/>
        </w:rPr>
        <w:t>Risk Management Process</w:t>
      </w:r>
      <w:r w:rsidR="00512302">
        <w:rPr>
          <w:lang w:val="en-US"/>
        </w:rPr>
        <w:t>.</w:t>
      </w: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19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0" w:name="_Toc350593126"/>
      <w:r>
        <w:rPr>
          <w:lang w:val="en-US"/>
        </w:rPr>
        <w:t>Measures</w:t>
      </w:r>
      <w:bookmarkEnd w:id="120"/>
    </w:p>
    <w:p w14:paraId="1FF0DE8F" w14:textId="77777777" w:rsidR="00512302" w:rsidRDefault="00512302">
      <w:pPr>
        <w:spacing w:line="360" w:lineRule="auto"/>
        <w:rPr>
          <w:lang w:val="en-US"/>
        </w:rPr>
        <w:pPrChange w:id="121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22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1F1EDA59" w:rsidR="00512302" w:rsidRDefault="00A33437" w:rsidP="005A6ACA">
      <w:pPr>
        <w:pStyle w:val="PargrafodaLista"/>
        <w:numPr>
          <w:ilvl w:val="0"/>
          <w:numId w:val="6"/>
        </w:numPr>
        <w:rPr>
          <w:ins w:id="123" w:author="Filipe" w:date="2013-03-15T21:29:00Z"/>
          <w:lang w:val="en-US"/>
        </w:rPr>
      </w:pPr>
      <w:del w:id="124" w:author="Filipe" w:date="2013-03-15T21:29:00Z">
        <w:r w:rsidRPr="00512302" w:rsidDel="007816A4">
          <w:rPr>
            <w:lang w:val="en-US"/>
          </w:rPr>
          <w:delText>The number of failed Milestones.</w:delText>
        </w:r>
        <w:r w:rsidR="00512302" w:rsidRPr="00512302" w:rsidDel="007816A4">
          <w:rPr>
            <w:lang w:val="en-US"/>
          </w:rPr>
          <w:delText xml:space="preserve"> </w:delText>
        </w:r>
      </w:del>
      <w:ins w:id="125" w:author="Filipe" w:date="2013-03-15T21:29:00Z">
        <w:r w:rsidR="007816A4">
          <w:rPr>
            <w:lang w:val="en-US"/>
          </w:rPr>
          <w:t>Deviation from the defined scope;</w:t>
        </w:r>
      </w:ins>
    </w:p>
    <w:p w14:paraId="7F9C02A8" w14:textId="304721A9" w:rsidR="007816A4" w:rsidRP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ins w:id="126" w:author="Filipe" w:date="2013-03-15T21:29:00Z">
        <w:r>
          <w:rPr>
            <w:lang w:val="en-US"/>
          </w:rPr>
          <w:t xml:space="preserve">Deviation </w:t>
        </w:r>
      </w:ins>
      <w:ins w:id="127" w:author="Filipe" w:date="2013-03-15T21:31:00Z">
        <w:r>
          <w:rPr>
            <w:lang w:val="en-US"/>
          </w:rPr>
          <w:t>relative to the planned effort.</w:t>
        </w:r>
      </w:ins>
    </w:p>
    <w:p w14:paraId="67DF422B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067B1273" w:rsidR="00512302" w:rsidRPr="00512302" w:rsidRDefault="00512302">
      <w:pPr>
        <w:spacing w:line="360" w:lineRule="auto"/>
        <w:rPr>
          <w:lang w:val="en-US"/>
        </w:rPr>
        <w:pPrChange w:id="128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ins w:id="129" w:author="Filipe" w:date="2013-03-15T21:32:00Z">
        <w:r w:rsidR="007816A4">
          <w:rPr>
            <w:lang w:val="en-US"/>
          </w:rPr>
          <w:t xml:space="preserve">aren’t meant to be updated in a regular basis but </w:t>
        </w:r>
      </w:ins>
      <w:ins w:id="130" w:author="Filipe" w:date="2013-03-15T21:33:00Z">
        <w:r w:rsidR="007816A4">
          <w:rPr>
            <w:lang w:val="en-US"/>
          </w:rPr>
          <w:t>to be analyzed in</w:t>
        </w:r>
      </w:ins>
      <w:ins w:id="131" w:author="Filipe" w:date="2013-03-15T21:32:00Z">
        <w:r w:rsidR="007816A4">
          <w:rPr>
            <w:lang w:val="en-US"/>
          </w:rPr>
          <w:t xml:space="preserve"> the end of the project. </w:t>
        </w:r>
      </w:ins>
      <w:del w:id="132" w:author="Filipe" w:date="2013-03-15T21:33:00Z">
        <w:r w:rsidRPr="00512302" w:rsidDel="007816A4">
          <w:rPr>
            <w:lang w:val="en-US"/>
          </w:rPr>
          <w:delText>are</w:delText>
        </w:r>
      </w:del>
      <w:del w:id="133" w:author="Filipe" w:date="2013-03-15T21:32:00Z">
        <w:r w:rsidRPr="00512302" w:rsidDel="007816A4">
          <w:rPr>
            <w:lang w:val="en-US"/>
          </w:rPr>
          <w:delText xml:space="preserve"> identified in “</w:delText>
        </w:r>
        <w:r w:rsidDel="007816A4">
          <w:rPr>
            <w:lang w:val="en-US"/>
          </w:rPr>
          <w:delText>Project Planning</w:delText>
        </w:r>
        <w:r w:rsidRPr="00512302" w:rsidDel="007816A4">
          <w:rPr>
            <w:lang w:val="en-US"/>
          </w:rPr>
          <w:delText xml:space="preserve"> Measu</w:delText>
        </w:r>
        <w:r w:rsidDel="007816A4">
          <w:rPr>
            <w:lang w:val="en-US"/>
          </w:rPr>
          <w:delText>res”.</w:delText>
        </w:r>
      </w:del>
      <w:ins w:id="134" w:author="Filipe" w:date="2013-03-15T21:32:00Z">
        <w:r w:rsidR="007816A4">
          <w:rPr>
            <w:lang w:val="en-US"/>
          </w:rPr>
          <w:t xml:space="preserve"> </w:t>
        </w:r>
      </w:ins>
    </w:p>
    <w:sectPr w:rsidR="00512302" w:rsidRPr="00512302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1" w:author="Mário Oliveira" w:date="2013-03-09T12:35:00Z" w:initials="MO">
    <w:p w14:paraId="2FA7A885" w14:textId="77777777" w:rsidR="000B13C6" w:rsidRDefault="000B13C6">
      <w:pPr>
        <w:pStyle w:val="Textodecomentrio"/>
      </w:pPr>
      <w:r>
        <w:rPr>
          <w:rStyle w:val="Refdecomentrio"/>
        </w:rPr>
        <w:annotationRef/>
      </w:r>
      <w:r>
        <w:t>Quem é o moderador? Ele vota?</w:t>
      </w:r>
    </w:p>
  </w:comment>
  <w:comment w:id="69" w:author="Mário Oliveira" w:date="2013-03-09T12:28:00Z" w:initials="MO">
    <w:p w14:paraId="4DF8B1BC" w14:textId="77777777" w:rsidR="0038610A" w:rsidRDefault="0038610A">
      <w:pPr>
        <w:pStyle w:val="Textodecomentrio"/>
      </w:pPr>
      <w:r>
        <w:rPr>
          <w:rStyle w:val="Refdecomentrio"/>
        </w:rPr>
        <w:annotationRef/>
      </w:r>
      <w:r>
        <w:t>Não se sabe o tempo relativo a cada carta…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7A885" w15:done="0"/>
  <w15:commentEx w15:paraId="4DF8B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420153" w14:textId="77777777" w:rsidR="00ED6358" w:rsidRDefault="00ED6358" w:rsidP="00042081">
      <w:pPr>
        <w:spacing w:after="0" w:line="240" w:lineRule="auto"/>
      </w:pPr>
      <w:r>
        <w:separator/>
      </w:r>
    </w:p>
  </w:endnote>
  <w:endnote w:type="continuationSeparator" w:id="0">
    <w:p w14:paraId="1D7CF0C8" w14:textId="77777777" w:rsidR="00ED6358" w:rsidRDefault="00ED635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Rodap"/>
      <w:rPr>
        <w:lang w:val="en-US"/>
        <w:rPrChange w:id="5" w:author="Filipe" w:date="2013-03-09T11:41:00Z">
          <w:rPr/>
        </w:rPrChange>
      </w:rPr>
    </w:pPr>
    <w:r w:rsidRPr="00651106">
      <w:rPr>
        <w:lang w:val="en-US"/>
        <w:rPrChange w:id="6" w:author="Filipe" w:date="2013-03-09T11:41:00Z">
          <w:rPr/>
        </w:rPrChange>
      </w:rPr>
      <w:t>Projeto Soft</w:t>
    </w:r>
    <w:r w:rsidR="009553EC" w:rsidRPr="00651106">
      <w:rPr>
        <w:lang w:val="en-US"/>
        <w:rPrChange w:id="7" w:author="Filipe" w:date="2013-03-09T11:41:00Z">
          <w:rPr/>
        </w:rPrChange>
      </w:rPr>
      <w:t>ware 2013</w:t>
    </w:r>
  </w:p>
  <w:p w14:paraId="3939065F" w14:textId="6DE3D8F4" w:rsidR="00042081" w:rsidRPr="00651106" w:rsidRDefault="00ED6358">
    <w:pPr>
      <w:pStyle w:val="Rodap"/>
      <w:rPr>
        <w:lang w:val="en-US"/>
        <w:rPrChange w:id="8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9" w:author="Filipe" w:date="2013-03-09T11:41:00Z">
          <w:rPr/>
        </w:rPrChange>
      </w:rPr>
      <w:tab/>
    </w:r>
    <w:r w:rsidR="00042081" w:rsidRPr="00651106">
      <w:rPr>
        <w:lang w:val="en-US"/>
        <w:rPrChange w:id="10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Rodap"/>
      <w:rPr>
        <w:lang w:val="en-US"/>
        <w:rPrChange w:id="15" w:author="Filipe" w:date="2013-03-09T11:41:00Z">
          <w:rPr/>
        </w:rPrChange>
      </w:rPr>
    </w:pPr>
    <w:r w:rsidRPr="00651106">
      <w:rPr>
        <w:lang w:val="en-US"/>
        <w:rPrChange w:id="16" w:author="Filipe" w:date="2013-03-09T11:41:00Z">
          <w:rPr/>
        </w:rPrChange>
      </w:rPr>
      <w:t>Projeto Software 2013</w:t>
    </w:r>
    <w:r w:rsidRPr="00651106">
      <w:rPr>
        <w:lang w:val="en-US"/>
        <w:rPrChange w:id="17" w:author="Filipe" w:date="2013-03-09T11:41:00Z">
          <w:rPr/>
        </w:rPrChange>
      </w:rPr>
      <w:tab/>
    </w:r>
    <w:r w:rsidRPr="00651106">
      <w:rPr>
        <w:lang w:val="en-US"/>
        <w:rPrChange w:id="18" w:author="Filipe" w:date="2013-03-09T11:41:00Z">
          <w:rPr/>
        </w:rPrChange>
      </w:rPr>
      <w:tab/>
    </w:r>
  </w:p>
  <w:p w14:paraId="0F4FAD99" w14:textId="5906E7B9" w:rsidR="00895D61" w:rsidRPr="00651106" w:rsidRDefault="00ED6358" w:rsidP="00705D20">
    <w:pPr>
      <w:pStyle w:val="Rodap"/>
      <w:tabs>
        <w:tab w:val="clear" w:pos="4252"/>
      </w:tabs>
      <w:rPr>
        <w:lang w:val="en-US"/>
        <w:rPrChange w:id="19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20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Rodap"/>
      <w:rPr>
        <w:lang w:val="en-US"/>
        <w:rPrChange w:id="44" w:author="Filipe" w:date="2013-03-09T11:41:00Z">
          <w:rPr/>
        </w:rPrChange>
      </w:rPr>
    </w:pPr>
    <w:r w:rsidRPr="00651106">
      <w:rPr>
        <w:lang w:val="en-US"/>
        <w:rPrChange w:id="45" w:author="Filipe" w:date="2013-03-09T11:41:00Z">
          <w:rPr/>
        </w:rPrChange>
      </w:rPr>
      <w:t>Projeto Software 2013</w:t>
    </w:r>
  </w:p>
  <w:p w14:paraId="7516177C" w14:textId="78F49160" w:rsidR="00705D20" w:rsidRPr="00651106" w:rsidRDefault="00ED6358">
    <w:pPr>
      <w:pStyle w:val="Rodap"/>
      <w:rPr>
        <w:lang w:val="en-US"/>
        <w:rPrChange w:id="46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47" w:author="Filipe" w:date="2013-03-09T11:41:00Z">
          <w:rPr/>
        </w:rPrChange>
      </w:rPr>
      <w:tab/>
    </w:r>
    <w:r w:rsidR="00705D20" w:rsidRPr="00651106">
      <w:rPr>
        <w:lang w:val="en-US"/>
        <w:rPrChange w:id="48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49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0B69AF">
      <w:rPr>
        <w:noProof/>
        <w:lang w:val="en-US"/>
      </w:rPr>
      <w:t>ii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A1E7A8D" w14:textId="597A02AA" w:rsidR="00705D20" w:rsidRDefault="00ED6358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0B69AF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B932D" w14:textId="77777777" w:rsidR="00ED6358" w:rsidRDefault="00ED6358" w:rsidP="00042081">
      <w:pPr>
        <w:spacing w:after="0" w:line="240" w:lineRule="auto"/>
      </w:pPr>
      <w:r>
        <w:separator/>
      </w:r>
    </w:p>
  </w:footnote>
  <w:footnote w:type="continuationSeparator" w:id="0">
    <w:p w14:paraId="50C2E140" w14:textId="77777777" w:rsidR="00ED6358" w:rsidRDefault="00ED635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810453" w14:textId="422F4F5C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16T10:10:00Z">
          <w:r w:rsidR="00FD5E2A" w:rsidRPr="00F466C1">
            <w:rPr>
              <w:lang w:val="en-US"/>
            </w:rPr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3" w:author="Filipe" w:date="2013-03-09T11:41:00Z">
          <w:r w:rsidR="00CF0AC5" w:rsidRPr="009A43C1" w:rsidDel="00651106">
            <w:rPr>
              <w:lang w:val="en-US"/>
            </w:rPr>
            <w:delText>Ready for Approval</w:delText>
          </w:r>
        </w:del>
        <w:ins w:id="4" w:author="Filipe" w:date="2013-03-15T20:45:00Z">
          <w:r w:rsidR="00E8400B">
            <w:rPr>
              <w:lang w:val="en-US"/>
            </w:rPr>
            <w:t>Ready for Review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72EC7DE" w14:textId="3B7710A5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11" w:author="João Martins" w:date="2013-03-16T10:10:00Z">
          <w:r w:rsidR="00FD5E2A" w:rsidRPr="00F466C1">
            <w:rPr>
              <w:lang w:val="en-US"/>
              <w:rPrChange w:id="12" w:author="Mário Oliveira" w:date="2013-03-16T20:03:00Z">
                <w:rPr/>
              </w:rPrChange>
            </w:rPr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3" w:author="Filipe" w:date="2013-03-09T11:41:00Z">
          <w:r w:rsidR="00651106" w:rsidRPr="009A43C1" w:rsidDel="00651106">
            <w:rPr>
              <w:lang w:val="en-US"/>
            </w:rPr>
            <w:delText>Ready for Approval</w:delText>
          </w:r>
        </w:del>
        <w:ins w:id="14" w:author="Filipe" w:date="2013-03-15T20:45:00Z">
          <w:r w:rsidR="00E8400B">
            <w:rPr>
              <w:lang w:val="en-US"/>
            </w:rPr>
            <w:t>Ready for Review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964ED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73D7E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512302"/>
    <w:rsid w:val="00554CAA"/>
    <w:rsid w:val="00584ADA"/>
    <w:rsid w:val="005A6ACA"/>
    <w:rsid w:val="006329C5"/>
    <w:rsid w:val="00640722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26DB7"/>
    <w:rsid w:val="008743FA"/>
    <w:rsid w:val="00884F52"/>
    <w:rsid w:val="00895D61"/>
    <w:rsid w:val="00906D0A"/>
    <w:rsid w:val="00922CC0"/>
    <w:rsid w:val="009553EC"/>
    <w:rsid w:val="00985E08"/>
    <w:rsid w:val="009A43C1"/>
    <w:rsid w:val="00A204AE"/>
    <w:rsid w:val="00A33437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8541E"/>
    <w:rsid w:val="00C85EEC"/>
    <w:rsid w:val="00C96DF9"/>
    <w:rsid w:val="00C97915"/>
    <w:rsid w:val="00CF0AC5"/>
    <w:rsid w:val="00D140A1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26E9860F-E684-463A-BF19-AE5E021E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873986-E2A6-4DDE-A079-EAE301D0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651</Words>
  <Characters>3517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0.2</dc:description>
  <cp:lastModifiedBy>Mário Oliveira</cp:lastModifiedBy>
  <cp:revision>9</cp:revision>
  <dcterms:created xsi:type="dcterms:W3CDTF">2013-02-23T11:15:00Z</dcterms:created>
  <dcterms:modified xsi:type="dcterms:W3CDTF">2013-03-16T20:19:00Z</dcterms:modified>
  <cp:contentStatus>Ready for Review</cp:contentStatus>
</cp:coreProperties>
</file>