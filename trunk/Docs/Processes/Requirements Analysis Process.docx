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 w:rsidRPr="00984FC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984FC1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 w:rsidRPr="00984FC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Pr="00984FC1" w:rsidRDefault="0070648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Requirements Analysis Process</w:t>
                    </w:r>
                  </w:p>
                </w:sdtContent>
              </w:sdt>
            </w:tc>
          </w:tr>
          <w:tr w:rsidR="006F3F7C" w:rsidRPr="00984FC1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984FC1" w:rsidRDefault="00F05EE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 w:rsidRPr="00984FC1"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Pr="00984FC1" w:rsidRDefault="006F3F7C">
          <w:pPr>
            <w:rPr>
              <w:lang w:val="en-US"/>
            </w:rPr>
          </w:pPr>
        </w:p>
        <w:p w:rsidR="006F3F7C" w:rsidRPr="00984FC1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984FC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984FC1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984FC1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984FC1" w:rsidRDefault="00E4657F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Pr="00984FC1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984FC1" w:rsidRDefault="006F3F7C">
          <w:pPr>
            <w:rPr>
              <w:lang w:val="en-US"/>
            </w:rPr>
          </w:pPr>
        </w:p>
        <w:p w:rsidR="00F24CA6" w:rsidRPr="00984FC1" w:rsidRDefault="00F24CA6">
          <w:pPr>
            <w:rPr>
              <w:lang w:val="en-US"/>
            </w:rPr>
            <w:sectPr w:rsidR="00F24CA6" w:rsidRPr="00984FC1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984FC1" w:rsidRDefault="00182634">
          <w:pPr>
            <w:rPr>
              <w:lang w:val="en-US"/>
            </w:rPr>
          </w:pPr>
        </w:p>
      </w:sdtContent>
    </w:sdt>
    <w:p w:rsidR="006F3F7C" w:rsidRPr="00984FC1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984FC1" w:rsidRDefault="004630B1">
          <w:pPr>
            <w:pStyle w:val="Ttulodondice"/>
            <w:rPr>
              <w:lang w:val="en-US"/>
            </w:rPr>
          </w:pPr>
          <w:r w:rsidRPr="00984FC1">
            <w:rPr>
              <w:lang w:val="en-US"/>
            </w:rPr>
            <w:t>Content</w:t>
          </w:r>
        </w:p>
        <w:p w:rsidR="00984FC1" w:rsidRPr="00984FC1" w:rsidRDefault="0018263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r w:rsidRPr="00984FC1">
            <w:rPr>
              <w:lang w:val="en-US"/>
            </w:rPr>
            <w:fldChar w:fldCharType="begin"/>
          </w:r>
          <w:r w:rsidR="00906D0A" w:rsidRPr="00984FC1">
            <w:rPr>
              <w:lang w:val="en-US"/>
            </w:rPr>
            <w:instrText xml:space="preserve"> TOC \o "1-3" \h \z \u </w:instrText>
          </w:r>
          <w:r w:rsidRPr="00984FC1">
            <w:rPr>
              <w:lang w:val="en-US"/>
            </w:rPr>
            <w:fldChar w:fldCharType="separate"/>
          </w:r>
          <w:hyperlink w:anchor="_Toc350594971" w:history="1">
            <w:r w:rsidR="00984FC1" w:rsidRPr="00984FC1">
              <w:rPr>
                <w:rStyle w:val="Hiperligao"/>
                <w:lang w:val="en-US"/>
              </w:rPr>
              <w:t>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Purpose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_Toc350594971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18263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2" w:history="1">
            <w:r w:rsidR="00984FC1" w:rsidRPr="00984FC1">
              <w:rPr>
                <w:rStyle w:val="Hiperligao"/>
                <w:lang w:val="en-US"/>
              </w:rPr>
              <w:t>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Inputs and Outputs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_Toc350594972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1826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3" w:history="1">
            <w:r w:rsidR="00984FC1" w:rsidRPr="00984FC1">
              <w:rPr>
                <w:rStyle w:val="Hiperligao"/>
                <w:lang w:val="en-US"/>
              </w:rPr>
              <w:t>2.1.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Inputs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_Toc350594973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1826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4" w:history="1">
            <w:r w:rsidR="00984FC1" w:rsidRPr="00984FC1">
              <w:rPr>
                <w:rStyle w:val="Hiperligao"/>
                <w:lang w:val="en-US"/>
              </w:rPr>
              <w:t>2.2.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Outputs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_Toc350594974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18263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5" w:history="1">
            <w:r w:rsidR="00984FC1" w:rsidRPr="00984FC1">
              <w:rPr>
                <w:rStyle w:val="Hiperligao"/>
                <w:lang w:val="en-US"/>
              </w:rPr>
              <w:t>3.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Activities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_Toc350594975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1826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6" w:history="1">
            <w:r w:rsidR="00984FC1" w:rsidRPr="00984FC1">
              <w:rPr>
                <w:rStyle w:val="Hiperligao"/>
                <w:lang w:val="en-US"/>
              </w:rPr>
              <w:t>3.1.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Elicit Customer needs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_Toc350594976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1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1826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7" w:history="1">
            <w:r w:rsidR="00984FC1" w:rsidRPr="00984FC1">
              <w:rPr>
                <w:rStyle w:val="Hiperligao"/>
                <w:lang w:val="en-US"/>
              </w:rPr>
              <w:t>3.2.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Define Assumptions and Restrains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_Toc350594977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1826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8" w:history="1">
            <w:r w:rsidR="00984FC1" w:rsidRPr="00984FC1">
              <w:rPr>
                <w:rStyle w:val="Hiperligao"/>
                <w:lang w:val="en-US"/>
              </w:rPr>
              <w:t>3.3.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Definition of use cases or user stories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_Toc350594978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182634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79" w:history="1">
            <w:r w:rsidR="00984FC1" w:rsidRPr="00984FC1">
              <w:rPr>
                <w:rStyle w:val="Hiperligao"/>
                <w:lang w:val="en-US"/>
              </w:rPr>
              <w:t>3.4.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Specification of System Requirements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_Toc350594979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2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18263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0" w:history="1">
            <w:r w:rsidR="00984FC1" w:rsidRPr="00984FC1">
              <w:rPr>
                <w:rStyle w:val="Hiperligao"/>
                <w:lang w:val="en-US"/>
              </w:rPr>
              <w:t>4.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Tools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_Toc350594980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18263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1" w:history="1">
            <w:r w:rsidR="00984FC1" w:rsidRPr="00984FC1">
              <w:rPr>
                <w:rStyle w:val="Hiperligao"/>
                <w:lang w:val="en-US"/>
              </w:rPr>
              <w:t>5.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Related Processes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_Toc350594981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84FC1" w:rsidRPr="00984FC1" w:rsidRDefault="0018263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lang w:val="en-US" w:eastAsia="pt-PT"/>
            </w:rPr>
          </w:pPr>
          <w:hyperlink w:anchor="_Toc350594982" w:history="1">
            <w:r w:rsidR="00984FC1" w:rsidRPr="00984FC1">
              <w:rPr>
                <w:rStyle w:val="Hiperligao"/>
                <w:lang w:val="en-US"/>
              </w:rPr>
              <w:t>6.</w:t>
            </w:r>
            <w:r w:rsidR="00984FC1" w:rsidRPr="00984FC1">
              <w:rPr>
                <w:rFonts w:eastAsiaTheme="minorEastAsia"/>
                <w:lang w:val="en-US" w:eastAsia="pt-PT"/>
              </w:rPr>
              <w:tab/>
            </w:r>
            <w:r w:rsidR="00984FC1" w:rsidRPr="00984FC1">
              <w:rPr>
                <w:rStyle w:val="Hiperligao"/>
                <w:lang w:val="en-US"/>
              </w:rPr>
              <w:t>Measures</w:t>
            </w:r>
            <w:r w:rsidR="00984FC1" w:rsidRPr="00984FC1">
              <w:rPr>
                <w:webHidden/>
                <w:lang w:val="en-US"/>
              </w:rPr>
              <w:tab/>
            </w:r>
            <w:r w:rsidRPr="00984FC1">
              <w:rPr>
                <w:webHidden/>
                <w:lang w:val="en-US"/>
              </w:rPr>
              <w:fldChar w:fldCharType="begin"/>
            </w:r>
            <w:r w:rsidR="00984FC1" w:rsidRPr="00984FC1">
              <w:rPr>
                <w:webHidden/>
                <w:lang w:val="en-US"/>
              </w:rPr>
              <w:instrText xml:space="preserve"> PAGEREF _Toc350594982 \h </w:instrText>
            </w:r>
            <w:r w:rsidRPr="00984FC1">
              <w:rPr>
                <w:webHidden/>
                <w:lang w:val="en-US"/>
              </w:rPr>
            </w:r>
            <w:r w:rsidRPr="00984FC1">
              <w:rPr>
                <w:webHidden/>
                <w:lang w:val="en-US"/>
              </w:rPr>
              <w:fldChar w:fldCharType="separate"/>
            </w:r>
            <w:r w:rsidR="00984FC1" w:rsidRPr="00984FC1">
              <w:rPr>
                <w:webHidden/>
                <w:lang w:val="en-US"/>
              </w:rPr>
              <w:t>3</w:t>
            </w:r>
            <w:r w:rsidRPr="00984FC1">
              <w:rPr>
                <w:webHidden/>
                <w:lang w:val="en-US"/>
              </w:rPr>
              <w:fldChar w:fldCharType="end"/>
            </w:r>
          </w:hyperlink>
        </w:p>
        <w:p w:rsidR="00906D0A" w:rsidRPr="00984FC1" w:rsidRDefault="00182634">
          <w:pPr>
            <w:rPr>
              <w:lang w:val="en-US"/>
            </w:rPr>
          </w:pPr>
          <w:r w:rsidRPr="00984FC1">
            <w:rPr>
              <w:lang w:val="en-US"/>
            </w:rPr>
            <w:fldChar w:fldCharType="end"/>
          </w:r>
        </w:p>
      </w:sdtContent>
    </w:sdt>
    <w:p w:rsidR="00906D0A" w:rsidRPr="00473BF4" w:rsidRDefault="00182634">
      <w:pPr>
        <w:rPr>
          <w:rPrChange w:id="0" w:author="Carla" w:date="2013-03-14T21:58:00Z">
            <w:rPr>
              <w:lang w:val="en-US"/>
            </w:rPr>
          </w:rPrChange>
        </w:rPr>
      </w:pPr>
      <w:proofErr w:type="spellStart"/>
      <w:r w:rsidRPr="0018263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PrChange w:id="1" w:author="Carla" w:date="2013-03-14T21:58:00Z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rPrChange>
        </w:rPr>
        <w:t>Images</w:t>
      </w:r>
      <w:proofErr w:type="spellEnd"/>
    </w:p>
    <w:p w:rsidR="00906D0A" w:rsidRPr="00473BF4" w:rsidRDefault="00182634">
      <w:pPr>
        <w:rPr>
          <w:rPrChange w:id="2" w:author="Carla" w:date="2013-03-14T21:58:00Z">
            <w:rPr>
              <w:lang w:val="en-US"/>
            </w:rPr>
          </w:rPrChange>
        </w:rPr>
      </w:pPr>
      <w:r w:rsidRPr="00984FC1">
        <w:rPr>
          <w:lang w:val="en-US"/>
        </w:rPr>
        <w:fldChar w:fldCharType="begin"/>
      </w:r>
      <w:r w:rsidRPr="00182634">
        <w:rPr>
          <w:rPrChange w:id="3" w:author="Carla" w:date="2013-03-14T21:58:00Z">
            <w:rPr>
              <w:lang w:val="en-US"/>
            </w:rPr>
          </w:rPrChange>
        </w:rPr>
        <w:instrText xml:space="preserve"> TOC \h \z \c "Figure" </w:instrText>
      </w:r>
      <w:r w:rsidRPr="00984FC1">
        <w:rPr>
          <w:lang w:val="en-US"/>
        </w:rPr>
        <w:fldChar w:fldCharType="separate"/>
      </w:r>
      <w:r w:rsidR="00984FC1">
        <w:rPr>
          <w:b/>
          <w:bCs/>
          <w:noProof/>
        </w:rPr>
        <w:t>Não foi encontrada nenhuma entrada do índice de ilustrações.</w:t>
      </w:r>
      <w:r w:rsidRPr="00984FC1">
        <w:rPr>
          <w:lang w:val="en-US"/>
        </w:rPr>
        <w:fldChar w:fldCharType="end"/>
      </w:r>
    </w:p>
    <w:p w:rsidR="00906D0A" w:rsidRPr="00984FC1" w:rsidRDefault="004630B1">
      <w:pPr>
        <w:rPr>
          <w:lang w:val="en-US"/>
        </w:rPr>
      </w:pPr>
      <w:r w:rsidRPr="00984FC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192E0D" w:rsidRPr="00984FC1" w:rsidRDefault="00182634">
      <w:pPr>
        <w:pStyle w:val="ndicedeilustraes"/>
        <w:tabs>
          <w:tab w:val="right" w:leader="dot" w:pos="8494"/>
        </w:tabs>
        <w:rPr>
          <w:rFonts w:eastAsiaTheme="minorEastAsia"/>
          <w:lang w:val="en-US" w:eastAsia="pt-PT"/>
        </w:rPr>
      </w:pPr>
      <w:r w:rsidRPr="00984FC1">
        <w:rPr>
          <w:lang w:val="en-US"/>
        </w:rPr>
        <w:fldChar w:fldCharType="begin"/>
      </w:r>
      <w:r w:rsidR="00906D0A" w:rsidRPr="00984FC1">
        <w:rPr>
          <w:lang w:val="en-US"/>
        </w:rPr>
        <w:instrText xml:space="preserve"> TOC \h \z \c "Table" </w:instrText>
      </w:r>
      <w:r w:rsidRPr="00984FC1">
        <w:rPr>
          <w:lang w:val="en-US"/>
        </w:rPr>
        <w:fldChar w:fldCharType="separate"/>
      </w:r>
      <w:hyperlink w:anchor="_Toc349382241" w:history="1">
        <w:r w:rsidR="00192E0D" w:rsidRPr="00984FC1">
          <w:rPr>
            <w:rStyle w:val="Hiperligao"/>
            <w:lang w:val="en-US"/>
          </w:rPr>
          <w:t>Table 1: List of Contribuitors</w:t>
        </w:r>
        <w:r w:rsidR="00192E0D" w:rsidRPr="00984FC1">
          <w:rPr>
            <w:webHidden/>
            <w:lang w:val="en-US"/>
          </w:rPr>
          <w:tab/>
        </w:r>
        <w:r w:rsidRPr="00984FC1">
          <w:rPr>
            <w:webHidden/>
            <w:lang w:val="en-US"/>
          </w:rPr>
          <w:fldChar w:fldCharType="begin"/>
        </w:r>
        <w:r w:rsidR="00192E0D" w:rsidRPr="00984FC1">
          <w:rPr>
            <w:webHidden/>
            <w:lang w:val="en-US"/>
          </w:rPr>
          <w:instrText xml:space="preserve"> PAGEREF _Toc349382241 \h </w:instrText>
        </w:r>
        <w:r w:rsidRPr="00984FC1">
          <w:rPr>
            <w:webHidden/>
            <w:lang w:val="en-US"/>
          </w:rPr>
        </w:r>
        <w:r w:rsidRPr="00984FC1">
          <w:rPr>
            <w:webHidden/>
            <w:lang w:val="en-US"/>
          </w:rPr>
          <w:fldChar w:fldCharType="separate"/>
        </w:r>
        <w:r w:rsidR="00192E0D" w:rsidRPr="00984FC1">
          <w:rPr>
            <w:webHidden/>
            <w:lang w:val="en-US"/>
          </w:rPr>
          <w:t>ii</w:t>
        </w:r>
        <w:r w:rsidRPr="00984FC1">
          <w:rPr>
            <w:webHidden/>
            <w:lang w:val="en-US"/>
          </w:rPr>
          <w:fldChar w:fldCharType="end"/>
        </w:r>
      </w:hyperlink>
    </w:p>
    <w:p w:rsidR="00192E0D" w:rsidRPr="00984FC1" w:rsidRDefault="00182634">
      <w:pPr>
        <w:pStyle w:val="ndicedeilustraes"/>
        <w:tabs>
          <w:tab w:val="right" w:leader="dot" w:pos="8494"/>
        </w:tabs>
        <w:rPr>
          <w:rFonts w:eastAsiaTheme="minorEastAsia"/>
          <w:lang w:val="en-US" w:eastAsia="pt-PT"/>
        </w:rPr>
      </w:pPr>
      <w:hyperlink w:anchor="_Toc349382242" w:history="1">
        <w:r w:rsidR="00192E0D" w:rsidRPr="00984FC1">
          <w:rPr>
            <w:rStyle w:val="Hiperligao"/>
            <w:lang w:val="en-US"/>
          </w:rPr>
          <w:t>Table 2: Version history</w:t>
        </w:r>
        <w:r w:rsidR="00192E0D" w:rsidRPr="00984FC1">
          <w:rPr>
            <w:webHidden/>
            <w:lang w:val="en-US"/>
          </w:rPr>
          <w:tab/>
        </w:r>
        <w:r w:rsidRPr="00984FC1">
          <w:rPr>
            <w:webHidden/>
            <w:lang w:val="en-US"/>
          </w:rPr>
          <w:fldChar w:fldCharType="begin"/>
        </w:r>
        <w:r w:rsidR="00192E0D" w:rsidRPr="00984FC1">
          <w:rPr>
            <w:webHidden/>
            <w:lang w:val="en-US"/>
          </w:rPr>
          <w:instrText xml:space="preserve"> PAGEREF _Toc349382242 \h </w:instrText>
        </w:r>
        <w:r w:rsidRPr="00984FC1">
          <w:rPr>
            <w:webHidden/>
            <w:lang w:val="en-US"/>
          </w:rPr>
        </w:r>
        <w:r w:rsidRPr="00984FC1">
          <w:rPr>
            <w:webHidden/>
            <w:lang w:val="en-US"/>
          </w:rPr>
          <w:fldChar w:fldCharType="separate"/>
        </w:r>
        <w:r w:rsidR="00192E0D" w:rsidRPr="00984FC1">
          <w:rPr>
            <w:webHidden/>
            <w:lang w:val="en-US"/>
          </w:rPr>
          <w:t>ii</w:t>
        </w:r>
        <w:r w:rsidRPr="00984FC1">
          <w:rPr>
            <w:webHidden/>
            <w:lang w:val="en-US"/>
          </w:rPr>
          <w:fldChar w:fldCharType="end"/>
        </w:r>
      </w:hyperlink>
    </w:p>
    <w:p w:rsidR="00895D61" w:rsidRPr="00984FC1" w:rsidRDefault="00182634">
      <w:pPr>
        <w:rPr>
          <w:lang w:val="en-US"/>
        </w:rPr>
      </w:pPr>
      <w:r w:rsidRPr="00984FC1">
        <w:rPr>
          <w:lang w:val="en-US"/>
        </w:rPr>
        <w:fldChar w:fldCharType="end"/>
      </w:r>
    </w:p>
    <w:p w:rsidR="00906D0A" w:rsidRPr="00984FC1" w:rsidRDefault="00906D0A">
      <w:pPr>
        <w:rPr>
          <w:lang w:val="en-US"/>
        </w:rPr>
      </w:pPr>
      <w:r w:rsidRPr="00984FC1">
        <w:rPr>
          <w:lang w:val="en-US"/>
        </w:rPr>
        <w:br w:type="page"/>
      </w:r>
    </w:p>
    <w:p w:rsidR="00906D0A" w:rsidRPr="00984FC1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984FC1" w:rsidTr="00E146E2">
        <w:tc>
          <w:tcPr>
            <w:tcW w:w="9606" w:type="dxa"/>
            <w:gridSpan w:val="4"/>
          </w:tcPr>
          <w:p w:rsidR="00192E0D" w:rsidRPr="00984FC1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984FC1" w:rsidRDefault="00E4657F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984FC1" w:rsidRDefault="00E146E2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Author</w:t>
            </w:r>
          </w:p>
        </w:tc>
      </w:tr>
      <w:tr w:rsidR="00192E0D" w:rsidRPr="00984FC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984FC1" w:rsidRDefault="00E4657F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984FC1" w:rsidRDefault="00F05EEF" w:rsidP="00DF4FD1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:rsidR="00192E0D" w:rsidRPr="00984FC1" w:rsidRDefault="00E4657F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1985" w:type="dxa"/>
            <w:vAlign w:val="center"/>
          </w:tcPr>
          <w:p w:rsidR="00192E0D" w:rsidRPr="00984FC1" w:rsidRDefault="00B1414D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2463C">
              <w:rPr>
                <w:lang w:val="en-US"/>
              </w:rPr>
              <w:t>uthor</w:t>
            </w:r>
          </w:p>
        </w:tc>
      </w:tr>
      <w:tr w:rsidR="00DF4FD1" w:rsidRPr="00984FC1" w:rsidTr="00DF4FD1">
        <w:tc>
          <w:tcPr>
            <w:tcW w:w="1668" w:type="dxa"/>
            <w:vAlign w:val="center"/>
          </w:tcPr>
          <w:p w:rsidR="00DF4FD1" w:rsidRPr="00984FC1" w:rsidRDefault="00DF4FD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DF4FD1" w:rsidRPr="00984FC1" w:rsidRDefault="00DF4FD1" w:rsidP="00DF4FD1">
            <w:pPr>
              <w:jc w:val="center"/>
              <w:rPr>
                <w:lang w:val="en-US"/>
              </w:rPr>
            </w:pP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984FC1" w:rsidTr="00DF4FD1">
        <w:tc>
          <w:tcPr>
            <w:tcW w:w="1668" w:type="dxa"/>
            <w:vAlign w:val="center"/>
          </w:tcPr>
          <w:p w:rsidR="00192E0D" w:rsidRPr="00984FC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984FC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192E0D" w:rsidRPr="00984FC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192E0D" w:rsidRPr="00984FC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DF4FD1">
        <w:tc>
          <w:tcPr>
            <w:tcW w:w="1668" w:type="dxa"/>
            <w:vAlign w:val="center"/>
          </w:tcPr>
          <w:p w:rsidR="00984FC1" w:rsidRPr="00984FC1" w:rsidRDefault="00984FC1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984FC1" w:rsidRPr="00984FC1" w:rsidRDefault="00984FC1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984FC1" w:rsidRPr="00984FC1" w:rsidRDefault="00984FC1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Pr="00984FC1" w:rsidRDefault="00BE20D4" w:rsidP="00BE20D4">
      <w:pPr>
        <w:pStyle w:val="Legenda"/>
        <w:rPr>
          <w:lang w:val="en-US"/>
        </w:rPr>
      </w:pPr>
      <w:bookmarkStart w:id="4" w:name="_Toc349382241"/>
      <w:r w:rsidRPr="00984FC1">
        <w:rPr>
          <w:lang w:val="en-US"/>
        </w:rPr>
        <w:t xml:space="preserve">Table </w:t>
      </w:r>
      <w:r w:rsidR="00182634" w:rsidRPr="00984FC1">
        <w:rPr>
          <w:lang w:val="en-US"/>
        </w:rPr>
        <w:fldChar w:fldCharType="begin"/>
      </w:r>
      <w:r w:rsidR="00054311" w:rsidRPr="00984FC1">
        <w:rPr>
          <w:lang w:val="en-US"/>
        </w:rPr>
        <w:instrText xml:space="preserve"> SEQ Table \* ARABIC </w:instrText>
      </w:r>
      <w:r w:rsidR="00182634" w:rsidRPr="00984FC1">
        <w:rPr>
          <w:lang w:val="en-US"/>
        </w:rPr>
        <w:fldChar w:fldCharType="separate"/>
      </w:r>
      <w:r w:rsidRPr="00984FC1">
        <w:rPr>
          <w:lang w:val="en-US"/>
        </w:rPr>
        <w:t>1</w:t>
      </w:r>
      <w:r w:rsidR="00182634" w:rsidRPr="00984FC1">
        <w:rPr>
          <w:lang w:val="en-US"/>
        </w:rPr>
        <w:fldChar w:fldCharType="end"/>
      </w:r>
      <w:r w:rsidRPr="00984FC1">
        <w:rPr>
          <w:lang w:val="en-US"/>
        </w:rPr>
        <w:t xml:space="preserve">: List of </w:t>
      </w:r>
      <w:bookmarkEnd w:id="4"/>
      <w:r w:rsidR="00F05EEF" w:rsidRPr="00984FC1">
        <w:rPr>
          <w:lang w:val="en-US"/>
        </w:rPr>
        <w:t>Contributors</w:t>
      </w:r>
    </w:p>
    <w:p w:rsidR="00BE20D4" w:rsidRPr="00984FC1" w:rsidRDefault="00BE20D4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192E0D" w:rsidRPr="00984FC1" w:rsidTr="00960E1E">
        <w:tc>
          <w:tcPr>
            <w:tcW w:w="9607" w:type="dxa"/>
            <w:gridSpan w:val="6"/>
          </w:tcPr>
          <w:p w:rsidR="00192E0D" w:rsidRPr="00984FC1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984FC1" w:rsidTr="00E146E2">
        <w:tc>
          <w:tcPr>
            <w:tcW w:w="1728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84FC1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984FC1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984FC1" w:rsidRDefault="00E4657F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984FC1" w:rsidRDefault="00F24CA6" w:rsidP="00BC0919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Carla Machado</w:t>
            </w:r>
            <w:r w:rsidR="00BE20D4" w:rsidRPr="00984FC1">
              <w:rPr>
                <w:lang w:val="en-US"/>
              </w:rPr>
              <w:t xml:space="preserve"> </w:t>
            </w:r>
            <w:r w:rsidR="00F05EEF" w:rsidRPr="00984FC1">
              <w:rPr>
                <w:lang w:val="en-US"/>
              </w:rPr>
              <w:t>&amp;</w:t>
            </w:r>
          </w:p>
          <w:p w:rsidR="00F05EEF" w:rsidRPr="00984FC1" w:rsidRDefault="00F05EEF" w:rsidP="00BC0919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João Girão</w:t>
            </w: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  <w:r w:rsidRPr="00984FC1">
              <w:rPr>
                <w:lang w:val="en-US"/>
              </w:rPr>
              <w:t>Draft</w:t>
            </w: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E146E2" w:rsidRPr="00984FC1" w:rsidTr="00E146E2">
        <w:tc>
          <w:tcPr>
            <w:tcW w:w="1728" w:type="dxa"/>
            <w:vAlign w:val="center"/>
          </w:tcPr>
          <w:p w:rsidR="00E146E2" w:rsidRPr="00984FC1" w:rsidRDefault="00E146E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146E2" w:rsidRPr="00984FC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E146E2" w:rsidRPr="00984FC1" w:rsidRDefault="00E146E2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984FC1" w:rsidTr="00E146E2">
        <w:tc>
          <w:tcPr>
            <w:tcW w:w="1728" w:type="dxa"/>
            <w:vAlign w:val="center"/>
          </w:tcPr>
          <w:p w:rsidR="00F24CA6" w:rsidRPr="00984FC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984FC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984FC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984FC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984FC1" w:rsidRPr="00984FC1" w:rsidTr="00E146E2">
        <w:tc>
          <w:tcPr>
            <w:tcW w:w="1728" w:type="dxa"/>
            <w:vAlign w:val="center"/>
          </w:tcPr>
          <w:p w:rsidR="00984FC1" w:rsidRPr="00984FC1" w:rsidRDefault="00984F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984FC1" w:rsidRPr="00984FC1" w:rsidRDefault="00984FC1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984FC1" w:rsidRPr="00984FC1" w:rsidRDefault="00984FC1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Pr="00984FC1" w:rsidRDefault="00BE20D4" w:rsidP="00BE20D4">
      <w:pPr>
        <w:pStyle w:val="Legenda"/>
        <w:rPr>
          <w:lang w:val="en-US"/>
        </w:rPr>
      </w:pPr>
      <w:bookmarkStart w:id="5" w:name="_Toc349382242"/>
      <w:r w:rsidRPr="00984FC1">
        <w:rPr>
          <w:lang w:val="en-US"/>
        </w:rPr>
        <w:t xml:space="preserve">Table </w:t>
      </w:r>
      <w:r w:rsidR="00182634" w:rsidRPr="00984FC1">
        <w:rPr>
          <w:lang w:val="en-US"/>
        </w:rPr>
        <w:fldChar w:fldCharType="begin"/>
      </w:r>
      <w:r w:rsidR="00054311" w:rsidRPr="00984FC1">
        <w:rPr>
          <w:lang w:val="en-US"/>
        </w:rPr>
        <w:instrText xml:space="preserve"> SEQ Table \* ARABIC </w:instrText>
      </w:r>
      <w:r w:rsidR="00182634" w:rsidRPr="00984FC1">
        <w:rPr>
          <w:lang w:val="en-US"/>
        </w:rPr>
        <w:fldChar w:fldCharType="separate"/>
      </w:r>
      <w:r w:rsidRPr="00984FC1">
        <w:rPr>
          <w:lang w:val="en-US"/>
        </w:rPr>
        <w:t>2</w:t>
      </w:r>
      <w:r w:rsidR="00182634" w:rsidRPr="00984FC1">
        <w:rPr>
          <w:lang w:val="en-US"/>
        </w:rPr>
        <w:fldChar w:fldCharType="end"/>
      </w:r>
      <w:r w:rsidRPr="00984FC1">
        <w:rPr>
          <w:lang w:val="en-US"/>
        </w:rPr>
        <w:t>: Version history</w:t>
      </w:r>
      <w:bookmarkEnd w:id="5"/>
    </w:p>
    <w:p w:rsidR="00895D61" w:rsidRPr="00984FC1" w:rsidRDefault="00895D61">
      <w:pPr>
        <w:rPr>
          <w:lang w:val="en-US"/>
        </w:rPr>
        <w:sectPr w:rsidR="00895D61" w:rsidRPr="00984FC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984FC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" w:name="_Toc350594971"/>
      <w:r w:rsidRPr="00984FC1">
        <w:rPr>
          <w:lang w:val="en-US"/>
        </w:rPr>
        <w:lastRenderedPageBreak/>
        <w:t>Purpose</w:t>
      </w:r>
      <w:bookmarkEnd w:id="6"/>
    </w:p>
    <w:p w:rsidR="00182634" w:rsidRDefault="0070648A" w:rsidP="00182634">
      <w:pPr>
        <w:jc w:val="both"/>
        <w:rPr>
          <w:lang w:val="en-US"/>
        </w:rPr>
        <w:pPrChange w:id="7" w:author="João Girão" w:date="2013-03-14T16:56:00Z">
          <w:pPr/>
        </w:pPrChange>
      </w:pPr>
      <w:r w:rsidRPr="00984FC1">
        <w:rPr>
          <w:lang w:val="en-US"/>
        </w:rPr>
        <w:t xml:space="preserve">The purpose of the </w:t>
      </w:r>
      <w:r w:rsidR="00D2590B" w:rsidRPr="00984FC1">
        <w:rPr>
          <w:lang w:val="en-US"/>
        </w:rPr>
        <w:t>Requirements Analysis Process is the analysis and the detailing of client needs and requirements in order to be able to provide a system requirement specification.</w:t>
      </w:r>
    </w:p>
    <w:p w:rsidR="00182634" w:rsidRDefault="00D2590B" w:rsidP="00182634">
      <w:pPr>
        <w:jc w:val="both"/>
        <w:rPr>
          <w:lang w:val="en-US"/>
        </w:rPr>
        <w:pPrChange w:id="8" w:author="João Girão" w:date="2013-03-14T16:56:00Z">
          <w:pPr/>
        </w:pPrChange>
      </w:pPr>
      <w:r w:rsidRPr="00984FC1">
        <w:rPr>
          <w:lang w:val="en-US"/>
        </w:rPr>
        <w:t xml:space="preserve">The process also has the purpose of assuring that the customer needs and expectations are understood and the right solution is developed.  </w:t>
      </w:r>
    </w:p>
    <w:p w:rsidR="00826DB7" w:rsidRPr="00984FC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9" w:name="_Toc350594972"/>
      <w:r w:rsidRPr="00984FC1">
        <w:rPr>
          <w:lang w:val="en-US"/>
        </w:rPr>
        <w:t>Inputs and Outputs</w:t>
      </w:r>
      <w:bookmarkEnd w:id="9"/>
    </w:p>
    <w:p w:rsidR="008B5E12" w:rsidRPr="00984FC1" w:rsidRDefault="008B5E12" w:rsidP="008B5E12">
      <w:pPr>
        <w:rPr>
          <w:lang w:val="en-US"/>
        </w:rPr>
      </w:pPr>
      <w:r w:rsidRPr="00984FC1">
        <w:rPr>
          <w:lang w:val="en-US"/>
        </w:rPr>
        <w:t>In this chapter the inputs and outputs of the Requirements Analyzes Process will be described.</w:t>
      </w:r>
    </w:p>
    <w:p w:rsidR="00BE20D4" w:rsidRPr="00984FC1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10" w:name="_Toc350594973"/>
      <w:r w:rsidRPr="00984FC1">
        <w:rPr>
          <w:lang w:val="en-US"/>
        </w:rPr>
        <w:t>Inputs</w:t>
      </w:r>
      <w:bookmarkEnd w:id="10"/>
    </w:p>
    <w:p w:rsidR="00182634" w:rsidRDefault="00FE7782" w:rsidP="00182634">
      <w:pPr>
        <w:jc w:val="both"/>
        <w:rPr>
          <w:lang w:val="en-US"/>
        </w:rPr>
        <w:pPrChange w:id="11" w:author="João Girão" w:date="2013-03-14T16:56:00Z">
          <w:pPr/>
        </w:pPrChange>
      </w:pPr>
      <w:r w:rsidRPr="00984FC1">
        <w:rPr>
          <w:lang w:val="en-US"/>
        </w:rPr>
        <w:t xml:space="preserve">This process will be initiated by the opportunity of developing a software project. </w:t>
      </w:r>
    </w:p>
    <w:p w:rsidR="00182634" w:rsidRDefault="00FE7782" w:rsidP="00182634">
      <w:pPr>
        <w:jc w:val="both"/>
        <w:rPr>
          <w:lang w:val="en-US"/>
        </w:rPr>
        <w:pPrChange w:id="12" w:author="João Girão" w:date="2013-03-14T16:56:00Z">
          <w:pPr/>
        </w:pPrChange>
      </w:pPr>
      <w:r w:rsidRPr="00984FC1">
        <w:rPr>
          <w:lang w:val="en-US"/>
        </w:rPr>
        <w:t>The main inputs of the process will be the customer needs including any documentation and other forms of information provided by the customer and if possible users needs.</w:t>
      </w:r>
      <w:ins w:id="13" w:author="Carla" w:date="2013-03-14T21:58:00Z">
        <w:r w:rsidR="00473BF4">
          <w:rPr>
            <w:lang w:val="en-US"/>
          </w:rPr>
          <w:t xml:space="preserve"> One of the documents that should serve as an input of the process is the Vision &amp; Scope.  </w:t>
        </w:r>
      </w:ins>
    </w:p>
    <w:p w:rsidR="00182634" w:rsidRDefault="00FE7782" w:rsidP="00182634">
      <w:pPr>
        <w:jc w:val="both"/>
        <w:rPr>
          <w:lang w:val="en-US"/>
        </w:rPr>
        <w:pPrChange w:id="14" w:author="João Girão" w:date="2013-03-14T16:56:00Z">
          <w:pPr/>
        </w:pPrChange>
      </w:pPr>
      <w:del w:id="15" w:author="Carla" w:date="2013-03-14T21:59:00Z">
        <w:r w:rsidRPr="00984FC1" w:rsidDel="00473BF4">
          <w:rPr>
            <w:lang w:val="en-US"/>
          </w:rPr>
          <w:delText xml:space="preserve">Another input to the process should be </w:delText>
        </w:r>
      </w:del>
      <w:ins w:id="16" w:author="Carla" w:date="2013-03-14T21:59:00Z">
        <w:r w:rsidR="00473BF4">
          <w:rPr>
            <w:lang w:val="en-US"/>
          </w:rPr>
          <w:t xml:space="preserve">Furthermore </w:t>
        </w:r>
      </w:ins>
      <w:r w:rsidRPr="00984FC1">
        <w:rPr>
          <w:lang w:val="en-US"/>
        </w:rPr>
        <w:t>the input of the project team and any additional stakeholders</w:t>
      </w:r>
      <w:ins w:id="17" w:author="Carla" w:date="2013-03-14T21:59:00Z">
        <w:r w:rsidR="00473BF4">
          <w:rPr>
            <w:lang w:val="en-US"/>
          </w:rPr>
          <w:t xml:space="preserve"> should be taken into account</w:t>
        </w:r>
      </w:ins>
      <w:r w:rsidRPr="00984FC1">
        <w:rPr>
          <w:lang w:val="en-US"/>
        </w:rPr>
        <w:t>.</w:t>
      </w:r>
    </w:p>
    <w:p w:rsidR="00BE20D4" w:rsidRPr="00984FC1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18" w:name="_Toc350594974"/>
      <w:r w:rsidRPr="00984FC1">
        <w:rPr>
          <w:lang w:val="en-US"/>
        </w:rPr>
        <w:t>Outputs</w:t>
      </w:r>
      <w:bookmarkEnd w:id="18"/>
    </w:p>
    <w:p w:rsidR="00182634" w:rsidRDefault="008B5E12" w:rsidP="00182634">
      <w:pPr>
        <w:jc w:val="both"/>
        <w:rPr>
          <w:lang w:val="en-US"/>
        </w:rPr>
        <w:pPrChange w:id="19" w:author="João Girão" w:date="2013-03-14T16:56:00Z">
          <w:pPr/>
        </w:pPrChange>
      </w:pPr>
      <w:r w:rsidRPr="00984FC1">
        <w:rPr>
          <w:lang w:val="en-US"/>
        </w:rPr>
        <w:t xml:space="preserve">The output of the process will be a word document specifying the system requirements, the System Requirements Specification, and also </w:t>
      </w:r>
      <w:r w:rsidR="00FE7782" w:rsidRPr="00984FC1">
        <w:rPr>
          <w:lang w:val="en-US"/>
        </w:rPr>
        <w:t>a number of complementary files such as the project file</w:t>
      </w:r>
      <w:ins w:id="20" w:author="Carla" w:date="2013-03-14T22:00:00Z">
        <w:r w:rsidR="00473BF4">
          <w:rPr>
            <w:lang w:val="en-US"/>
          </w:rPr>
          <w:t>s</w:t>
        </w:r>
      </w:ins>
      <w:r w:rsidR="00FE7782" w:rsidRPr="00984FC1">
        <w:rPr>
          <w:lang w:val="en-US"/>
        </w:rPr>
        <w:t xml:space="preserve"> of the requirements management tool or use case tool. </w:t>
      </w:r>
    </w:p>
    <w:p w:rsidR="00826DB7" w:rsidRPr="00984FC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1" w:name="_Toc350594975"/>
      <w:r w:rsidRPr="00984FC1">
        <w:rPr>
          <w:lang w:val="en-US"/>
        </w:rPr>
        <w:t>Activities</w:t>
      </w:r>
      <w:bookmarkEnd w:id="21"/>
    </w:p>
    <w:p w:rsidR="00BE20D4" w:rsidRPr="00984FC1" w:rsidRDefault="005C0745" w:rsidP="005C0745">
      <w:pPr>
        <w:pStyle w:val="Ttulo1"/>
        <w:numPr>
          <w:ilvl w:val="1"/>
          <w:numId w:val="3"/>
        </w:numPr>
        <w:rPr>
          <w:lang w:val="en-US"/>
        </w:rPr>
      </w:pPr>
      <w:bookmarkStart w:id="22" w:name="_Toc350594976"/>
      <w:r w:rsidRPr="00984FC1">
        <w:rPr>
          <w:lang w:val="en-US"/>
        </w:rPr>
        <w:t>Elicit</w:t>
      </w:r>
      <w:r w:rsidR="00BC0919" w:rsidRPr="00984FC1">
        <w:rPr>
          <w:lang w:val="en-US"/>
        </w:rPr>
        <w:t xml:space="preserve"> Customer needs</w:t>
      </w:r>
      <w:bookmarkEnd w:id="22"/>
      <w:r w:rsidR="00BC0919" w:rsidRPr="00984FC1">
        <w:rPr>
          <w:lang w:val="en-US"/>
        </w:rPr>
        <w:t xml:space="preserve"> </w:t>
      </w:r>
    </w:p>
    <w:p w:rsidR="00182634" w:rsidRDefault="005C0745" w:rsidP="00182634">
      <w:pPr>
        <w:jc w:val="both"/>
        <w:rPr>
          <w:lang w:val="en-US"/>
        </w:rPr>
        <w:pPrChange w:id="23" w:author="João Girão" w:date="2013-03-14T16:56:00Z">
          <w:pPr/>
        </w:pPrChange>
      </w:pPr>
      <w:r w:rsidRPr="00984FC1">
        <w:rPr>
          <w:lang w:val="en-US"/>
        </w:rPr>
        <w:t xml:space="preserve">The purpose of this activity will be </w:t>
      </w:r>
      <w:ins w:id="24" w:author="Carla" w:date="2013-03-14T22:00:00Z">
        <w:r w:rsidR="00473BF4">
          <w:rPr>
            <w:lang w:val="en-US"/>
          </w:rPr>
          <w:t>the</w:t>
        </w:r>
      </w:ins>
      <w:ins w:id="25" w:author="João Girão" w:date="2013-03-14T16:58:00Z">
        <w:del w:id="26" w:author="Carla" w:date="2013-03-14T22:00:00Z">
          <w:r w:rsidR="00CC3F0B" w:rsidDel="00473BF4">
            <w:rPr>
              <w:lang w:val="en-US"/>
            </w:rPr>
            <w:delText>de</w:delText>
          </w:r>
        </w:del>
      </w:ins>
      <w:del w:id="27" w:author="João Girão" w:date="2013-03-14T16:58:00Z">
        <w:r w:rsidRPr="00984FC1" w:rsidDel="00CC3F0B">
          <w:rPr>
            <w:lang w:val="en-US"/>
          </w:rPr>
          <w:delText>de</w:delText>
        </w:r>
      </w:del>
      <w:r w:rsidRPr="00984FC1">
        <w:rPr>
          <w:lang w:val="en-US"/>
        </w:rPr>
        <w:t xml:space="preserve"> clarification of the customer needs as well as the gathering of information about the solution to develop.</w:t>
      </w:r>
    </w:p>
    <w:p w:rsidR="00182634" w:rsidRDefault="005C0745" w:rsidP="00182634">
      <w:pPr>
        <w:jc w:val="both"/>
        <w:rPr>
          <w:lang w:val="en-US"/>
        </w:rPr>
        <w:pPrChange w:id="28" w:author="João Girão" w:date="2013-03-14T16:56:00Z">
          <w:pPr/>
        </w:pPrChange>
      </w:pPr>
      <w:r w:rsidRPr="00984FC1">
        <w:rPr>
          <w:lang w:val="en-US"/>
        </w:rPr>
        <w:t>In this stage there are a number of techniques that can be used</w:t>
      </w:r>
      <w:r w:rsidR="004C07E7" w:rsidRPr="00984FC1">
        <w:rPr>
          <w:lang w:val="en-US"/>
        </w:rPr>
        <w:t xml:space="preserve">. </w:t>
      </w:r>
      <w:r w:rsidR="005D629D" w:rsidRPr="00984FC1">
        <w:rPr>
          <w:lang w:val="en-US"/>
        </w:rPr>
        <w:t xml:space="preserve"> </w:t>
      </w:r>
      <w:r w:rsidR="004C07E7" w:rsidRPr="00984FC1">
        <w:rPr>
          <w:lang w:val="en-US"/>
        </w:rPr>
        <w:t>T</w:t>
      </w:r>
      <w:r w:rsidR="005D629D" w:rsidRPr="00984FC1">
        <w:rPr>
          <w:lang w:val="en-US"/>
        </w:rPr>
        <w:t xml:space="preserve">he </w:t>
      </w:r>
      <w:ins w:id="29" w:author="Carla" w:date="2013-03-14T22:01:00Z">
        <w:r w:rsidR="00473BF4">
          <w:rPr>
            <w:lang w:val="en-US"/>
          </w:rPr>
          <w:t xml:space="preserve">choice of the </w:t>
        </w:r>
      </w:ins>
      <w:r w:rsidR="005D629D" w:rsidRPr="00984FC1">
        <w:rPr>
          <w:lang w:val="en-US"/>
        </w:rPr>
        <w:t xml:space="preserve">ones </w:t>
      </w:r>
      <w:del w:id="30" w:author="Carla" w:date="2013-03-14T22:01:00Z">
        <w:r w:rsidR="005D629D" w:rsidRPr="00984FC1" w:rsidDel="00473BF4">
          <w:rPr>
            <w:lang w:val="en-US"/>
          </w:rPr>
          <w:delText>to be used should be chosen</w:delText>
        </w:r>
      </w:del>
      <w:ins w:id="31" w:author="Carla" w:date="2013-03-14T22:01:00Z">
        <w:r w:rsidR="00473BF4">
          <w:rPr>
            <w:lang w:val="en-US"/>
          </w:rPr>
          <w:t>that should be used must be made</w:t>
        </w:r>
      </w:ins>
      <w:r w:rsidR="005D629D" w:rsidRPr="00984FC1">
        <w:rPr>
          <w:lang w:val="en-US"/>
        </w:rPr>
        <w:t xml:space="preserve"> according to the</w:t>
      </w:r>
      <w:r w:rsidR="004C07E7" w:rsidRPr="00984FC1">
        <w:rPr>
          <w:lang w:val="en-US"/>
        </w:rPr>
        <w:t xml:space="preserve"> specific needs of the project</w:t>
      </w:r>
      <w:r w:rsidRPr="00984FC1">
        <w:rPr>
          <w:lang w:val="en-US"/>
        </w:rPr>
        <w:t>.</w:t>
      </w:r>
    </w:p>
    <w:p w:rsidR="008F1BA5" w:rsidRPr="00984FC1" w:rsidRDefault="005C0745">
      <w:pPr>
        <w:rPr>
          <w:lang w:val="en-US"/>
        </w:rPr>
      </w:pPr>
      <w:r w:rsidRPr="00984FC1">
        <w:rPr>
          <w:lang w:val="en-US"/>
        </w:rPr>
        <w:t xml:space="preserve"> Some of the techniques</w:t>
      </w:r>
      <w:ins w:id="32" w:author="Carla" w:date="2013-03-14T22:02:00Z">
        <w:r w:rsidR="00473BF4">
          <w:rPr>
            <w:lang w:val="en-US"/>
          </w:rPr>
          <w:t xml:space="preserve"> that can be used</w:t>
        </w:r>
      </w:ins>
      <w:r w:rsidRPr="00984FC1">
        <w:rPr>
          <w:lang w:val="en-US"/>
        </w:rPr>
        <w:t xml:space="preserve"> are:</w:t>
      </w:r>
    </w:p>
    <w:p w:rsidR="008F1BA5" w:rsidRPr="00984FC1" w:rsidRDefault="005D629D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Brainstorming</w:t>
      </w:r>
      <w:r w:rsidR="008F1BA5" w:rsidRPr="00984FC1">
        <w:rPr>
          <w:lang w:val="en-US"/>
        </w:rPr>
        <w:t>;</w:t>
      </w:r>
    </w:p>
    <w:p w:rsidR="008F1BA5" w:rsidRDefault="008F1BA5" w:rsidP="008F1BA5">
      <w:pPr>
        <w:pStyle w:val="PargrafodaLista"/>
        <w:numPr>
          <w:ilvl w:val="0"/>
          <w:numId w:val="4"/>
        </w:numPr>
        <w:rPr>
          <w:ins w:id="33" w:author="João Girão" w:date="2013-03-14T17:16:00Z"/>
          <w:lang w:val="en-US"/>
        </w:rPr>
      </w:pPr>
      <w:r w:rsidRPr="00984FC1">
        <w:rPr>
          <w:lang w:val="en-US"/>
        </w:rPr>
        <w:t>Questionnaires, interviews and scenarios;</w:t>
      </w:r>
    </w:p>
    <w:p w:rsidR="00182634" w:rsidRDefault="00182634" w:rsidP="00182634">
      <w:pPr>
        <w:pStyle w:val="PargrafodaLista"/>
        <w:numPr>
          <w:ilvl w:val="1"/>
          <w:numId w:val="4"/>
        </w:numPr>
        <w:rPr>
          <w:del w:id="34" w:author="João Girão" w:date="2013-03-14T17:28:00Z"/>
          <w:lang w:val="en-US"/>
        </w:rPr>
        <w:pPrChange w:id="35" w:author="João Girão" w:date="2013-03-14T17:28:00Z">
          <w:pPr>
            <w:pStyle w:val="PargrafodaLista"/>
            <w:numPr>
              <w:numId w:val="4"/>
            </w:numPr>
            <w:ind w:hanging="360"/>
          </w:pPr>
        </w:pPrChange>
      </w:pP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Prototypes and models;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t>Use cases drafts;</w:t>
      </w:r>
    </w:p>
    <w:p w:rsidR="008F1BA5" w:rsidRPr="00984FC1" w:rsidRDefault="008F1BA5" w:rsidP="008F1BA5">
      <w:pPr>
        <w:pStyle w:val="PargrafodaLista"/>
        <w:numPr>
          <w:ilvl w:val="0"/>
          <w:numId w:val="4"/>
        </w:numPr>
        <w:rPr>
          <w:lang w:val="en-US"/>
        </w:rPr>
      </w:pPr>
      <w:r w:rsidRPr="00984FC1">
        <w:rPr>
          <w:lang w:val="en-US"/>
        </w:rPr>
        <w:lastRenderedPageBreak/>
        <w:t xml:space="preserve">Workshops with </w:t>
      </w:r>
      <w:ins w:id="36" w:author="Carla" w:date="2013-03-14T22:04:00Z">
        <w:r w:rsidR="00473BF4">
          <w:rPr>
            <w:lang w:val="en-US"/>
          </w:rPr>
          <w:t xml:space="preserve">the </w:t>
        </w:r>
      </w:ins>
      <w:r w:rsidRPr="00984FC1">
        <w:rPr>
          <w:lang w:val="en-US"/>
        </w:rPr>
        <w:t>stakeholders;</w:t>
      </w:r>
    </w:p>
    <w:p w:rsidR="00182634" w:rsidRDefault="007E034B" w:rsidP="00182634">
      <w:pPr>
        <w:ind w:left="360"/>
        <w:jc w:val="both"/>
        <w:rPr>
          <w:lang w:val="en-US"/>
        </w:rPr>
        <w:pPrChange w:id="37" w:author="João Girão" w:date="2013-03-14T16:57:00Z">
          <w:pPr>
            <w:ind w:left="360"/>
          </w:pPr>
        </w:pPrChange>
      </w:pPr>
      <w:r w:rsidRPr="00984FC1">
        <w:rPr>
          <w:lang w:val="en-US"/>
        </w:rPr>
        <w:t>The outputs of these activities will be used to the use</w:t>
      </w:r>
      <w:ins w:id="38" w:author="Carla" w:date="2013-03-14T22:06:00Z">
        <w:r w:rsidR="00473BF4">
          <w:rPr>
            <w:lang w:val="en-US"/>
          </w:rPr>
          <w:t>s</w:t>
        </w:r>
      </w:ins>
      <w:del w:id="39" w:author="Carla" w:date="2013-03-14T22:06:00Z">
        <w:r w:rsidRPr="00984FC1" w:rsidDel="00473BF4">
          <w:rPr>
            <w:lang w:val="en-US"/>
          </w:rPr>
          <w:delText>r</w:delText>
        </w:r>
      </w:del>
      <w:r w:rsidRPr="00984FC1">
        <w:rPr>
          <w:lang w:val="en-US"/>
        </w:rPr>
        <w:t xml:space="preserve"> case definition and requirements specification.</w:t>
      </w:r>
    </w:p>
    <w:p w:rsidR="00182634" w:rsidRDefault="00A65C0E" w:rsidP="00182634">
      <w:pPr>
        <w:ind w:left="360"/>
        <w:jc w:val="both"/>
        <w:rPr>
          <w:lang w:val="en-US"/>
        </w:rPr>
        <w:pPrChange w:id="40" w:author="João Girão" w:date="2013-03-14T16:57:00Z">
          <w:pPr>
            <w:ind w:left="360"/>
          </w:pPr>
        </w:pPrChange>
      </w:pPr>
      <w:r w:rsidRPr="00984FC1">
        <w:rPr>
          <w:lang w:val="en-US"/>
        </w:rPr>
        <w:t xml:space="preserve">One of the mandatory outputs of this activity </w:t>
      </w:r>
      <w:proofErr w:type="gramStart"/>
      <w:r w:rsidRPr="00984FC1">
        <w:rPr>
          <w:lang w:val="en-US"/>
        </w:rPr>
        <w:t>are</w:t>
      </w:r>
      <w:proofErr w:type="gramEnd"/>
      <w:r w:rsidRPr="00984FC1">
        <w:rPr>
          <w:lang w:val="en-US"/>
        </w:rPr>
        <w:t xml:space="preserve"> the Business Rules that should be registered in the project file of Enterprise Architect and follow the naming convention BR-Number.</w:t>
      </w:r>
    </w:p>
    <w:p w:rsidR="00BC0919" w:rsidRPr="00984FC1" w:rsidRDefault="00BC0919" w:rsidP="005C0745">
      <w:pPr>
        <w:pStyle w:val="Ttulo1"/>
        <w:numPr>
          <w:ilvl w:val="1"/>
          <w:numId w:val="3"/>
        </w:numPr>
        <w:rPr>
          <w:lang w:val="en-US"/>
        </w:rPr>
      </w:pPr>
      <w:bookmarkStart w:id="41" w:name="_Toc350594977"/>
      <w:r w:rsidRPr="00984FC1">
        <w:rPr>
          <w:lang w:val="en-US"/>
        </w:rPr>
        <w:t>Define Assumptions and Restrains</w:t>
      </w:r>
      <w:bookmarkEnd w:id="41"/>
      <w:r w:rsidRPr="00984FC1">
        <w:rPr>
          <w:lang w:val="en-US"/>
        </w:rPr>
        <w:t xml:space="preserve"> </w:t>
      </w:r>
    </w:p>
    <w:p w:rsidR="00182634" w:rsidRDefault="0034313F" w:rsidP="00182634">
      <w:pPr>
        <w:jc w:val="both"/>
        <w:rPr>
          <w:lang w:val="en-US"/>
        </w:rPr>
        <w:pPrChange w:id="42" w:author="João Girão" w:date="2013-03-14T16:57:00Z">
          <w:pPr/>
        </w:pPrChange>
      </w:pPr>
      <w:r w:rsidRPr="00984FC1">
        <w:rPr>
          <w:lang w:val="en-US"/>
        </w:rPr>
        <w:t>The purpose of this activity is the definition of the project assumption</w:t>
      </w:r>
      <w:r w:rsidR="00A65C0E" w:rsidRPr="00984FC1">
        <w:rPr>
          <w:lang w:val="en-US"/>
        </w:rPr>
        <w:t>s</w:t>
      </w:r>
      <w:r w:rsidRPr="00984FC1">
        <w:rPr>
          <w:lang w:val="en-US"/>
        </w:rPr>
        <w:t xml:space="preserve"> and restrains. These assumptions and restrains can be of a technical order or related to the business rules.</w:t>
      </w:r>
      <w:ins w:id="43" w:author="Carla" w:date="2013-03-14T22:11:00Z">
        <w:r w:rsidR="00386192">
          <w:rPr>
            <w:lang w:val="en-US"/>
          </w:rPr>
          <w:t xml:space="preserve"> In cases where the assumption or retrains </w:t>
        </w:r>
        <w:proofErr w:type="gramStart"/>
        <w:r w:rsidR="00386192">
          <w:rPr>
            <w:lang w:val="en-US"/>
          </w:rPr>
          <w:t>origins in the business rules</w:t>
        </w:r>
        <w:proofErr w:type="gramEnd"/>
        <w:r w:rsidR="00386192">
          <w:rPr>
            <w:lang w:val="en-US"/>
          </w:rPr>
          <w:t xml:space="preserve"> a connection must be made in the EA file to assure traceability.</w:t>
        </w:r>
      </w:ins>
    </w:p>
    <w:p w:rsidR="00182634" w:rsidRDefault="0034313F" w:rsidP="00182634">
      <w:pPr>
        <w:jc w:val="both"/>
        <w:rPr>
          <w:lang w:val="en-US"/>
        </w:rPr>
        <w:pPrChange w:id="44" w:author="João Girão" w:date="2013-03-14T16:57:00Z">
          <w:pPr/>
        </w:pPrChange>
      </w:pPr>
      <w:r w:rsidRPr="00984FC1">
        <w:rPr>
          <w:lang w:val="en-US"/>
        </w:rPr>
        <w:t xml:space="preserve">The result of this activity will be </w:t>
      </w:r>
      <w:r w:rsidR="00A65C0E" w:rsidRPr="00984FC1">
        <w:rPr>
          <w:lang w:val="en-US"/>
        </w:rPr>
        <w:t>registered in the project file of Enterprise Architect. Each assumption and restrain will be defined by a given name and description.</w:t>
      </w:r>
    </w:p>
    <w:p w:rsidR="00182634" w:rsidRDefault="00A65C0E" w:rsidP="00182634">
      <w:pPr>
        <w:jc w:val="both"/>
        <w:rPr>
          <w:lang w:val="en-US"/>
        </w:rPr>
        <w:pPrChange w:id="45" w:author="João Girão" w:date="2013-03-14T16:57:00Z">
          <w:pPr/>
        </w:pPrChange>
      </w:pPr>
      <w:r w:rsidRPr="00984FC1">
        <w:rPr>
          <w:lang w:val="en-US"/>
        </w:rPr>
        <w:t>The naming of the items will follow the convention of ASS-Number for the assumptions and RST-Number for the restrains.</w:t>
      </w:r>
    </w:p>
    <w:p w:rsidR="00BC0919" w:rsidRPr="00984FC1" w:rsidRDefault="00BC0919" w:rsidP="005C0745">
      <w:pPr>
        <w:pStyle w:val="Ttulo1"/>
        <w:numPr>
          <w:ilvl w:val="1"/>
          <w:numId w:val="3"/>
        </w:numPr>
        <w:rPr>
          <w:lang w:val="en-US"/>
        </w:rPr>
      </w:pPr>
      <w:bookmarkStart w:id="46" w:name="_Toc350594978"/>
      <w:r w:rsidRPr="00984FC1">
        <w:rPr>
          <w:lang w:val="en-US"/>
        </w:rPr>
        <w:t>Definition of use cases or user stories</w:t>
      </w:r>
      <w:bookmarkEnd w:id="46"/>
    </w:p>
    <w:p w:rsidR="00182634" w:rsidRDefault="0084384F" w:rsidP="00182634">
      <w:pPr>
        <w:jc w:val="both"/>
        <w:rPr>
          <w:lang w:val="en-US"/>
        </w:rPr>
        <w:pPrChange w:id="47" w:author="João Girão" w:date="2013-03-14T16:57:00Z">
          <w:pPr/>
        </w:pPrChange>
      </w:pPr>
      <w:r w:rsidRPr="00984FC1">
        <w:rPr>
          <w:lang w:val="en-US"/>
        </w:rPr>
        <w:t xml:space="preserve">The purpose of this activity is </w:t>
      </w:r>
      <w:r w:rsidR="002E24B7" w:rsidRPr="00984FC1">
        <w:rPr>
          <w:lang w:val="en-US"/>
        </w:rPr>
        <w:t>t</w:t>
      </w:r>
      <w:r w:rsidRPr="00984FC1">
        <w:rPr>
          <w:lang w:val="en-US"/>
        </w:rPr>
        <w:t>he definition</w:t>
      </w:r>
      <w:ins w:id="48" w:author="Carla" w:date="2013-03-14T22:13:00Z">
        <w:r w:rsidR="00386192">
          <w:rPr>
            <w:lang w:val="en-US"/>
          </w:rPr>
          <w:t xml:space="preserve"> of</w:t>
        </w:r>
      </w:ins>
      <w:r w:rsidRPr="00984FC1">
        <w:rPr>
          <w:lang w:val="en-US"/>
        </w:rPr>
        <w:t xml:space="preserve"> the uses case</w:t>
      </w:r>
      <w:r w:rsidR="007E7EBF" w:rsidRPr="00984FC1">
        <w:rPr>
          <w:lang w:val="en-US"/>
        </w:rPr>
        <w:t>s</w:t>
      </w:r>
      <w:r w:rsidRPr="00984FC1">
        <w:rPr>
          <w:lang w:val="en-US"/>
        </w:rPr>
        <w:t xml:space="preserve"> and the possible scenarios</w:t>
      </w:r>
      <w:r w:rsidR="007E7EBF" w:rsidRPr="00984FC1">
        <w:rPr>
          <w:lang w:val="en-US"/>
        </w:rPr>
        <w:t>. The use cases will provides a set of scenarios that convey how the system should interact with a human user or another system.</w:t>
      </w:r>
    </w:p>
    <w:p w:rsidR="00182634" w:rsidRDefault="007E7EBF" w:rsidP="00182634">
      <w:pPr>
        <w:jc w:val="both"/>
        <w:rPr>
          <w:lang w:val="en-US"/>
        </w:rPr>
        <w:pPrChange w:id="49" w:author="João Girão" w:date="2013-03-14T16:57:00Z">
          <w:pPr/>
        </w:pPrChange>
      </w:pPr>
      <w:r w:rsidRPr="00984FC1">
        <w:rPr>
          <w:lang w:val="en-US"/>
        </w:rPr>
        <w:t xml:space="preserve">The use cases will be registered in the project file of Enterprise Architect. </w:t>
      </w:r>
      <w:r w:rsidR="002E24B7" w:rsidRPr="00984FC1">
        <w:rPr>
          <w:lang w:val="en-US"/>
        </w:rPr>
        <w:t>For each use case will be defined a name, a description</w:t>
      </w:r>
      <w:ins w:id="50" w:author="Carla" w:date="2013-03-14T22:13:00Z">
        <w:r w:rsidR="00386192">
          <w:rPr>
            <w:lang w:val="en-US"/>
          </w:rPr>
          <w:t xml:space="preserve"> the</w:t>
        </w:r>
      </w:ins>
      <w:ins w:id="51" w:author="Carla" w:date="2013-03-14T22:14:00Z">
        <w:r w:rsidR="00386192">
          <w:rPr>
            <w:lang w:val="en-US"/>
          </w:rPr>
          <w:t xml:space="preserve"> possible</w:t>
        </w:r>
      </w:ins>
      <w:ins w:id="52" w:author="Carla" w:date="2013-03-14T22:13:00Z">
        <w:r w:rsidR="00386192">
          <w:rPr>
            <w:lang w:val="en-US"/>
          </w:rPr>
          <w:t xml:space="preserve"> paths and</w:t>
        </w:r>
      </w:ins>
      <w:r w:rsidR="002E24B7" w:rsidRPr="00984FC1">
        <w:rPr>
          <w:lang w:val="en-US"/>
        </w:rPr>
        <w:t xml:space="preserve"> if necessary the preconditions</w:t>
      </w:r>
      <w:del w:id="53" w:author="Carla" w:date="2013-03-14T22:14:00Z">
        <w:r w:rsidR="002E24B7" w:rsidRPr="00984FC1" w:rsidDel="00386192">
          <w:rPr>
            <w:lang w:val="en-US"/>
          </w:rPr>
          <w:delText xml:space="preserve"> and the paths</w:delText>
        </w:r>
      </w:del>
      <w:r w:rsidR="002E24B7" w:rsidRPr="00984FC1">
        <w:rPr>
          <w:lang w:val="en-US"/>
        </w:rPr>
        <w:t xml:space="preserve">. </w:t>
      </w:r>
      <w:ins w:id="54" w:author="Carla" w:date="2013-03-14T22:20:00Z">
        <w:r w:rsidR="000867A9">
          <w:rPr>
            <w:lang w:val="en-US"/>
          </w:rPr>
          <w:t>Each</w:t>
        </w:r>
      </w:ins>
      <w:ins w:id="55" w:author="Carla" w:date="2013-03-14T22:19:00Z">
        <w:r w:rsidR="000867A9">
          <w:rPr>
            <w:lang w:val="en-US"/>
          </w:rPr>
          <w:t xml:space="preserve"> use cases should be classified according to priority considering </w:t>
        </w:r>
      </w:ins>
      <w:ins w:id="56" w:author="Carla" w:date="2013-03-14T22:21:00Z">
        <w:r w:rsidR="000867A9">
          <w:rPr>
            <w:lang w:val="en-US"/>
          </w:rPr>
          <w:t>which ones the client considers more relevant.</w:t>
        </w:r>
      </w:ins>
    </w:p>
    <w:p w:rsidR="00182634" w:rsidRDefault="002E24B7" w:rsidP="00182634">
      <w:pPr>
        <w:jc w:val="both"/>
        <w:rPr>
          <w:lang w:val="en-US"/>
        </w:rPr>
        <w:pPrChange w:id="57" w:author="João Girão" w:date="2013-03-14T16:57:00Z">
          <w:pPr/>
        </w:pPrChange>
      </w:pPr>
      <w:r w:rsidRPr="00984FC1">
        <w:rPr>
          <w:lang w:val="en-US"/>
        </w:rPr>
        <w:t xml:space="preserve">Each use case must be related to the Business Rules or element that originated the use case. </w:t>
      </w:r>
    </w:p>
    <w:p w:rsidR="00BC0919" w:rsidRPr="00984FC1" w:rsidRDefault="00BC0919" w:rsidP="005C0745">
      <w:pPr>
        <w:pStyle w:val="Ttulo1"/>
        <w:numPr>
          <w:ilvl w:val="1"/>
          <w:numId w:val="3"/>
        </w:numPr>
        <w:rPr>
          <w:lang w:val="en-US"/>
        </w:rPr>
      </w:pPr>
      <w:bookmarkStart w:id="58" w:name="_Toc350594979"/>
      <w:r w:rsidRPr="00984FC1">
        <w:rPr>
          <w:lang w:val="en-US"/>
        </w:rPr>
        <w:t>Specification of System Requirements</w:t>
      </w:r>
      <w:bookmarkEnd w:id="58"/>
    </w:p>
    <w:p w:rsidR="00182634" w:rsidRDefault="002E24B7" w:rsidP="00182634">
      <w:pPr>
        <w:jc w:val="both"/>
        <w:rPr>
          <w:ins w:id="59" w:author="João Girão" w:date="2013-03-14T17:42:00Z"/>
          <w:lang w:val="en-US"/>
        </w:rPr>
        <w:pPrChange w:id="60" w:author="João Girão" w:date="2013-03-14T16:57:00Z">
          <w:pPr/>
        </w:pPrChange>
      </w:pPr>
      <w:r w:rsidRPr="00984FC1">
        <w:rPr>
          <w:lang w:val="en-US"/>
        </w:rPr>
        <w:t>The purpose of this activity is the specification of the requirements</w:t>
      </w:r>
      <w:ins w:id="61" w:author="João Girão" w:date="2013-03-14T17:42:00Z">
        <w:r w:rsidR="00FB756B">
          <w:rPr>
            <w:lang w:val="en-US"/>
          </w:rPr>
          <w:t>.</w:t>
        </w:r>
      </w:ins>
      <w:ins w:id="62" w:author="Carla" w:date="2013-03-14T22:39:00Z">
        <w:r w:rsidR="0067193D">
          <w:rPr>
            <w:lang w:val="en-US"/>
          </w:rPr>
          <w:t xml:space="preserve"> At this stage and as long as </w:t>
        </w:r>
      </w:ins>
      <w:ins w:id="63" w:author="Carla" w:date="2013-03-14T22:40:00Z">
        <w:r w:rsidR="0067193D">
          <w:rPr>
            <w:lang w:val="en-US"/>
          </w:rPr>
          <w:t>the</w:t>
        </w:r>
      </w:ins>
      <w:ins w:id="64" w:author="Carla" w:date="2013-03-14T22:39:00Z">
        <w:r w:rsidR="0067193D">
          <w:rPr>
            <w:lang w:val="en-US"/>
          </w:rPr>
          <w:t xml:space="preserve"> </w:t>
        </w:r>
      </w:ins>
      <w:ins w:id="65" w:author="Carla" w:date="2013-03-14T22:40:00Z">
        <w:r w:rsidR="0067193D">
          <w:rPr>
            <w:lang w:val="en-US"/>
          </w:rPr>
          <w:t xml:space="preserve">requirements and System Requirements specifications aren’t </w:t>
        </w:r>
        <w:proofErr w:type="spellStart"/>
        <w:r w:rsidR="0067193D">
          <w:rPr>
            <w:lang w:val="en-US"/>
          </w:rPr>
          <w:t>baselined</w:t>
        </w:r>
        <w:proofErr w:type="spellEnd"/>
        <w:r w:rsidR="0067193D">
          <w:rPr>
            <w:lang w:val="en-US"/>
          </w:rPr>
          <w:t xml:space="preserve"> the requirements can be updated or </w:t>
        </w:r>
      </w:ins>
      <w:ins w:id="66" w:author="Carla" w:date="2013-03-14T22:41:00Z">
        <w:r w:rsidR="0067193D">
          <w:rPr>
            <w:lang w:val="en-US"/>
          </w:rPr>
          <w:t>deprecated</w:t>
        </w:r>
      </w:ins>
      <w:ins w:id="67" w:author="Carla" w:date="2013-03-14T22:40:00Z">
        <w:r w:rsidR="0067193D">
          <w:rPr>
            <w:lang w:val="en-US"/>
          </w:rPr>
          <w:t xml:space="preserve"> without </w:t>
        </w:r>
      </w:ins>
      <w:ins w:id="68" w:author="Carla" w:date="2013-03-14T22:41:00Z">
        <w:r w:rsidR="0067193D">
          <w:rPr>
            <w:lang w:val="en-US"/>
          </w:rPr>
          <w:t>recourse to a</w:t>
        </w:r>
      </w:ins>
      <w:ins w:id="69" w:author="Carla" w:date="2013-03-14T22:40:00Z">
        <w:r w:rsidR="0067193D">
          <w:rPr>
            <w:lang w:val="en-US"/>
          </w:rPr>
          <w:t xml:space="preserve"> formal process.</w:t>
        </w:r>
      </w:ins>
    </w:p>
    <w:p w:rsidR="00182634" w:rsidRDefault="00FB756B" w:rsidP="00182634">
      <w:pPr>
        <w:pStyle w:val="Ttulo2"/>
        <w:numPr>
          <w:ilvl w:val="2"/>
          <w:numId w:val="3"/>
        </w:numPr>
        <w:rPr>
          <w:lang w:val="en-US"/>
        </w:rPr>
        <w:pPrChange w:id="70" w:author="João Girão" w:date="2013-03-14T17:42:00Z">
          <w:pPr/>
        </w:pPrChange>
      </w:pPr>
      <w:ins w:id="71" w:author="João Girão" w:date="2013-03-14T17:42:00Z">
        <w:r>
          <w:rPr>
            <w:lang w:val="en-US"/>
          </w:rPr>
          <w:t>Requirement</w:t>
        </w:r>
      </w:ins>
      <w:ins w:id="72" w:author="João Girão" w:date="2013-03-14T17:43:00Z">
        <w:r>
          <w:rPr>
            <w:lang w:val="en-US"/>
          </w:rPr>
          <w:t>s</w:t>
        </w:r>
      </w:ins>
      <w:ins w:id="73" w:author="João Girão" w:date="2013-03-14T17:42:00Z">
        <w:r>
          <w:rPr>
            <w:lang w:val="en-US"/>
          </w:rPr>
          <w:t xml:space="preserve"> Analysis</w:t>
        </w:r>
      </w:ins>
      <w:del w:id="74" w:author="João Girão" w:date="2013-03-14T17:42:00Z">
        <w:r w:rsidR="002C571F" w:rsidRPr="002C571F">
          <w:rPr>
            <w:lang w:val="en-US"/>
          </w:rPr>
          <w:delText xml:space="preserve">. </w:delText>
        </w:r>
      </w:del>
    </w:p>
    <w:p w:rsidR="00182634" w:rsidRDefault="002E24B7" w:rsidP="00182634">
      <w:pPr>
        <w:spacing w:after="0"/>
        <w:jc w:val="both"/>
        <w:rPr>
          <w:lang w:val="en-US"/>
        </w:rPr>
        <w:pPrChange w:id="75" w:author="João Girão" w:date="2013-03-14T16:57:00Z">
          <w:pPr/>
        </w:pPrChange>
      </w:pPr>
      <w:r w:rsidRPr="00984FC1">
        <w:rPr>
          <w:lang w:val="en-US"/>
        </w:rPr>
        <w:t>The requirements must be classified</w:t>
      </w:r>
      <w:r w:rsidR="0054698F" w:rsidRPr="00984FC1">
        <w:rPr>
          <w:lang w:val="en-US"/>
        </w:rPr>
        <w:t xml:space="preserve"> </w:t>
      </w:r>
      <w:r w:rsidRPr="00984FC1">
        <w:rPr>
          <w:lang w:val="en-US"/>
        </w:rPr>
        <w:t>by type such as functional or performance or other</w:t>
      </w:r>
      <w:r w:rsidR="004724C9" w:rsidRPr="00984FC1">
        <w:rPr>
          <w:lang w:val="en-US"/>
        </w:rPr>
        <w:t>s and also given a level of priority and complexity</w:t>
      </w:r>
      <w:r w:rsidRPr="00984FC1">
        <w:rPr>
          <w:lang w:val="en-US"/>
        </w:rPr>
        <w:t>.</w:t>
      </w:r>
      <w:r w:rsidR="004724C9" w:rsidRPr="00984FC1">
        <w:rPr>
          <w:lang w:val="en-US"/>
        </w:rPr>
        <w:t xml:space="preserve"> The scale to be used is: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>High</w:t>
      </w:r>
    </w:p>
    <w:p w:rsidR="004724C9" w:rsidRPr="00984FC1" w:rsidRDefault="004724C9" w:rsidP="004724C9">
      <w:pPr>
        <w:pStyle w:val="PargrafodaLista"/>
        <w:numPr>
          <w:ilvl w:val="0"/>
          <w:numId w:val="6"/>
        </w:numPr>
        <w:rPr>
          <w:lang w:val="en-US"/>
        </w:rPr>
      </w:pPr>
      <w:r w:rsidRPr="00984FC1">
        <w:rPr>
          <w:lang w:val="en-US"/>
        </w:rPr>
        <w:t>Medium</w:t>
      </w:r>
    </w:p>
    <w:p w:rsidR="00182634" w:rsidRDefault="004724C9">
      <w:pPr>
        <w:pStyle w:val="PargrafodaLista"/>
        <w:numPr>
          <w:ilvl w:val="0"/>
          <w:numId w:val="6"/>
        </w:numPr>
        <w:rPr>
          <w:ins w:id="76" w:author="João Girão" w:date="2013-03-14T17:41:00Z"/>
          <w:lang w:val="en-US"/>
        </w:rPr>
      </w:pPr>
      <w:r w:rsidRPr="00984FC1">
        <w:rPr>
          <w:lang w:val="en-US"/>
        </w:rPr>
        <w:t xml:space="preserve">Low </w:t>
      </w:r>
    </w:p>
    <w:p w:rsidR="00000000" w:rsidRDefault="00FB756B">
      <w:pPr>
        <w:rPr>
          <w:ins w:id="77" w:author="Carla" w:date="2013-03-14T22:21:00Z"/>
          <w:lang w:val="en-US"/>
        </w:rPr>
        <w:pPrChange w:id="78" w:author="Carla" w:date="2013-03-14T22:17:00Z">
          <w:pPr>
            <w:pStyle w:val="PargrafodaLista"/>
            <w:numPr>
              <w:numId w:val="6"/>
            </w:numPr>
            <w:ind w:hanging="360"/>
          </w:pPr>
        </w:pPrChange>
      </w:pPr>
      <w:ins w:id="79" w:author="João Girão" w:date="2013-03-14T17:41:00Z">
        <w:r>
          <w:rPr>
            <w:lang w:val="en-US"/>
          </w:rPr>
          <w:lastRenderedPageBreak/>
          <w:t>How to calculate the priority?</w:t>
        </w:r>
      </w:ins>
    </w:p>
    <w:p w:rsidR="00000000" w:rsidRDefault="000867A9">
      <w:pPr>
        <w:rPr>
          <w:del w:id="80" w:author="Carla" w:date="2013-03-14T22:24:00Z"/>
          <w:lang w:val="en-US"/>
        </w:rPr>
        <w:pPrChange w:id="81" w:author="Carla" w:date="2013-03-14T22:17:00Z">
          <w:pPr>
            <w:pStyle w:val="PargrafodaLista"/>
            <w:numPr>
              <w:numId w:val="6"/>
            </w:numPr>
            <w:ind w:hanging="360"/>
          </w:pPr>
        </w:pPrChange>
      </w:pPr>
      <w:ins w:id="82" w:author="Carla" w:date="2013-03-14T22:21:00Z">
        <w:r>
          <w:rPr>
            <w:lang w:val="en-US"/>
          </w:rPr>
          <w:t>The requirements priority attribution must be a result of the client</w:t>
        </w:r>
      </w:ins>
      <w:ins w:id="83" w:author="Carla" w:date="2013-03-14T22:22:00Z">
        <w:r>
          <w:rPr>
            <w:lang w:val="en-US"/>
          </w:rPr>
          <w:t xml:space="preserve">’s concept of which functionalities are more important to the application. As for the complexity it must take into account the input of the development team in order to obtain an </w:t>
        </w:r>
      </w:ins>
      <w:ins w:id="84" w:author="Carla" w:date="2013-03-14T22:23:00Z">
        <w:r>
          <w:rPr>
            <w:lang w:val="en-US"/>
          </w:rPr>
          <w:t>understanding</w:t>
        </w:r>
      </w:ins>
      <w:ins w:id="85" w:author="Carla" w:date="2013-03-14T22:22:00Z">
        <w:r>
          <w:rPr>
            <w:lang w:val="en-US"/>
          </w:rPr>
          <w:t xml:space="preserve"> </w:t>
        </w:r>
      </w:ins>
      <w:ins w:id="86" w:author="Carla" w:date="2013-03-14T22:23:00Z">
        <w:r>
          <w:rPr>
            <w:lang w:val="en-US"/>
          </w:rPr>
          <w:t xml:space="preserve">of the level of difficulty of </w:t>
        </w:r>
        <w:proofErr w:type="spellStart"/>
        <w:r>
          <w:rPr>
            <w:lang w:val="en-US"/>
          </w:rPr>
          <w:t>implementation.</w:t>
        </w:r>
      </w:ins>
    </w:p>
    <w:p w:rsidR="00182634" w:rsidRDefault="002E24B7" w:rsidP="00182634">
      <w:pPr>
        <w:spacing w:after="0"/>
        <w:rPr>
          <w:lang w:val="en-US"/>
        </w:rPr>
        <w:pPrChange w:id="87" w:author="João Girão" w:date="2013-03-09T18:43:00Z">
          <w:pPr/>
        </w:pPrChange>
      </w:pPr>
      <w:del w:id="88" w:author="Carla" w:date="2013-03-14T22:24:00Z">
        <w:r w:rsidRPr="00984FC1" w:rsidDel="000867A9">
          <w:rPr>
            <w:lang w:val="en-US"/>
          </w:rPr>
          <w:delText xml:space="preserve"> </w:delText>
        </w:r>
      </w:del>
      <w:r w:rsidRPr="00984FC1">
        <w:rPr>
          <w:lang w:val="en-US"/>
        </w:rPr>
        <w:t>Furthermore</w:t>
      </w:r>
      <w:proofErr w:type="spellEnd"/>
      <w:r w:rsidRPr="00984FC1">
        <w:rPr>
          <w:lang w:val="en-US"/>
        </w:rPr>
        <w:t xml:space="preserve"> each requirement must be </w:t>
      </w:r>
      <w:r w:rsidR="004724C9" w:rsidRPr="00984FC1">
        <w:rPr>
          <w:lang w:val="en-US"/>
        </w:rPr>
        <w:t>SMART:</w:t>
      </w:r>
    </w:p>
    <w:p w:rsidR="004724C9" w:rsidRPr="00984FC1" w:rsidRDefault="004724C9" w:rsidP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Specific</w:t>
      </w:r>
      <w:ins w:id="89" w:author="João Girão" w:date="2013-03-14T17:33:00Z">
        <w:r w:rsidR="00447EA4">
          <w:rPr>
            <w:lang w:val="en-US"/>
          </w:rPr>
          <w:t xml:space="preserve"> </w:t>
        </w:r>
        <w:commentRangeStart w:id="90"/>
        <w:r w:rsidR="00447EA4">
          <w:rPr>
            <w:lang w:val="en-US"/>
          </w:rPr>
          <w:t>(scale 0-9)</w:t>
        </w:r>
      </w:ins>
      <w:commentRangeEnd w:id="90"/>
      <w:r w:rsidR="00386192">
        <w:rPr>
          <w:rStyle w:val="Refdecomentrio"/>
        </w:rPr>
        <w:commentReference w:id="90"/>
      </w:r>
    </w:p>
    <w:p w:rsidR="00182634" w:rsidRDefault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Measurable</w:t>
      </w:r>
      <w:ins w:id="91" w:author="João Girão" w:date="2013-03-14T17:33:00Z">
        <w:r w:rsidR="00447EA4">
          <w:rPr>
            <w:lang w:val="en-US"/>
          </w:rPr>
          <w:t xml:space="preserve"> (scale 0-9)</w:t>
        </w:r>
      </w:ins>
    </w:p>
    <w:p w:rsidR="00182634" w:rsidRDefault="004724C9">
      <w:pPr>
        <w:pStyle w:val="PargrafodaLista"/>
        <w:numPr>
          <w:ilvl w:val="0"/>
          <w:numId w:val="5"/>
        </w:numPr>
        <w:rPr>
          <w:lang w:val="en-US"/>
        </w:rPr>
      </w:pPr>
      <w:r w:rsidRPr="00984FC1">
        <w:rPr>
          <w:lang w:val="en-US"/>
        </w:rPr>
        <w:t>Attainable</w:t>
      </w:r>
      <w:ins w:id="92" w:author="João Girão" w:date="2013-03-14T17:33:00Z">
        <w:r w:rsidR="00447EA4">
          <w:rPr>
            <w:lang w:val="en-US"/>
          </w:rPr>
          <w:t xml:space="preserve"> (scale 0-9)</w:t>
        </w:r>
      </w:ins>
    </w:p>
    <w:p w:rsidR="00447EA4" w:rsidRPr="00984FC1" w:rsidRDefault="004724C9" w:rsidP="00447EA4">
      <w:pPr>
        <w:pStyle w:val="PargrafodaLista"/>
        <w:numPr>
          <w:ilvl w:val="0"/>
          <w:numId w:val="5"/>
        </w:numPr>
        <w:rPr>
          <w:ins w:id="93" w:author="João Girão" w:date="2013-03-14T17:33:00Z"/>
          <w:lang w:val="en-US"/>
        </w:rPr>
      </w:pPr>
      <w:proofErr w:type="spellStart"/>
      <w:r w:rsidRPr="00984FC1">
        <w:rPr>
          <w:lang w:val="en-US"/>
        </w:rPr>
        <w:t>Realisable</w:t>
      </w:r>
      <w:proofErr w:type="spellEnd"/>
      <w:ins w:id="94" w:author="João Girão" w:date="2013-03-14T17:33:00Z">
        <w:r w:rsidR="00447EA4">
          <w:rPr>
            <w:lang w:val="en-US"/>
          </w:rPr>
          <w:t xml:space="preserve"> (scale 0-9)</w:t>
        </w:r>
      </w:ins>
    </w:p>
    <w:p w:rsidR="004724C9" w:rsidRPr="00984FC1" w:rsidDel="00447EA4" w:rsidRDefault="004724C9" w:rsidP="004724C9">
      <w:pPr>
        <w:pStyle w:val="PargrafodaLista"/>
        <w:numPr>
          <w:ilvl w:val="0"/>
          <w:numId w:val="5"/>
        </w:numPr>
        <w:rPr>
          <w:del w:id="95" w:author="João Girão" w:date="2013-03-14T17:33:00Z"/>
          <w:lang w:val="en-US"/>
        </w:rPr>
      </w:pPr>
    </w:p>
    <w:p w:rsidR="00182634" w:rsidRDefault="004724C9">
      <w:pPr>
        <w:pStyle w:val="PargrafodaLista"/>
        <w:numPr>
          <w:ilvl w:val="0"/>
          <w:numId w:val="5"/>
        </w:numPr>
        <w:rPr>
          <w:ins w:id="96" w:author="João Girão" w:date="2013-03-14T17:44:00Z"/>
          <w:lang w:val="en-US"/>
        </w:rPr>
      </w:pPr>
      <w:r w:rsidRPr="00984FC1">
        <w:rPr>
          <w:lang w:val="en-US"/>
        </w:rPr>
        <w:t>Traceable</w:t>
      </w:r>
      <w:ins w:id="97" w:author="João Girão" w:date="2013-03-14T17:33:00Z">
        <w:r w:rsidR="00447EA4">
          <w:rPr>
            <w:lang w:val="en-US"/>
          </w:rPr>
          <w:t xml:space="preserve"> (scale 0-9)</w:t>
        </w:r>
      </w:ins>
    </w:p>
    <w:p w:rsidR="00FB756B" w:rsidRDefault="00FB756B" w:rsidP="00FB756B">
      <w:pPr>
        <w:jc w:val="both"/>
        <w:rPr>
          <w:ins w:id="98" w:author="Carla" w:date="2013-03-14T22:24:00Z"/>
          <w:b/>
          <w:lang w:val="en-US"/>
        </w:rPr>
      </w:pPr>
      <w:ins w:id="99" w:author="João Girão" w:date="2013-03-14T17:44:00Z">
        <w:r w:rsidRPr="00857AEC">
          <w:rPr>
            <w:b/>
            <w:lang w:val="en-US"/>
          </w:rPr>
          <w:t>If there are</w:t>
        </w:r>
      </w:ins>
      <w:ins w:id="100" w:author="João Girão" w:date="2013-03-14T17:51:00Z">
        <w:r w:rsidR="0044559D">
          <w:rPr>
            <w:b/>
            <w:lang w:val="en-US"/>
          </w:rPr>
          <w:t xml:space="preserve"> requirements</w:t>
        </w:r>
      </w:ins>
      <w:ins w:id="101" w:author="João Girão" w:date="2013-03-14T17:44:00Z">
        <w:r w:rsidRPr="00857AEC">
          <w:rPr>
            <w:b/>
            <w:lang w:val="en-US"/>
          </w:rPr>
          <w:t xml:space="preserve"> </w:t>
        </w:r>
        <w:proofErr w:type="spellStart"/>
        <w:r w:rsidRPr="00857AEC">
          <w:rPr>
            <w:b/>
            <w:lang w:val="en-US"/>
          </w:rPr>
          <w:t>inconsistences</w:t>
        </w:r>
      </w:ins>
      <w:proofErr w:type="spellEnd"/>
      <w:ins w:id="102" w:author="João Girão" w:date="2013-03-14T17:51:00Z">
        <w:r w:rsidR="0044559D">
          <w:rPr>
            <w:b/>
            <w:lang w:val="en-US"/>
          </w:rPr>
          <w:t xml:space="preserve"> and conflicting</w:t>
        </w:r>
      </w:ins>
      <w:ins w:id="103" w:author="João Girão" w:date="2013-03-14T17:44:00Z">
        <w:r w:rsidRPr="00857AEC">
          <w:rPr>
            <w:b/>
            <w:lang w:val="en-US"/>
          </w:rPr>
          <w:t>:</w:t>
        </w:r>
      </w:ins>
    </w:p>
    <w:p w:rsidR="00417349" w:rsidRDefault="000867A9" w:rsidP="00FB756B">
      <w:pPr>
        <w:jc w:val="both"/>
        <w:rPr>
          <w:ins w:id="104" w:author="Carla" w:date="2013-03-14T22:33:00Z"/>
          <w:b/>
          <w:lang w:val="en-US"/>
        </w:rPr>
      </w:pPr>
      <w:ins w:id="105" w:author="Carla" w:date="2013-03-14T22:24:00Z">
        <w:r>
          <w:rPr>
            <w:b/>
            <w:lang w:val="en-US"/>
          </w:rPr>
          <w:t>When conflicting requirements are detected the team</w:t>
        </w:r>
      </w:ins>
      <w:ins w:id="106" w:author="Carla" w:date="2013-03-14T22:32:00Z">
        <w:r w:rsidR="00417349">
          <w:rPr>
            <w:b/>
            <w:lang w:val="en-US"/>
          </w:rPr>
          <w:t xml:space="preserve"> alongside with the client</w:t>
        </w:r>
      </w:ins>
      <w:ins w:id="107" w:author="Carla" w:date="2013-03-14T22:24:00Z">
        <w:r>
          <w:rPr>
            <w:b/>
            <w:lang w:val="en-US"/>
          </w:rPr>
          <w:t xml:space="preserve"> must analy</w:t>
        </w:r>
      </w:ins>
      <w:ins w:id="108" w:author="Carla" w:date="2013-03-14T22:25:00Z">
        <w:r>
          <w:rPr>
            <w:b/>
            <w:lang w:val="en-US"/>
          </w:rPr>
          <w:t>z</w:t>
        </w:r>
      </w:ins>
      <w:ins w:id="109" w:author="Carla" w:date="2013-03-14T22:24:00Z">
        <w:r>
          <w:rPr>
            <w:b/>
            <w:lang w:val="en-US"/>
          </w:rPr>
          <w:t>e</w:t>
        </w:r>
      </w:ins>
      <w:ins w:id="110" w:author="Carla" w:date="2013-03-14T22:25:00Z">
        <w:r>
          <w:rPr>
            <w:b/>
            <w:lang w:val="en-US"/>
          </w:rPr>
          <w:t xml:space="preserve"> the requirements</w:t>
        </w:r>
      </w:ins>
      <w:ins w:id="111" w:author="Carla" w:date="2013-03-14T22:27:00Z">
        <w:r>
          <w:rPr>
            <w:b/>
            <w:lang w:val="en-US"/>
          </w:rPr>
          <w:t xml:space="preserve"> and implications of the situation in other requirements or elements of the project</w:t>
        </w:r>
      </w:ins>
      <w:ins w:id="112" w:author="Carla" w:date="2013-03-14T22:25:00Z">
        <w:r>
          <w:rPr>
            <w:b/>
            <w:lang w:val="en-US"/>
          </w:rPr>
          <w:t xml:space="preserve"> in order to make a clarification or decision on what requirement should prevail.</w:t>
        </w:r>
      </w:ins>
    </w:p>
    <w:p w:rsidR="000867A9" w:rsidRPr="00857AEC" w:rsidDel="00417349" w:rsidRDefault="00417349" w:rsidP="00FB756B">
      <w:pPr>
        <w:jc w:val="both"/>
        <w:rPr>
          <w:ins w:id="113" w:author="João Girão" w:date="2013-03-14T17:44:00Z"/>
          <w:del w:id="114" w:author="Carla" w:date="2013-03-14T22:32:00Z"/>
          <w:b/>
          <w:lang w:val="en-US"/>
        </w:rPr>
      </w:pPr>
      <w:ins w:id="115" w:author="Carla" w:date="2013-03-14T22:33:00Z">
        <w:r>
          <w:rPr>
            <w:b/>
            <w:lang w:val="en-US"/>
          </w:rPr>
          <w:t>In situations in which</w:t>
        </w:r>
      </w:ins>
      <w:ins w:id="116" w:author="Carla" w:date="2013-03-14T22:32:00Z">
        <w:r>
          <w:rPr>
            <w:b/>
            <w:lang w:val="en-US"/>
          </w:rPr>
          <w:t xml:space="preserve"> a consensus </w:t>
        </w:r>
      </w:ins>
      <w:ins w:id="117" w:author="Carla" w:date="2013-03-14T22:34:00Z">
        <w:r>
          <w:rPr>
            <w:b/>
            <w:lang w:val="en-US"/>
          </w:rPr>
          <w:t>couldn’t</w:t>
        </w:r>
      </w:ins>
      <w:ins w:id="118" w:author="Carla" w:date="2013-03-14T22:32:00Z">
        <w:r>
          <w:rPr>
            <w:b/>
            <w:lang w:val="en-US"/>
          </w:rPr>
          <w:t xml:space="preserve"> be reached the client’s</w:t>
        </w:r>
      </w:ins>
      <w:ins w:id="119" w:author="Carla" w:date="2013-03-14T22:33:00Z">
        <w:r>
          <w:rPr>
            <w:b/>
            <w:lang w:val="en-US"/>
          </w:rPr>
          <w:t xml:space="preserve"> point of view should </w:t>
        </w:r>
      </w:ins>
      <w:ins w:id="120" w:author="Carla" w:date="2013-03-14T22:35:00Z">
        <w:r>
          <w:rPr>
            <w:b/>
            <w:lang w:val="en-US"/>
          </w:rPr>
          <w:t>take precedence</w:t>
        </w:r>
      </w:ins>
      <w:ins w:id="121" w:author="Carla" w:date="2013-03-14T22:33:00Z">
        <w:r>
          <w:rPr>
            <w:b/>
            <w:lang w:val="en-US"/>
          </w:rPr>
          <w:t>.</w:t>
        </w:r>
      </w:ins>
      <w:ins w:id="122" w:author="Carla" w:date="2013-03-14T22:35:00Z">
        <w:r>
          <w:rPr>
            <w:b/>
            <w:lang w:val="en-US"/>
          </w:rPr>
          <w:t xml:space="preserve"> </w:t>
        </w:r>
      </w:ins>
      <w:ins w:id="123" w:author="Carla" w:date="2013-03-14T22:32:00Z">
        <w:r>
          <w:rPr>
            <w:b/>
            <w:lang w:val="en-US"/>
          </w:rPr>
          <w:t xml:space="preserve"> </w:t>
        </w:r>
      </w:ins>
    </w:p>
    <w:p w:rsidR="00FB756B" w:rsidRDefault="00FB756B" w:rsidP="00FB756B">
      <w:pPr>
        <w:pStyle w:val="PargrafodaLista"/>
        <w:numPr>
          <w:ilvl w:val="0"/>
          <w:numId w:val="8"/>
        </w:numPr>
        <w:jc w:val="both"/>
        <w:rPr>
          <w:ins w:id="124" w:author="João Girão" w:date="2013-03-14T17:44:00Z"/>
          <w:lang w:val="en-US"/>
        </w:rPr>
      </w:pPr>
      <w:ins w:id="125" w:author="João Girão" w:date="2013-03-14T17:44:00Z">
        <w:r>
          <w:rPr>
            <w:lang w:val="en-US"/>
          </w:rPr>
          <w:t>…</w:t>
        </w:r>
      </w:ins>
    </w:p>
    <w:p w:rsidR="00182634" w:rsidRDefault="002C571F" w:rsidP="00182634">
      <w:pPr>
        <w:rPr>
          <w:lang w:val="en-US"/>
        </w:rPr>
        <w:pPrChange w:id="126" w:author="João Girão" w:date="2013-03-14T17:44:00Z">
          <w:pPr>
            <w:pStyle w:val="PargrafodaLista"/>
            <w:numPr>
              <w:numId w:val="5"/>
            </w:numPr>
            <w:ind w:hanging="360"/>
          </w:pPr>
        </w:pPrChange>
      </w:pPr>
      <w:del w:id="127" w:author="João Girão" w:date="2013-03-14T17:33:00Z">
        <w:r>
          <w:rPr>
            <w:lang w:val="en-US"/>
          </w:rPr>
          <w:delText xml:space="preserve"> </w:delText>
        </w:r>
      </w:del>
    </w:p>
    <w:p w:rsidR="00182634" w:rsidRPr="00182634" w:rsidRDefault="00182634" w:rsidP="00182634">
      <w:pPr>
        <w:pStyle w:val="PargrafodaLista"/>
        <w:numPr>
          <w:ilvl w:val="2"/>
          <w:numId w:val="3"/>
        </w:numPr>
        <w:jc w:val="both"/>
        <w:rPr>
          <w:ins w:id="128" w:author="João Girão" w:date="2013-03-14T17:43:00Z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  <w:rPrChange w:id="129" w:author="João Girão" w:date="2013-03-14T17:43:00Z">
            <w:rPr>
              <w:ins w:id="130" w:author="João Girão" w:date="2013-03-14T17:43:00Z"/>
              <w:lang w:val="en-US"/>
            </w:rPr>
          </w:rPrChange>
        </w:rPr>
        <w:pPrChange w:id="131" w:author="João Girão" w:date="2013-03-14T17:43:00Z">
          <w:pPr/>
        </w:pPrChange>
      </w:pPr>
      <w:ins w:id="132" w:author="João Girão" w:date="2013-03-14T17:43:00Z">
        <w:r w:rsidRPr="00182634">
          <w:rPr>
            <w:rFonts w:asciiTheme="majorHAnsi" w:eastAsiaTheme="majorEastAsia" w:hAnsiTheme="majorHAnsi" w:cstheme="majorBidi"/>
            <w:b/>
            <w:bCs/>
            <w:color w:val="4F81BD" w:themeColor="accent1"/>
            <w:sz w:val="26"/>
            <w:szCs w:val="26"/>
            <w:lang w:val="en-US"/>
            <w:rPrChange w:id="133" w:author="João Girão" w:date="2013-03-14T17:43:00Z">
              <w:rPr>
                <w:lang w:val="en-US"/>
              </w:rPr>
            </w:rPrChange>
          </w:rPr>
          <w:t xml:space="preserve"> Requirements </w:t>
        </w:r>
        <w:del w:id="134" w:author="Carla" w:date="2013-03-14T22:32:00Z">
          <w:r w:rsidRPr="00182634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  <w:lang w:val="en-US"/>
              <w:rPrChange w:id="135" w:author="João Girão" w:date="2013-03-14T17:43:00Z">
                <w:rPr>
                  <w:lang w:val="en-US"/>
                </w:rPr>
              </w:rPrChange>
            </w:rPr>
            <w:delText>Organization</w:delText>
          </w:r>
        </w:del>
      </w:ins>
      <w:ins w:id="136" w:author="Carla" w:date="2013-03-14T22:32:00Z">
        <w:r w:rsidR="00417349">
          <w:rPr>
            <w:rFonts w:asciiTheme="majorHAnsi" w:eastAsiaTheme="majorEastAsia" w:hAnsiTheme="majorHAnsi" w:cstheme="majorBidi"/>
            <w:b/>
            <w:bCs/>
            <w:color w:val="4F81BD" w:themeColor="accent1"/>
            <w:sz w:val="26"/>
            <w:szCs w:val="26"/>
            <w:lang w:val="en-US"/>
          </w:rPr>
          <w:t>Specification</w:t>
        </w:r>
      </w:ins>
    </w:p>
    <w:p w:rsidR="00000000" w:rsidRDefault="00F37DE8">
      <w:pPr>
        <w:jc w:val="both"/>
        <w:rPr>
          <w:ins w:id="137" w:author="Carla" w:date="2013-03-14T22:36:00Z"/>
          <w:lang w:val="en-US"/>
        </w:rPr>
        <w:pPrChange w:id="138" w:author="João Girão" w:date="2013-03-14T16:57:00Z">
          <w:pPr/>
        </w:pPrChange>
      </w:pPr>
      <w:ins w:id="139" w:author="João Girão" w:date="2013-03-14T17:07:00Z">
        <w:r>
          <w:rPr>
            <w:lang w:val="en-US"/>
          </w:rPr>
          <w:t xml:space="preserve">The requirements </w:t>
        </w:r>
      </w:ins>
      <w:ins w:id="140" w:author="João Girão" w:date="2013-03-14T17:09:00Z">
        <w:r w:rsidRPr="00F37DE8">
          <w:rPr>
            <w:lang w:val="en-US"/>
          </w:rPr>
          <w:t>should be properly</w:t>
        </w:r>
      </w:ins>
      <w:ins w:id="141" w:author="João Girão" w:date="2013-03-14T17:10:00Z">
        <w:r>
          <w:rPr>
            <w:lang w:val="en-US"/>
          </w:rPr>
          <w:t xml:space="preserve"> identified and</w:t>
        </w:r>
      </w:ins>
      <w:ins w:id="142" w:author="João Girão" w:date="2013-03-14T17:09:00Z">
        <w:r w:rsidRPr="00F37DE8">
          <w:rPr>
            <w:lang w:val="en-US"/>
          </w:rPr>
          <w:t xml:space="preserve"> categorized</w:t>
        </w:r>
      </w:ins>
      <w:ins w:id="143" w:author="Carla" w:date="2013-03-14T22:36:00Z">
        <w:r w:rsidR="00417349">
          <w:rPr>
            <w:lang w:val="en-US"/>
          </w:rPr>
          <w:t xml:space="preserve"> by </w:t>
        </w:r>
        <w:proofErr w:type="spellStart"/>
        <w:r w:rsidR="00417349">
          <w:rPr>
            <w:lang w:val="en-US"/>
          </w:rPr>
          <w:t>ttype</w:t>
        </w:r>
      </w:ins>
      <w:proofErr w:type="spellEnd"/>
      <w:ins w:id="144" w:author="João Girão" w:date="2013-03-14T17:09:00Z">
        <w:r w:rsidRPr="00F37DE8">
          <w:rPr>
            <w:lang w:val="en-US"/>
          </w:rPr>
          <w:t>:</w:t>
        </w:r>
      </w:ins>
    </w:p>
    <w:p w:rsidR="00000000" w:rsidRDefault="00F37DE8">
      <w:pPr>
        <w:pStyle w:val="PargrafodaLista"/>
        <w:numPr>
          <w:ilvl w:val="0"/>
          <w:numId w:val="8"/>
        </w:numPr>
        <w:jc w:val="both"/>
        <w:rPr>
          <w:ins w:id="145" w:author="Carla" w:date="2013-03-14T22:36:00Z"/>
          <w:lang w:val="en-US"/>
        </w:rPr>
        <w:pPrChange w:id="146" w:author="Carla" w:date="2013-03-14T22:36:00Z">
          <w:pPr/>
        </w:pPrChange>
      </w:pPr>
      <w:ins w:id="147" w:author="João Girão" w:date="2013-03-14T17:09:00Z">
        <w:del w:id="148" w:author="Carla" w:date="2013-03-14T22:36:00Z">
          <w:r w:rsidRPr="00417349" w:rsidDel="00417349">
            <w:rPr>
              <w:lang w:val="en-US"/>
            </w:rPr>
            <w:delText xml:space="preserve"> </w:delText>
          </w:r>
        </w:del>
        <w:r w:rsidRPr="00417349">
          <w:rPr>
            <w:lang w:val="en-US"/>
          </w:rPr>
          <w:t>functional requirements,</w:t>
        </w:r>
      </w:ins>
    </w:p>
    <w:p w:rsidR="00000000" w:rsidRDefault="00F37DE8">
      <w:pPr>
        <w:pStyle w:val="PargrafodaLista"/>
        <w:numPr>
          <w:ilvl w:val="0"/>
          <w:numId w:val="8"/>
        </w:numPr>
        <w:jc w:val="both"/>
        <w:rPr>
          <w:ins w:id="149" w:author="Carla" w:date="2013-03-14T22:36:00Z"/>
          <w:lang w:val="en-US"/>
        </w:rPr>
        <w:pPrChange w:id="150" w:author="Carla" w:date="2013-03-14T22:36:00Z">
          <w:pPr/>
        </w:pPrChange>
      </w:pPr>
      <w:ins w:id="151" w:author="João Girão" w:date="2013-03-14T17:09:00Z">
        <w:r w:rsidRPr="00417349">
          <w:rPr>
            <w:lang w:val="en-US"/>
          </w:rPr>
          <w:t xml:space="preserve"> non-functional requirements</w:t>
        </w:r>
      </w:ins>
    </w:p>
    <w:p w:rsidR="00000000" w:rsidRDefault="00F37DE8">
      <w:pPr>
        <w:pStyle w:val="PargrafodaLista"/>
        <w:numPr>
          <w:ilvl w:val="0"/>
          <w:numId w:val="8"/>
        </w:numPr>
        <w:jc w:val="both"/>
        <w:rPr>
          <w:ins w:id="152" w:author="Carla" w:date="2013-03-14T22:36:00Z"/>
          <w:lang w:val="en-US"/>
        </w:rPr>
        <w:pPrChange w:id="153" w:author="Carla" w:date="2013-03-14T22:36:00Z">
          <w:pPr/>
        </w:pPrChange>
      </w:pPr>
      <w:ins w:id="154" w:author="João Girão" w:date="2013-03-14T17:09:00Z">
        <w:del w:id="155" w:author="Carla" w:date="2013-03-14T22:36:00Z">
          <w:r w:rsidRPr="00417349" w:rsidDel="00417349">
            <w:rPr>
              <w:lang w:val="en-US"/>
            </w:rPr>
            <w:delText xml:space="preserve"> and </w:delText>
          </w:r>
        </w:del>
        <w:r w:rsidRPr="00417349">
          <w:rPr>
            <w:lang w:val="en-US"/>
          </w:rPr>
          <w:t>user requirements</w:t>
        </w:r>
      </w:ins>
    </w:p>
    <w:p w:rsidR="00182634" w:rsidRDefault="00417349" w:rsidP="00182634">
      <w:pPr>
        <w:pStyle w:val="PargrafodaLista"/>
        <w:numPr>
          <w:ilvl w:val="0"/>
          <w:numId w:val="8"/>
        </w:numPr>
        <w:jc w:val="both"/>
        <w:rPr>
          <w:ins w:id="156" w:author="João Girão" w:date="2013-03-14T17:07:00Z"/>
          <w:lang w:val="en-US"/>
        </w:rPr>
        <w:pPrChange w:id="157" w:author="Carla" w:date="2013-03-14T22:36:00Z">
          <w:pPr/>
        </w:pPrChange>
      </w:pPr>
      <w:ins w:id="158" w:author="Carla" w:date="2013-03-14T22:36:00Z">
        <w:r>
          <w:rPr>
            <w:lang w:val="en-US"/>
          </w:rPr>
          <w:t>Other types</w:t>
        </w:r>
      </w:ins>
      <w:ins w:id="159" w:author="João Girão" w:date="2013-03-14T17:10:00Z">
        <w:r w:rsidR="00F37DE8" w:rsidRPr="00417349">
          <w:rPr>
            <w:lang w:val="en-US"/>
          </w:rPr>
          <w:t xml:space="preserve">. </w:t>
        </w:r>
      </w:ins>
    </w:p>
    <w:p w:rsidR="00182634" w:rsidRDefault="004724C9" w:rsidP="00182634">
      <w:pPr>
        <w:jc w:val="both"/>
        <w:rPr>
          <w:lang w:val="en-US"/>
        </w:rPr>
        <w:pPrChange w:id="160" w:author="João Girão" w:date="2013-03-14T16:57:00Z">
          <w:pPr/>
        </w:pPrChange>
      </w:pPr>
      <w:r w:rsidRPr="00984FC1">
        <w:rPr>
          <w:lang w:val="en-US"/>
        </w:rPr>
        <w:t xml:space="preserve">The requirements will be registered in the project file of Enterprise Architect and related to the elements that originated the requirement. </w:t>
      </w:r>
    </w:p>
    <w:p w:rsidR="00182634" w:rsidRDefault="0054698F" w:rsidP="00182634">
      <w:pPr>
        <w:jc w:val="both"/>
        <w:rPr>
          <w:lang w:val="en-US"/>
        </w:rPr>
        <w:pPrChange w:id="161" w:author="João Girão" w:date="2013-03-14T17:39:00Z">
          <w:pPr/>
        </w:pPrChange>
      </w:pPr>
      <w:r w:rsidRPr="00984FC1">
        <w:rPr>
          <w:lang w:val="en-US"/>
        </w:rPr>
        <w:t xml:space="preserve">The nomination of each requirement must be consistent through them all and must be accorded project by project.  </w:t>
      </w:r>
    </w:p>
    <w:p w:rsidR="00182634" w:rsidRDefault="0054698F" w:rsidP="00182634">
      <w:pPr>
        <w:jc w:val="both"/>
        <w:rPr>
          <w:ins w:id="162" w:author="Carla" w:date="2013-03-14T22:38:00Z"/>
          <w:lang w:val="en-US"/>
        </w:rPr>
        <w:pPrChange w:id="163" w:author="João Girão" w:date="2013-03-14T16:57:00Z">
          <w:pPr/>
        </w:pPrChange>
      </w:pPr>
      <w:r w:rsidRPr="00984FC1">
        <w:rPr>
          <w:lang w:val="en-US"/>
        </w:rPr>
        <w:t xml:space="preserve">The output of this activity is the exportation of the project file in Enterprise architect to a </w:t>
      </w:r>
      <w:ins w:id="164" w:author="Carla" w:date="2013-03-14T22:37:00Z">
        <w:r w:rsidR="00417349">
          <w:rPr>
            <w:lang w:val="en-US"/>
          </w:rPr>
          <w:t xml:space="preserve">word </w:t>
        </w:r>
      </w:ins>
      <w:r w:rsidRPr="00984FC1">
        <w:rPr>
          <w:lang w:val="en-US"/>
        </w:rPr>
        <w:t xml:space="preserve">document the Software Requirements Specification. </w:t>
      </w:r>
    </w:p>
    <w:p w:rsidR="00000000" w:rsidRDefault="00417349">
      <w:pPr>
        <w:pStyle w:val="Ttulo1"/>
        <w:numPr>
          <w:ilvl w:val="1"/>
          <w:numId w:val="3"/>
        </w:numPr>
        <w:rPr>
          <w:ins w:id="165" w:author="Carla" w:date="2013-03-14T22:38:00Z"/>
          <w:lang w:val="en-US"/>
        </w:rPr>
        <w:pPrChange w:id="166" w:author="Carla" w:date="2013-03-14T22:38:00Z">
          <w:pPr/>
        </w:pPrChange>
      </w:pPr>
      <w:ins w:id="167" w:author="Carla" w:date="2013-03-14T22:38:00Z">
        <w:r>
          <w:rPr>
            <w:lang w:val="en-US"/>
          </w:rPr>
          <w:lastRenderedPageBreak/>
          <w:t>Updating Requirements</w:t>
        </w:r>
      </w:ins>
    </w:p>
    <w:p w:rsidR="00000000" w:rsidRDefault="0067193D">
      <w:pPr>
        <w:jc w:val="both"/>
        <w:rPr>
          <w:ins w:id="168" w:author="Carla" w:date="2013-03-14T22:43:00Z"/>
          <w:lang w:val="en-US"/>
        </w:rPr>
        <w:pPrChange w:id="169" w:author="João Girão" w:date="2013-03-14T16:57:00Z">
          <w:pPr/>
        </w:pPrChange>
      </w:pPr>
      <w:ins w:id="170" w:author="Carla" w:date="2013-03-14T22:41:00Z">
        <w:r>
          <w:rPr>
            <w:lang w:val="en-US"/>
          </w:rPr>
          <w:t>Once the</w:t>
        </w:r>
      </w:ins>
      <w:ins w:id="171" w:author="Carla" w:date="2013-03-14T22:42:00Z">
        <w:r>
          <w:rPr>
            <w:lang w:val="en-US"/>
          </w:rPr>
          <w:t xml:space="preserve"> requirements and the</w:t>
        </w:r>
      </w:ins>
      <w:ins w:id="172" w:author="Carla" w:date="2013-03-14T22:41:00Z">
        <w:r>
          <w:rPr>
            <w:lang w:val="en-US"/>
          </w:rPr>
          <w:t xml:space="preserve"> SRS</w:t>
        </w:r>
      </w:ins>
      <w:ins w:id="173" w:author="Carla" w:date="2013-03-14T22:42:00Z">
        <w:r>
          <w:rPr>
            <w:lang w:val="en-US"/>
          </w:rPr>
          <w:t xml:space="preserve"> are </w:t>
        </w:r>
        <w:proofErr w:type="spellStart"/>
        <w:r>
          <w:rPr>
            <w:lang w:val="en-US"/>
          </w:rPr>
          <w:t>baselined</w:t>
        </w:r>
        <w:proofErr w:type="spellEnd"/>
        <w:r>
          <w:rPr>
            <w:lang w:val="en-US"/>
          </w:rPr>
          <w:t xml:space="preserve"> any change to them should follow </w:t>
        </w:r>
      </w:ins>
      <w:ins w:id="174" w:author="Carla" w:date="2013-03-14T22:43:00Z">
        <w:r>
          <w:rPr>
            <w:lang w:val="en-US"/>
          </w:rPr>
          <w:t>a formal procedure.</w:t>
        </w:r>
      </w:ins>
    </w:p>
    <w:p w:rsidR="00000000" w:rsidRDefault="0067193D">
      <w:pPr>
        <w:jc w:val="both"/>
        <w:rPr>
          <w:ins w:id="175" w:author="Carla" w:date="2013-03-14T22:38:00Z"/>
          <w:lang w:val="en-US"/>
        </w:rPr>
        <w:pPrChange w:id="176" w:author="João Girão" w:date="2013-03-14T16:57:00Z">
          <w:pPr/>
        </w:pPrChange>
      </w:pPr>
      <w:ins w:id="177" w:author="Carla" w:date="2013-03-14T22:43:00Z">
        <w:r>
          <w:rPr>
            <w:lang w:val="en-US"/>
          </w:rPr>
          <w:t>???</w:t>
        </w:r>
      </w:ins>
      <w:ins w:id="178" w:author="Carla" w:date="2013-03-14T22:41:00Z">
        <w:r>
          <w:rPr>
            <w:lang w:val="en-US"/>
          </w:rPr>
          <w:t xml:space="preserve"> </w:t>
        </w:r>
      </w:ins>
    </w:p>
    <w:p w:rsidR="00000000" w:rsidRDefault="00417349">
      <w:pPr>
        <w:pStyle w:val="Ttulo1"/>
        <w:numPr>
          <w:ilvl w:val="1"/>
          <w:numId w:val="3"/>
        </w:numPr>
        <w:rPr>
          <w:ins w:id="179" w:author="Carla" w:date="2013-03-14T22:38:00Z"/>
          <w:lang w:val="en-US"/>
        </w:rPr>
        <w:pPrChange w:id="180" w:author="Carla" w:date="2013-03-14T22:39:00Z">
          <w:pPr/>
        </w:pPrChange>
      </w:pPr>
      <w:ins w:id="181" w:author="Carla" w:date="2013-03-14T22:38:00Z">
        <w:r>
          <w:rPr>
            <w:lang w:val="en-US"/>
          </w:rPr>
          <w:t>Deprecating Requirements</w:t>
        </w:r>
      </w:ins>
    </w:p>
    <w:p w:rsidR="00000000" w:rsidRDefault="00F72816">
      <w:pPr>
        <w:jc w:val="both"/>
        <w:rPr>
          <w:lang w:val="en-US"/>
        </w:rPr>
        <w:pPrChange w:id="182" w:author="João Girão" w:date="2013-03-14T16:57:00Z">
          <w:pPr/>
        </w:pPrChange>
      </w:pPr>
    </w:p>
    <w:p w:rsidR="00826DB7" w:rsidRPr="00984FC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183" w:name="_Toc350594980"/>
      <w:r w:rsidRPr="00984FC1">
        <w:rPr>
          <w:lang w:val="en-US"/>
        </w:rPr>
        <w:t>Tools</w:t>
      </w:r>
      <w:bookmarkEnd w:id="183"/>
    </w:p>
    <w:p w:rsidR="00182634" w:rsidRDefault="0034313F" w:rsidP="00182634">
      <w:pPr>
        <w:jc w:val="both"/>
        <w:rPr>
          <w:lang w:val="en-US"/>
        </w:rPr>
        <w:pPrChange w:id="184" w:author="João Girão" w:date="2013-03-14T16:57:00Z">
          <w:pPr/>
        </w:pPrChange>
      </w:pPr>
      <w:r w:rsidRPr="00984FC1">
        <w:rPr>
          <w:lang w:val="en-US"/>
        </w:rPr>
        <w:t xml:space="preserve">The tools to be used in the activities of this process are a use case and a requirements management tool the Enterprise Architect. For documentation purposes </w:t>
      </w:r>
      <w:r w:rsidR="00BC0919" w:rsidRPr="00984FC1">
        <w:rPr>
          <w:lang w:val="en-US"/>
        </w:rPr>
        <w:t>M</w:t>
      </w:r>
      <w:r w:rsidRPr="00984FC1">
        <w:rPr>
          <w:lang w:val="en-US"/>
        </w:rPr>
        <w:t>icrosoft Office t</w:t>
      </w:r>
      <w:r w:rsidR="00BC0919" w:rsidRPr="00984FC1">
        <w:rPr>
          <w:lang w:val="en-US"/>
        </w:rPr>
        <w:t>ools</w:t>
      </w:r>
      <w:r w:rsidRPr="00984FC1">
        <w:rPr>
          <w:lang w:val="en-US"/>
        </w:rPr>
        <w:t xml:space="preserve"> will be used.</w:t>
      </w:r>
    </w:p>
    <w:p w:rsidR="00826DB7" w:rsidRPr="00984FC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185" w:name="_Toc350594981"/>
      <w:r w:rsidRPr="00984FC1">
        <w:rPr>
          <w:lang w:val="en-US"/>
        </w:rPr>
        <w:t>Related Processes</w:t>
      </w:r>
      <w:bookmarkEnd w:id="185"/>
    </w:p>
    <w:p w:rsidR="00182634" w:rsidRDefault="0054698F" w:rsidP="00182634">
      <w:pPr>
        <w:jc w:val="both"/>
        <w:rPr>
          <w:lang w:val="en-US"/>
        </w:rPr>
        <w:pPrChange w:id="186" w:author="João Girão" w:date="2013-03-14T16:57:00Z">
          <w:pPr/>
        </w:pPrChange>
      </w:pPr>
      <w:r w:rsidRPr="00984FC1">
        <w:rPr>
          <w:lang w:val="en-US"/>
        </w:rPr>
        <w:t xml:space="preserve">This process is related to the Document Management Process </w:t>
      </w:r>
      <w:r w:rsidR="00984FC1" w:rsidRPr="00984FC1">
        <w:rPr>
          <w:lang w:val="en-US"/>
        </w:rPr>
        <w:t>that should be followed when creating the Software Requirements Specification.</w:t>
      </w:r>
    </w:p>
    <w:p w:rsidR="00990E85" w:rsidRPr="00990E85" w:rsidRDefault="00826DB7" w:rsidP="00990E85">
      <w:pPr>
        <w:pStyle w:val="Ttulo1"/>
        <w:numPr>
          <w:ilvl w:val="0"/>
          <w:numId w:val="3"/>
        </w:numPr>
        <w:rPr>
          <w:lang w:val="en-US"/>
        </w:rPr>
      </w:pPr>
      <w:bookmarkStart w:id="187" w:name="_Toc350594982"/>
      <w:commentRangeStart w:id="188"/>
      <w:r w:rsidRPr="00984FC1">
        <w:rPr>
          <w:lang w:val="en-US"/>
        </w:rPr>
        <w:t>Measures</w:t>
      </w:r>
      <w:bookmarkEnd w:id="187"/>
      <w:commentRangeEnd w:id="188"/>
      <w:r w:rsidR="0067193D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188"/>
      </w:r>
    </w:p>
    <w:p w:rsidR="00990E85" w:rsidRDefault="00990E85">
      <w:pPr>
        <w:rPr>
          <w:ins w:id="189" w:author="Carla" w:date="2013-03-15T00:13:00Z"/>
          <w:lang w:val="en-US"/>
        </w:rPr>
      </w:pPr>
    </w:p>
    <w:p w:rsidR="00990E85" w:rsidRDefault="00990E85">
      <w:pPr>
        <w:rPr>
          <w:ins w:id="190" w:author="Carla" w:date="2013-03-15T00:16:00Z"/>
          <w:lang w:val="en-US"/>
        </w:rPr>
      </w:pPr>
      <w:ins w:id="191" w:author="Carla" w:date="2013-03-15T00:13:00Z">
        <w:r>
          <w:rPr>
            <w:lang w:val="en-US"/>
          </w:rPr>
          <w:t xml:space="preserve">Stability -&gt; graph number of </w:t>
        </w:r>
      </w:ins>
      <w:ins w:id="192" w:author="Carla" w:date="2013-03-15T00:14:00Z">
        <w:r>
          <w:rPr>
            <w:lang w:val="en-US"/>
          </w:rPr>
          <w:t>requirements</w:t>
        </w:r>
      </w:ins>
      <w:ins w:id="193" w:author="Carla" w:date="2013-03-15T00:16:00Z">
        <w:r>
          <w:rPr>
            <w:lang w:val="en-US"/>
          </w:rPr>
          <w:t>/elements</w:t>
        </w:r>
      </w:ins>
      <w:ins w:id="194" w:author="Carla" w:date="2013-03-15T00:13:00Z">
        <w:r>
          <w:rPr>
            <w:lang w:val="en-US"/>
          </w:rPr>
          <w:t xml:space="preserve"> </w:t>
        </w:r>
      </w:ins>
      <w:ins w:id="195" w:author="Carla" w:date="2013-03-15T00:14:00Z">
        <w:r>
          <w:rPr>
            <w:lang w:val="en-US"/>
          </w:rPr>
          <w:t>at each version</w:t>
        </w:r>
      </w:ins>
    </w:p>
    <w:p w:rsidR="00990E85" w:rsidRDefault="00990E85">
      <w:pPr>
        <w:rPr>
          <w:ins w:id="196" w:author="Carla" w:date="2013-03-15T00:22:00Z"/>
          <w:lang w:val="en-US"/>
        </w:rPr>
      </w:pPr>
    </w:p>
    <w:p w:rsidR="00990E85" w:rsidRDefault="00990E85">
      <w:pPr>
        <w:rPr>
          <w:ins w:id="197" w:author="Carla" w:date="2013-03-15T00:17:00Z"/>
          <w:lang w:val="en-US"/>
        </w:rPr>
      </w:pPr>
      <w:ins w:id="198" w:author="Carla" w:date="2013-03-15T00:16:00Z">
        <w:r>
          <w:rPr>
            <w:lang w:val="en-US"/>
          </w:rPr>
          <w:t xml:space="preserve">Measure of </w:t>
        </w:r>
      </w:ins>
      <w:ins w:id="199" w:author="Carla" w:date="2013-03-15T00:17:00Z">
        <w:r>
          <w:rPr>
            <w:lang w:val="en-US"/>
          </w:rPr>
          <w:t>connectivity</w:t>
        </w:r>
      </w:ins>
      <w:ins w:id="200" w:author="Carla" w:date="2013-03-15T00:16:00Z">
        <w:r>
          <w:rPr>
            <w:lang w:val="en-US"/>
          </w:rPr>
          <w:t xml:space="preserve"> </w:t>
        </w:r>
      </w:ins>
      <w:ins w:id="201" w:author="Carla" w:date="2013-03-15T00:18:00Z">
        <w:r>
          <w:rPr>
            <w:lang w:val="en-US"/>
          </w:rPr>
          <w:t xml:space="preserve">-&gt; by requirement by range </w:t>
        </w:r>
      </w:ins>
    </w:p>
    <w:p w:rsidR="00990E85" w:rsidRDefault="00990E85">
      <w:pPr>
        <w:rPr>
          <w:ins w:id="202" w:author="Carla" w:date="2013-03-15T00:19:00Z"/>
          <w:lang w:val="en-US"/>
        </w:rPr>
      </w:pPr>
      <w:ins w:id="203" w:author="Carla" w:date="2013-03-15T00:19:00Z">
        <w:r>
          <w:rPr>
            <w:lang w:val="en-US"/>
          </w:rPr>
          <w:t xml:space="preserve">Req1-&gt; </w:t>
        </w:r>
        <w:r>
          <w:rPr>
            <w:lang w:val="en-US"/>
          </w:rPr>
          <w:t>connected</w:t>
        </w:r>
        <w:r>
          <w:rPr>
            <w:lang w:val="en-US"/>
          </w:rPr>
          <w:t xml:space="preserve"> to x</w:t>
        </w:r>
      </w:ins>
    </w:p>
    <w:p w:rsidR="00990E85" w:rsidRDefault="00990E85">
      <w:pPr>
        <w:rPr>
          <w:ins w:id="204" w:author="Carla" w:date="2013-03-15T00:20:00Z"/>
          <w:lang w:val="en-US"/>
        </w:rPr>
      </w:pPr>
      <w:ins w:id="205" w:author="Carla" w:date="2013-03-15T00:19:00Z">
        <w:r>
          <w:rPr>
            <w:lang w:val="en-US"/>
          </w:rPr>
          <w:t xml:space="preserve">Req2-&gt; </w:t>
        </w:r>
        <w:r>
          <w:rPr>
            <w:lang w:val="en-US"/>
          </w:rPr>
          <w:t>connected</w:t>
        </w:r>
        <w:r>
          <w:rPr>
            <w:lang w:val="en-US"/>
          </w:rPr>
          <w:t xml:space="preserve"> to </w:t>
        </w:r>
      </w:ins>
      <w:ins w:id="206" w:author="Carla" w:date="2013-03-15T00:20:00Z">
        <w:r>
          <w:rPr>
            <w:lang w:val="en-US"/>
          </w:rPr>
          <w:t>y</w:t>
        </w:r>
      </w:ins>
    </w:p>
    <w:p w:rsidR="00990E85" w:rsidRDefault="00990E85">
      <w:pPr>
        <w:rPr>
          <w:ins w:id="207" w:author="Carla" w:date="2013-03-15T00:19:00Z"/>
          <w:lang w:val="en-US"/>
        </w:rPr>
      </w:pPr>
      <w:proofErr w:type="gramStart"/>
      <w:ins w:id="208" w:author="Carla" w:date="2013-03-15T00:21:00Z">
        <w:r>
          <w:rPr>
            <w:lang w:val="en-US"/>
          </w:rPr>
          <w:t>or</w:t>
        </w:r>
      </w:ins>
      <w:proofErr w:type="gramEnd"/>
    </w:p>
    <w:p w:rsidR="00990E85" w:rsidRDefault="00990E85">
      <w:pPr>
        <w:rPr>
          <w:ins w:id="209" w:author="Carla" w:date="2013-03-15T00:19:00Z"/>
          <w:lang w:val="en-US"/>
        </w:rPr>
      </w:pPr>
      <w:ins w:id="210" w:author="Carla" w:date="2013-03-15T00:20:00Z">
        <w:r>
          <w:rPr>
            <w:lang w:val="en-US"/>
          </w:rPr>
          <w:t xml:space="preserve">X% of requirements are </w:t>
        </w:r>
        <w:r>
          <w:rPr>
            <w:lang w:val="en-US"/>
          </w:rPr>
          <w:t>connected</w:t>
        </w:r>
        <w:r>
          <w:rPr>
            <w:lang w:val="en-US"/>
          </w:rPr>
          <w:t xml:space="preserve"> to y or [y-z]</w:t>
        </w:r>
      </w:ins>
    </w:p>
    <w:p w:rsidR="00990E85" w:rsidRPr="00990E85" w:rsidRDefault="00990E85">
      <w:pPr>
        <w:rPr>
          <w:ins w:id="211" w:author="Carla" w:date="2013-03-15T00:13:00Z"/>
          <w:lang w:val="en-US"/>
        </w:rPr>
      </w:pPr>
    </w:p>
    <w:p w:rsidR="00990E85" w:rsidRPr="00990E85" w:rsidRDefault="00990E85">
      <w:pPr>
        <w:rPr>
          <w:ins w:id="212" w:author="Carla" w:date="2013-03-15T00:14:00Z"/>
          <w:lang w:val="en-US"/>
        </w:rPr>
      </w:pPr>
      <w:ins w:id="213" w:author="Carla" w:date="2013-03-15T00:22:00Z">
        <w:r>
          <w:rPr>
            <w:lang w:val="en-US"/>
          </w:rPr>
          <w:t>% traceability ??</w:t>
        </w:r>
      </w:ins>
    </w:p>
    <w:p w:rsidR="00990E85" w:rsidRPr="00990E85" w:rsidRDefault="00990E85">
      <w:pPr>
        <w:rPr>
          <w:ins w:id="214" w:author="Carla" w:date="2013-03-15T00:13:00Z"/>
          <w:lang w:val="en-US"/>
          <w:rPrChange w:id="215" w:author="Carla" w:date="2013-03-15T00:19:00Z">
            <w:rPr>
              <w:ins w:id="216" w:author="Carla" w:date="2013-03-15T00:13:00Z"/>
              <w:lang w:val="en-US"/>
            </w:rPr>
          </w:rPrChange>
        </w:rPr>
      </w:pPr>
    </w:p>
    <w:p w:rsidR="00826DB7" w:rsidRDefault="00FB756B">
      <w:pPr>
        <w:rPr>
          <w:ins w:id="217" w:author="João Girão" w:date="2013-03-14T17:44:00Z"/>
          <w:lang w:val="en-US"/>
        </w:rPr>
      </w:pPr>
      <w:ins w:id="218" w:author="João Girão" w:date="2013-03-14T17:44:00Z">
        <w:r>
          <w:rPr>
            <w:lang w:val="en-US"/>
          </w:rPr>
          <w:t>Each for requirement estimate:</w:t>
        </w:r>
      </w:ins>
    </w:p>
    <w:p w:rsidR="00182634" w:rsidRDefault="00FB756B" w:rsidP="00182634">
      <w:pPr>
        <w:pStyle w:val="PargrafodaLista"/>
        <w:numPr>
          <w:ilvl w:val="0"/>
          <w:numId w:val="8"/>
        </w:numPr>
        <w:rPr>
          <w:ins w:id="219" w:author="João Girão" w:date="2013-03-14T17:47:00Z"/>
          <w:lang w:val="en-US"/>
        </w:rPr>
        <w:pPrChange w:id="220" w:author="João Girão" w:date="2013-03-14T17:45:00Z">
          <w:pPr/>
        </w:pPrChange>
      </w:pPr>
      <w:ins w:id="221" w:author="João Girão" w:date="2013-03-14T17:45:00Z">
        <w:r>
          <w:rPr>
            <w:lang w:val="en-US"/>
          </w:rPr>
          <w:t xml:space="preserve">Benefit: </w:t>
        </w:r>
      </w:ins>
    </w:p>
    <w:p w:rsidR="00182634" w:rsidRDefault="0044559D" w:rsidP="00182634">
      <w:pPr>
        <w:pStyle w:val="PargrafodaLista"/>
        <w:numPr>
          <w:ilvl w:val="1"/>
          <w:numId w:val="8"/>
        </w:numPr>
        <w:rPr>
          <w:ins w:id="222" w:author="João Girão" w:date="2013-03-14T17:45:00Z"/>
          <w:lang w:val="en-US"/>
        </w:rPr>
        <w:pPrChange w:id="223" w:author="João Girão" w:date="2013-03-14T17:47:00Z">
          <w:pPr/>
        </w:pPrChange>
      </w:pPr>
      <w:ins w:id="224" w:author="João Girão" w:date="2013-03-14T17:51:00Z">
        <w:r>
          <w:rPr>
            <w:lang w:val="en-US"/>
          </w:rPr>
          <w:t>1</w:t>
        </w:r>
      </w:ins>
      <w:ins w:id="225" w:author="João Girão" w:date="2013-03-14T17:45:00Z">
        <w:r w:rsidR="00FB756B">
          <w:rPr>
            <w:lang w:val="en-US"/>
          </w:rPr>
          <w:t xml:space="preserve"> useless;</w:t>
        </w:r>
      </w:ins>
    </w:p>
    <w:p w:rsidR="00182634" w:rsidRDefault="0044559D" w:rsidP="00182634">
      <w:pPr>
        <w:pStyle w:val="PargrafodaLista"/>
        <w:numPr>
          <w:ilvl w:val="1"/>
          <w:numId w:val="8"/>
        </w:numPr>
        <w:rPr>
          <w:ins w:id="226" w:author="João Girão" w:date="2013-03-14T17:45:00Z"/>
          <w:lang w:val="en-US"/>
        </w:rPr>
        <w:pPrChange w:id="227" w:author="João Girão" w:date="2013-03-14T17:47:00Z">
          <w:pPr/>
        </w:pPrChange>
      </w:pPr>
      <w:ins w:id="228" w:author="João Girão" w:date="2013-03-14T17:52:00Z">
        <w:r>
          <w:rPr>
            <w:lang w:val="en-US"/>
          </w:rPr>
          <w:t>9</w:t>
        </w:r>
      </w:ins>
      <w:ins w:id="229" w:author="João Girão" w:date="2013-03-14T17:45:00Z">
        <w:r w:rsidR="00FB756B">
          <w:rPr>
            <w:lang w:val="en-US"/>
          </w:rPr>
          <w:t xml:space="preserve"> very important;</w:t>
        </w:r>
      </w:ins>
    </w:p>
    <w:p w:rsidR="00182634" w:rsidRDefault="00FB756B" w:rsidP="00182634">
      <w:pPr>
        <w:pStyle w:val="PargrafodaLista"/>
        <w:numPr>
          <w:ilvl w:val="0"/>
          <w:numId w:val="8"/>
        </w:numPr>
        <w:rPr>
          <w:ins w:id="230" w:author="João Girão" w:date="2013-03-14T17:47:00Z"/>
          <w:lang w:val="en-US"/>
        </w:rPr>
        <w:pPrChange w:id="231" w:author="João Girão" w:date="2013-03-14T17:45:00Z">
          <w:pPr/>
        </w:pPrChange>
      </w:pPr>
      <w:ins w:id="232" w:author="João Girão" w:date="2013-03-14T17:46:00Z">
        <w:r>
          <w:rPr>
            <w:lang w:val="en-US"/>
          </w:rPr>
          <w:lastRenderedPageBreak/>
          <w:t xml:space="preserve">Penalization: </w:t>
        </w:r>
      </w:ins>
    </w:p>
    <w:p w:rsidR="00182634" w:rsidRDefault="00FB756B" w:rsidP="00182634">
      <w:pPr>
        <w:pStyle w:val="PargrafodaLista"/>
        <w:numPr>
          <w:ilvl w:val="1"/>
          <w:numId w:val="8"/>
        </w:numPr>
        <w:rPr>
          <w:ins w:id="233" w:author="João Girão" w:date="2013-03-14T17:46:00Z"/>
          <w:lang w:val="en-US"/>
        </w:rPr>
        <w:pPrChange w:id="234" w:author="João Girão" w:date="2013-03-14T17:47:00Z">
          <w:pPr/>
        </w:pPrChange>
      </w:pPr>
      <w:ins w:id="235" w:author="João Girão" w:date="2013-03-14T17:46:00Z">
        <w:r>
          <w:rPr>
            <w:lang w:val="en-US"/>
          </w:rPr>
          <w:t>1 it has no impact</w:t>
        </w:r>
      </w:ins>
      <w:ins w:id="236" w:author="João Girão" w:date="2013-03-14T17:48:00Z">
        <w:r>
          <w:rPr>
            <w:lang w:val="en-US"/>
          </w:rPr>
          <w:t>;</w:t>
        </w:r>
      </w:ins>
    </w:p>
    <w:p w:rsidR="00182634" w:rsidRDefault="00FB756B" w:rsidP="00182634">
      <w:pPr>
        <w:pStyle w:val="PargrafodaLista"/>
        <w:numPr>
          <w:ilvl w:val="1"/>
          <w:numId w:val="8"/>
        </w:numPr>
        <w:rPr>
          <w:ins w:id="237" w:author="João Girão" w:date="2013-03-14T17:47:00Z"/>
          <w:lang w:val="en-US"/>
        </w:rPr>
        <w:pPrChange w:id="238" w:author="João Girão" w:date="2013-03-14T17:47:00Z">
          <w:pPr/>
        </w:pPrChange>
      </w:pPr>
      <w:ins w:id="239" w:author="João Girão" w:date="2013-03-14T17:46:00Z">
        <w:r>
          <w:rPr>
            <w:lang w:val="en-US"/>
          </w:rPr>
          <w:t>9</w:t>
        </w:r>
      </w:ins>
      <w:ins w:id="240" w:author="João Girão" w:date="2013-03-14T17:47:00Z">
        <w:r>
          <w:rPr>
            <w:lang w:val="en-US"/>
          </w:rPr>
          <w:t xml:space="preserve"> very serious consequences;</w:t>
        </w:r>
      </w:ins>
    </w:p>
    <w:p w:rsidR="00182634" w:rsidRDefault="00FB756B" w:rsidP="00182634">
      <w:pPr>
        <w:pStyle w:val="PargrafodaLista"/>
        <w:numPr>
          <w:ilvl w:val="0"/>
          <w:numId w:val="8"/>
        </w:numPr>
        <w:rPr>
          <w:ins w:id="241" w:author="João Girão" w:date="2013-03-14T17:48:00Z"/>
          <w:lang w:val="en-US"/>
        </w:rPr>
        <w:pPrChange w:id="242" w:author="João Girão" w:date="2013-03-14T17:48:00Z">
          <w:pPr/>
        </w:pPrChange>
      </w:pPr>
      <w:ins w:id="243" w:author="João Girão" w:date="2013-03-14T17:48:00Z">
        <w:r>
          <w:rPr>
            <w:lang w:val="en-US"/>
          </w:rPr>
          <w:t>Cost:</w:t>
        </w:r>
      </w:ins>
    </w:p>
    <w:p w:rsidR="00182634" w:rsidRDefault="00FB756B" w:rsidP="00182634">
      <w:pPr>
        <w:pStyle w:val="PargrafodaLista"/>
        <w:numPr>
          <w:ilvl w:val="1"/>
          <w:numId w:val="8"/>
        </w:numPr>
        <w:rPr>
          <w:ins w:id="244" w:author="João Girão" w:date="2013-03-14T17:48:00Z"/>
          <w:lang w:val="en-US"/>
        </w:rPr>
        <w:pPrChange w:id="245" w:author="João Girão" w:date="2013-03-14T17:48:00Z">
          <w:pPr/>
        </w:pPrChange>
      </w:pPr>
      <w:ins w:id="246" w:author="João Girão" w:date="2013-03-14T17:48:00Z">
        <w:r>
          <w:rPr>
            <w:lang w:val="en-US"/>
          </w:rPr>
          <w:t>1 very</w:t>
        </w:r>
      </w:ins>
      <w:ins w:id="247" w:author="João Girão" w:date="2013-03-14T17:49:00Z">
        <w:r>
          <w:rPr>
            <w:lang w:val="en-US"/>
          </w:rPr>
          <w:t xml:space="preserve"> fast and</w:t>
        </w:r>
      </w:ins>
      <w:ins w:id="248" w:author="João Girão" w:date="2013-03-14T17:48:00Z">
        <w:r>
          <w:rPr>
            <w:lang w:val="en-US"/>
          </w:rPr>
          <w:t xml:space="preserve"> easy;</w:t>
        </w:r>
      </w:ins>
    </w:p>
    <w:p w:rsidR="00182634" w:rsidRDefault="00FB756B" w:rsidP="00182634">
      <w:pPr>
        <w:pStyle w:val="PargrafodaLista"/>
        <w:numPr>
          <w:ilvl w:val="1"/>
          <w:numId w:val="8"/>
        </w:numPr>
        <w:rPr>
          <w:ins w:id="249" w:author="João Girão" w:date="2013-03-14T17:49:00Z"/>
          <w:lang w:val="en-US"/>
        </w:rPr>
        <w:pPrChange w:id="250" w:author="João Girão" w:date="2013-03-14T17:48:00Z">
          <w:pPr/>
        </w:pPrChange>
      </w:pPr>
      <w:ins w:id="251" w:author="João Girão" w:date="2013-03-14T17:48:00Z">
        <w:r>
          <w:rPr>
            <w:lang w:val="en-US"/>
          </w:rPr>
          <w:t xml:space="preserve">9 very </w:t>
        </w:r>
      </w:ins>
      <w:ins w:id="252" w:author="João Girão" w:date="2013-03-14T17:49:00Z">
        <w:r>
          <w:rPr>
            <w:lang w:val="en-US"/>
          </w:rPr>
          <w:t xml:space="preserve">slow and </w:t>
        </w:r>
        <w:r w:rsidR="0044559D">
          <w:rPr>
            <w:lang w:val="en-US"/>
          </w:rPr>
          <w:t>complex</w:t>
        </w:r>
      </w:ins>
      <w:ins w:id="253" w:author="João Girão" w:date="2013-03-14T17:48:00Z">
        <w:r>
          <w:rPr>
            <w:lang w:val="en-US"/>
          </w:rPr>
          <w:t>;</w:t>
        </w:r>
      </w:ins>
    </w:p>
    <w:p w:rsidR="00182634" w:rsidRDefault="0044559D" w:rsidP="00182634">
      <w:pPr>
        <w:pStyle w:val="PargrafodaLista"/>
        <w:numPr>
          <w:ilvl w:val="0"/>
          <w:numId w:val="8"/>
        </w:numPr>
        <w:rPr>
          <w:ins w:id="254" w:author="João Girão" w:date="2013-03-14T17:49:00Z"/>
          <w:lang w:val="en-US"/>
        </w:rPr>
        <w:pPrChange w:id="255" w:author="João Girão" w:date="2013-03-14T17:49:00Z">
          <w:pPr/>
        </w:pPrChange>
      </w:pPr>
      <w:ins w:id="256" w:author="João Girão" w:date="2013-03-14T17:49:00Z">
        <w:r>
          <w:rPr>
            <w:lang w:val="en-US"/>
          </w:rPr>
          <w:t>Risk:</w:t>
        </w:r>
      </w:ins>
    </w:p>
    <w:p w:rsidR="00182634" w:rsidRDefault="0044559D" w:rsidP="00182634">
      <w:pPr>
        <w:pStyle w:val="PargrafodaLista"/>
        <w:numPr>
          <w:ilvl w:val="1"/>
          <w:numId w:val="8"/>
        </w:numPr>
        <w:rPr>
          <w:ins w:id="257" w:author="João Girão" w:date="2013-03-14T17:49:00Z"/>
          <w:lang w:val="en-US"/>
        </w:rPr>
        <w:pPrChange w:id="258" w:author="João Girão" w:date="2013-03-14T17:49:00Z">
          <w:pPr/>
        </w:pPrChange>
      </w:pPr>
      <w:ins w:id="259" w:author="João Girão" w:date="2013-03-14T17:49:00Z">
        <w:r>
          <w:rPr>
            <w:lang w:val="en-US"/>
          </w:rPr>
          <w:t>1 it not exist;</w:t>
        </w:r>
      </w:ins>
    </w:p>
    <w:p w:rsidR="00F72816" w:rsidRDefault="0044559D">
      <w:pPr>
        <w:pStyle w:val="PargrafodaLista"/>
        <w:numPr>
          <w:ilvl w:val="1"/>
          <w:numId w:val="8"/>
        </w:numPr>
        <w:rPr>
          <w:lang w:val="en-US"/>
        </w:rPr>
        <w:pPrChange w:id="260" w:author="João Girão" w:date="2013-03-14T17:54:00Z">
          <w:pPr/>
        </w:pPrChange>
      </w:pPr>
      <w:ins w:id="261" w:author="João Girão" w:date="2013-03-14T17:49:00Z">
        <w:r>
          <w:rPr>
            <w:lang w:val="en-US"/>
          </w:rPr>
          <w:t>9 signif</w:t>
        </w:r>
      </w:ins>
      <w:ins w:id="262" w:author="João Girão" w:date="2013-03-14T17:50:00Z">
        <w:r>
          <w:rPr>
            <w:lang w:val="en-US"/>
          </w:rPr>
          <w:t>icant</w:t>
        </w:r>
      </w:ins>
      <w:ins w:id="263" w:author="João Girão" w:date="2013-03-14T17:49:00Z">
        <w:r>
          <w:rPr>
            <w:lang w:val="en-US"/>
          </w:rPr>
          <w:t xml:space="preserve"> risks;</w:t>
        </w:r>
      </w:ins>
      <w:bookmarkStart w:id="264" w:name="_GoBack"/>
      <w:bookmarkEnd w:id="264"/>
    </w:p>
    <w:sectPr w:rsidR="00F7281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0" w:author="Carla" w:date="2013-03-14T22:17:00Z" w:initials="C">
    <w:p w:rsidR="00386192" w:rsidRDefault="00386192">
      <w:pPr>
        <w:pStyle w:val="Textodecomentrio"/>
      </w:pPr>
      <w:r>
        <w:rPr>
          <w:rStyle w:val="Refdecomentrio"/>
        </w:rPr>
        <w:annotationRef/>
      </w:r>
      <w:r>
        <w:t xml:space="preserve">Não percebi o que queres com a escala. São características de </w:t>
      </w:r>
      <w:proofErr w:type="gramStart"/>
      <w:r>
        <w:t>cada requisitos</w:t>
      </w:r>
      <w:proofErr w:type="gramEnd"/>
      <w:r>
        <w:t xml:space="preserve">. Ou são ou não. Não é para tentar classificar em que medida. A ideia e que </w:t>
      </w:r>
      <w:proofErr w:type="gramStart"/>
      <w:r>
        <w:t>o requisitos criados</w:t>
      </w:r>
      <w:proofErr w:type="gramEnd"/>
      <w:r>
        <w:t xml:space="preserve"> sejam na medida do </w:t>
      </w:r>
      <w:proofErr w:type="spellStart"/>
      <w:r>
        <w:t>possivel</w:t>
      </w:r>
      <w:proofErr w:type="spellEnd"/>
      <w:r>
        <w:t xml:space="preserve"> específicos, atingíveis, etc. </w:t>
      </w:r>
    </w:p>
  </w:comment>
  <w:comment w:id="188" w:author="Carla" w:date="2013-03-14T22:44:00Z" w:initials="C">
    <w:p w:rsidR="0067193D" w:rsidRDefault="0067193D">
      <w:pPr>
        <w:pStyle w:val="Textodecomentrio"/>
      </w:pPr>
      <w:r>
        <w:rPr>
          <w:rStyle w:val="Refdecomentrio"/>
        </w:rPr>
        <w:annotationRef/>
      </w:r>
      <w:r>
        <w:t>Não tenho a certeza. Tenho que fazer alguma pesquisa sobre o assunto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816" w:rsidRDefault="00F72816" w:rsidP="00042081">
      <w:pPr>
        <w:spacing w:after="0" w:line="240" w:lineRule="auto"/>
      </w:pPr>
      <w:r>
        <w:separator/>
      </w:r>
    </w:p>
  </w:endnote>
  <w:endnote w:type="continuationSeparator" w:id="0">
    <w:p w:rsidR="00F72816" w:rsidRDefault="00F7281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70648A" w:rsidRDefault="00906D0A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</w:t>
    </w:r>
    <w:r w:rsidR="009553EC" w:rsidRPr="0070648A">
      <w:rPr>
        <w:lang w:val="en-US"/>
      </w:rPr>
      <w:t>ware 2013</w:t>
    </w:r>
  </w:p>
  <w:p w:rsidR="00042081" w:rsidRPr="0070648A" w:rsidRDefault="00182634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648A" w:rsidRPr="0070648A">
          <w:rPr>
            <w:lang w:val="en-US"/>
          </w:rPr>
          <w:t>Requirements Analysis Process</w:t>
        </w:r>
      </w:sdtContent>
    </w:sdt>
    <w:r w:rsidR="00042081" w:rsidRPr="0070648A">
      <w:rPr>
        <w:lang w:val="en-US"/>
      </w:rPr>
      <w:tab/>
    </w:r>
    <w:r w:rsidR="00042081" w:rsidRPr="0070648A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70648A" w:rsidRDefault="006F3F7C" w:rsidP="006F3F7C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  <w:r w:rsidRPr="0070648A">
      <w:rPr>
        <w:lang w:val="en-US"/>
      </w:rPr>
      <w:tab/>
    </w:r>
    <w:r w:rsidRPr="0070648A">
      <w:rPr>
        <w:lang w:val="en-US"/>
      </w:rPr>
      <w:tab/>
    </w:r>
  </w:p>
  <w:p w:rsidR="00895D61" w:rsidRPr="0070648A" w:rsidRDefault="00182634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70648A" w:rsidRDefault="00705D20">
    <w:pPr>
      <w:pStyle w:val="Rodap"/>
      <w:rPr>
        <w:lang w:val="en-US"/>
      </w:rPr>
    </w:pPr>
    <w:proofErr w:type="spellStart"/>
    <w:r w:rsidRPr="0070648A">
      <w:rPr>
        <w:lang w:val="en-US"/>
      </w:rPr>
      <w:t>Projeto</w:t>
    </w:r>
    <w:proofErr w:type="spellEnd"/>
    <w:r w:rsidRPr="0070648A">
      <w:rPr>
        <w:lang w:val="en-US"/>
      </w:rPr>
      <w:t xml:space="preserve"> Software 2013</w:t>
    </w:r>
  </w:p>
  <w:p w:rsidR="00705D20" w:rsidRPr="0070648A" w:rsidRDefault="00182634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70648A" w:rsidRPr="0070648A">
          <w:rPr>
            <w:lang w:val="en-US"/>
          </w:rPr>
          <w:t>Requirements Analysis Process</w:t>
        </w:r>
      </w:sdtContent>
    </w:sdt>
    <w:r w:rsidR="00705D20" w:rsidRPr="0070648A">
      <w:rPr>
        <w:lang w:val="en-US"/>
      </w:rPr>
      <w:tab/>
    </w:r>
    <w:r w:rsidR="00705D20" w:rsidRPr="0070648A">
      <w:rPr>
        <w:lang w:val="en-US"/>
      </w:rPr>
      <w:tab/>
    </w:r>
    <w:r>
      <w:fldChar w:fldCharType="begin"/>
    </w:r>
    <w:r w:rsidR="00355478" w:rsidRPr="0070648A">
      <w:rPr>
        <w:lang w:val="en-US"/>
      </w:rPr>
      <w:instrText xml:space="preserve"> PAGE   \* MERGEFORMAT </w:instrText>
    </w:r>
    <w:r>
      <w:fldChar w:fldCharType="separate"/>
    </w:r>
    <w:r w:rsidR="005844A0">
      <w:rPr>
        <w:noProof/>
        <w:lang w:val="en-US"/>
      </w:rPr>
      <w:t>5</w: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182634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70648A">
          <w:t>Requirements</w:t>
        </w:r>
        <w:proofErr w:type="spellEnd"/>
        <w:r w:rsidR="0070648A">
          <w:t xml:space="preserve"> </w:t>
        </w:r>
        <w:proofErr w:type="spellStart"/>
        <w:r w:rsidR="0070648A">
          <w:t>Analysis</w:t>
        </w:r>
        <w:proofErr w:type="spellEnd"/>
        <w:r w:rsidR="0070648A">
          <w:t xml:space="preserve"> </w:t>
        </w:r>
        <w:proofErr w:type="spellStart"/>
        <w:r w:rsidR="0070648A">
          <w:t>Process</w:t>
        </w:r>
        <w:proofErr w:type="spellEnd"/>
      </w:sdtContent>
    </w:sdt>
    <w:r w:rsidR="00705D20">
      <w:tab/>
    </w:r>
    <w:r>
      <w:fldChar w:fldCharType="begin"/>
    </w:r>
    <w:r w:rsidR="0055508F">
      <w:instrText xml:space="preserve"> PAGE   \* MERGEFORMAT </w:instrText>
    </w:r>
    <w:r>
      <w:fldChar w:fldCharType="separate"/>
    </w:r>
    <w:r w:rsidR="00990E8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816" w:rsidRDefault="00F72816" w:rsidP="00042081">
      <w:pPr>
        <w:spacing w:after="0" w:line="240" w:lineRule="auto"/>
      </w:pPr>
      <w:r>
        <w:separator/>
      </w:r>
    </w:p>
  </w:footnote>
  <w:footnote w:type="continuationSeparator" w:id="0">
    <w:p w:rsidR="00F72816" w:rsidRDefault="00F7281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8609A"/>
    <w:multiLevelType w:val="hybridMultilevel"/>
    <w:tmpl w:val="7B62C8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60556"/>
    <w:multiLevelType w:val="hybridMultilevel"/>
    <w:tmpl w:val="216807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C5CEA"/>
    <w:multiLevelType w:val="hybridMultilevel"/>
    <w:tmpl w:val="AC42F4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DB650E8"/>
    <w:multiLevelType w:val="hybridMultilevel"/>
    <w:tmpl w:val="37F2C4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06224F"/>
    <w:multiLevelType w:val="hybridMultilevel"/>
    <w:tmpl w:val="DD26B8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45975"/>
    <w:multiLevelType w:val="hybridMultilevel"/>
    <w:tmpl w:val="4F888E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054311"/>
    <w:rsid w:val="00057FAC"/>
    <w:rsid w:val="00062D28"/>
    <w:rsid w:val="000867A9"/>
    <w:rsid w:val="000938B4"/>
    <w:rsid w:val="000C1CF4"/>
    <w:rsid w:val="00112752"/>
    <w:rsid w:val="00182634"/>
    <w:rsid w:val="0018359A"/>
    <w:rsid w:val="00192E0D"/>
    <w:rsid w:val="001B72E3"/>
    <w:rsid w:val="0028361F"/>
    <w:rsid w:val="002B0680"/>
    <w:rsid w:val="002C571F"/>
    <w:rsid w:val="002C5DB9"/>
    <w:rsid w:val="002E24B7"/>
    <w:rsid w:val="00303684"/>
    <w:rsid w:val="0034313F"/>
    <w:rsid w:val="00345E81"/>
    <w:rsid w:val="00355478"/>
    <w:rsid w:val="00386192"/>
    <w:rsid w:val="003B7E8D"/>
    <w:rsid w:val="00417349"/>
    <w:rsid w:val="0042608F"/>
    <w:rsid w:val="0044559D"/>
    <w:rsid w:val="00447EA4"/>
    <w:rsid w:val="004630B1"/>
    <w:rsid w:val="004724C9"/>
    <w:rsid w:val="00473BF4"/>
    <w:rsid w:val="00484D7B"/>
    <w:rsid w:val="004C07E7"/>
    <w:rsid w:val="005049AE"/>
    <w:rsid w:val="0054698F"/>
    <w:rsid w:val="0055508F"/>
    <w:rsid w:val="005844A0"/>
    <w:rsid w:val="00586410"/>
    <w:rsid w:val="005B41AD"/>
    <w:rsid w:val="005C0745"/>
    <w:rsid w:val="005D629D"/>
    <w:rsid w:val="00640722"/>
    <w:rsid w:val="0067193D"/>
    <w:rsid w:val="0068607F"/>
    <w:rsid w:val="006B61AE"/>
    <w:rsid w:val="006D4014"/>
    <w:rsid w:val="006E5CA5"/>
    <w:rsid w:val="006F3F7C"/>
    <w:rsid w:val="00705116"/>
    <w:rsid w:val="00705D20"/>
    <w:rsid w:val="0070648A"/>
    <w:rsid w:val="007748FB"/>
    <w:rsid w:val="007E034B"/>
    <w:rsid w:val="007E7EBF"/>
    <w:rsid w:val="007F5299"/>
    <w:rsid w:val="00826DB7"/>
    <w:rsid w:val="0084384F"/>
    <w:rsid w:val="008743FA"/>
    <w:rsid w:val="00895D61"/>
    <w:rsid w:val="008B5E12"/>
    <w:rsid w:val="008F1BA5"/>
    <w:rsid w:val="00906D0A"/>
    <w:rsid w:val="0092463C"/>
    <w:rsid w:val="009553EC"/>
    <w:rsid w:val="00984FC1"/>
    <w:rsid w:val="00985E08"/>
    <w:rsid w:val="00990E85"/>
    <w:rsid w:val="009D467B"/>
    <w:rsid w:val="00A34B36"/>
    <w:rsid w:val="00A470E9"/>
    <w:rsid w:val="00A65C0E"/>
    <w:rsid w:val="00B1414D"/>
    <w:rsid w:val="00BC0919"/>
    <w:rsid w:val="00BE20D4"/>
    <w:rsid w:val="00BE290C"/>
    <w:rsid w:val="00C63C38"/>
    <w:rsid w:val="00C8541E"/>
    <w:rsid w:val="00C97915"/>
    <w:rsid w:val="00CC3F0B"/>
    <w:rsid w:val="00D023C5"/>
    <w:rsid w:val="00D2590B"/>
    <w:rsid w:val="00DD2A0E"/>
    <w:rsid w:val="00DF1004"/>
    <w:rsid w:val="00DF4FD1"/>
    <w:rsid w:val="00E02488"/>
    <w:rsid w:val="00E146E2"/>
    <w:rsid w:val="00E4657F"/>
    <w:rsid w:val="00E56754"/>
    <w:rsid w:val="00E7190E"/>
    <w:rsid w:val="00E71BE6"/>
    <w:rsid w:val="00E966BD"/>
    <w:rsid w:val="00F05EEF"/>
    <w:rsid w:val="00F24CA6"/>
    <w:rsid w:val="00F37DE8"/>
    <w:rsid w:val="00F53D40"/>
    <w:rsid w:val="00F72816"/>
    <w:rsid w:val="00FB756B"/>
    <w:rsid w:val="00FE77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386192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386192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38619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386192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3861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5769FC-E9D2-40E9-A3A5-4FAE113D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8</Pages>
  <Words>1310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Requirements Analysis Process</vt:lpstr>
    </vt:vector>
  </TitlesOfParts>
  <Company>PS2Win</Company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Process</dc:title>
  <dc:subject>Keep Your Time</dc:subject>
  <dc:creator>Carla Machado</dc:creator>
  <dc:description>V0.1</dc:description>
  <cp:lastModifiedBy>Carla</cp:lastModifiedBy>
  <cp:revision>13</cp:revision>
  <dcterms:created xsi:type="dcterms:W3CDTF">2013-03-06T23:04:00Z</dcterms:created>
  <dcterms:modified xsi:type="dcterms:W3CDTF">2013-03-15T00:23:00Z</dcterms:modified>
  <cp:contentStatus>Draft</cp:contentStatus>
</cp:coreProperties>
</file>