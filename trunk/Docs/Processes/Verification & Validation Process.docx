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31F9E261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7041080" w14:textId="77777777" w:rsidR="006F3F7C" w:rsidRDefault="001B72E3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14:paraId="5C7C118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A6E81F2" w14:textId="77777777" w:rsidR="006F3F7C" w:rsidRDefault="001E7F43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Verification &amp; Validation Process</w:t>
                    </w:r>
                  </w:p>
                </w:sdtContent>
              </w:sdt>
            </w:tc>
          </w:tr>
          <w:tr w:rsidR="006F3F7C" w14:paraId="49E9AA2C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EB96879" w14:textId="77777777" w:rsidR="006F3F7C" w:rsidRDefault="00761719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Keep Your Time</w:t>
                    </w:r>
                  </w:p>
                </w:tc>
              </w:sdtContent>
            </w:sdt>
          </w:tr>
        </w:tbl>
        <w:p w14:paraId="24322703" w14:textId="77777777" w:rsidR="006F3F7C" w:rsidRDefault="006F3F7C"/>
        <w:p w14:paraId="330F6D71" w14:textId="77777777" w:rsidR="006F3F7C" w:rsidRDefault="006F3F7C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14:paraId="2E03123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1E6493C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João Girão;João Martins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2A94840D" w14:textId="77777777" w:rsidR="006F3F7C" w:rsidRDefault="006C4421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9AA6F0" w14:textId="77777777" w:rsidR="006F3F7C" w:rsidRDefault="006F3F7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46DE9754" w14:textId="77777777" w:rsidR="006F3F7C" w:rsidRDefault="006F3F7C"/>
        <w:p w14:paraId="64605911" w14:textId="77777777" w:rsidR="00F24CA6" w:rsidRDefault="00F24CA6">
          <w:pPr>
            <w:rPr>
              <w:lang w:val="en-US"/>
            </w:rPr>
            <w:sectPr w:rsidR="00F24CA6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5F45BC10" w14:textId="77777777" w:rsidR="006F3F7C" w:rsidRDefault="000A0537">
          <w:pPr>
            <w:rPr>
              <w:lang w:val="en-US"/>
            </w:rPr>
          </w:pPr>
        </w:p>
      </w:sdtContent>
    </w:sdt>
    <w:p w14:paraId="114C9851" w14:textId="77777777" w:rsidR="006F3F7C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427C217C" w14:textId="77777777" w:rsidR="00906D0A" w:rsidRPr="00F24CA6" w:rsidRDefault="004630B1">
          <w:pPr>
            <w:pStyle w:val="TOCHeading"/>
          </w:pPr>
          <w:r w:rsidRPr="00F24CA6">
            <w:t>Content</w:t>
          </w:r>
        </w:p>
        <w:p w14:paraId="2F1D6585" w14:textId="77777777" w:rsidR="009C3EC8" w:rsidRDefault="00184C54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895D61">
            <w:rPr>
              <w:lang w:val="en-US"/>
            </w:rPr>
            <w:fldChar w:fldCharType="begin"/>
          </w:r>
          <w:r w:rsidR="00906D0A" w:rsidRPr="00F24CA6">
            <w:instrText xml:space="preserve"> TOC \o "1-3" \h \z \u </w:instrText>
          </w:r>
          <w:r w:rsidRPr="00895D61">
            <w:rPr>
              <w:lang w:val="en-US"/>
            </w:rPr>
            <w:fldChar w:fldCharType="separate"/>
          </w:r>
          <w:hyperlink w:anchor="_Toc351935369" w:history="1">
            <w:r w:rsidR="009C3EC8" w:rsidRPr="00342F68">
              <w:rPr>
                <w:rStyle w:val="Hyperlink"/>
                <w:noProof/>
                <w:lang w:val="en-US"/>
              </w:rPr>
              <w:t>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Purpose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_Toc351935369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15CC6022" w14:textId="77777777" w:rsidR="009C3EC8" w:rsidRDefault="000A053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0" w:history="1">
            <w:r w:rsidR="009C3EC8" w:rsidRPr="00342F68">
              <w:rPr>
                <w:rStyle w:val="Hyperlink"/>
                <w:noProof/>
                <w:lang w:val="en-US"/>
              </w:rPr>
              <w:t>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 and 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_Toc351935370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5C90B066" w14:textId="77777777" w:rsidR="009C3EC8" w:rsidRDefault="000A053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1" w:history="1">
            <w:r w:rsidR="009C3EC8" w:rsidRPr="00342F68">
              <w:rPr>
                <w:rStyle w:val="Hyperlink"/>
                <w:noProof/>
                <w:lang w:val="en-US"/>
              </w:rPr>
              <w:t>2.1.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Inputs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_Toc351935371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5CC0DCD" w14:textId="77777777" w:rsidR="009C3EC8" w:rsidRDefault="000A0537">
          <w:pPr>
            <w:pStyle w:val="TO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2" w:history="1">
            <w:r w:rsidR="009C3EC8" w:rsidRPr="00342F68">
              <w:rPr>
                <w:rStyle w:val="Hyperlink"/>
                <w:noProof/>
                <w:lang w:val="en-US"/>
              </w:rPr>
              <w:t>2.2.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Outputs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_Toc351935372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703A35A8" w14:textId="77777777" w:rsidR="009C3EC8" w:rsidRDefault="000A053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3" w:history="1">
            <w:r w:rsidR="009C3EC8" w:rsidRPr="00342F68">
              <w:rPr>
                <w:rStyle w:val="Hyperlink"/>
                <w:noProof/>
                <w:lang w:val="en-US"/>
              </w:rPr>
              <w:t>3.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Activities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_Toc351935373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1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0429531D" w14:textId="77777777" w:rsidR="009C3EC8" w:rsidRDefault="000A053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4" w:history="1">
            <w:r w:rsidR="009C3EC8" w:rsidRPr="00342F68">
              <w:rPr>
                <w:rStyle w:val="Hyperlink"/>
                <w:noProof/>
                <w:lang w:val="en-US"/>
              </w:rPr>
              <w:t>4.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Tools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_Toc351935374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4066345C" w14:textId="77777777" w:rsidR="009C3EC8" w:rsidRDefault="000A053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5" w:history="1">
            <w:r w:rsidR="009C3EC8" w:rsidRPr="00342F68">
              <w:rPr>
                <w:rStyle w:val="Hyperlink"/>
                <w:noProof/>
                <w:lang w:val="en-US"/>
              </w:rPr>
              <w:t>5.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Related Processes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_Toc351935375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2BF3896F" w14:textId="77777777" w:rsidR="009C3EC8" w:rsidRDefault="000A0537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1935376" w:history="1">
            <w:r w:rsidR="009C3EC8" w:rsidRPr="00342F68">
              <w:rPr>
                <w:rStyle w:val="Hyperlink"/>
                <w:noProof/>
                <w:lang w:val="en-US"/>
              </w:rPr>
              <w:t>6.</w:t>
            </w:r>
            <w:r w:rsidR="009C3EC8">
              <w:rPr>
                <w:rFonts w:eastAsiaTheme="minorEastAsia"/>
                <w:noProof/>
                <w:lang w:eastAsia="pt-PT"/>
              </w:rPr>
              <w:tab/>
            </w:r>
            <w:r w:rsidR="009C3EC8" w:rsidRPr="00342F68">
              <w:rPr>
                <w:rStyle w:val="Hyperlink"/>
                <w:noProof/>
                <w:lang w:val="en-US"/>
              </w:rPr>
              <w:t>Measures</w:t>
            </w:r>
            <w:r w:rsidR="009C3EC8">
              <w:rPr>
                <w:noProof/>
                <w:webHidden/>
              </w:rPr>
              <w:tab/>
            </w:r>
            <w:r w:rsidR="009C3EC8">
              <w:rPr>
                <w:noProof/>
                <w:webHidden/>
              </w:rPr>
              <w:fldChar w:fldCharType="begin"/>
            </w:r>
            <w:r w:rsidR="009C3EC8">
              <w:rPr>
                <w:noProof/>
                <w:webHidden/>
              </w:rPr>
              <w:instrText xml:space="preserve"> PAGEREF _Toc351935376 \h </w:instrText>
            </w:r>
            <w:r w:rsidR="009C3EC8">
              <w:rPr>
                <w:noProof/>
                <w:webHidden/>
              </w:rPr>
            </w:r>
            <w:r w:rsidR="009C3EC8">
              <w:rPr>
                <w:noProof/>
                <w:webHidden/>
              </w:rPr>
              <w:fldChar w:fldCharType="separate"/>
            </w:r>
            <w:r w:rsidR="009C3EC8">
              <w:rPr>
                <w:noProof/>
                <w:webHidden/>
              </w:rPr>
              <w:t>3</w:t>
            </w:r>
            <w:r w:rsidR="009C3EC8">
              <w:rPr>
                <w:noProof/>
                <w:webHidden/>
              </w:rPr>
              <w:fldChar w:fldCharType="end"/>
            </w:r>
          </w:hyperlink>
        </w:p>
        <w:p w14:paraId="38EC4343" w14:textId="77777777" w:rsidR="00906D0A" w:rsidRPr="00F24CA6" w:rsidRDefault="00184C54">
          <w:r w:rsidRPr="00895D61">
            <w:rPr>
              <w:lang w:val="en-US"/>
            </w:rPr>
            <w:fldChar w:fldCharType="end"/>
          </w:r>
        </w:p>
      </w:sdtContent>
    </w:sdt>
    <w:p w14:paraId="5ADD364F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</w:p>
    <w:p w14:paraId="73794DC9" w14:textId="77777777" w:rsidR="00906D0A" w:rsidRPr="00F24CA6" w:rsidRDefault="00184C54">
      <w:r w:rsidRPr="00895D61">
        <w:rPr>
          <w:lang w:val="en-US"/>
        </w:rPr>
        <w:fldChar w:fldCharType="begin"/>
      </w:r>
      <w:r w:rsidR="00906D0A" w:rsidRPr="00F24CA6">
        <w:instrText xml:space="preserve"> TOC \h \z \c "Figure" </w:instrText>
      </w:r>
      <w:r w:rsidRPr="00895D61">
        <w:rPr>
          <w:lang w:val="en-US"/>
        </w:rPr>
        <w:fldChar w:fldCharType="separate"/>
      </w:r>
      <w:r w:rsidR="00906D0A" w:rsidRPr="00F24CA6">
        <w:rPr>
          <w:b/>
          <w:bCs/>
          <w:noProof/>
        </w:rPr>
        <w:t>Não foi encontrada nenhuma entrada do índice de ilustrações.</w:t>
      </w:r>
      <w:r w:rsidRPr="00895D61">
        <w:rPr>
          <w:lang w:val="en-US"/>
        </w:rPr>
        <w:fldChar w:fldCharType="end"/>
      </w:r>
    </w:p>
    <w:p w14:paraId="0FAA171A" w14:textId="77777777" w:rsidR="00906D0A" w:rsidRPr="00F24CA6" w:rsidRDefault="004630B1">
      <w:r w:rsidRPr="00F24CA6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Tables</w:t>
      </w:r>
    </w:p>
    <w:p w14:paraId="0B44F653" w14:textId="77777777" w:rsidR="009C3EC8" w:rsidRDefault="00184C54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895D61">
        <w:rPr>
          <w:lang w:val="en-US"/>
        </w:rPr>
        <w:fldChar w:fldCharType="begin"/>
      </w:r>
      <w:r w:rsidR="00906D0A" w:rsidRPr="00F24CA6">
        <w:instrText xml:space="preserve"> TOC \h \z \c "Table" </w:instrText>
      </w:r>
      <w:r w:rsidRPr="00895D61">
        <w:rPr>
          <w:lang w:val="en-US"/>
        </w:rPr>
        <w:fldChar w:fldCharType="separate"/>
      </w:r>
      <w:hyperlink w:anchor="_Toc351935379" w:history="1">
        <w:r w:rsidR="009C3EC8" w:rsidRPr="00DA4515">
          <w:rPr>
            <w:rStyle w:val="Hyperlink"/>
            <w:noProof/>
            <w:lang w:val="en-US"/>
          </w:rPr>
          <w:t>Table 1: List of Contributors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_Toc351935379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6FAA7244" w14:textId="77777777" w:rsidR="009C3EC8" w:rsidRDefault="000A0537">
      <w:pPr>
        <w:pStyle w:val="TableofFigur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1935380" w:history="1">
        <w:r w:rsidR="009C3EC8" w:rsidRPr="00DA4515">
          <w:rPr>
            <w:rStyle w:val="Hyperlink"/>
            <w:noProof/>
            <w:lang w:val="en-US"/>
          </w:rPr>
          <w:t>Table 2: Version history</w:t>
        </w:r>
        <w:r w:rsidR="009C3EC8">
          <w:rPr>
            <w:noProof/>
            <w:webHidden/>
          </w:rPr>
          <w:tab/>
        </w:r>
        <w:r w:rsidR="009C3EC8">
          <w:rPr>
            <w:noProof/>
            <w:webHidden/>
          </w:rPr>
          <w:fldChar w:fldCharType="begin"/>
        </w:r>
        <w:r w:rsidR="009C3EC8">
          <w:rPr>
            <w:noProof/>
            <w:webHidden/>
          </w:rPr>
          <w:instrText xml:space="preserve"> PAGEREF _Toc351935380 \h </w:instrText>
        </w:r>
        <w:r w:rsidR="009C3EC8">
          <w:rPr>
            <w:noProof/>
            <w:webHidden/>
          </w:rPr>
        </w:r>
        <w:r w:rsidR="009C3EC8">
          <w:rPr>
            <w:noProof/>
            <w:webHidden/>
          </w:rPr>
          <w:fldChar w:fldCharType="separate"/>
        </w:r>
        <w:r w:rsidR="009C3EC8">
          <w:rPr>
            <w:noProof/>
            <w:webHidden/>
          </w:rPr>
          <w:t>ii</w:t>
        </w:r>
        <w:r w:rsidR="009C3EC8">
          <w:rPr>
            <w:noProof/>
            <w:webHidden/>
          </w:rPr>
          <w:fldChar w:fldCharType="end"/>
        </w:r>
      </w:hyperlink>
    </w:p>
    <w:p w14:paraId="78EE89AB" w14:textId="77777777" w:rsidR="00895D61" w:rsidRPr="00F24CA6" w:rsidRDefault="00184C54">
      <w:r w:rsidRPr="00895D61">
        <w:rPr>
          <w:lang w:val="en-US"/>
        </w:rPr>
        <w:fldChar w:fldCharType="end"/>
      </w:r>
    </w:p>
    <w:p w14:paraId="722465C5" w14:textId="77777777" w:rsidR="00906D0A" w:rsidRPr="00F24CA6" w:rsidRDefault="00906D0A">
      <w:r w:rsidRPr="00F24CA6">
        <w:br w:type="page"/>
      </w:r>
    </w:p>
    <w:p w14:paraId="7961321F" w14:textId="77777777" w:rsidR="00906D0A" w:rsidRDefault="00906D0A"/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685"/>
        <w:gridCol w:w="1985"/>
      </w:tblGrid>
      <w:tr w:rsidR="00192E0D" w:rsidRPr="00895D61" w14:paraId="69883946" w14:textId="77777777" w:rsidTr="00E146E2">
        <w:tc>
          <w:tcPr>
            <w:tcW w:w="9606" w:type="dxa"/>
            <w:gridSpan w:val="4"/>
          </w:tcPr>
          <w:p w14:paraId="20CCBD55" w14:textId="77777777" w:rsidR="00192E0D" w:rsidRPr="00E146E2" w:rsidRDefault="00192E0D" w:rsidP="007A01B8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192E0D" w:rsidRPr="00895D61" w14:paraId="53FF9865" w14:textId="77777777" w:rsidTr="00DF4FD1">
        <w:tc>
          <w:tcPr>
            <w:tcW w:w="1668" w:type="dxa"/>
            <w:vAlign w:val="center"/>
          </w:tcPr>
          <w:p w14:paraId="2A0A12A4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5F79D9B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685" w:type="dxa"/>
            <w:vAlign w:val="center"/>
          </w:tcPr>
          <w:p w14:paraId="60A348C1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1985" w:type="dxa"/>
            <w:vAlign w:val="center"/>
          </w:tcPr>
          <w:p w14:paraId="732B022E" w14:textId="77777777" w:rsidR="00192E0D" w:rsidRPr="00E146E2" w:rsidRDefault="00192E0D" w:rsidP="00DF4FD1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192E0D" w:rsidRPr="00895D61" w14:paraId="2C012EC8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2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0F8633EF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</w:t>
                </w:r>
                <w:r w:rsidR="007748FB">
                  <w:t>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2A83181D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3685" w:type="dxa"/>
            <w:vAlign w:val="center"/>
          </w:tcPr>
          <w:p w14:paraId="0240E489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228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0E8C00A3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192E0D" w:rsidRPr="00895D61" w14:paraId="35B29DB6" w14:textId="77777777" w:rsidTr="00DF4FD1">
        <w:tc>
          <w:tcPr>
            <w:tcW w:w="1668" w:type="dxa"/>
            <w:vAlign w:val="center"/>
          </w:tcPr>
          <w:sdt>
            <w:sdtPr>
              <w:rPr>
                <w:lang w:val="en-US"/>
              </w:rPr>
              <w:alias w:val="Data"/>
              <w:id w:val="529009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446C76AA" w14:textId="77777777" w:rsidR="00192E0D" w:rsidRPr="00895D61" w:rsidRDefault="006C4421" w:rsidP="00DF4FD1">
                <w:pPr>
                  <w:pStyle w:val="NoSpacing"/>
                  <w:jc w:val="center"/>
                  <w:rPr>
                    <w:rFonts w:eastAsiaTheme="minorHAnsi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268" w:type="dxa"/>
            <w:vAlign w:val="center"/>
          </w:tcPr>
          <w:p w14:paraId="10112097" w14:textId="77777777" w:rsidR="00192E0D" w:rsidRPr="00895D61" w:rsidRDefault="006C442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3685" w:type="dxa"/>
            <w:vAlign w:val="center"/>
          </w:tcPr>
          <w:p w14:paraId="7C1C099C" w14:textId="77777777" w:rsidR="00192E0D" w:rsidRPr="00895D61" w:rsidRDefault="00E146E2" w:rsidP="006C442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</w:t>
            </w:r>
            <w:r w:rsidR="006C4421">
              <w:rPr>
                <w:lang w:val="en-US"/>
              </w:rPr>
              <w:t>831</w:t>
            </w:r>
            <w:r>
              <w:rPr>
                <w:lang w:val="en-US"/>
              </w:rPr>
              <w:t>@alunos.isec.pt</w:t>
            </w:r>
          </w:p>
        </w:tc>
        <w:tc>
          <w:tcPr>
            <w:tcW w:w="1985" w:type="dxa"/>
            <w:vAlign w:val="center"/>
          </w:tcPr>
          <w:p w14:paraId="5AA98DD2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  <w:r w:rsidRPr="00895D61">
              <w:rPr>
                <w:lang w:val="en-US"/>
              </w:rPr>
              <w:t>Author</w:t>
            </w:r>
          </w:p>
        </w:tc>
      </w:tr>
      <w:tr w:rsidR="00DF4FD1" w:rsidRPr="00895D61" w14:paraId="4651CF5A" w14:textId="77777777" w:rsidTr="00DF4FD1">
        <w:tc>
          <w:tcPr>
            <w:tcW w:w="1668" w:type="dxa"/>
            <w:vAlign w:val="center"/>
          </w:tcPr>
          <w:p w14:paraId="20592297" w14:textId="77777777" w:rsidR="00DF4FD1" w:rsidRPr="00895D61" w:rsidRDefault="00D77DE1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68" w:type="dxa"/>
            <w:vAlign w:val="center"/>
          </w:tcPr>
          <w:p w14:paraId="1690BBAC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3685" w:type="dxa"/>
            <w:vAlign w:val="center"/>
          </w:tcPr>
          <w:p w14:paraId="497C6D88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a21170292@alunos.isec.pt</w:t>
            </w:r>
          </w:p>
        </w:tc>
        <w:tc>
          <w:tcPr>
            <w:tcW w:w="1985" w:type="dxa"/>
            <w:vAlign w:val="center"/>
          </w:tcPr>
          <w:p w14:paraId="4582CF26" w14:textId="77777777" w:rsidR="00DF4FD1" w:rsidRPr="00895D61" w:rsidRDefault="00D77DE1" w:rsidP="00DF4FD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192E0D" w:rsidRPr="00895D61" w14:paraId="0947C7C5" w14:textId="77777777" w:rsidTr="00DF4FD1">
        <w:tc>
          <w:tcPr>
            <w:tcW w:w="1668" w:type="dxa"/>
            <w:vAlign w:val="center"/>
          </w:tcPr>
          <w:p w14:paraId="4B8C94C6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6B344B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02FBA0A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200F1C4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</w:tr>
      <w:tr w:rsidR="00192E0D" w:rsidRPr="00895D61" w14:paraId="11EB43E9" w14:textId="77777777" w:rsidTr="00DF4FD1">
        <w:tc>
          <w:tcPr>
            <w:tcW w:w="1668" w:type="dxa"/>
            <w:vAlign w:val="center"/>
          </w:tcPr>
          <w:p w14:paraId="21C782B2" w14:textId="77777777" w:rsidR="00192E0D" w:rsidRPr="00895D61" w:rsidRDefault="00192E0D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DEDADFE" w14:textId="77777777" w:rsidR="00192E0D" w:rsidRPr="00895D61" w:rsidRDefault="00192E0D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2238E67B" w14:textId="77777777" w:rsidR="002F2853" w:rsidRDefault="002F2853">
            <w:pPr>
              <w:keepNext/>
              <w:jc w:val="center"/>
              <w:rPr>
                <w:rFonts w:asciiTheme="majorHAnsi" w:eastAsiaTheme="majorEastAsia" w:hAnsiTheme="majorHAnsi" w:cstheme="majorBidi"/>
                <w:color w:val="404040" w:themeColor="text1" w:themeTint="BF"/>
                <w:sz w:val="20"/>
                <w:szCs w:val="20"/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7BEEC43D" w14:textId="77777777" w:rsidR="00192E0D" w:rsidRPr="00895D61" w:rsidRDefault="00192E0D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4D8B6462" w14:textId="77777777" w:rsidTr="00DF4FD1">
        <w:tc>
          <w:tcPr>
            <w:tcW w:w="1668" w:type="dxa"/>
            <w:vAlign w:val="center"/>
          </w:tcPr>
          <w:p w14:paraId="0998FCEB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B6A7C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15A0E9D8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5937D24B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  <w:tr w:rsidR="00CF0AC5" w:rsidRPr="00895D61" w14:paraId="7581C803" w14:textId="77777777" w:rsidTr="00DF4FD1">
        <w:tc>
          <w:tcPr>
            <w:tcW w:w="1668" w:type="dxa"/>
            <w:vAlign w:val="center"/>
          </w:tcPr>
          <w:p w14:paraId="7796D4F8" w14:textId="77777777" w:rsidR="00CF0AC5" w:rsidRPr="00895D61" w:rsidRDefault="00CF0AC5" w:rsidP="00DF4FD1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70753855" w14:textId="77777777" w:rsidR="00CF0AC5" w:rsidRPr="00895D61" w:rsidRDefault="00CF0AC5" w:rsidP="00DF4FD1">
            <w:pPr>
              <w:jc w:val="center"/>
              <w:rPr>
                <w:lang w:val="en-US"/>
              </w:rPr>
            </w:pPr>
          </w:p>
        </w:tc>
        <w:tc>
          <w:tcPr>
            <w:tcW w:w="3685" w:type="dxa"/>
            <w:vAlign w:val="center"/>
          </w:tcPr>
          <w:p w14:paraId="5BFF1A06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1985" w:type="dxa"/>
            <w:vAlign w:val="center"/>
          </w:tcPr>
          <w:p w14:paraId="64964FD7" w14:textId="77777777" w:rsidR="00CF0AC5" w:rsidRPr="00895D61" w:rsidRDefault="00CF0AC5" w:rsidP="00DF4FD1">
            <w:pPr>
              <w:keepNext/>
              <w:jc w:val="center"/>
              <w:rPr>
                <w:lang w:val="en-US"/>
              </w:rPr>
            </w:pPr>
          </w:p>
        </w:tc>
      </w:tr>
    </w:tbl>
    <w:p w14:paraId="0EE32449" w14:textId="77777777" w:rsidR="00BE20D4" w:rsidRPr="0089735B" w:rsidRDefault="00BE20D4" w:rsidP="00BE20D4">
      <w:pPr>
        <w:pStyle w:val="Caption"/>
        <w:rPr>
          <w:lang w:val="en-US"/>
        </w:rPr>
      </w:pPr>
      <w:bookmarkStart w:id="0" w:name="_Toc351935379"/>
      <w:r w:rsidRPr="0089735B">
        <w:rPr>
          <w:lang w:val="en-US"/>
        </w:rPr>
        <w:t xml:space="preserve">Table </w:t>
      </w:r>
      <w:r w:rsidR="00184C54" w:rsidRPr="0089735B">
        <w:rPr>
          <w:lang w:val="en-US"/>
        </w:rPr>
        <w:fldChar w:fldCharType="begin"/>
      </w:r>
      <w:r w:rsidR="00DA0F54" w:rsidRPr="0089735B">
        <w:rPr>
          <w:lang w:val="en-US"/>
        </w:rPr>
        <w:instrText xml:space="preserve"> SEQ Table \* ARABIC </w:instrText>
      </w:r>
      <w:r w:rsidR="00184C54" w:rsidRPr="0089735B">
        <w:rPr>
          <w:lang w:val="en-US"/>
        </w:rPr>
        <w:fldChar w:fldCharType="separate"/>
      </w:r>
      <w:r w:rsidRPr="0089735B">
        <w:rPr>
          <w:noProof/>
          <w:lang w:val="en-US"/>
        </w:rPr>
        <w:t>1</w:t>
      </w:r>
      <w:r w:rsidR="00184C54" w:rsidRPr="0089735B">
        <w:rPr>
          <w:noProof/>
          <w:lang w:val="en-US"/>
        </w:rPr>
        <w:fldChar w:fldCharType="end"/>
      </w:r>
      <w:r w:rsidRPr="0089735B">
        <w:rPr>
          <w:lang w:val="en-US"/>
        </w:rPr>
        <w:t xml:space="preserve">: List of </w:t>
      </w:r>
      <w:r w:rsidR="0089735B" w:rsidRPr="0089735B">
        <w:rPr>
          <w:lang w:val="en-US"/>
        </w:rPr>
        <w:t>Contributors</w:t>
      </w:r>
      <w:bookmarkEnd w:id="0"/>
    </w:p>
    <w:p w14:paraId="3AF3CE79" w14:textId="77777777" w:rsidR="00BE20D4" w:rsidRPr="00F24CA6" w:rsidRDefault="00BE20D4"/>
    <w:tbl>
      <w:tblPr>
        <w:tblStyle w:val="TableGrid"/>
        <w:tblW w:w="9607" w:type="dxa"/>
        <w:tblLook w:val="04A0" w:firstRow="1" w:lastRow="0" w:firstColumn="1" w:lastColumn="0" w:noHBand="0" w:noVBand="1"/>
      </w:tblPr>
      <w:tblGrid>
        <w:gridCol w:w="1725"/>
        <w:gridCol w:w="2200"/>
        <w:gridCol w:w="1728"/>
        <w:gridCol w:w="977"/>
        <w:gridCol w:w="1249"/>
        <w:gridCol w:w="1728"/>
      </w:tblGrid>
      <w:tr w:rsidR="00192E0D" w:rsidRPr="00895D61" w14:paraId="0ACC5E4B" w14:textId="77777777" w:rsidTr="00960E1E">
        <w:tc>
          <w:tcPr>
            <w:tcW w:w="9607" w:type="dxa"/>
            <w:gridSpan w:val="6"/>
          </w:tcPr>
          <w:p w14:paraId="3644DC83" w14:textId="77777777" w:rsidR="00192E0D" w:rsidRPr="00E146E2" w:rsidRDefault="00192E0D" w:rsidP="00192E0D">
            <w:pPr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895D61" w14:paraId="66C592F5" w14:textId="77777777" w:rsidTr="005D6749">
        <w:tc>
          <w:tcPr>
            <w:tcW w:w="1725" w:type="dxa"/>
            <w:vAlign w:val="center"/>
          </w:tcPr>
          <w:p w14:paraId="5D4A0869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00" w:type="dxa"/>
            <w:vAlign w:val="center"/>
          </w:tcPr>
          <w:p w14:paraId="7C31819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28" w:type="dxa"/>
            <w:vAlign w:val="center"/>
          </w:tcPr>
          <w:p w14:paraId="1244F804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7AEB5EA2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329A5AFF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28" w:type="dxa"/>
            <w:vAlign w:val="center"/>
          </w:tcPr>
          <w:p w14:paraId="66A1C313" w14:textId="77777777" w:rsidR="00F24CA6" w:rsidRPr="00E146E2" w:rsidRDefault="00F24CA6" w:rsidP="00E146E2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E146E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895D61" w14:paraId="68A0A4EC" w14:textId="77777777" w:rsidTr="005D6749">
        <w:tc>
          <w:tcPr>
            <w:tcW w:w="1725" w:type="dxa"/>
            <w:vAlign w:val="center"/>
          </w:tcPr>
          <w:p w14:paraId="44A39FCA" w14:textId="77777777" w:rsidR="00F24CA6" w:rsidRPr="006C4421" w:rsidRDefault="006C4421" w:rsidP="006C4421">
            <w:pPr>
              <w:jc w:val="center"/>
              <w:rPr>
                <w:lang w:val="en-US"/>
              </w:rPr>
            </w:pPr>
            <w:r w:rsidRPr="006C4421">
              <w:rPr>
                <w:lang w:val="en-US"/>
              </w:rPr>
              <w:t>23-03-2013</w:t>
            </w:r>
          </w:p>
        </w:tc>
        <w:tc>
          <w:tcPr>
            <w:tcW w:w="2200" w:type="dxa"/>
            <w:vAlign w:val="center"/>
          </w:tcPr>
          <w:p w14:paraId="5435D99B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 Draft</w:t>
            </w:r>
          </w:p>
        </w:tc>
        <w:tc>
          <w:tcPr>
            <w:tcW w:w="1728" w:type="dxa"/>
            <w:vAlign w:val="center"/>
          </w:tcPr>
          <w:p w14:paraId="30E9E541" w14:textId="77777777" w:rsidR="00F24CA6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  <w:p w14:paraId="180CAF34" w14:textId="77777777" w:rsidR="006C442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  <w:p w14:paraId="39AA2765" w14:textId="77777777" w:rsidR="006C4421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4FB62ECC" w14:textId="77777777" w:rsidR="00F24CA6" w:rsidRPr="00895D61" w:rsidRDefault="006C442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1B2E3189" w14:textId="77777777" w:rsidR="00F24CA6" w:rsidRPr="00895D61" w:rsidRDefault="00F24CA6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62F1E0C" w14:textId="77777777" w:rsidR="00F24CA6" w:rsidRPr="00895D61" w:rsidRDefault="00337DE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E146E2" w:rsidRPr="00761719" w14:paraId="096E66BC" w14:textId="77777777" w:rsidTr="005D6749">
        <w:tc>
          <w:tcPr>
            <w:tcW w:w="1725" w:type="dxa"/>
            <w:vAlign w:val="center"/>
          </w:tcPr>
          <w:p w14:paraId="75E3E785" w14:textId="77777777" w:rsidR="00E146E2" w:rsidRPr="00895D61" w:rsidRDefault="0051175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24-03-2013</w:t>
            </w:r>
          </w:p>
        </w:tc>
        <w:tc>
          <w:tcPr>
            <w:tcW w:w="2200" w:type="dxa"/>
            <w:vAlign w:val="center"/>
          </w:tcPr>
          <w:p w14:paraId="4335C7D6" w14:textId="77777777" w:rsidR="00E146E2" w:rsidRPr="00895D61" w:rsidRDefault="00511759" w:rsidP="0051175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Updating Document, change state and create Templates</w:t>
            </w:r>
          </w:p>
        </w:tc>
        <w:tc>
          <w:tcPr>
            <w:tcW w:w="1728" w:type="dxa"/>
            <w:vAlign w:val="center"/>
          </w:tcPr>
          <w:p w14:paraId="01403397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Girão</w:t>
            </w:r>
          </w:p>
        </w:tc>
        <w:tc>
          <w:tcPr>
            <w:tcW w:w="977" w:type="dxa"/>
            <w:vAlign w:val="center"/>
          </w:tcPr>
          <w:p w14:paraId="1707C8FA" w14:textId="77777777" w:rsidR="00E146E2" w:rsidRPr="00895D61" w:rsidRDefault="0051175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20B5DD3D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BF537E6" w14:textId="77777777" w:rsidR="00E146E2" w:rsidRPr="00895D61" w:rsidRDefault="0051175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E146E2" w:rsidRPr="00761719" w14:paraId="11B4AB66" w14:textId="77777777" w:rsidTr="005D6749">
        <w:tc>
          <w:tcPr>
            <w:tcW w:w="1725" w:type="dxa"/>
            <w:vAlign w:val="center"/>
          </w:tcPr>
          <w:p w14:paraId="6B67F304" w14:textId="77777777" w:rsidR="00E146E2" w:rsidRPr="00895D61" w:rsidRDefault="00D77DE1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27-03-2013</w:t>
            </w:r>
          </w:p>
        </w:tc>
        <w:tc>
          <w:tcPr>
            <w:tcW w:w="2200" w:type="dxa"/>
            <w:vAlign w:val="center"/>
          </w:tcPr>
          <w:p w14:paraId="0DE2CD8D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28" w:type="dxa"/>
            <w:vAlign w:val="center"/>
          </w:tcPr>
          <w:p w14:paraId="50F45FAE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Mário Oliveira</w:t>
            </w:r>
          </w:p>
        </w:tc>
        <w:tc>
          <w:tcPr>
            <w:tcW w:w="977" w:type="dxa"/>
            <w:vAlign w:val="center"/>
          </w:tcPr>
          <w:p w14:paraId="4A077EA9" w14:textId="77777777" w:rsidR="00E146E2" w:rsidRPr="00895D61" w:rsidRDefault="00D77DE1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1C92FB2E" w14:textId="77777777" w:rsidR="00E146E2" w:rsidRPr="00895D61" w:rsidRDefault="00E146E2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DBAC8C2" w14:textId="77777777" w:rsidR="00E146E2" w:rsidRPr="00895D61" w:rsidRDefault="00D77DE1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5D6749" w:rsidRPr="00761719" w14:paraId="77E16ED4" w14:textId="77777777" w:rsidTr="005D6749">
        <w:tc>
          <w:tcPr>
            <w:tcW w:w="1725" w:type="dxa"/>
            <w:vMerge w:val="restart"/>
            <w:vAlign w:val="center"/>
          </w:tcPr>
          <w:p w14:paraId="5B201144" w14:textId="2FE6C2FE" w:rsidR="005D6749" w:rsidRPr="00895D61" w:rsidRDefault="005D674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06-04-2014</w:t>
            </w:r>
          </w:p>
        </w:tc>
        <w:tc>
          <w:tcPr>
            <w:tcW w:w="2200" w:type="dxa"/>
            <w:vMerge w:val="restart"/>
            <w:vAlign w:val="center"/>
          </w:tcPr>
          <w:p w14:paraId="784333CB" w14:textId="42D354AD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Several Changes</w:t>
            </w:r>
          </w:p>
        </w:tc>
        <w:tc>
          <w:tcPr>
            <w:tcW w:w="1728" w:type="dxa"/>
            <w:vMerge w:val="restart"/>
            <w:vAlign w:val="center"/>
          </w:tcPr>
          <w:p w14:paraId="4526E7A2" w14:textId="64B15B2A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João Martins</w:t>
            </w:r>
          </w:p>
        </w:tc>
        <w:tc>
          <w:tcPr>
            <w:tcW w:w="977" w:type="dxa"/>
            <w:vMerge w:val="restart"/>
            <w:vAlign w:val="center"/>
          </w:tcPr>
          <w:p w14:paraId="0091197B" w14:textId="03034E67" w:rsidR="005D6749" w:rsidRPr="00895D61" w:rsidRDefault="005D6749" w:rsidP="00E146E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Merge w:val="restart"/>
            <w:vAlign w:val="center"/>
          </w:tcPr>
          <w:p w14:paraId="598B3F2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E0383BB" w14:textId="6C46AEEC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5D6749" w:rsidRPr="00CF0AC5" w14:paraId="47986BE0" w14:textId="77777777" w:rsidTr="005D6749">
        <w:tc>
          <w:tcPr>
            <w:tcW w:w="1725" w:type="dxa"/>
            <w:vMerge/>
            <w:vAlign w:val="center"/>
          </w:tcPr>
          <w:p w14:paraId="1E65A950" w14:textId="77777777" w:rsidR="005D6749" w:rsidRPr="00895D61" w:rsidRDefault="005D6749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Merge/>
            <w:vAlign w:val="center"/>
          </w:tcPr>
          <w:p w14:paraId="3D1D23ED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Merge/>
            <w:vAlign w:val="center"/>
          </w:tcPr>
          <w:p w14:paraId="21F807FA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Merge/>
            <w:vAlign w:val="center"/>
          </w:tcPr>
          <w:p w14:paraId="4356C33C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Merge/>
            <w:vAlign w:val="center"/>
          </w:tcPr>
          <w:p w14:paraId="728C9E39" w14:textId="77777777" w:rsidR="005D6749" w:rsidRPr="00895D61" w:rsidRDefault="005D6749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79EF136" w14:textId="0CFFBCBD" w:rsidR="005D6749" w:rsidRPr="00895D61" w:rsidRDefault="005D6749" w:rsidP="00E146E2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  <w:bookmarkStart w:id="1" w:name="_GoBack"/>
            <w:bookmarkEnd w:id="1"/>
          </w:p>
        </w:tc>
      </w:tr>
      <w:tr w:rsidR="00CF0AC5" w:rsidRPr="00CF0AC5" w14:paraId="08C92314" w14:textId="77777777" w:rsidTr="005D6749">
        <w:tc>
          <w:tcPr>
            <w:tcW w:w="1725" w:type="dxa"/>
            <w:vAlign w:val="center"/>
          </w:tcPr>
          <w:p w14:paraId="3D6F4040" w14:textId="77777777" w:rsidR="00CF0AC5" w:rsidRPr="00895D61" w:rsidRDefault="00CF0AC5" w:rsidP="00E146E2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7000A2DA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3746999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403FBB6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7DC2287" w14:textId="77777777" w:rsidR="00CF0AC5" w:rsidRPr="00895D61" w:rsidRDefault="00CF0AC5" w:rsidP="00E146E2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3254B5E" w14:textId="77777777" w:rsidR="00CF0AC5" w:rsidRPr="00895D61" w:rsidRDefault="00CF0AC5" w:rsidP="00E146E2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0CB4B48A" w14:textId="77777777" w:rsidTr="005D6749">
        <w:tc>
          <w:tcPr>
            <w:tcW w:w="1725" w:type="dxa"/>
            <w:vAlign w:val="center"/>
          </w:tcPr>
          <w:p w14:paraId="27536626" w14:textId="77777777" w:rsidR="002F2853" w:rsidRDefault="002F2853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458275E7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38F1FE4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6B5B294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7390B3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133D666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41732875" w14:textId="77777777" w:rsidTr="005D6749">
        <w:tc>
          <w:tcPr>
            <w:tcW w:w="1725" w:type="dxa"/>
            <w:vAlign w:val="center"/>
          </w:tcPr>
          <w:p w14:paraId="0B7ECF6D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AE85268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5DAE1009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79AA023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A239C66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1333B353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B43C4D7" w14:textId="77777777" w:rsidTr="005D6749">
        <w:tc>
          <w:tcPr>
            <w:tcW w:w="1725" w:type="dxa"/>
            <w:vAlign w:val="center"/>
          </w:tcPr>
          <w:p w14:paraId="79E3D7E8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34DEE37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65C8C2DD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61E87D70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2F2113C5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23003D7E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  <w:tr w:rsidR="000B0320" w:rsidRPr="00CF0AC5" w14:paraId="59DE63C7" w14:textId="77777777" w:rsidTr="005D6749">
        <w:tc>
          <w:tcPr>
            <w:tcW w:w="1725" w:type="dxa"/>
            <w:vAlign w:val="center"/>
          </w:tcPr>
          <w:p w14:paraId="51E3638A" w14:textId="77777777" w:rsidR="000B0320" w:rsidRPr="00895D61" w:rsidRDefault="000B0320" w:rsidP="000B0320">
            <w:pPr>
              <w:pStyle w:val="NoSpacing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00" w:type="dxa"/>
            <w:vAlign w:val="center"/>
          </w:tcPr>
          <w:p w14:paraId="1B6E938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7C1D84B1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1378696C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0D71161A" w14:textId="77777777" w:rsidR="000B0320" w:rsidRPr="00895D61" w:rsidRDefault="000B0320" w:rsidP="000B0320">
            <w:pPr>
              <w:jc w:val="center"/>
              <w:rPr>
                <w:lang w:val="en-US"/>
              </w:rPr>
            </w:pPr>
          </w:p>
        </w:tc>
        <w:tc>
          <w:tcPr>
            <w:tcW w:w="1728" w:type="dxa"/>
            <w:vAlign w:val="center"/>
          </w:tcPr>
          <w:p w14:paraId="466989F5" w14:textId="77777777" w:rsidR="000B0320" w:rsidRPr="00895D61" w:rsidRDefault="000B0320" w:rsidP="000B0320">
            <w:pPr>
              <w:keepNext/>
              <w:jc w:val="center"/>
              <w:rPr>
                <w:lang w:val="en-US"/>
              </w:rPr>
            </w:pPr>
          </w:p>
        </w:tc>
      </w:tr>
    </w:tbl>
    <w:p w14:paraId="43A6B916" w14:textId="77777777" w:rsidR="00895D61" w:rsidRDefault="00BE20D4" w:rsidP="00BE20D4">
      <w:pPr>
        <w:pStyle w:val="Caption"/>
        <w:rPr>
          <w:lang w:val="en-US"/>
        </w:rPr>
      </w:pPr>
      <w:bookmarkStart w:id="2" w:name="_Toc351935380"/>
      <w:r w:rsidRPr="00761719">
        <w:rPr>
          <w:lang w:val="en-US"/>
        </w:rPr>
        <w:t xml:space="preserve">Table </w:t>
      </w:r>
      <w:r w:rsidR="00184C54">
        <w:fldChar w:fldCharType="begin"/>
      </w:r>
      <w:r w:rsidR="00E22BC9" w:rsidRPr="00761719">
        <w:rPr>
          <w:lang w:val="en-US"/>
        </w:rPr>
        <w:instrText xml:space="preserve"> SEQ Table \* ARABIC </w:instrText>
      </w:r>
      <w:r w:rsidR="00184C54">
        <w:fldChar w:fldCharType="separate"/>
      </w:r>
      <w:r w:rsidRPr="00761719">
        <w:rPr>
          <w:noProof/>
          <w:lang w:val="en-US"/>
        </w:rPr>
        <w:t>2</w:t>
      </w:r>
      <w:r w:rsidR="00184C54">
        <w:rPr>
          <w:noProof/>
        </w:rPr>
        <w:fldChar w:fldCharType="end"/>
      </w:r>
      <w:r w:rsidRPr="00761719">
        <w:rPr>
          <w:lang w:val="en-US"/>
        </w:rPr>
        <w:t>: Version history</w:t>
      </w:r>
      <w:bookmarkEnd w:id="2"/>
    </w:p>
    <w:p w14:paraId="6E175B21" w14:textId="77777777" w:rsidR="00895D61" w:rsidRDefault="00895D61">
      <w:pPr>
        <w:rPr>
          <w:lang w:val="en-US"/>
        </w:rPr>
        <w:sectPr w:rsidR="00895D61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110FEE89" w14:textId="77777777" w:rsidR="00345E81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3" w:name="_Toc351935369"/>
      <w:r>
        <w:rPr>
          <w:lang w:val="en-US"/>
        </w:rPr>
        <w:lastRenderedPageBreak/>
        <w:t>Purpose</w:t>
      </w:r>
      <w:bookmarkEnd w:id="3"/>
    </w:p>
    <w:p w14:paraId="2B3EC6D4" w14:textId="77777777" w:rsidR="00BE20D4" w:rsidRDefault="00511759" w:rsidP="001D5104">
      <w:pPr>
        <w:jc w:val="both"/>
        <w:rPr>
          <w:lang w:val="en-US"/>
        </w:rPr>
      </w:pPr>
      <w:r>
        <w:rPr>
          <w:lang w:val="en-US"/>
        </w:rPr>
        <w:t>T</w:t>
      </w:r>
      <w:r w:rsidRPr="00511759">
        <w:rPr>
          <w:lang w:val="en-US"/>
        </w:rPr>
        <w:t>he Verification</w:t>
      </w:r>
      <w:r>
        <w:rPr>
          <w:lang w:val="en-US"/>
        </w:rPr>
        <w:t xml:space="preserve"> and Validation</w:t>
      </w:r>
      <w:r w:rsidRPr="00511759">
        <w:rPr>
          <w:lang w:val="en-US"/>
        </w:rPr>
        <w:t xml:space="preserve"> Process is to</w:t>
      </w:r>
      <w:r>
        <w:rPr>
          <w:lang w:val="en-US"/>
        </w:rPr>
        <w:t xml:space="preserve"> </w:t>
      </w:r>
      <w:r w:rsidRPr="00511759">
        <w:rPr>
          <w:lang w:val="en-US"/>
        </w:rPr>
        <w:t>confirm that each softwa</w:t>
      </w:r>
      <w:r>
        <w:rPr>
          <w:lang w:val="en-US"/>
        </w:rPr>
        <w:t xml:space="preserve">re work product and/or service </w:t>
      </w:r>
      <w:r w:rsidRPr="00511759">
        <w:rPr>
          <w:lang w:val="en-US"/>
        </w:rPr>
        <w:t>of a process or project properly refl</w:t>
      </w:r>
      <w:r>
        <w:rPr>
          <w:lang w:val="en-US"/>
        </w:rPr>
        <w:t xml:space="preserve">ects the specified requirements and </w:t>
      </w:r>
      <w:r w:rsidRPr="00511759">
        <w:rPr>
          <w:lang w:val="en-US"/>
        </w:rPr>
        <w:t>to confirm that the requiremen</w:t>
      </w:r>
      <w:r>
        <w:rPr>
          <w:lang w:val="en-US"/>
        </w:rPr>
        <w:t xml:space="preserve">ts for a specific intended use </w:t>
      </w:r>
      <w:r w:rsidRPr="00511759">
        <w:rPr>
          <w:lang w:val="en-US"/>
        </w:rPr>
        <w:t>of the software work product are fulfilled.</w:t>
      </w:r>
    </w:p>
    <w:p w14:paraId="225E6A51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4" w:name="_Toc351935370"/>
      <w:r>
        <w:rPr>
          <w:lang w:val="en-US"/>
        </w:rPr>
        <w:t>Inputs and Outputs</w:t>
      </w:r>
      <w:bookmarkEnd w:id="4"/>
    </w:p>
    <w:p w14:paraId="1B215ADA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5" w:name="_Toc351935371"/>
      <w:r>
        <w:rPr>
          <w:lang w:val="en-US"/>
        </w:rPr>
        <w:t>Inputs</w:t>
      </w:r>
      <w:bookmarkEnd w:id="5"/>
    </w:p>
    <w:p w14:paraId="69A7243A" w14:textId="77777777" w:rsidR="006C4421" w:rsidRDefault="006C4421">
      <w:pPr>
        <w:rPr>
          <w:lang w:val="en-US"/>
        </w:rPr>
      </w:pPr>
      <w:r>
        <w:rPr>
          <w:lang w:val="en-US"/>
        </w:rPr>
        <w:t>Requirements list that is baseline;</w:t>
      </w:r>
    </w:p>
    <w:p w14:paraId="4C25A667" w14:textId="77777777" w:rsidR="008D23FA" w:rsidRDefault="008D23FA">
      <w:pPr>
        <w:rPr>
          <w:lang w:val="en-US"/>
        </w:rPr>
      </w:pPr>
      <w:r>
        <w:rPr>
          <w:lang w:val="en-US"/>
        </w:rPr>
        <w:t>Source Code</w:t>
      </w:r>
      <w:r w:rsidR="00A22F19">
        <w:rPr>
          <w:lang w:val="en-US"/>
        </w:rPr>
        <w:t>;</w:t>
      </w:r>
    </w:p>
    <w:p w14:paraId="5B6D9562" w14:textId="77777777" w:rsidR="008D23FA" w:rsidRDefault="008D23FA">
      <w:pPr>
        <w:rPr>
          <w:lang w:val="en-US"/>
        </w:rPr>
      </w:pPr>
      <w:r>
        <w:rPr>
          <w:lang w:val="en-US"/>
        </w:rPr>
        <w:t>Architectural and Design Diagrams;</w:t>
      </w:r>
    </w:p>
    <w:p w14:paraId="1608B3E2" w14:textId="77777777" w:rsidR="00BE20D4" w:rsidRDefault="00BE20D4" w:rsidP="00BE20D4">
      <w:pPr>
        <w:pStyle w:val="Heading1"/>
        <w:numPr>
          <w:ilvl w:val="1"/>
          <w:numId w:val="3"/>
        </w:numPr>
        <w:rPr>
          <w:lang w:val="en-US"/>
        </w:rPr>
      </w:pPr>
      <w:bookmarkStart w:id="6" w:name="_Toc351935372"/>
      <w:r>
        <w:rPr>
          <w:lang w:val="en-US"/>
        </w:rPr>
        <w:t>Outputs</w:t>
      </w:r>
      <w:bookmarkEnd w:id="6"/>
    </w:p>
    <w:p w14:paraId="66E9B26D" w14:textId="77777777" w:rsidR="00BE20D4" w:rsidRDefault="00A7675B" w:rsidP="001D5104">
      <w:pPr>
        <w:jc w:val="both"/>
        <w:rPr>
          <w:lang w:val="en-US"/>
        </w:rPr>
      </w:pPr>
      <w:r>
        <w:rPr>
          <w:lang w:val="en-US"/>
        </w:rPr>
        <w:t xml:space="preserve">In the </w:t>
      </w:r>
      <w:r w:rsidR="00BC4A2F">
        <w:rPr>
          <w:lang w:val="en-US"/>
        </w:rPr>
        <w:t>Test Plan</w:t>
      </w:r>
      <w:r>
        <w:rPr>
          <w:lang w:val="en-US"/>
        </w:rPr>
        <w:t xml:space="preserve"> is specified acceptance test. This plan will be detail in Test Plan Template.</w:t>
      </w:r>
    </w:p>
    <w:p w14:paraId="2E6EEAD2" w14:textId="77777777" w:rsidR="00951CF0" w:rsidRDefault="00357030" w:rsidP="001D5104">
      <w:pPr>
        <w:jc w:val="both"/>
        <w:rPr>
          <w:lang w:val="en-US"/>
        </w:rPr>
      </w:pPr>
      <w:r>
        <w:rPr>
          <w:lang w:val="en-US"/>
        </w:rPr>
        <w:t>Acceptance Test Report is specified the results</w:t>
      </w:r>
      <w:r w:rsidR="000647C9">
        <w:rPr>
          <w:lang w:val="en-US"/>
        </w:rPr>
        <w:t xml:space="preserve"> tests</w:t>
      </w:r>
      <w:r>
        <w:rPr>
          <w:lang w:val="en-US"/>
        </w:rPr>
        <w:t>.</w:t>
      </w:r>
      <w:r w:rsidR="00951CF0">
        <w:rPr>
          <w:lang w:val="en-US"/>
        </w:rPr>
        <w:t xml:space="preserve"> This report will be detail in </w:t>
      </w:r>
      <w:r w:rsidR="001D5104">
        <w:rPr>
          <w:lang w:val="en-US"/>
        </w:rPr>
        <w:t>Failure</w:t>
      </w:r>
      <w:r>
        <w:rPr>
          <w:lang w:val="en-US"/>
        </w:rPr>
        <w:t xml:space="preserve"> Test </w:t>
      </w:r>
      <w:r w:rsidR="001D5104">
        <w:rPr>
          <w:lang w:val="en-US"/>
        </w:rPr>
        <w:t xml:space="preserve">Report </w:t>
      </w:r>
      <w:r>
        <w:rPr>
          <w:lang w:val="en-US"/>
        </w:rPr>
        <w:t>Template.</w:t>
      </w:r>
    </w:p>
    <w:p w14:paraId="7033515A" w14:textId="77777777" w:rsidR="00BE20D4" w:rsidRPr="008D23FA" w:rsidRDefault="00826DB7" w:rsidP="008D23FA">
      <w:pPr>
        <w:pStyle w:val="Heading1"/>
        <w:numPr>
          <w:ilvl w:val="0"/>
          <w:numId w:val="3"/>
        </w:numPr>
        <w:rPr>
          <w:lang w:val="en-US"/>
        </w:rPr>
      </w:pPr>
      <w:bookmarkStart w:id="7" w:name="_Toc351935373"/>
      <w:r>
        <w:rPr>
          <w:lang w:val="en-US"/>
        </w:rPr>
        <w:t>Activities</w:t>
      </w:r>
      <w:bookmarkEnd w:id="7"/>
    </w:p>
    <w:p w14:paraId="39D707BA" w14:textId="72FA4D7A" w:rsidR="009C3579" w:rsidRDefault="00EC0F93" w:rsidP="009C3579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Verification</w:t>
      </w:r>
      <w:r>
        <w:rPr>
          <w:lang w:val="en-US"/>
        </w:rPr>
        <w:t>:</w:t>
      </w:r>
    </w:p>
    <w:p w14:paraId="077B2D98" w14:textId="1BA6DF79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90E5D4" w14:textId="6F8E4CF9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verification.</w:t>
      </w:r>
    </w:p>
    <w:p w14:paraId="78E2221B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Design Verification:</w:t>
      </w:r>
    </w:p>
    <w:p w14:paraId="16437154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</w:t>
      </w:r>
      <w:r w:rsidRPr="001B4EF2">
        <w:rPr>
          <w:lang w:val="en-US"/>
        </w:rPr>
        <w:t>design is correct and consistent</w:t>
      </w:r>
      <w:r>
        <w:rPr>
          <w:lang w:val="en-US"/>
        </w:rPr>
        <w:t xml:space="preserve"> with requirements;</w:t>
      </w:r>
    </w:p>
    <w:p w14:paraId="345F5F62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 xml:space="preserve">The design implements proper sequence of events, inputs, outputs, interfaces, </w:t>
      </w:r>
      <w:r>
        <w:rPr>
          <w:lang w:val="en-US"/>
        </w:rPr>
        <w:t>logic flow;</w:t>
      </w:r>
    </w:p>
    <w:p w14:paraId="49DB1176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Selected design can be derived from requirements;</w:t>
      </w:r>
    </w:p>
    <w:p w14:paraId="7439B40E" w14:textId="77777777" w:rsidR="001B4EF2" w:rsidRDefault="001B4EF2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Code Verification:</w:t>
      </w:r>
    </w:p>
    <w:p w14:paraId="64BD7545" w14:textId="77777777" w:rsidR="001B4EF2" w:rsidRDefault="001B4EF2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is traceable to design and requirements, testable, correct, and compliant with requirements and coding standards</w:t>
      </w:r>
      <w:r>
        <w:rPr>
          <w:lang w:val="en-US"/>
        </w:rPr>
        <w:t>;</w:t>
      </w:r>
    </w:p>
    <w:p w14:paraId="5348BF64" w14:textId="77777777" w:rsidR="00824CFA" w:rsidRPr="00824CFA" w:rsidRDefault="001B4EF2" w:rsidP="00824CFA">
      <w:pPr>
        <w:pStyle w:val="ListParagraph"/>
        <w:numPr>
          <w:ilvl w:val="2"/>
          <w:numId w:val="4"/>
        </w:numPr>
        <w:rPr>
          <w:lang w:val="en-US"/>
        </w:rPr>
      </w:pPr>
      <w:r w:rsidRPr="001B4EF2">
        <w:rPr>
          <w:lang w:val="en-US"/>
        </w:rPr>
        <w:t>The code implements proper event sequence, consistent interfaces, correct data and control flow</w:t>
      </w:r>
      <w:r>
        <w:rPr>
          <w:lang w:val="en-US"/>
        </w:rPr>
        <w:t>;</w:t>
      </w:r>
    </w:p>
    <w:p w14:paraId="28E34BAD" w14:textId="77777777" w:rsidR="001B4EF2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Integration Verification:</w:t>
      </w:r>
    </w:p>
    <w:p w14:paraId="32DAF85A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 w:rsidRPr="00EC0F93">
        <w:rPr>
          <w:lang w:val="en-US"/>
        </w:rPr>
        <w:t xml:space="preserve">The software components and units of each software item have been completely and correctly integrated </w:t>
      </w:r>
      <w:r>
        <w:rPr>
          <w:lang w:val="en-US"/>
        </w:rPr>
        <w:t>into the software item;</w:t>
      </w:r>
    </w:p>
    <w:p w14:paraId="157659A2" w14:textId="77777777" w:rsidR="00EC0F93" w:rsidRDefault="00EC0F93" w:rsidP="00EC0F93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Document Verification:</w:t>
      </w:r>
    </w:p>
    <w:p w14:paraId="78595385" w14:textId="77777777" w:rsidR="00EC0F93" w:rsidRDefault="00EC0F93" w:rsidP="00EC0F93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Based on Document Management Process and Review Process.</w:t>
      </w:r>
    </w:p>
    <w:p w14:paraId="15E613F3" w14:textId="77777777" w:rsidR="00EC0F93" w:rsidRDefault="00EC0F93" w:rsidP="00EC0F93">
      <w:pPr>
        <w:pStyle w:val="ListParagraph"/>
        <w:ind w:left="2160"/>
        <w:rPr>
          <w:lang w:val="en-US"/>
        </w:rPr>
      </w:pPr>
    </w:p>
    <w:p w14:paraId="369803DB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00D8B357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1464CEB9" w14:textId="77777777" w:rsidR="00A7675B" w:rsidRDefault="00A7675B" w:rsidP="00EC0F93">
      <w:pPr>
        <w:pStyle w:val="ListParagraph"/>
        <w:ind w:left="2160"/>
        <w:rPr>
          <w:lang w:val="en-US"/>
        </w:rPr>
      </w:pPr>
    </w:p>
    <w:p w14:paraId="7A5B58EF" w14:textId="77777777" w:rsidR="00EC0F93" w:rsidRDefault="00EC0F93" w:rsidP="00EC0F93">
      <w:pPr>
        <w:pStyle w:val="ListParagraph"/>
        <w:numPr>
          <w:ilvl w:val="0"/>
          <w:numId w:val="4"/>
        </w:numPr>
        <w:rPr>
          <w:lang w:val="en-US"/>
        </w:rPr>
      </w:pPr>
      <w:r w:rsidRPr="00EC0F93">
        <w:rPr>
          <w:b/>
          <w:lang w:val="en-US"/>
        </w:rPr>
        <w:t>Validation</w:t>
      </w:r>
      <w:r>
        <w:rPr>
          <w:lang w:val="en-US"/>
        </w:rPr>
        <w:t>:</w:t>
      </w:r>
    </w:p>
    <w:p w14:paraId="5DC41300" w14:textId="77777777" w:rsidR="009C3579" w:rsidRDefault="009C3579" w:rsidP="009C35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Several  testers may be assigned by the PM and QM:</w:t>
      </w:r>
    </w:p>
    <w:p w14:paraId="1B491555" w14:textId="0E22615A" w:rsidR="009C3579" w:rsidRPr="009C3579" w:rsidRDefault="009C3579" w:rsidP="009C357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The person that will be assigned must have the following standards: free time, </w:t>
      </w:r>
      <w:r w:rsidRPr="009C3579">
        <w:rPr>
          <w:lang w:val="en-US"/>
        </w:rPr>
        <w:t>comfortable</w:t>
      </w:r>
      <w:r>
        <w:rPr>
          <w:lang w:val="en-US"/>
        </w:rPr>
        <w:t xml:space="preserve"> with the selected kind of tests</w:t>
      </w:r>
      <w:r>
        <w:rPr>
          <w:lang w:val="en-US"/>
        </w:rPr>
        <w:t>.</w:t>
      </w:r>
    </w:p>
    <w:p w14:paraId="1D6FCA57" w14:textId="77777777" w:rsidR="00EC0F93" w:rsidRDefault="00CC7B0F" w:rsidP="00C76E22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Prepare selected test requirements, test cases,</w:t>
      </w:r>
      <w:r>
        <w:rPr>
          <w:lang w:val="en-US"/>
        </w:rPr>
        <w:t xml:space="preserve"> </w:t>
      </w:r>
      <w:r w:rsidRPr="00CC7B0F">
        <w:rPr>
          <w:lang w:val="en-US"/>
        </w:rPr>
        <w:t>and test specifications for analyzing test results</w:t>
      </w:r>
      <w:r>
        <w:rPr>
          <w:lang w:val="en-US"/>
        </w:rPr>
        <w:t>;</w:t>
      </w:r>
    </w:p>
    <w:p w14:paraId="64B23110" w14:textId="77777777" w:rsidR="00CC7B0F" w:rsidRDefault="00CC7B0F" w:rsidP="00FF08B3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Ensure that these test requirements, test cases, and test specifications reflect the particular requirements for the specific intended use.</w:t>
      </w:r>
    </w:p>
    <w:p w14:paraId="23111B44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Test</w:t>
      </w:r>
      <w:r w:rsidRPr="00CC7B0F">
        <w:rPr>
          <w:lang w:val="en-US"/>
        </w:rPr>
        <w:t xml:space="preserve"> software product for its ability to isolate and minimize the effect of errors;</w:t>
      </w:r>
    </w:p>
    <w:p w14:paraId="624FBB1F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Validate that the software pro</w:t>
      </w:r>
      <w:r>
        <w:rPr>
          <w:lang w:val="en-US"/>
        </w:rPr>
        <w:t>duct satisfies its intended use;</w:t>
      </w:r>
    </w:p>
    <w:p w14:paraId="27CA6FAD" w14:textId="77777777" w:rsidR="00CC7B0F" w:rsidRDefault="00CC7B0F" w:rsidP="00CC7B0F">
      <w:pPr>
        <w:pStyle w:val="ListParagraph"/>
        <w:numPr>
          <w:ilvl w:val="1"/>
          <w:numId w:val="4"/>
        </w:numPr>
        <w:rPr>
          <w:lang w:val="en-US"/>
        </w:rPr>
      </w:pPr>
      <w:r w:rsidRPr="00CC7B0F">
        <w:rPr>
          <w:lang w:val="en-US"/>
        </w:rPr>
        <w:t>Test the software product as appropriate in</w:t>
      </w:r>
      <w:r>
        <w:rPr>
          <w:lang w:val="en-US"/>
        </w:rPr>
        <w:t xml:space="preserve"> </w:t>
      </w:r>
      <w:r w:rsidRPr="00CC7B0F">
        <w:rPr>
          <w:lang w:val="en-US"/>
        </w:rPr>
        <w:t xml:space="preserve">selected </w:t>
      </w:r>
      <w:r>
        <w:rPr>
          <w:lang w:val="en-US"/>
        </w:rPr>
        <w:t>areas of the target environment;</w:t>
      </w:r>
    </w:p>
    <w:p w14:paraId="1C2B0A67" w14:textId="77777777" w:rsidR="007B270F" w:rsidRDefault="007B270F" w:rsidP="007B270F">
      <w:pPr>
        <w:pStyle w:val="ListParagraph"/>
        <w:ind w:left="1440"/>
        <w:rPr>
          <w:lang w:val="en-US"/>
        </w:rPr>
      </w:pPr>
    </w:p>
    <w:p w14:paraId="3A3AE0FE" w14:textId="77777777" w:rsidR="00BC4A2F" w:rsidRPr="00F3560A" w:rsidRDefault="007B270F" w:rsidP="007B270F">
      <w:pPr>
        <w:pStyle w:val="ListParagraph"/>
        <w:numPr>
          <w:ilvl w:val="0"/>
          <w:numId w:val="4"/>
        </w:numPr>
        <w:rPr>
          <w:b/>
          <w:lang w:val="en-US"/>
        </w:rPr>
      </w:pPr>
      <w:r w:rsidRPr="00F3560A">
        <w:rPr>
          <w:b/>
          <w:lang w:val="en-US"/>
        </w:rPr>
        <w:t>Software Testing Strategy:</w:t>
      </w:r>
    </w:p>
    <w:p w14:paraId="7FD6465D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Acceptance Test:</w:t>
      </w:r>
      <w:r>
        <w:rPr>
          <w:lang w:val="en-US"/>
        </w:rPr>
        <w:t xml:space="preserve"> requirements established as part of software requirements analysis are validated against the software that has been constructed;</w:t>
      </w:r>
    </w:p>
    <w:p w14:paraId="5A5652AC" w14:textId="62DA910F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</w:t>
      </w:r>
      <w:r w:rsidR="00877044">
        <w:rPr>
          <w:lang w:val="en-US"/>
        </w:rPr>
        <w:t>reate test case;</w:t>
      </w:r>
    </w:p>
    <w:p w14:paraId="01D36EA2" w14:textId="77777777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Create </w:t>
      </w:r>
      <w:r w:rsidR="00C53325">
        <w:rPr>
          <w:lang w:val="en-US"/>
        </w:rPr>
        <w:t>Tracea</w:t>
      </w:r>
      <w:r>
        <w:rPr>
          <w:lang w:val="en-US"/>
        </w:rPr>
        <w:t>bility Matrix</w:t>
      </w:r>
      <w:r w:rsidR="00C53325">
        <w:rPr>
          <w:lang w:val="en-US"/>
        </w:rPr>
        <w:t xml:space="preserve">  (</w:t>
      </w:r>
      <w:r w:rsidR="000647C9">
        <w:rPr>
          <w:lang w:val="en-US"/>
        </w:rPr>
        <w:t>test case and functional requirements relationships)</w:t>
      </w:r>
      <w:r>
        <w:rPr>
          <w:lang w:val="en-US"/>
        </w:rPr>
        <w:t>;</w:t>
      </w:r>
    </w:p>
    <w:p w14:paraId="2747F6C6" w14:textId="77777777" w:rsidR="00951CF0" w:rsidRDefault="00951CF0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Acceptance Test result are specified in V</w:t>
      </w:r>
      <w:r w:rsidR="00A22F19">
        <w:rPr>
          <w:lang w:val="en-US"/>
        </w:rPr>
        <w:t>erification and Validation phase;</w:t>
      </w:r>
    </w:p>
    <w:p w14:paraId="0ED2CD12" w14:textId="5B624378" w:rsidR="00F3560A" w:rsidRDefault="00F3560A" w:rsidP="00951CF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Case the Acceptance Test fail: it should be created a report with the failures (</w:t>
      </w:r>
      <w:r w:rsidR="001D5104">
        <w:rPr>
          <w:lang w:val="en-US"/>
        </w:rPr>
        <w:t>Failure Test Report</w:t>
      </w:r>
      <w:r>
        <w:rPr>
          <w:lang w:val="en-US"/>
        </w:rPr>
        <w:t xml:space="preserve"> Template</w:t>
      </w:r>
      <w:r w:rsidR="00877044">
        <w:rPr>
          <w:lang w:val="en-US"/>
        </w:rPr>
        <w:t>);</w:t>
      </w:r>
    </w:p>
    <w:p w14:paraId="62CC13C0" w14:textId="77777777" w:rsidR="00607E2E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If one tester: create unique report;</w:t>
      </w:r>
    </w:p>
    <w:p w14:paraId="4A1E92BA" w14:textId="77777777" w:rsidR="00607E2E" w:rsidRPr="00A22F19" w:rsidRDefault="00607E2E" w:rsidP="00607E2E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Else: create various reports.</w:t>
      </w:r>
    </w:p>
    <w:p w14:paraId="11EFCB94" w14:textId="77777777" w:rsidR="007B270F" w:rsidRDefault="007B270F" w:rsidP="007B270F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Integration Test:</w:t>
      </w:r>
      <w:r>
        <w:rPr>
          <w:lang w:val="en-US"/>
        </w:rPr>
        <w:t xml:space="preserve"> focus on the design and the construction of the software architecture;</w:t>
      </w:r>
    </w:p>
    <w:p w14:paraId="0A9E9A44" w14:textId="29EECCEA" w:rsidR="001D3AE4" w:rsidRDefault="001D3AE4" w:rsidP="001D3AE4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These kind of tests may be applied or not, depending on the project;</w:t>
      </w:r>
    </w:p>
    <w:p w14:paraId="3761B6B8" w14:textId="77777777" w:rsidR="00357030" w:rsidRDefault="00357030" w:rsidP="0035703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After design and architectural phase is:</w:t>
      </w:r>
    </w:p>
    <w:p w14:paraId="3AAB9566" w14:textId="77777777" w:rsidR="00A22F19" w:rsidRDefault="00357030" w:rsidP="00A22F19">
      <w:pPr>
        <w:pStyle w:val="ListParagraph"/>
        <w:numPr>
          <w:ilvl w:val="3"/>
          <w:numId w:val="4"/>
        </w:numPr>
        <w:spacing w:after="0"/>
        <w:rPr>
          <w:lang w:val="en-US"/>
        </w:rPr>
      </w:pPr>
      <w:r>
        <w:rPr>
          <w:lang w:val="en-US"/>
        </w:rPr>
        <w:t xml:space="preserve">Created new integration plan; </w:t>
      </w:r>
    </w:p>
    <w:p w14:paraId="638F3AC0" w14:textId="77777777" w:rsidR="00357030" w:rsidRPr="00A22F19" w:rsidRDefault="00357030" w:rsidP="00A22F19">
      <w:pPr>
        <w:spacing w:after="0"/>
        <w:ind w:left="2520"/>
        <w:rPr>
          <w:lang w:val="en-US"/>
        </w:rPr>
      </w:pPr>
      <w:r w:rsidRPr="00A22F19">
        <w:rPr>
          <w:lang w:val="en-US"/>
        </w:rPr>
        <w:t>OR</w:t>
      </w:r>
    </w:p>
    <w:p w14:paraId="08CDC9A5" w14:textId="77777777" w:rsidR="00357030" w:rsidRDefault="00357030" w:rsidP="000647C9">
      <w:pPr>
        <w:pStyle w:val="ListParagraph"/>
        <w:numPr>
          <w:ilvl w:val="3"/>
          <w:numId w:val="4"/>
        </w:numPr>
        <w:rPr>
          <w:lang w:val="en-US"/>
        </w:rPr>
      </w:pPr>
      <w:r>
        <w:rPr>
          <w:lang w:val="en-US"/>
        </w:rPr>
        <w:t>Updated the test plan.</w:t>
      </w:r>
    </w:p>
    <w:p w14:paraId="59BD7603" w14:textId="77777777" w:rsidR="004E70F7" w:rsidRPr="004E70F7" w:rsidRDefault="007B270F" w:rsidP="004E70F7">
      <w:pPr>
        <w:pStyle w:val="ListParagraph"/>
        <w:numPr>
          <w:ilvl w:val="1"/>
          <w:numId w:val="4"/>
        </w:numPr>
        <w:rPr>
          <w:lang w:val="en-US"/>
        </w:rPr>
      </w:pPr>
      <w:r w:rsidRPr="00F3560A">
        <w:rPr>
          <w:b/>
          <w:lang w:val="en-US"/>
        </w:rPr>
        <w:t>Unit Test:</w:t>
      </w:r>
      <w:r>
        <w:rPr>
          <w:lang w:val="en-US"/>
        </w:rPr>
        <w:t xml:space="preserve"> concentrates on each unit of the software as implemented in the source code. </w:t>
      </w:r>
    </w:p>
    <w:p w14:paraId="54653E56" w14:textId="77777777" w:rsidR="00826DB7" w:rsidRDefault="00826DB7" w:rsidP="00CC7B0F">
      <w:pPr>
        <w:pStyle w:val="Heading1"/>
        <w:numPr>
          <w:ilvl w:val="0"/>
          <w:numId w:val="3"/>
        </w:numPr>
        <w:rPr>
          <w:lang w:val="en-US"/>
        </w:rPr>
      </w:pPr>
      <w:bookmarkStart w:id="8" w:name="_Toc351935374"/>
      <w:r>
        <w:rPr>
          <w:lang w:val="en-US"/>
        </w:rPr>
        <w:t>Tools</w:t>
      </w:r>
      <w:bookmarkEnd w:id="8"/>
    </w:p>
    <w:p w14:paraId="4B153CA3" w14:textId="77777777" w:rsidR="00BC4A2F" w:rsidRDefault="00BC4A2F">
      <w:pPr>
        <w:rPr>
          <w:lang w:val="en-US"/>
        </w:rPr>
      </w:pPr>
      <w:r>
        <w:rPr>
          <w:lang w:val="en-US"/>
        </w:rPr>
        <w:t>Documents: MS Office.</w:t>
      </w:r>
    </w:p>
    <w:p w14:paraId="08C4196D" w14:textId="77777777" w:rsidR="00826DB7" w:rsidRDefault="00826DB7" w:rsidP="00BE20D4">
      <w:pPr>
        <w:pStyle w:val="Heading1"/>
        <w:numPr>
          <w:ilvl w:val="0"/>
          <w:numId w:val="3"/>
        </w:numPr>
        <w:rPr>
          <w:lang w:val="en-US"/>
        </w:rPr>
      </w:pPr>
      <w:bookmarkStart w:id="9" w:name="_Toc351935375"/>
      <w:r>
        <w:rPr>
          <w:lang w:val="en-US"/>
        </w:rPr>
        <w:lastRenderedPageBreak/>
        <w:t>Related Processes</w:t>
      </w:r>
      <w:bookmarkEnd w:id="9"/>
    </w:p>
    <w:p w14:paraId="661026C3" w14:textId="77777777" w:rsidR="00BE20D4" w:rsidRDefault="00EF03CA">
      <w:pPr>
        <w:rPr>
          <w:lang w:val="en-US"/>
        </w:rPr>
      </w:pPr>
      <w:r>
        <w:rPr>
          <w:lang w:val="en-US"/>
        </w:rPr>
        <w:t>This process has a strong connection with Project Assessment and Control Process, Review Process, Document Management Process and Requirements Analysis Process.</w:t>
      </w:r>
    </w:p>
    <w:p w14:paraId="14AC0193" w14:textId="77777777" w:rsidR="00826DB7" w:rsidRDefault="00826DB7" w:rsidP="00EF03CA">
      <w:pPr>
        <w:pStyle w:val="Heading1"/>
        <w:numPr>
          <w:ilvl w:val="0"/>
          <w:numId w:val="3"/>
        </w:numPr>
        <w:rPr>
          <w:lang w:val="en-US"/>
        </w:rPr>
      </w:pPr>
      <w:bookmarkStart w:id="10" w:name="_Toc351935376"/>
      <w:r>
        <w:rPr>
          <w:lang w:val="en-US"/>
        </w:rPr>
        <w:t>Measures</w:t>
      </w:r>
      <w:bookmarkEnd w:id="10"/>
    </w:p>
    <w:p w14:paraId="25C52C1C" w14:textId="77777777" w:rsidR="00EF03CA" w:rsidRDefault="00EF03CA" w:rsidP="00EF03CA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Percentage of approved and disapproved tests;</w:t>
      </w:r>
    </w:p>
    <w:p w14:paraId="183A017F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Acceptance Tests;</w:t>
      </w:r>
    </w:p>
    <w:p w14:paraId="04581804" w14:textId="77777777" w:rsidR="00EF03CA" w:rsidRDefault="00EF03CA" w:rsidP="00EF03CA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Integration Tests;</w:t>
      </w:r>
    </w:p>
    <w:p w14:paraId="451B7A05" w14:textId="77777777" w:rsidR="004E70F7" w:rsidRDefault="004E70F7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Tests number planned, executed and passed;</w:t>
      </w:r>
    </w:p>
    <w:p w14:paraId="588E39EF" w14:textId="63517684" w:rsidR="00B427B1" w:rsidRPr="004E70F7" w:rsidRDefault="00B427B1" w:rsidP="004E70F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Number of Unit Tests;</w:t>
      </w:r>
    </w:p>
    <w:sectPr w:rsidR="00B427B1" w:rsidRPr="004E70F7" w:rsidSect="006F3F7C">
      <w:footerReference w:type="first" r:id="rId1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27B0B19" w14:textId="77777777" w:rsidR="000A0537" w:rsidRDefault="000A0537" w:rsidP="00042081">
      <w:pPr>
        <w:spacing w:after="0" w:line="240" w:lineRule="auto"/>
      </w:pPr>
      <w:r>
        <w:separator/>
      </w:r>
    </w:p>
  </w:endnote>
  <w:endnote w:type="continuationSeparator" w:id="0">
    <w:p w14:paraId="3448B881" w14:textId="77777777" w:rsidR="000A0537" w:rsidRDefault="000A0537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2ADC11" w14:textId="77777777" w:rsidR="009553EC" w:rsidRDefault="00906D0A">
    <w:pPr>
      <w:pStyle w:val="Footer"/>
    </w:pPr>
    <w:r>
      <w:t>Projeto Soft</w:t>
    </w:r>
    <w:r w:rsidR="009553EC">
      <w:t>ware 2013</w:t>
    </w:r>
  </w:p>
  <w:p w14:paraId="3F49414E" w14:textId="77777777" w:rsidR="00042081" w:rsidRDefault="000A0537">
    <w:pPr>
      <w:pStyle w:val="Footer"/>
    </w:pPr>
    <w:sdt>
      <w:sdt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042081">
      <w:tab/>
    </w:r>
    <w:r w:rsidR="00042081"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A85E5A" w14:textId="77777777" w:rsidR="006F3F7C" w:rsidRDefault="006F3F7C" w:rsidP="006F3F7C">
    <w:pPr>
      <w:pStyle w:val="Footer"/>
    </w:pPr>
    <w:r>
      <w:t>Projeto Software 2013</w:t>
    </w:r>
    <w:r>
      <w:tab/>
    </w:r>
    <w:r>
      <w:tab/>
    </w:r>
  </w:p>
  <w:p w14:paraId="0838889A" w14:textId="77777777" w:rsidR="00895D61" w:rsidRDefault="000A0537" w:rsidP="00705D20">
    <w:pPr>
      <w:pStyle w:val="Footer"/>
      <w:tabs>
        <w:tab w:val="clear" w:pos="4252"/>
      </w:tabs>
    </w:pPr>
    <w:sdt>
      <w:sdt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9F11D6" w14:textId="77777777" w:rsidR="00705D20" w:rsidRDefault="00705D20">
    <w:pPr>
      <w:pStyle w:val="Footer"/>
    </w:pPr>
    <w:r>
      <w:t>Projeto Software 2013</w:t>
    </w:r>
  </w:p>
  <w:p w14:paraId="447C2312" w14:textId="77777777" w:rsidR="00705D20" w:rsidRDefault="000A0537">
    <w:pPr>
      <w:pStyle w:val="Footer"/>
    </w:pPr>
    <w:sdt>
      <w:sdt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5D6749">
      <w:rPr>
        <w:noProof/>
      </w:rPr>
      <w:t>3</w:t>
    </w:r>
    <w:r w:rsidR="00184C54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19A36D" w14:textId="77777777" w:rsidR="00705D20" w:rsidRDefault="00705D20" w:rsidP="006F3F7C">
    <w:pPr>
      <w:pStyle w:val="Footer"/>
    </w:pPr>
    <w:r>
      <w:t>Projeto Software 2013</w:t>
    </w:r>
    <w:r>
      <w:tab/>
    </w:r>
    <w:r>
      <w:tab/>
    </w:r>
  </w:p>
  <w:p w14:paraId="1A9F64CA" w14:textId="77777777" w:rsidR="00705D20" w:rsidRDefault="000A0537" w:rsidP="00705D20">
    <w:pPr>
      <w:pStyle w:val="Footer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F43">
          <w:t>Verification &amp; Validation Process</w:t>
        </w:r>
      </w:sdtContent>
    </w:sdt>
    <w:r w:rsidR="00705D20">
      <w:tab/>
    </w:r>
    <w:r w:rsidR="00184C54">
      <w:fldChar w:fldCharType="begin"/>
    </w:r>
    <w:r w:rsidR="00E22BC9">
      <w:instrText xml:space="preserve"> PAGE   \* MERGEFORMAT </w:instrText>
    </w:r>
    <w:r w:rsidR="00184C54">
      <w:fldChar w:fldCharType="separate"/>
    </w:r>
    <w:r w:rsidR="005D6749">
      <w:rPr>
        <w:noProof/>
      </w:rPr>
      <w:t>1</w:t>
    </w:r>
    <w:r w:rsidR="00184C5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5ED393" w14:textId="77777777" w:rsidR="000A0537" w:rsidRDefault="000A0537" w:rsidP="00042081">
      <w:pPr>
        <w:spacing w:after="0" w:line="240" w:lineRule="auto"/>
      </w:pPr>
      <w:r>
        <w:separator/>
      </w:r>
    </w:p>
  </w:footnote>
  <w:footnote w:type="continuationSeparator" w:id="0">
    <w:p w14:paraId="69BBA02F" w14:textId="77777777" w:rsidR="000A0537" w:rsidRDefault="000A0537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398EE1" w14:textId="77777777" w:rsidR="00042081" w:rsidRPr="009A43C1" w:rsidRDefault="009553EC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6192" behindDoc="0" locked="0" layoutInCell="1" allowOverlap="1" wp14:anchorId="4912D767" wp14:editId="72DE5DE3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5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895D6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702B15D1" w14:textId="463A44BE" w:rsidR="009553EC" w:rsidRPr="009A43C1" w:rsidRDefault="009553EC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98A865" w14:textId="77777777" w:rsidR="00906D0A" w:rsidRPr="009A43C1" w:rsidRDefault="00906D0A" w:rsidP="00906D0A">
    <w:pPr>
      <w:pStyle w:val="Header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57C4B4A4" wp14:editId="3052D610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A43C1">
      <w:rPr>
        <w:lang w:val="en-US"/>
      </w:rPr>
      <w:tab/>
    </w:r>
    <w:r w:rsidRPr="009A43C1">
      <w:rPr>
        <w:lang w:val="en-US"/>
      </w:rPr>
      <w:tab/>
    </w:r>
    <w:r w:rsidR="004630B1" w:rsidRPr="009A43C1">
      <w:rPr>
        <w:lang w:val="en-US"/>
      </w:rPr>
      <w:t>Owner</w:t>
    </w:r>
    <w:r w:rsidRPr="009A43C1">
      <w:rPr>
        <w:lang w:val="en-US"/>
      </w:rPr>
      <w:t xml:space="preserve">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6C4421">
          <w:t>João Girão;João Martins</w:t>
        </w:r>
      </w:sdtContent>
    </w:sdt>
  </w:p>
  <w:p w14:paraId="4481189C" w14:textId="32B0672C" w:rsidR="00906D0A" w:rsidRPr="009A43C1" w:rsidRDefault="00906D0A" w:rsidP="00906D0A">
    <w:pPr>
      <w:pStyle w:val="Header"/>
      <w:rPr>
        <w:lang w:val="en-US"/>
      </w:rPr>
    </w:pPr>
    <w:r w:rsidRPr="009A43C1">
      <w:rPr>
        <w:lang w:val="en-US"/>
      </w:rPr>
      <w:tab/>
    </w:r>
    <w:r w:rsidRPr="009A43C1">
      <w:rPr>
        <w:lang w:val="en-US"/>
      </w:rPr>
      <w:tab/>
    </w:r>
    <w:sdt>
      <w:sdtPr>
        <w:rPr>
          <w:lang w:val="en-US"/>
        </w:rPr>
        <w:alias w:val="Comentários"/>
        <w:id w:val="5830538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B55034">
          <w:t>V0.3</w:t>
        </w:r>
      </w:sdtContent>
    </w:sdt>
    <w:r w:rsidRPr="009A43C1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9C3EC8">
          <w:t>Ready for Revision</w:t>
        </w:r>
      </w:sdtContent>
    </w:sdt>
    <w:r w:rsidRPr="009A43C1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40A6C"/>
    <w:multiLevelType w:val="hybridMultilevel"/>
    <w:tmpl w:val="7AEE61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67A35"/>
    <w:multiLevelType w:val="hybridMultilevel"/>
    <w:tmpl w:val="0B6A34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E13B96"/>
    <w:multiLevelType w:val="hybridMultilevel"/>
    <w:tmpl w:val="545EEC5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4A3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3C25F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42081"/>
    <w:rsid w:val="00062D28"/>
    <w:rsid w:val="000647C9"/>
    <w:rsid w:val="00083B08"/>
    <w:rsid w:val="000938B4"/>
    <w:rsid w:val="000A0537"/>
    <w:rsid w:val="000B0320"/>
    <w:rsid w:val="000C1CF4"/>
    <w:rsid w:val="000E1F18"/>
    <w:rsid w:val="00112752"/>
    <w:rsid w:val="00127293"/>
    <w:rsid w:val="0016313B"/>
    <w:rsid w:val="00184C54"/>
    <w:rsid w:val="00192E0D"/>
    <w:rsid w:val="00194F13"/>
    <w:rsid w:val="001B4EF2"/>
    <w:rsid w:val="001B72E3"/>
    <w:rsid w:val="001D3AE4"/>
    <w:rsid w:val="001D5104"/>
    <w:rsid w:val="001E7F43"/>
    <w:rsid w:val="0028361F"/>
    <w:rsid w:val="002B0680"/>
    <w:rsid w:val="002B21F4"/>
    <w:rsid w:val="002C5DB9"/>
    <w:rsid w:val="002F2853"/>
    <w:rsid w:val="002F39CB"/>
    <w:rsid w:val="00303684"/>
    <w:rsid w:val="00337DE9"/>
    <w:rsid w:val="00345E81"/>
    <w:rsid w:val="00357030"/>
    <w:rsid w:val="003A1CEA"/>
    <w:rsid w:val="003D1D90"/>
    <w:rsid w:val="0042608F"/>
    <w:rsid w:val="004630B1"/>
    <w:rsid w:val="004E70F7"/>
    <w:rsid w:val="004F7225"/>
    <w:rsid w:val="00511759"/>
    <w:rsid w:val="0059019C"/>
    <w:rsid w:val="005949C9"/>
    <w:rsid w:val="00597658"/>
    <w:rsid w:val="005D6749"/>
    <w:rsid w:val="00607E2E"/>
    <w:rsid w:val="00640722"/>
    <w:rsid w:val="0068607F"/>
    <w:rsid w:val="006A4380"/>
    <w:rsid w:val="006C4421"/>
    <w:rsid w:val="006D4014"/>
    <w:rsid w:val="006F3F7C"/>
    <w:rsid w:val="00705116"/>
    <w:rsid w:val="00705D20"/>
    <w:rsid w:val="00761719"/>
    <w:rsid w:val="007748FB"/>
    <w:rsid w:val="007B270F"/>
    <w:rsid w:val="007B6E88"/>
    <w:rsid w:val="00824CFA"/>
    <w:rsid w:val="00826DB7"/>
    <w:rsid w:val="008743FA"/>
    <w:rsid w:val="00877044"/>
    <w:rsid w:val="00895D61"/>
    <w:rsid w:val="0089735B"/>
    <w:rsid w:val="008D23FA"/>
    <w:rsid w:val="00906D0A"/>
    <w:rsid w:val="00951CF0"/>
    <w:rsid w:val="009553EC"/>
    <w:rsid w:val="00985E08"/>
    <w:rsid w:val="009A43C1"/>
    <w:rsid w:val="009C3579"/>
    <w:rsid w:val="009C3EC8"/>
    <w:rsid w:val="009D6D7C"/>
    <w:rsid w:val="00A204AE"/>
    <w:rsid w:val="00A22F19"/>
    <w:rsid w:val="00A34B36"/>
    <w:rsid w:val="00A41DD1"/>
    <w:rsid w:val="00A470E9"/>
    <w:rsid w:val="00A7675B"/>
    <w:rsid w:val="00AA255A"/>
    <w:rsid w:val="00B427B1"/>
    <w:rsid w:val="00B55034"/>
    <w:rsid w:val="00BC4A2F"/>
    <w:rsid w:val="00BE20D4"/>
    <w:rsid w:val="00BE290C"/>
    <w:rsid w:val="00C2757F"/>
    <w:rsid w:val="00C53325"/>
    <w:rsid w:val="00C8541E"/>
    <w:rsid w:val="00C97915"/>
    <w:rsid w:val="00CC7B0F"/>
    <w:rsid w:val="00CF0AC5"/>
    <w:rsid w:val="00D77DE1"/>
    <w:rsid w:val="00D93CDB"/>
    <w:rsid w:val="00DA0F54"/>
    <w:rsid w:val="00DD2A0E"/>
    <w:rsid w:val="00DF1004"/>
    <w:rsid w:val="00DF4FD1"/>
    <w:rsid w:val="00E02488"/>
    <w:rsid w:val="00E146E2"/>
    <w:rsid w:val="00E22BC9"/>
    <w:rsid w:val="00E71BE6"/>
    <w:rsid w:val="00EC0F93"/>
    <w:rsid w:val="00EF03CA"/>
    <w:rsid w:val="00F116C0"/>
    <w:rsid w:val="00F24CA6"/>
    <w:rsid w:val="00F3560A"/>
    <w:rsid w:val="00F53D40"/>
    <w:rsid w:val="00F75B8B"/>
    <w:rsid w:val="00F77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135756"/>
  <w15:docId w15:val="{9A6EA00B-20AB-45D6-BAE2-CFF32FADA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Heading1">
    <w:name w:val="heading 1"/>
    <w:basedOn w:val="Normal"/>
    <w:next w:val="Normal"/>
    <w:link w:val="Heading1Cha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20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081"/>
  </w:style>
  <w:style w:type="paragraph" w:styleId="Footer">
    <w:name w:val="footer"/>
    <w:basedOn w:val="Normal"/>
    <w:link w:val="FooterChar"/>
    <w:uiPriority w:val="99"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081"/>
  </w:style>
  <w:style w:type="character" w:styleId="PlaceholderText">
    <w:name w:val="Placeholder Text"/>
    <w:basedOn w:val="DefaultParagraphFont"/>
    <w:uiPriority w:val="99"/>
    <w:semiHidden/>
    <w:rsid w:val="009553E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06D0A"/>
    <w:rPr>
      <w:rFonts w:eastAsiaTheme="minorEastAsia"/>
    </w:rPr>
  </w:style>
  <w:style w:type="table" w:styleId="TableGrid">
    <w:name w:val="Table Grid"/>
    <w:basedOn w:val="Table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06D0A"/>
    <w:pPr>
      <w:outlineLvl w:val="9"/>
    </w:pPr>
  </w:style>
  <w:style w:type="paragraph" w:styleId="ListParagraph">
    <w:name w:val="List Paragraph"/>
    <w:basedOn w:val="Normal"/>
    <w:uiPriority w:val="34"/>
    <w:qFormat/>
    <w:rsid w:val="00BE20D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BE20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E20D4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E20D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BE20D4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BE20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D77D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7D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7D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7D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7DE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D337F7-D49B-4FE8-8729-8E05A1216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6</Pages>
  <Words>825</Words>
  <Characters>4461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Verification &amp; Validation Process</vt:lpstr>
      <vt:lpstr>Verification &amp; Validation Process</vt:lpstr>
    </vt:vector>
  </TitlesOfParts>
  <Company>PS2Win</Company>
  <LinksUpToDate>false</LinksUpToDate>
  <CharactersWithSpaces>5276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Verification &amp; Validation Process</dc:title>
  <dc:subject>Keep Your Time</dc:subject>
  <dc:creator>João Girão;João Martins</dc:creator>
  <dc:description>V0.3</dc:description>
  <cp:lastModifiedBy>João Martins</cp:lastModifiedBy>
  <cp:revision>38</cp:revision>
  <dcterms:created xsi:type="dcterms:W3CDTF">2013-02-23T11:15:00Z</dcterms:created>
  <dcterms:modified xsi:type="dcterms:W3CDTF">2013-04-06T09:18:00Z</dcterms:modified>
  <cp:contentStatus>Ready for Revision</cp:contentStatus>
</cp:coreProperties>
</file>