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1045A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/>
                      </w:rPr>
                      <w:t>Team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2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Template</w:t>
                    </w:r>
                    <w:proofErr w:type="spellEnd"/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17BDC2B5B264D168C1583126304739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6F3F7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[Escrever o subtítulo do documento]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7CE27CAF48E34691ADD6BB48640C1FD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placeholder>
                    <w:docPart w:val="746390107F6346F79182BCF833AE09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01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71045A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01-02-2013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8"/>
              <w:footerReference w:type="default" r:id="rId9"/>
              <w:headerReference w:type="first" r:id="rId10"/>
              <w:footerReference w:type="first" r:id="rId11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FE56A8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>
          <w:pPr>
            <w:pStyle w:val="Ttulodondice"/>
          </w:pPr>
          <w:proofErr w:type="spellStart"/>
          <w:r w:rsidRPr="00F24CA6">
            <w:t>Content</w:t>
          </w:r>
          <w:proofErr w:type="spellEnd"/>
        </w:p>
        <w:p w:rsidR="00906D0A" w:rsidRPr="00F24CA6" w:rsidRDefault="00FE56A8"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r w:rsidR="00906D0A" w:rsidRPr="00F24CA6">
            <w:rPr>
              <w:b/>
              <w:bCs/>
              <w:noProof/>
            </w:rPr>
            <w:t>Não foi encontrada nenhuma entrada de índice.</w:t>
          </w:r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FE56A8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71045A" w:rsidRDefault="00FE56A8">
      <w:pPr>
        <w:pStyle w:val="ndicedeilustraes"/>
        <w:tabs>
          <w:tab w:val="right" w:leader="dot" w:pos="8494"/>
        </w:tabs>
        <w:rPr>
          <w:noProof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409168" w:history="1">
        <w:r w:rsidR="0071045A" w:rsidRPr="00FC4865">
          <w:rPr>
            <w:rStyle w:val="Hiperligao"/>
            <w:noProof/>
          </w:rPr>
          <w:t>Table 1: List of Contribuitors</w:t>
        </w:r>
        <w:r w:rsidR="007104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045A">
          <w:rPr>
            <w:noProof/>
            <w:webHidden/>
          </w:rPr>
          <w:instrText xml:space="preserve"> PAGEREF _Toc349409168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045A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71045A" w:rsidRDefault="00FE56A8">
      <w:pPr>
        <w:pStyle w:val="ndicedeilustraes"/>
        <w:tabs>
          <w:tab w:val="right" w:leader="dot" w:pos="8494"/>
        </w:tabs>
        <w:rPr>
          <w:noProof/>
        </w:rPr>
      </w:pPr>
      <w:hyperlink w:anchor="_Toc349409169" w:history="1">
        <w:r w:rsidR="0071045A" w:rsidRPr="00FC4865">
          <w:rPr>
            <w:rStyle w:val="Hiperligao"/>
            <w:noProof/>
          </w:rPr>
          <w:t>Table 2: Version history</w:t>
        </w:r>
        <w:r w:rsidR="007104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045A">
          <w:rPr>
            <w:noProof/>
            <w:webHidden/>
          </w:rPr>
          <w:instrText xml:space="preserve"> PAGEREF _Toc349409169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045A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FE56A8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placeholder>
                <w:docPart w:val="4A1637153DD34237B199AEBF879A63C0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3-02-01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71045A" w:rsidRPr="00895D61" w:rsidRDefault="0071045A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01-02-2013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71045A" w:rsidRDefault="0071045A" w:rsidP="0071045A">
      <w:pPr>
        <w:pStyle w:val="Legenda"/>
        <w:rPr>
          <w:lang w:val="en-US"/>
        </w:rPr>
      </w:pPr>
      <w:bookmarkStart w:id="0" w:name="_Toc349409168"/>
      <w:proofErr w:type="spellStart"/>
      <w:r>
        <w:t>Table</w:t>
      </w:r>
      <w:proofErr w:type="spellEnd"/>
      <w:r>
        <w:t xml:space="preserve">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proofErr w:type="spellStart"/>
      <w:r w:rsidRPr="00DC4993">
        <w:t>List</w:t>
      </w:r>
      <w:proofErr w:type="spellEnd"/>
      <w:r w:rsidRPr="00DC4993">
        <w:t xml:space="preserve"> </w:t>
      </w:r>
      <w:proofErr w:type="spellStart"/>
      <w:r w:rsidRPr="00DC4993">
        <w:t>of</w:t>
      </w:r>
      <w:proofErr w:type="spellEnd"/>
      <w:r w:rsidRPr="00DC4993">
        <w:t xml:space="preserve"> </w:t>
      </w:r>
      <w:proofErr w:type="spellStart"/>
      <w:r w:rsidRPr="00DC4993">
        <w:t>Contribuitors</w:t>
      </w:r>
      <w:bookmarkEnd w:id="0"/>
      <w:proofErr w:type="spellEnd"/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726"/>
        <w:gridCol w:w="2200"/>
        <w:gridCol w:w="1728"/>
        <w:gridCol w:w="977"/>
        <w:gridCol w:w="1249"/>
        <w:gridCol w:w="1727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71045A"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01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71045A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01-02-2013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p w:rsidR="00F24CA6" w:rsidRPr="00895D61" w:rsidRDefault="00F24CA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Legenda"/>
        <w:rPr>
          <w:lang w:val="en-US"/>
        </w:rPr>
      </w:pPr>
      <w:bookmarkStart w:id="1" w:name="_Toc349409169"/>
      <w:proofErr w:type="spellStart"/>
      <w:r>
        <w:t>Table</w:t>
      </w:r>
      <w:proofErr w:type="spellEnd"/>
      <w:r>
        <w:t xml:space="preserve"> </w:t>
      </w:r>
      <w:fldSimple w:instr=" SEQ Table \* ARABIC ">
        <w:r>
          <w:rPr>
            <w:noProof/>
          </w:rPr>
          <w:t>2</w:t>
        </w:r>
      </w:fldSimple>
      <w:r>
        <w:t xml:space="preserve">: </w:t>
      </w:r>
      <w:proofErr w:type="spellStart"/>
      <w:r w:rsidRPr="004D028B">
        <w:t>Version</w:t>
      </w:r>
      <w:proofErr w:type="spellEnd"/>
      <w:r w:rsidRPr="004D028B">
        <w:t xml:space="preserve"> </w:t>
      </w:r>
      <w:proofErr w:type="spellStart"/>
      <w:r w:rsidRPr="004D028B">
        <w:t>history</w:t>
      </w:r>
      <w:bookmarkEnd w:id="1"/>
      <w:proofErr w:type="spellEnd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2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895D61" w:rsidRDefault="00345E81">
      <w:pPr>
        <w:rPr>
          <w:lang w:val="en-US"/>
        </w:rPr>
      </w:pPr>
    </w:p>
    <w:sectPr w:rsidR="00345E81" w:rsidRPr="00895D61" w:rsidSect="006F3F7C">
      <w:footerReference w:type="first" r:id="rId1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1EEA" w:rsidRDefault="004A1EEA" w:rsidP="00042081">
      <w:pPr>
        <w:spacing w:after="0" w:line="240" w:lineRule="auto"/>
      </w:pPr>
      <w:r>
        <w:separator/>
      </w:r>
    </w:p>
  </w:endnote>
  <w:endnote w:type="continuationSeparator" w:id="0">
    <w:p w:rsidR="004A1EEA" w:rsidRDefault="004A1EEA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FE56A8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906D0A">
          <w:t>Template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FE56A8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F3F7C">
          <w:t>Template</w:t>
        </w:r>
        <w:proofErr w:type="spellEnd"/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FE56A8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705D20">
          <w:t>Template</w:t>
        </w:r>
        <w:proofErr w:type="spellEnd"/>
      </w:sdtContent>
    </w:sdt>
    <w:r w:rsidR="00705D20">
      <w:tab/>
    </w:r>
    <w:r w:rsidR="00705D20">
      <w:tab/>
    </w:r>
    <w:fldSimple w:instr=" PAGE   \* MERGEFORMAT ">
      <w:r w:rsidR="003B5E03">
        <w:rPr>
          <w:noProof/>
        </w:rPr>
        <w:t>ii</w:t>
      </w:r>
    </w:fldSimple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FE56A8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705D20">
          <w:t>Template</w:t>
        </w:r>
        <w:proofErr w:type="spellEnd"/>
      </w:sdtContent>
    </w:sdt>
    <w:r w:rsidR="00705D20">
      <w:tab/>
    </w:r>
    <w:fldSimple w:instr=" PAGE   \* MERGEFORMAT ">
      <w:r w:rsidR="003B5E03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1EEA" w:rsidRDefault="004A1EEA" w:rsidP="00042081">
      <w:pPr>
        <w:spacing w:after="0" w:line="240" w:lineRule="auto"/>
      </w:pPr>
      <w:r>
        <w:separator/>
      </w:r>
    </w:p>
  </w:footnote>
  <w:footnote w:type="continuationSeparator" w:id="0">
    <w:p w:rsidR="004A1EEA" w:rsidRDefault="004A1EEA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895D61">
      <w:t>Owner</w:t>
    </w:r>
    <w:proofErr w:type="spellEnd"/>
    <w:r>
      <w:t xml:space="preserve">: </w:t>
    </w:r>
    <w:sdt>
      <w:sdt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553EC" w:rsidRDefault="009553EC">
    <w:pPr>
      <w:pStyle w:val="Cabealho"/>
    </w:pPr>
    <w:r>
      <w:tab/>
    </w:r>
    <w:r>
      <w:tab/>
    </w:r>
    <w:r w:rsidR="00895D61">
      <w:t>V0.1</w:t>
    </w:r>
    <w:r>
      <w:t xml:space="preserve"> </w:t>
    </w:r>
    <w:sdt>
      <w:sdt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4630B1">
      <w:t>Owner</w:t>
    </w:r>
    <w:proofErr w:type="spellEnd"/>
    <w:r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06D0A" w:rsidRDefault="00906D0A" w:rsidP="00906D0A">
    <w:pPr>
      <w:pStyle w:val="Cabealho"/>
    </w:pPr>
    <w:r>
      <w:tab/>
    </w:r>
    <w:r>
      <w:tab/>
    </w:r>
    <w:r w:rsidR="00895D61">
      <w:t>V0.1</w:t>
    </w:r>
    <w:r>
      <w:t xml:space="preserve"> </w:t>
    </w:r>
    <w:sdt>
      <w:sdt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  <w:r w:rsidRPr="00906D0A"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42081"/>
    <w:rsid w:val="000E4A2D"/>
    <w:rsid w:val="0028361F"/>
    <w:rsid w:val="002C5DB9"/>
    <w:rsid w:val="00303684"/>
    <w:rsid w:val="00345E81"/>
    <w:rsid w:val="003B5E03"/>
    <w:rsid w:val="0042608F"/>
    <w:rsid w:val="004630B1"/>
    <w:rsid w:val="004A1EEA"/>
    <w:rsid w:val="006F3F7C"/>
    <w:rsid w:val="00705116"/>
    <w:rsid w:val="00705D20"/>
    <w:rsid w:val="0071045A"/>
    <w:rsid w:val="0073300B"/>
    <w:rsid w:val="00895D61"/>
    <w:rsid w:val="00906D0A"/>
    <w:rsid w:val="009553EC"/>
    <w:rsid w:val="00A34B36"/>
    <w:rsid w:val="00B12E8D"/>
    <w:rsid w:val="00BE290C"/>
    <w:rsid w:val="00C939C2"/>
    <w:rsid w:val="00DF1004"/>
    <w:rsid w:val="00E02488"/>
    <w:rsid w:val="00E71BE6"/>
    <w:rsid w:val="00EC1731"/>
    <w:rsid w:val="00F24CA6"/>
    <w:rsid w:val="00F53D40"/>
    <w:rsid w:val="00FE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17BDC2B5B264D168C158312630473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597870-7835-49B0-AD23-734E87C8DDAD}"/>
      </w:docPartPr>
      <w:docPartBody>
        <w:p w:rsidR="001C7050" w:rsidRDefault="00761202" w:rsidP="00761202">
          <w:pPr>
            <w:pStyle w:val="517BDC2B5B264D168C15831263047396"/>
          </w:pPr>
          <w:r>
            <w:rPr>
              <w:rFonts w:asciiTheme="majorHAnsi" w:eastAsiaTheme="majorEastAsia" w:hAnsiTheme="majorHAnsi" w:cstheme="majorBidi"/>
            </w:rPr>
            <w:t>[Escrever o subtítulo do documento]</w:t>
          </w:r>
        </w:p>
      </w:docPartBody>
    </w:docPart>
    <w:docPart>
      <w:docPartPr>
        <w:name w:val="7CE27CAF48E34691ADD6BB48640C1F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5309B7-3889-445D-A1EA-E45CEED7E43D}"/>
      </w:docPartPr>
      <w:docPartBody>
        <w:p w:rsidR="001C7050" w:rsidRDefault="00761202" w:rsidP="00761202">
          <w:pPr>
            <w:pStyle w:val="7CE27CAF48E34691ADD6BB48640C1FDC"/>
          </w:pPr>
          <w:r>
            <w:rPr>
              <w:color w:val="4F81BD" w:themeColor="accent1"/>
            </w:rPr>
            <w:t>[Escrever o nome do autor]</w:t>
          </w:r>
        </w:p>
      </w:docPartBody>
    </w:docPart>
    <w:docPart>
      <w:docPartPr>
        <w:name w:val="746390107F6346F79182BCF833AE09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D81EB6-B888-48A2-B5C9-493FF175EAA6}"/>
      </w:docPartPr>
      <w:docPartBody>
        <w:p w:rsidR="001C7050" w:rsidRDefault="00761202" w:rsidP="00761202">
          <w:pPr>
            <w:pStyle w:val="746390107F6346F79182BCF833AE0928"/>
          </w:pPr>
          <w:r>
            <w:rPr>
              <w:color w:val="4F81BD" w:themeColor="accent1"/>
            </w:rPr>
            <w:t>[Escolher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61202"/>
    <w:rsid w:val="001C7050"/>
    <w:rsid w:val="005F7CAE"/>
    <w:rsid w:val="00761202"/>
    <w:rsid w:val="00CC4E05"/>
    <w:rsid w:val="00DF5E14"/>
    <w:rsid w:val="00DF7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61202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8FE1AB-4922-487C-A3F4-CF3E7C692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140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>Team 2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Carla Machado</dc:creator>
  <cp:lastModifiedBy>Carla</cp:lastModifiedBy>
  <cp:revision>7</cp:revision>
  <dcterms:created xsi:type="dcterms:W3CDTF">2013-02-23T09:48:00Z</dcterms:created>
  <dcterms:modified xsi:type="dcterms:W3CDTF">2013-02-23T19:01:00Z</dcterms:modified>
  <cp:contentStatus>Draft</cp:contentStatus>
</cp:coreProperties>
</file>