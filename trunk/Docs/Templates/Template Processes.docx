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B72E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6171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7748F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3D1D90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TOCHeading"/>
          </w:pPr>
          <w:r w:rsidRPr="00F24CA6">
            <w:t>Content</w:t>
          </w:r>
        </w:p>
        <w:p w:rsidR="00BE20D4" w:rsidRDefault="00C97915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381687" w:history="1">
            <w:r w:rsidR="00BE20D4" w:rsidRPr="002C2B64">
              <w:rPr>
                <w:rStyle w:val="Hyperlink"/>
                <w:noProof/>
                <w:lang w:val="en-US"/>
              </w:rPr>
              <w:t>1.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Purpose</w:t>
            </w:r>
            <w:r w:rsidR="00BE20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0D4" w:rsidRDefault="003D1D90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8" w:history="1">
            <w:r w:rsidR="00BE20D4" w:rsidRPr="002C2B64">
              <w:rPr>
                <w:rStyle w:val="Hyperlink"/>
                <w:noProof/>
                <w:lang w:val="en-US"/>
              </w:rPr>
              <w:t>2.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Inputs and Outputs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_Toc349381688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3D1D90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89" w:history="1">
            <w:r w:rsidR="00BE20D4" w:rsidRPr="002C2B64">
              <w:rPr>
                <w:rStyle w:val="Hyperlink"/>
                <w:noProof/>
                <w:lang w:val="en-US"/>
              </w:rPr>
              <w:t>3.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Activities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_Toc349381689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3D1D90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0" w:history="1">
            <w:r w:rsidR="00BE20D4" w:rsidRPr="002C2B64">
              <w:rPr>
                <w:rStyle w:val="Hyperlink"/>
                <w:noProof/>
                <w:lang w:val="en-US"/>
              </w:rPr>
              <w:t>4.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Tools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_Toc349381690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3D1D90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1" w:history="1">
            <w:r w:rsidR="00BE20D4" w:rsidRPr="002C2B64">
              <w:rPr>
                <w:rStyle w:val="Hyperlink"/>
                <w:noProof/>
                <w:lang w:val="en-US"/>
              </w:rPr>
              <w:t>5.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Related Processes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_Toc349381691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BE20D4" w:rsidRDefault="003D1D90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49381692" w:history="1">
            <w:r w:rsidR="00BE20D4" w:rsidRPr="002C2B64">
              <w:rPr>
                <w:rStyle w:val="Hyperlink"/>
                <w:noProof/>
                <w:lang w:val="en-US"/>
              </w:rPr>
              <w:t>6.</w:t>
            </w:r>
            <w:r w:rsidR="00BE20D4">
              <w:rPr>
                <w:noProof/>
              </w:rPr>
              <w:tab/>
            </w:r>
            <w:r w:rsidR="00BE20D4" w:rsidRPr="002C2B64">
              <w:rPr>
                <w:rStyle w:val="Hyperlink"/>
                <w:noProof/>
                <w:lang w:val="en-US"/>
              </w:rPr>
              <w:t>Measures</w:t>
            </w:r>
            <w:r w:rsidR="00BE20D4">
              <w:rPr>
                <w:noProof/>
                <w:webHidden/>
              </w:rPr>
              <w:tab/>
            </w:r>
            <w:r w:rsidR="00C97915">
              <w:rPr>
                <w:noProof/>
                <w:webHidden/>
              </w:rPr>
              <w:fldChar w:fldCharType="begin"/>
            </w:r>
            <w:r w:rsidR="00BE20D4">
              <w:rPr>
                <w:noProof/>
                <w:webHidden/>
              </w:rPr>
              <w:instrText xml:space="preserve"> PAGEREF _Toc349381692 \h </w:instrText>
            </w:r>
            <w:r w:rsidR="00C97915">
              <w:rPr>
                <w:noProof/>
                <w:webHidden/>
              </w:rPr>
            </w:r>
            <w:r w:rsidR="00C97915">
              <w:rPr>
                <w:noProof/>
                <w:webHidden/>
              </w:rPr>
              <w:fldChar w:fldCharType="separate"/>
            </w:r>
            <w:r w:rsidR="00BE20D4">
              <w:rPr>
                <w:noProof/>
                <w:webHidden/>
              </w:rPr>
              <w:t>1</w:t>
            </w:r>
            <w:r w:rsidR="00C97915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192E0D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382241" w:history="1">
        <w:r w:rsidR="00192E0D" w:rsidRPr="00E37109">
          <w:rPr>
            <w:rStyle w:val="Hyperlink"/>
            <w:noProof/>
          </w:rPr>
          <w:t>Table 1: List of Contribuitors</w:t>
        </w:r>
        <w:r w:rsidR="00192E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192E0D" w:rsidRDefault="003D1D90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382242" w:history="1">
        <w:r w:rsidR="00192E0D" w:rsidRPr="00E37109">
          <w:rPr>
            <w:rStyle w:val="Hyperlink"/>
            <w:noProof/>
          </w:rPr>
          <w:t>Table 2: Version history</w:t>
        </w:r>
        <w:r w:rsidR="00192E0D">
          <w:rPr>
            <w:noProof/>
            <w:webHidden/>
          </w:rPr>
          <w:tab/>
        </w:r>
        <w:r w:rsidR="00C97915">
          <w:rPr>
            <w:noProof/>
            <w:webHidden/>
          </w:rPr>
          <w:fldChar w:fldCharType="begin"/>
        </w:r>
        <w:r w:rsidR="00192E0D">
          <w:rPr>
            <w:noProof/>
            <w:webHidden/>
          </w:rPr>
          <w:instrText xml:space="preserve"> PAGEREF _Toc349382242 \h </w:instrText>
        </w:r>
        <w:r w:rsidR="00C97915">
          <w:rPr>
            <w:noProof/>
            <w:webHidden/>
          </w:rPr>
        </w:r>
        <w:r w:rsidR="00C97915">
          <w:rPr>
            <w:noProof/>
            <w:webHidden/>
          </w:rPr>
          <w:fldChar w:fldCharType="separate"/>
        </w:r>
        <w:r w:rsidR="00192E0D">
          <w:rPr>
            <w:noProof/>
            <w:webHidden/>
          </w:rPr>
          <w:t>ii</w:t>
        </w:r>
        <w:r w:rsidR="00C97915">
          <w:rPr>
            <w:noProof/>
            <w:webHidden/>
          </w:rPr>
          <w:fldChar w:fldCharType="end"/>
        </w:r>
      </w:hyperlink>
    </w:p>
    <w:p w:rsidR="00895D61" w:rsidRPr="00F24CA6" w:rsidRDefault="00C97915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7748FB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7748FB" w:rsidP="00DF4FD1">
                <w:pPr>
                  <w:pStyle w:val="NoSpacing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A204AE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DF4FD1" w:rsidRPr="00895D61" w:rsidRDefault="00A204AE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685" w:type="dxa"/>
            <w:vAlign w:val="center"/>
          </w:tcPr>
          <w:p w:rsidR="00DF4FD1" w:rsidRPr="00895D61" w:rsidRDefault="00A204AE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DF4FD1" w:rsidRPr="00895D61" w:rsidRDefault="00A204AE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CF0AC5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685" w:type="dxa"/>
            <w:vAlign w:val="center"/>
          </w:tcPr>
          <w:p w:rsidR="00192E0D" w:rsidRPr="00895D61" w:rsidRDefault="00CF0AC5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CF0AC5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CF0AC5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João</w:t>
            </w: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CF0AC5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Default="00BE20D4" w:rsidP="00BE20D4">
      <w:pPr>
        <w:pStyle w:val="Caption"/>
      </w:pPr>
      <w:bookmarkStart w:id="0" w:name="_Toc349382241"/>
      <w:r>
        <w:t xml:space="preserve">Table </w:t>
      </w:r>
      <w:r w:rsidR="003D1D90">
        <w:fldChar w:fldCharType="begin"/>
      </w:r>
      <w:r w:rsidR="003D1D90">
        <w:instrText xml:space="preserve"> SEQ Table \* ARABIC </w:instrText>
      </w:r>
      <w:r w:rsidR="003D1D90">
        <w:fldChar w:fldCharType="separate"/>
      </w:r>
      <w:r>
        <w:rPr>
          <w:noProof/>
        </w:rPr>
        <w:t>1</w:t>
      </w:r>
      <w:r w:rsidR="003D1D90">
        <w:rPr>
          <w:noProof/>
        </w:rPr>
        <w:fldChar w:fldCharType="end"/>
      </w:r>
      <w:r>
        <w:t>: List of Contribuitors</w:t>
      </w:r>
      <w:bookmarkEnd w:id="0"/>
    </w:p>
    <w:p w:rsidR="00BE20D4" w:rsidRPr="00F24CA6" w:rsidRDefault="00BE20D4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:rsidTr="00960E1E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7748FB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761719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Revision. Adding proprieties</w:t>
            </w:r>
          </w:p>
        </w:tc>
        <w:tc>
          <w:tcPr>
            <w:tcW w:w="1729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E146E2" w:rsidRPr="00895D61" w:rsidRDefault="0076171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76171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AA255A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E146E2" w:rsidRPr="00895D61" w:rsidRDefault="00AA255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ready for revision</w:t>
            </w:r>
          </w:p>
        </w:tc>
        <w:tc>
          <w:tcPr>
            <w:tcW w:w="1729" w:type="dxa"/>
            <w:vAlign w:val="center"/>
          </w:tcPr>
          <w:p w:rsidR="00E146E2" w:rsidRPr="00895D61" w:rsidRDefault="00AA255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E146E2" w:rsidRPr="00895D61" w:rsidRDefault="00AA255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AA255A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A204AE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E146E2" w:rsidRPr="00895D61" w:rsidRDefault="00A204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729" w:type="dxa"/>
            <w:vAlign w:val="center"/>
          </w:tcPr>
          <w:p w:rsidR="00E146E2" w:rsidRPr="00895D61" w:rsidRDefault="00A204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1" w:type="dxa"/>
            <w:vAlign w:val="center"/>
          </w:tcPr>
          <w:p w:rsidR="00E146E2" w:rsidRPr="00895D61" w:rsidRDefault="00A204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A204AE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approval</w:t>
            </w: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CF0AC5" w:rsidTr="00E146E2">
        <w:tc>
          <w:tcPr>
            <w:tcW w:w="1728" w:type="dxa"/>
            <w:vAlign w:val="center"/>
          </w:tcPr>
          <w:p w:rsidR="00F24CA6" w:rsidRPr="00895D61" w:rsidRDefault="00F24CA6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BE20D4" w:rsidP="00BE20D4">
      <w:pPr>
        <w:pStyle w:val="Caption"/>
        <w:rPr>
          <w:lang w:val="en-US"/>
        </w:rPr>
      </w:pPr>
      <w:bookmarkStart w:id="1" w:name="_Toc349382242"/>
      <w:r w:rsidRPr="00761719">
        <w:rPr>
          <w:lang w:val="en-US"/>
        </w:rPr>
        <w:t xml:space="preserve">Table </w:t>
      </w:r>
      <w:r w:rsidR="00E22BC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E22BC9">
        <w:fldChar w:fldCharType="separate"/>
      </w:r>
      <w:r w:rsidRPr="00761719">
        <w:rPr>
          <w:noProof/>
          <w:lang w:val="en-US"/>
        </w:rPr>
        <w:t>2</w:t>
      </w:r>
      <w:r w:rsidR="00E22BC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1"/>
    </w:p>
    <w:p w:rsidR="00895D61" w:rsidRDefault="00895D61">
      <w:pPr>
        <w:rPr>
          <w:lang w:val="en-US"/>
        </w:rPr>
        <w:sectPr w:rsidR="00895D61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bookmarkStart w:id="2" w:name="_GoBack"/>
      <w:bookmarkEnd w:id="2"/>
    </w:p>
    <w:p w:rsidR="00345E81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3" w:name="_Toc349381687"/>
      <w:r>
        <w:rPr>
          <w:lang w:val="en-US"/>
        </w:rPr>
        <w:lastRenderedPageBreak/>
        <w:t>Purpose</w:t>
      </w:r>
      <w:bookmarkEnd w:id="3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4" w:name="_Toc349381688"/>
      <w:r>
        <w:rPr>
          <w:lang w:val="en-US"/>
        </w:rPr>
        <w:t>Inputs and Outputs</w:t>
      </w:r>
      <w:bookmarkEnd w:id="4"/>
    </w:p>
    <w:p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Inputs</w:t>
      </w:r>
    </w:p>
    <w:p w:rsidR="00BE20D4" w:rsidRDefault="00BE20D4">
      <w:pPr>
        <w:rPr>
          <w:lang w:val="en-US"/>
        </w:rPr>
      </w:pPr>
    </w:p>
    <w:p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Outputs</w:t>
      </w:r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5" w:name="_Toc349381689"/>
      <w:r>
        <w:rPr>
          <w:lang w:val="en-US"/>
        </w:rPr>
        <w:t>Activities</w:t>
      </w:r>
      <w:bookmarkEnd w:id="5"/>
    </w:p>
    <w:p w:rsidR="00BE20D4" w:rsidRDefault="00BE20D4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6" w:name="_Toc349381690"/>
      <w:r>
        <w:rPr>
          <w:lang w:val="en-US"/>
        </w:rPr>
        <w:t>Tools</w:t>
      </w:r>
      <w:bookmarkEnd w:id="6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7" w:name="_Toc349381691"/>
      <w:r>
        <w:rPr>
          <w:lang w:val="en-US"/>
        </w:rPr>
        <w:t>Related Processes</w:t>
      </w:r>
      <w:bookmarkEnd w:id="7"/>
    </w:p>
    <w:p w:rsidR="00826DB7" w:rsidRDefault="00826DB7">
      <w:pPr>
        <w:rPr>
          <w:lang w:val="en-US"/>
        </w:rPr>
      </w:pPr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8" w:name="_Toc349381692"/>
      <w:r>
        <w:rPr>
          <w:lang w:val="en-US"/>
        </w:rPr>
        <w:t>Measures</w:t>
      </w:r>
      <w:bookmarkEnd w:id="8"/>
    </w:p>
    <w:p w:rsidR="00826DB7" w:rsidRPr="00895D61" w:rsidRDefault="00826DB7">
      <w:pPr>
        <w:rPr>
          <w:lang w:val="en-US"/>
        </w:rPr>
      </w:pPr>
    </w:p>
    <w:sectPr w:rsidR="00826DB7" w:rsidRPr="00895D61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D90" w:rsidRDefault="003D1D90" w:rsidP="00042081">
      <w:pPr>
        <w:spacing w:after="0" w:line="240" w:lineRule="auto"/>
      </w:pPr>
      <w:r>
        <w:separator/>
      </w:r>
    </w:p>
  </w:endnote>
  <w:endnote w:type="continuationSeparator" w:id="0">
    <w:p w:rsidR="003D1D90" w:rsidRDefault="003D1D9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3D1D90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6D0A">
          <w:t>Template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3D1D90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F3F7C">
          <w:t>Template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3D1D90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CF0AC5">
      <w:rPr>
        <w:noProof/>
      </w:rPr>
      <w:t>ii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3D1D90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CF0AC5">
      <w:rPr>
        <w:noProof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D90" w:rsidRDefault="003D1D90" w:rsidP="00042081">
      <w:pPr>
        <w:spacing w:after="0" w:line="240" w:lineRule="auto"/>
      </w:pPr>
      <w:r>
        <w:separator/>
      </w:r>
    </w:p>
  </w:footnote>
  <w:footnote w:type="continuationSeparator" w:id="0">
    <w:p w:rsidR="003D1D90" w:rsidRDefault="003D1D9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Default="009553EC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5F40F758" wp14:editId="5A5DD74E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>
      <w:t>Owner</w:t>
    </w:r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Header"/>
    </w:pPr>
    <w:r>
      <w:tab/>
    </w:r>
    <w:r>
      <w:tab/>
    </w:r>
    <w:sdt>
      <w:sdt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19">
          <w:t>V0.2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F0AC5"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Default="00906D0A" w:rsidP="00906D0A">
    <w:pPr>
      <w:pStyle w:val="Header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1889DA5" wp14:editId="11148ABA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>
      <w:t>Owner</w:t>
    </w:r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Header"/>
    </w:pPr>
    <w:r>
      <w:tab/>
    </w:r>
    <w:r>
      <w:tab/>
    </w:r>
    <w:sdt>
      <w:sdt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19">
          <w:t>V0.2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F0AC5">
          <w:t>Ready for Approval</w:t>
        </w:r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938B4"/>
    <w:rsid w:val="000C1CF4"/>
    <w:rsid w:val="00112752"/>
    <w:rsid w:val="00127293"/>
    <w:rsid w:val="00192E0D"/>
    <w:rsid w:val="001B72E3"/>
    <w:rsid w:val="0028361F"/>
    <w:rsid w:val="002B0680"/>
    <w:rsid w:val="002C5DB9"/>
    <w:rsid w:val="00303684"/>
    <w:rsid w:val="00345E81"/>
    <w:rsid w:val="003A1CEA"/>
    <w:rsid w:val="003D1D90"/>
    <w:rsid w:val="0042608F"/>
    <w:rsid w:val="004630B1"/>
    <w:rsid w:val="00640722"/>
    <w:rsid w:val="0068607F"/>
    <w:rsid w:val="006D4014"/>
    <w:rsid w:val="006F3F7C"/>
    <w:rsid w:val="00705116"/>
    <w:rsid w:val="00705D20"/>
    <w:rsid w:val="00761719"/>
    <w:rsid w:val="007748FB"/>
    <w:rsid w:val="00826DB7"/>
    <w:rsid w:val="008743FA"/>
    <w:rsid w:val="00895D61"/>
    <w:rsid w:val="00906D0A"/>
    <w:rsid w:val="009553EC"/>
    <w:rsid w:val="00985E08"/>
    <w:rsid w:val="00A204AE"/>
    <w:rsid w:val="00A34B36"/>
    <w:rsid w:val="00A470E9"/>
    <w:rsid w:val="00AA255A"/>
    <w:rsid w:val="00BE20D4"/>
    <w:rsid w:val="00BE290C"/>
    <w:rsid w:val="00C8541E"/>
    <w:rsid w:val="00C97915"/>
    <w:rsid w:val="00CF0AC5"/>
    <w:rsid w:val="00DD2A0E"/>
    <w:rsid w:val="00DF1004"/>
    <w:rsid w:val="00DF4FD1"/>
    <w:rsid w:val="00E02488"/>
    <w:rsid w:val="00E146E2"/>
    <w:rsid w:val="00E22BC9"/>
    <w:rsid w:val="00E71BE6"/>
    <w:rsid w:val="00F24CA6"/>
    <w:rsid w:val="00F5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336C8C"/>
    <w:rsid w:val="003A7208"/>
    <w:rsid w:val="00761202"/>
    <w:rsid w:val="007759B5"/>
    <w:rsid w:val="008658EF"/>
    <w:rsid w:val="00BD7072"/>
    <w:rsid w:val="00C635E7"/>
    <w:rsid w:val="00C90479"/>
    <w:rsid w:val="00DA2738"/>
    <w:rsid w:val="00DF7858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9B5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C55929-070D-46D3-BA71-F6A6AD4F5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299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Keep Your Time</dc:subject>
  <dc:creator>Carla Machado</dc:creator>
  <dc:description>V0.2</dc:description>
  <cp:lastModifiedBy>Carla Silva Machado</cp:lastModifiedBy>
  <cp:revision>12</cp:revision>
  <dcterms:created xsi:type="dcterms:W3CDTF">2013-02-23T11:15:00Z</dcterms:created>
  <dcterms:modified xsi:type="dcterms:W3CDTF">2013-03-08T21:43:00Z</dcterms:modified>
  <cp:contentStatus>Ready for Approval</cp:contentStatus>
</cp:coreProperties>
</file>