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2B1D900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CB2E09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75F515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BDEA4A6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68C9023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C14D8D" w14:textId="77777777" w:rsidR="006F3F7C" w:rsidRDefault="004F57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0267230C" w14:textId="77777777" w:rsidR="006F3F7C" w:rsidRDefault="006F3F7C"/>
        <w:p w14:paraId="49B82AC5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56D2B79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94DB63D" w14:textId="77777777" w:rsidR="006F3F7C" w:rsidRDefault="004F5728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0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75551780" w14:textId="30DAE00C" w:rsidR="006F3F7C" w:rsidRDefault="00A843E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03-05-2013</w:t>
                    </w:r>
                  </w:p>
                </w:sdtContent>
              </w:sdt>
              <w:p w14:paraId="5C73856E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CD9BB2C" w14:textId="77777777" w:rsidR="006F3F7C" w:rsidRDefault="006F3F7C"/>
        <w:p w14:paraId="77EE8456" w14:textId="77777777" w:rsidR="00F24CA6" w:rsidRDefault="00F24CA6">
          <w:pPr>
            <w:rPr>
              <w:lang w:val="en-US"/>
            </w:rPr>
          </w:pPr>
        </w:p>
        <w:p w14:paraId="1457D31A" w14:textId="77777777" w:rsidR="002F30E3" w:rsidRDefault="002F30E3">
          <w:pPr>
            <w:rPr>
              <w:lang w:val="en-US"/>
            </w:rPr>
          </w:pPr>
        </w:p>
        <w:p w14:paraId="084A49AA" w14:textId="77777777" w:rsidR="002F30E3" w:rsidRDefault="002F30E3">
          <w:pPr>
            <w:rPr>
              <w:lang w:val="en-US"/>
            </w:rPr>
          </w:pPr>
        </w:p>
        <w:p w14:paraId="24F8C199" w14:textId="77777777" w:rsidR="002F30E3" w:rsidRDefault="002F30E3">
          <w:pPr>
            <w:rPr>
              <w:lang w:val="en-US"/>
            </w:rPr>
          </w:pPr>
        </w:p>
        <w:p w14:paraId="7627BEF4" w14:textId="77777777" w:rsidR="002F30E3" w:rsidRDefault="002F30E3">
          <w:pPr>
            <w:rPr>
              <w:lang w:val="en-US"/>
            </w:rPr>
          </w:pPr>
        </w:p>
        <w:p w14:paraId="6DD59591" w14:textId="77777777" w:rsidR="002F30E3" w:rsidRDefault="002F30E3">
          <w:pPr>
            <w:rPr>
              <w:lang w:val="en-US"/>
            </w:rPr>
          </w:pPr>
        </w:p>
        <w:p w14:paraId="35D7D07D" w14:textId="77777777" w:rsidR="002F30E3" w:rsidRDefault="002F30E3">
          <w:pPr>
            <w:rPr>
              <w:lang w:val="en-US"/>
            </w:rPr>
          </w:pPr>
        </w:p>
        <w:p w14:paraId="33662C25" w14:textId="77777777" w:rsidR="002F30E3" w:rsidRDefault="002F30E3">
          <w:pPr>
            <w:rPr>
              <w:lang w:val="en-US"/>
            </w:rPr>
          </w:pPr>
        </w:p>
        <w:p w14:paraId="71B84E05" w14:textId="77777777" w:rsidR="002F30E3" w:rsidRDefault="002F30E3">
          <w:pPr>
            <w:rPr>
              <w:lang w:val="en-US"/>
            </w:rPr>
          </w:pPr>
        </w:p>
        <w:p w14:paraId="46961A11" w14:textId="77777777" w:rsidR="002F30E3" w:rsidRDefault="002F30E3">
          <w:pPr>
            <w:rPr>
              <w:lang w:val="en-US"/>
            </w:rPr>
          </w:pPr>
        </w:p>
        <w:p w14:paraId="0772C895" w14:textId="77777777" w:rsidR="002F30E3" w:rsidRDefault="002F30E3">
          <w:pPr>
            <w:rPr>
              <w:lang w:val="en-US"/>
            </w:rPr>
          </w:pPr>
        </w:p>
        <w:p w14:paraId="5985BDC4" w14:textId="77777777" w:rsidR="002F30E3" w:rsidRDefault="002F30E3">
          <w:pPr>
            <w:rPr>
              <w:lang w:val="en-US"/>
            </w:rPr>
          </w:pPr>
        </w:p>
        <w:p w14:paraId="7ACDE689" w14:textId="77777777" w:rsidR="002F30E3" w:rsidRDefault="002F30E3">
          <w:pPr>
            <w:rPr>
              <w:lang w:val="en-US"/>
            </w:rPr>
          </w:pPr>
        </w:p>
        <w:p w14:paraId="481209E9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7712F819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2DC4C9B9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717B94BF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2D065BB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7F99741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6D2C8AA7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60D0140A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299DA8B6" w14:textId="77777777" w:rsidR="002F30E3" w:rsidRPr="002F30E3" w:rsidRDefault="002F30E3"/>
        <w:p w14:paraId="205E293B" w14:textId="77777777" w:rsidR="002F30E3" w:rsidRPr="002F30E3" w:rsidRDefault="002F30E3"/>
        <w:p w14:paraId="5760917A" w14:textId="77777777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CF3F1E">
            <w:rPr>
              <w:b/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CF3F1E">
            <w:rPr>
              <w:sz w:val="28"/>
              <w:szCs w:val="28"/>
              <w:lang w:val="en-US"/>
            </w:rPr>
            <w:t>20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CF3F1E">
            <w:rPr>
              <w:sz w:val="28"/>
              <w:szCs w:val="28"/>
              <w:lang w:val="en-US"/>
            </w:rPr>
            <w:t>27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97AAD">
            <w:rPr>
              <w:sz w:val="28"/>
              <w:szCs w:val="28"/>
              <w:lang w:val="en-US"/>
            </w:rPr>
            <w:t>May</w:t>
          </w:r>
        </w:p>
        <w:p w14:paraId="2EB9D561" w14:textId="77777777" w:rsidR="002F30E3" w:rsidRPr="002F30E3" w:rsidRDefault="002F30E3">
          <w:pPr>
            <w:rPr>
              <w:lang w:val="en-US"/>
            </w:rPr>
          </w:pPr>
        </w:p>
        <w:p w14:paraId="2A3BBED5" w14:textId="77777777" w:rsidR="002F30E3" w:rsidRPr="002F30E3" w:rsidRDefault="002F30E3">
          <w:pPr>
            <w:rPr>
              <w:lang w:val="en-US"/>
            </w:rPr>
          </w:pPr>
        </w:p>
        <w:p w14:paraId="5114CDFD" w14:textId="77777777" w:rsidR="002F30E3" w:rsidRPr="002F30E3" w:rsidRDefault="002F30E3">
          <w:pPr>
            <w:rPr>
              <w:lang w:val="en-US"/>
            </w:rPr>
          </w:pPr>
        </w:p>
        <w:p w14:paraId="262F503C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0025C1CD" w14:textId="77777777" w:rsidR="006F3F7C" w:rsidRDefault="002B746D">
          <w:pPr>
            <w:rPr>
              <w:lang w:val="en-US"/>
            </w:rPr>
          </w:pPr>
        </w:p>
      </w:sdtContent>
    </w:sdt>
    <w:p w14:paraId="43888B32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850E012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01B0F1C7" w14:textId="77777777" w:rsidR="003668B3" w:rsidRDefault="0000477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7366713" w:history="1">
            <w:r w:rsidR="003668B3" w:rsidRPr="007D7052">
              <w:rPr>
                <w:rStyle w:val="Hiperligao"/>
                <w:noProof/>
                <w:lang w:val="en-US"/>
              </w:rPr>
              <w:t>1.</w:t>
            </w:r>
            <w:r w:rsidR="003668B3">
              <w:rPr>
                <w:noProof/>
              </w:rPr>
              <w:tab/>
            </w:r>
            <w:r w:rsidR="003668B3" w:rsidRPr="007D7052">
              <w:rPr>
                <w:rStyle w:val="Hiperligao"/>
                <w:noProof/>
                <w:lang w:val="en-US"/>
              </w:rPr>
              <w:t>Week Activities</w:t>
            </w:r>
            <w:r w:rsidR="003668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68B3">
              <w:rPr>
                <w:noProof/>
                <w:webHidden/>
              </w:rPr>
              <w:instrText xml:space="preserve"> PAGEREF _Toc357366713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68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0D98" w14:textId="77777777" w:rsidR="003668B3" w:rsidRDefault="002B746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7366714" w:history="1">
            <w:r w:rsidR="003668B3" w:rsidRPr="007D7052">
              <w:rPr>
                <w:rStyle w:val="Hiperligao"/>
                <w:noProof/>
                <w:lang w:val="en-US"/>
              </w:rPr>
              <w:t>1.1.</w:t>
            </w:r>
            <w:r w:rsidR="003668B3">
              <w:rPr>
                <w:noProof/>
              </w:rPr>
              <w:tab/>
            </w:r>
            <w:r w:rsidR="003668B3" w:rsidRPr="007D7052">
              <w:rPr>
                <w:rStyle w:val="Hiperligao"/>
                <w:noProof/>
                <w:lang w:val="en-US"/>
              </w:rPr>
              <w:t>Work Executed</w:t>
            </w:r>
            <w:r w:rsidR="003668B3">
              <w:rPr>
                <w:noProof/>
                <w:webHidden/>
              </w:rPr>
              <w:tab/>
            </w:r>
            <w:r w:rsidR="00004778">
              <w:rPr>
                <w:noProof/>
                <w:webHidden/>
              </w:rPr>
              <w:fldChar w:fldCharType="begin"/>
            </w:r>
            <w:r w:rsidR="003668B3">
              <w:rPr>
                <w:noProof/>
                <w:webHidden/>
              </w:rPr>
              <w:instrText xml:space="preserve"> PAGEREF _Toc357366714 \h </w:instrText>
            </w:r>
            <w:r w:rsidR="00004778">
              <w:rPr>
                <w:noProof/>
                <w:webHidden/>
              </w:rPr>
            </w:r>
            <w:r w:rsidR="00004778">
              <w:rPr>
                <w:noProof/>
                <w:webHidden/>
              </w:rPr>
              <w:fldChar w:fldCharType="separate"/>
            </w:r>
            <w:r w:rsidR="003668B3">
              <w:rPr>
                <w:noProof/>
                <w:webHidden/>
              </w:rPr>
              <w:t>1</w:t>
            </w:r>
            <w:r w:rsidR="00004778">
              <w:rPr>
                <w:noProof/>
                <w:webHidden/>
              </w:rPr>
              <w:fldChar w:fldCharType="end"/>
            </w:r>
          </w:hyperlink>
        </w:p>
        <w:p w14:paraId="0D6E8A2B" w14:textId="77777777" w:rsidR="003668B3" w:rsidRDefault="002B746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7366715" w:history="1">
            <w:r w:rsidR="003668B3" w:rsidRPr="007D7052">
              <w:rPr>
                <w:rStyle w:val="Hiperligao"/>
                <w:noProof/>
                <w:lang w:val="en-US"/>
              </w:rPr>
              <w:t>1.2.</w:t>
            </w:r>
            <w:r w:rsidR="003668B3">
              <w:rPr>
                <w:noProof/>
              </w:rPr>
              <w:tab/>
            </w:r>
            <w:r w:rsidR="003668B3" w:rsidRPr="007D7052">
              <w:rPr>
                <w:rStyle w:val="Hiperligao"/>
                <w:noProof/>
                <w:lang w:val="en-US"/>
              </w:rPr>
              <w:t>Work Analyses</w:t>
            </w:r>
            <w:r w:rsidR="003668B3">
              <w:rPr>
                <w:noProof/>
                <w:webHidden/>
              </w:rPr>
              <w:tab/>
            </w:r>
            <w:r w:rsidR="00004778">
              <w:rPr>
                <w:noProof/>
                <w:webHidden/>
              </w:rPr>
              <w:fldChar w:fldCharType="begin"/>
            </w:r>
            <w:r w:rsidR="003668B3">
              <w:rPr>
                <w:noProof/>
                <w:webHidden/>
              </w:rPr>
              <w:instrText xml:space="preserve"> PAGEREF _Toc357366715 \h </w:instrText>
            </w:r>
            <w:r w:rsidR="00004778">
              <w:rPr>
                <w:noProof/>
                <w:webHidden/>
              </w:rPr>
            </w:r>
            <w:r w:rsidR="00004778">
              <w:rPr>
                <w:noProof/>
                <w:webHidden/>
              </w:rPr>
              <w:fldChar w:fldCharType="separate"/>
            </w:r>
            <w:r w:rsidR="003668B3">
              <w:rPr>
                <w:noProof/>
                <w:webHidden/>
              </w:rPr>
              <w:t>1</w:t>
            </w:r>
            <w:r w:rsidR="00004778">
              <w:rPr>
                <w:noProof/>
                <w:webHidden/>
              </w:rPr>
              <w:fldChar w:fldCharType="end"/>
            </w:r>
          </w:hyperlink>
        </w:p>
        <w:p w14:paraId="64B74718" w14:textId="77777777" w:rsidR="003668B3" w:rsidRDefault="002B746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7366716" w:history="1">
            <w:r w:rsidR="003668B3" w:rsidRPr="007D7052">
              <w:rPr>
                <w:rStyle w:val="Hiperligao"/>
                <w:noProof/>
                <w:lang w:val="en-US"/>
              </w:rPr>
              <w:t>1.3.</w:t>
            </w:r>
            <w:r w:rsidR="003668B3">
              <w:rPr>
                <w:noProof/>
              </w:rPr>
              <w:tab/>
            </w:r>
            <w:r w:rsidR="003668B3" w:rsidRPr="007D7052">
              <w:rPr>
                <w:rStyle w:val="Hiperligao"/>
                <w:noProof/>
                <w:lang w:val="en-US"/>
              </w:rPr>
              <w:t>Achievements</w:t>
            </w:r>
            <w:r w:rsidR="003668B3">
              <w:rPr>
                <w:noProof/>
                <w:webHidden/>
              </w:rPr>
              <w:tab/>
            </w:r>
            <w:r w:rsidR="00004778">
              <w:rPr>
                <w:noProof/>
                <w:webHidden/>
              </w:rPr>
              <w:fldChar w:fldCharType="begin"/>
            </w:r>
            <w:r w:rsidR="003668B3">
              <w:rPr>
                <w:noProof/>
                <w:webHidden/>
              </w:rPr>
              <w:instrText xml:space="preserve"> PAGEREF _Toc357366716 \h </w:instrText>
            </w:r>
            <w:r w:rsidR="00004778">
              <w:rPr>
                <w:noProof/>
                <w:webHidden/>
              </w:rPr>
            </w:r>
            <w:r w:rsidR="00004778">
              <w:rPr>
                <w:noProof/>
                <w:webHidden/>
              </w:rPr>
              <w:fldChar w:fldCharType="separate"/>
            </w:r>
            <w:r w:rsidR="003668B3">
              <w:rPr>
                <w:noProof/>
                <w:webHidden/>
              </w:rPr>
              <w:t>1</w:t>
            </w:r>
            <w:r w:rsidR="00004778">
              <w:rPr>
                <w:noProof/>
                <w:webHidden/>
              </w:rPr>
              <w:fldChar w:fldCharType="end"/>
            </w:r>
          </w:hyperlink>
        </w:p>
        <w:p w14:paraId="662F5BC0" w14:textId="77777777" w:rsidR="003668B3" w:rsidRDefault="002B746D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7366717" w:history="1">
            <w:r w:rsidR="003668B3" w:rsidRPr="007D7052">
              <w:rPr>
                <w:rStyle w:val="Hiperligao"/>
                <w:noProof/>
                <w:lang w:val="en-US"/>
              </w:rPr>
              <w:t>2.</w:t>
            </w:r>
            <w:r w:rsidR="003668B3">
              <w:rPr>
                <w:noProof/>
              </w:rPr>
              <w:tab/>
            </w:r>
            <w:r w:rsidR="003668B3" w:rsidRPr="007D7052">
              <w:rPr>
                <w:rStyle w:val="Hiperligao"/>
                <w:noProof/>
                <w:lang w:val="en-US"/>
              </w:rPr>
              <w:t>Impediments</w:t>
            </w:r>
            <w:r w:rsidR="003668B3">
              <w:rPr>
                <w:noProof/>
                <w:webHidden/>
              </w:rPr>
              <w:tab/>
            </w:r>
            <w:r w:rsidR="00004778">
              <w:rPr>
                <w:noProof/>
                <w:webHidden/>
              </w:rPr>
              <w:fldChar w:fldCharType="begin"/>
            </w:r>
            <w:r w:rsidR="003668B3">
              <w:rPr>
                <w:noProof/>
                <w:webHidden/>
              </w:rPr>
              <w:instrText xml:space="preserve"> PAGEREF _Toc357366717 \h </w:instrText>
            </w:r>
            <w:r w:rsidR="00004778">
              <w:rPr>
                <w:noProof/>
                <w:webHidden/>
              </w:rPr>
            </w:r>
            <w:r w:rsidR="00004778">
              <w:rPr>
                <w:noProof/>
                <w:webHidden/>
              </w:rPr>
              <w:fldChar w:fldCharType="separate"/>
            </w:r>
            <w:r w:rsidR="003668B3">
              <w:rPr>
                <w:noProof/>
                <w:webHidden/>
              </w:rPr>
              <w:t>1</w:t>
            </w:r>
            <w:r w:rsidR="00004778">
              <w:rPr>
                <w:noProof/>
                <w:webHidden/>
              </w:rPr>
              <w:fldChar w:fldCharType="end"/>
            </w:r>
          </w:hyperlink>
        </w:p>
        <w:p w14:paraId="41DFD481" w14:textId="77777777" w:rsidR="003668B3" w:rsidRDefault="002B746D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7366718" w:history="1">
            <w:r w:rsidR="003668B3" w:rsidRPr="007D7052">
              <w:rPr>
                <w:rStyle w:val="Hiperligao"/>
                <w:noProof/>
                <w:lang w:val="en-US"/>
              </w:rPr>
              <w:t>3.</w:t>
            </w:r>
            <w:r w:rsidR="003668B3">
              <w:rPr>
                <w:noProof/>
              </w:rPr>
              <w:tab/>
            </w:r>
            <w:r w:rsidR="003668B3" w:rsidRPr="007D7052">
              <w:rPr>
                <w:rStyle w:val="Hiperligao"/>
                <w:noProof/>
                <w:lang w:val="en-US"/>
              </w:rPr>
              <w:t>Plans For Next Week</w:t>
            </w:r>
            <w:r w:rsidR="003668B3">
              <w:rPr>
                <w:noProof/>
                <w:webHidden/>
              </w:rPr>
              <w:tab/>
            </w:r>
            <w:r w:rsidR="00004778">
              <w:rPr>
                <w:noProof/>
                <w:webHidden/>
              </w:rPr>
              <w:fldChar w:fldCharType="begin"/>
            </w:r>
            <w:r w:rsidR="003668B3">
              <w:rPr>
                <w:noProof/>
                <w:webHidden/>
              </w:rPr>
              <w:instrText xml:space="preserve"> PAGEREF _Toc357366718 \h </w:instrText>
            </w:r>
            <w:r w:rsidR="00004778">
              <w:rPr>
                <w:noProof/>
                <w:webHidden/>
              </w:rPr>
            </w:r>
            <w:r w:rsidR="00004778">
              <w:rPr>
                <w:noProof/>
                <w:webHidden/>
              </w:rPr>
              <w:fldChar w:fldCharType="separate"/>
            </w:r>
            <w:r w:rsidR="003668B3">
              <w:rPr>
                <w:noProof/>
                <w:webHidden/>
              </w:rPr>
              <w:t>1</w:t>
            </w:r>
            <w:r w:rsidR="00004778">
              <w:rPr>
                <w:noProof/>
                <w:webHidden/>
              </w:rPr>
              <w:fldChar w:fldCharType="end"/>
            </w:r>
          </w:hyperlink>
        </w:p>
        <w:p w14:paraId="42E82717" w14:textId="77777777" w:rsidR="003668B3" w:rsidRDefault="002B746D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7366719" w:history="1">
            <w:r w:rsidR="003668B3" w:rsidRPr="007D7052">
              <w:rPr>
                <w:rStyle w:val="Hiperligao"/>
                <w:noProof/>
                <w:lang w:val="en-US"/>
              </w:rPr>
              <w:t>4.</w:t>
            </w:r>
            <w:r w:rsidR="003668B3">
              <w:rPr>
                <w:noProof/>
              </w:rPr>
              <w:tab/>
            </w:r>
            <w:r w:rsidR="003668B3" w:rsidRPr="007D7052">
              <w:rPr>
                <w:rStyle w:val="Hiperligao"/>
                <w:noProof/>
                <w:lang w:val="en-US"/>
              </w:rPr>
              <w:t>Progress</w:t>
            </w:r>
            <w:r w:rsidR="003668B3">
              <w:rPr>
                <w:noProof/>
                <w:webHidden/>
              </w:rPr>
              <w:tab/>
            </w:r>
            <w:r w:rsidR="00004778">
              <w:rPr>
                <w:noProof/>
                <w:webHidden/>
              </w:rPr>
              <w:fldChar w:fldCharType="begin"/>
            </w:r>
            <w:r w:rsidR="003668B3">
              <w:rPr>
                <w:noProof/>
                <w:webHidden/>
              </w:rPr>
              <w:instrText xml:space="preserve"> PAGEREF _Toc357366719 \h </w:instrText>
            </w:r>
            <w:r w:rsidR="00004778">
              <w:rPr>
                <w:noProof/>
                <w:webHidden/>
              </w:rPr>
            </w:r>
            <w:r w:rsidR="00004778">
              <w:rPr>
                <w:noProof/>
                <w:webHidden/>
              </w:rPr>
              <w:fldChar w:fldCharType="separate"/>
            </w:r>
            <w:r w:rsidR="003668B3">
              <w:rPr>
                <w:noProof/>
                <w:webHidden/>
              </w:rPr>
              <w:t>2</w:t>
            </w:r>
            <w:r w:rsidR="00004778">
              <w:rPr>
                <w:noProof/>
                <w:webHidden/>
              </w:rPr>
              <w:fldChar w:fldCharType="end"/>
            </w:r>
          </w:hyperlink>
        </w:p>
        <w:p w14:paraId="5F30691B" w14:textId="77777777" w:rsidR="003668B3" w:rsidRDefault="002B746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7366720" w:history="1">
            <w:r w:rsidR="003668B3" w:rsidRPr="007D7052">
              <w:rPr>
                <w:rStyle w:val="Hiperligao"/>
                <w:noProof/>
                <w:lang w:val="en-US"/>
              </w:rPr>
              <w:t>4.1.</w:t>
            </w:r>
            <w:r w:rsidR="003668B3">
              <w:rPr>
                <w:noProof/>
              </w:rPr>
              <w:tab/>
            </w:r>
            <w:r w:rsidR="003668B3" w:rsidRPr="007D7052">
              <w:rPr>
                <w:rStyle w:val="Hiperligao"/>
                <w:noProof/>
                <w:lang w:val="en-US"/>
              </w:rPr>
              <w:t>Earned value and/or Gantt Image</w:t>
            </w:r>
            <w:r w:rsidR="003668B3">
              <w:rPr>
                <w:noProof/>
                <w:webHidden/>
              </w:rPr>
              <w:tab/>
            </w:r>
            <w:r w:rsidR="00004778">
              <w:rPr>
                <w:noProof/>
                <w:webHidden/>
              </w:rPr>
              <w:fldChar w:fldCharType="begin"/>
            </w:r>
            <w:r w:rsidR="003668B3">
              <w:rPr>
                <w:noProof/>
                <w:webHidden/>
              </w:rPr>
              <w:instrText xml:space="preserve"> PAGEREF _Toc357366720 \h </w:instrText>
            </w:r>
            <w:r w:rsidR="00004778">
              <w:rPr>
                <w:noProof/>
                <w:webHidden/>
              </w:rPr>
            </w:r>
            <w:r w:rsidR="00004778">
              <w:rPr>
                <w:noProof/>
                <w:webHidden/>
              </w:rPr>
              <w:fldChar w:fldCharType="separate"/>
            </w:r>
            <w:r w:rsidR="003668B3">
              <w:rPr>
                <w:noProof/>
                <w:webHidden/>
              </w:rPr>
              <w:t>2</w:t>
            </w:r>
            <w:r w:rsidR="00004778">
              <w:rPr>
                <w:noProof/>
                <w:webHidden/>
              </w:rPr>
              <w:fldChar w:fldCharType="end"/>
            </w:r>
          </w:hyperlink>
        </w:p>
        <w:p w14:paraId="5F3D2326" w14:textId="77777777" w:rsidR="003668B3" w:rsidRDefault="002B746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7366721" w:history="1">
            <w:r w:rsidR="003668B3" w:rsidRPr="007D7052">
              <w:rPr>
                <w:rStyle w:val="Hiperligao"/>
                <w:noProof/>
                <w:lang w:val="en-US"/>
              </w:rPr>
              <w:t>4.2.</w:t>
            </w:r>
            <w:r w:rsidR="003668B3">
              <w:rPr>
                <w:noProof/>
              </w:rPr>
              <w:tab/>
            </w:r>
            <w:r w:rsidR="003668B3" w:rsidRPr="007D7052">
              <w:rPr>
                <w:rStyle w:val="Hiperligao"/>
                <w:noProof/>
                <w:lang w:val="en-US"/>
              </w:rPr>
              <w:t>Effort by task</w:t>
            </w:r>
            <w:r w:rsidR="003668B3">
              <w:rPr>
                <w:noProof/>
                <w:webHidden/>
              </w:rPr>
              <w:tab/>
            </w:r>
            <w:r w:rsidR="00004778">
              <w:rPr>
                <w:noProof/>
                <w:webHidden/>
              </w:rPr>
              <w:fldChar w:fldCharType="begin"/>
            </w:r>
            <w:r w:rsidR="003668B3">
              <w:rPr>
                <w:noProof/>
                <w:webHidden/>
              </w:rPr>
              <w:instrText xml:space="preserve"> PAGEREF _Toc357366721 \h </w:instrText>
            </w:r>
            <w:r w:rsidR="00004778">
              <w:rPr>
                <w:noProof/>
                <w:webHidden/>
              </w:rPr>
            </w:r>
            <w:r w:rsidR="00004778">
              <w:rPr>
                <w:noProof/>
                <w:webHidden/>
              </w:rPr>
              <w:fldChar w:fldCharType="separate"/>
            </w:r>
            <w:r w:rsidR="003668B3">
              <w:rPr>
                <w:noProof/>
                <w:webHidden/>
              </w:rPr>
              <w:t>3</w:t>
            </w:r>
            <w:r w:rsidR="00004778">
              <w:rPr>
                <w:noProof/>
                <w:webHidden/>
              </w:rPr>
              <w:fldChar w:fldCharType="end"/>
            </w:r>
          </w:hyperlink>
        </w:p>
        <w:p w14:paraId="477A49B0" w14:textId="77777777" w:rsidR="003668B3" w:rsidRDefault="002B746D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7366722" w:history="1">
            <w:r w:rsidR="003668B3" w:rsidRPr="007D7052">
              <w:rPr>
                <w:rStyle w:val="Hiperligao"/>
                <w:noProof/>
                <w:lang w:val="en-US"/>
              </w:rPr>
              <w:t>4.3.</w:t>
            </w:r>
            <w:r w:rsidR="003668B3">
              <w:rPr>
                <w:noProof/>
              </w:rPr>
              <w:tab/>
            </w:r>
            <w:r w:rsidR="003668B3" w:rsidRPr="007D7052">
              <w:rPr>
                <w:rStyle w:val="Hiperligao"/>
                <w:noProof/>
                <w:lang w:val="en-US"/>
              </w:rPr>
              <w:t>Individual effort</w:t>
            </w:r>
            <w:r w:rsidR="003668B3">
              <w:rPr>
                <w:noProof/>
                <w:webHidden/>
              </w:rPr>
              <w:tab/>
            </w:r>
            <w:r w:rsidR="00004778">
              <w:rPr>
                <w:noProof/>
                <w:webHidden/>
              </w:rPr>
              <w:fldChar w:fldCharType="begin"/>
            </w:r>
            <w:r w:rsidR="003668B3">
              <w:rPr>
                <w:noProof/>
                <w:webHidden/>
              </w:rPr>
              <w:instrText xml:space="preserve"> PAGEREF _Toc357366722 \h </w:instrText>
            </w:r>
            <w:r w:rsidR="00004778">
              <w:rPr>
                <w:noProof/>
                <w:webHidden/>
              </w:rPr>
            </w:r>
            <w:r w:rsidR="00004778">
              <w:rPr>
                <w:noProof/>
                <w:webHidden/>
              </w:rPr>
              <w:fldChar w:fldCharType="separate"/>
            </w:r>
            <w:r w:rsidR="003668B3">
              <w:rPr>
                <w:noProof/>
                <w:webHidden/>
              </w:rPr>
              <w:t>3</w:t>
            </w:r>
            <w:r w:rsidR="00004778">
              <w:rPr>
                <w:noProof/>
                <w:webHidden/>
              </w:rPr>
              <w:fldChar w:fldCharType="end"/>
            </w:r>
          </w:hyperlink>
        </w:p>
        <w:p w14:paraId="3969B975" w14:textId="77777777" w:rsidR="003668B3" w:rsidRDefault="002B746D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7366723" w:history="1">
            <w:r w:rsidR="003668B3" w:rsidRPr="007D7052">
              <w:rPr>
                <w:rStyle w:val="Hiperligao"/>
                <w:noProof/>
                <w:lang w:val="en-US"/>
              </w:rPr>
              <w:t>5.</w:t>
            </w:r>
            <w:r w:rsidR="003668B3">
              <w:rPr>
                <w:noProof/>
              </w:rPr>
              <w:tab/>
            </w:r>
            <w:r w:rsidR="003668B3" w:rsidRPr="007D7052">
              <w:rPr>
                <w:rStyle w:val="Hiperligao"/>
                <w:noProof/>
                <w:lang w:val="en-US"/>
              </w:rPr>
              <w:t>Individual log</w:t>
            </w:r>
            <w:r w:rsidR="003668B3">
              <w:rPr>
                <w:noProof/>
                <w:webHidden/>
              </w:rPr>
              <w:tab/>
            </w:r>
            <w:r w:rsidR="00004778">
              <w:rPr>
                <w:noProof/>
                <w:webHidden/>
              </w:rPr>
              <w:fldChar w:fldCharType="begin"/>
            </w:r>
            <w:r w:rsidR="003668B3">
              <w:rPr>
                <w:noProof/>
                <w:webHidden/>
              </w:rPr>
              <w:instrText xml:space="preserve"> PAGEREF _Toc357366723 \h </w:instrText>
            </w:r>
            <w:r w:rsidR="00004778">
              <w:rPr>
                <w:noProof/>
                <w:webHidden/>
              </w:rPr>
            </w:r>
            <w:r w:rsidR="00004778">
              <w:rPr>
                <w:noProof/>
                <w:webHidden/>
              </w:rPr>
              <w:fldChar w:fldCharType="separate"/>
            </w:r>
            <w:r w:rsidR="003668B3">
              <w:rPr>
                <w:noProof/>
                <w:webHidden/>
              </w:rPr>
              <w:t>4</w:t>
            </w:r>
            <w:r w:rsidR="00004778">
              <w:rPr>
                <w:noProof/>
                <w:webHidden/>
              </w:rPr>
              <w:fldChar w:fldCharType="end"/>
            </w:r>
          </w:hyperlink>
        </w:p>
        <w:p w14:paraId="27FC9326" w14:textId="77777777" w:rsidR="00906D0A" w:rsidRPr="00F24CA6" w:rsidRDefault="00004778">
          <w:r w:rsidRPr="00895D61">
            <w:rPr>
              <w:lang w:val="en-US"/>
            </w:rPr>
            <w:fldChar w:fldCharType="end"/>
          </w:r>
        </w:p>
      </w:sdtContent>
    </w:sdt>
    <w:p w14:paraId="1FA5E3E3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A242F17" w14:textId="77777777" w:rsidR="003668B3" w:rsidRDefault="00004778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7366724" w:history="1">
        <w:r w:rsidR="003668B3" w:rsidRPr="009016B3">
          <w:rPr>
            <w:rStyle w:val="Hiperligao"/>
            <w:noProof/>
            <w:lang w:val="en-US"/>
          </w:rPr>
          <w:t>Figure 1: Earned Value</w:t>
        </w:r>
        <w:r w:rsidR="003668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68B3">
          <w:rPr>
            <w:noProof/>
            <w:webHidden/>
          </w:rPr>
          <w:instrText xml:space="preserve"> PAGEREF _Toc357366724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68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2F64F7" w14:textId="77777777" w:rsidR="003668B3" w:rsidRDefault="002B746D">
      <w:pPr>
        <w:pStyle w:val="ndicedeilustraes"/>
        <w:tabs>
          <w:tab w:val="right" w:leader="dot" w:pos="8494"/>
        </w:tabs>
        <w:rPr>
          <w:noProof/>
        </w:rPr>
      </w:pPr>
      <w:hyperlink w:anchor="_Toc357366725" w:history="1">
        <w:r w:rsidR="003668B3" w:rsidRPr="009016B3">
          <w:rPr>
            <w:rStyle w:val="Hiperligao"/>
            <w:noProof/>
            <w:lang w:val="en-US"/>
          </w:rPr>
          <w:t>Figure 2: Week effort by task type</w:t>
        </w:r>
        <w:r w:rsidR="003668B3">
          <w:rPr>
            <w:noProof/>
            <w:webHidden/>
          </w:rPr>
          <w:tab/>
        </w:r>
        <w:r w:rsidR="00004778">
          <w:rPr>
            <w:noProof/>
            <w:webHidden/>
          </w:rPr>
          <w:fldChar w:fldCharType="begin"/>
        </w:r>
        <w:r w:rsidR="003668B3">
          <w:rPr>
            <w:noProof/>
            <w:webHidden/>
          </w:rPr>
          <w:instrText xml:space="preserve"> PAGEREF _Toc357366725 \h </w:instrText>
        </w:r>
        <w:r w:rsidR="00004778">
          <w:rPr>
            <w:noProof/>
            <w:webHidden/>
          </w:rPr>
        </w:r>
        <w:r w:rsidR="00004778">
          <w:rPr>
            <w:noProof/>
            <w:webHidden/>
          </w:rPr>
          <w:fldChar w:fldCharType="separate"/>
        </w:r>
        <w:r w:rsidR="003668B3">
          <w:rPr>
            <w:noProof/>
            <w:webHidden/>
          </w:rPr>
          <w:t>3</w:t>
        </w:r>
        <w:r w:rsidR="00004778">
          <w:rPr>
            <w:noProof/>
            <w:webHidden/>
          </w:rPr>
          <w:fldChar w:fldCharType="end"/>
        </w:r>
      </w:hyperlink>
    </w:p>
    <w:p w14:paraId="4A4128E1" w14:textId="77777777" w:rsidR="003668B3" w:rsidRDefault="002B746D">
      <w:pPr>
        <w:pStyle w:val="ndicedeilustraes"/>
        <w:tabs>
          <w:tab w:val="right" w:leader="dot" w:pos="8494"/>
        </w:tabs>
        <w:rPr>
          <w:noProof/>
        </w:rPr>
      </w:pPr>
      <w:hyperlink w:anchor="_Toc357366726" w:history="1">
        <w:r w:rsidR="003668B3" w:rsidRPr="009016B3">
          <w:rPr>
            <w:rStyle w:val="Hiperligao"/>
            <w:noProof/>
            <w:lang w:val="en-US"/>
          </w:rPr>
          <w:t>Figure 3: Week effort by team member</w:t>
        </w:r>
        <w:r w:rsidR="003668B3">
          <w:rPr>
            <w:noProof/>
            <w:webHidden/>
          </w:rPr>
          <w:tab/>
        </w:r>
        <w:r w:rsidR="00004778">
          <w:rPr>
            <w:noProof/>
            <w:webHidden/>
          </w:rPr>
          <w:fldChar w:fldCharType="begin"/>
        </w:r>
        <w:r w:rsidR="003668B3">
          <w:rPr>
            <w:noProof/>
            <w:webHidden/>
          </w:rPr>
          <w:instrText xml:space="preserve"> PAGEREF _Toc357366726 \h </w:instrText>
        </w:r>
        <w:r w:rsidR="00004778">
          <w:rPr>
            <w:noProof/>
            <w:webHidden/>
          </w:rPr>
        </w:r>
        <w:r w:rsidR="00004778">
          <w:rPr>
            <w:noProof/>
            <w:webHidden/>
          </w:rPr>
          <w:fldChar w:fldCharType="separate"/>
        </w:r>
        <w:r w:rsidR="003668B3">
          <w:rPr>
            <w:noProof/>
            <w:webHidden/>
          </w:rPr>
          <w:t>3</w:t>
        </w:r>
        <w:r w:rsidR="00004778">
          <w:rPr>
            <w:noProof/>
            <w:webHidden/>
          </w:rPr>
          <w:fldChar w:fldCharType="end"/>
        </w:r>
      </w:hyperlink>
    </w:p>
    <w:p w14:paraId="40CA0EB7" w14:textId="77777777" w:rsidR="00906D0A" w:rsidRPr="00B154CA" w:rsidRDefault="00004778">
      <w:r w:rsidRPr="00895D61">
        <w:rPr>
          <w:lang w:val="en-US"/>
        </w:rPr>
        <w:fldChar w:fldCharType="end"/>
      </w:r>
    </w:p>
    <w:p w14:paraId="22A347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6CEEEBEE" w14:textId="77777777" w:rsidR="003668B3" w:rsidRDefault="00004778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7366729" w:history="1">
        <w:r w:rsidR="003668B3" w:rsidRPr="00F04C94">
          <w:rPr>
            <w:rStyle w:val="Hiperligao"/>
            <w:noProof/>
            <w:lang w:val="en-US"/>
          </w:rPr>
          <w:t>Table 1: List of Contributors</w:t>
        </w:r>
        <w:r w:rsidR="003668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68B3">
          <w:rPr>
            <w:noProof/>
            <w:webHidden/>
          </w:rPr>
          <w:instrText xml:space="preserve"> PAGEREF _Toc357366729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68B3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4DDEE17" w14:textId="77777777" w:rsidR="003668B3" w:rsidRDefault="002B746D">
      <w:pPr>
        <w:pStyle w:val="ndicedeilustraes"/>
        <w:tabs>
          <w:tab w:val="right" w:leader="dot" w:pos="8494"/>
        </w:tabs>
        <w:rPr>
          <w:noProof/>
        </w:rPr>
      </w:pPr>
      <w:hyperlink w:anchor="_Toc357366730" w:history="1">
        <w:r w:rsidR="003668B3" w:rsidRPr="00F04C94">
          <w:rPr>
            <w:rStyle w:val="Hiperligao"/>
            <w:noProof/>
            <w:lang w:val="en-US"/>
          </w:rPr>
          <w:t>Table 2: Version history</w:t>
        </w:r>
        <w:r w:rsidR="003668B3">
          <w:rPr>
            <w:noProof/>
            <w:webHidden/>
          </w:rPr>
          <w:tab/>
        </w:r>
        <w:r w:rsidR="00004778">
          <w:rPr>
            <w:noProof/>
            <w:webHidden/>
          </w:rPr>
          <w:fldChar w:fldCharType="begin"/>
        </w:r>
        <w:r w:rsidR="003668B3">
          <w:rPr>
            <w:noProof/>
            <w:webHidden/>
          </w:rPr>
          <w:instrText xml:space="preserve"> PAGEREF _Toc357366730 \h </w:instrText>
        </w:r>
        <w:r w:rsidR="00004778">
          <w:rPr>
            <w:noProof/>
            <w:webHidden/>
          </w:rPr>
        </w:r>
        <w:r w:rsidR="00004778">
          <w:rPr>
            <w:noProof/>
            <w:webHidden/>
          </w:rPr>
          <w:fldChar w:fldCharType="separate"/>
        </w:r>
        <w:r w:rsidR="003668B3">
          <w:rPr>
            <w:noProof/>
            <w:webHidden/>
          </w:rPr>
          <w:t>ii</w:t>
        </w:r>
        <w:r w:rsidR="00004778">
          <w:rPr>
            <w:noProof/>
            <w:webHidden/>
          </w:rPr>
          <w:fldChar w:fldCharType="end"/>
        </w:r>
      </w:hyperlink>
    </w:p>
    <w:p w14:paraId="7103C018" w14:textId="77777777" w:rsidR="003668B3" w:rsidRDefault="002B746D">
      <w:pPr>
        <w:pStyle w:val="ndicedeilustraes"/>
        <w:tabs>
          <w:tab w:val="right" w:leader="dot" w:pos="8494"/>
        </w:tabs>
        <w:rPr>
          <w:noProof/>
        </w:rPr>
      </w:pPr>
      <w:hyperlink w:anchor="_Toc357366731" w:history="1">
        <w:r w:rsidR="003668B3" w:rsidRPr="00F04C94">
          <w:rPr>
            <w:rStyle w:val="Hiperligao"/>
            <w:noProof/>
            <w:lang w:val="en-US"/>
          </w:rPr>
          <w:t>Table 3: Log of individual effort</w:t>
        </w:r>
        <w:r w:rsidR="003668B3">
          <w:rPr>
            <w:noProof/>
            <w:webHidden/>
          </w:rPr>
          <w:tab/>
        </w:r>
        <w:r w:rsidR="00004778">
          <w:rPr>
            <w:noProof/>
            <w:webHidden/>
          </w:rPr>
          <w:fldChar w:fldCharType="begin"/>
        </w:r>
        <w:r w:rsidR="003668B3">
          <w:rPr>
            <w:noProof/>
            <w:webHidden/>
          </w:rPr>
          <w:instrText xml:space="preserve"> PAGEREF _Toc357366731 \h </w:instrText>
        </w:r>
        <w:r w:rsidR="00004778">
          <w:rPr>
            <w:noProof/>
            <w:webHidden/>
          </w:rPr>
        </w:r>
        <w:r w:rsidR="00004778">
          <w:rPr>
            <w:noProof/>
            <w:webHidden/>
          </w:rPr>
          <w:fldChar w:fldCharType="separate"/>
        </w:r>
        <w:r w:rsidR="003668B3">
          <w:rPr>
            <w:noProof/>
            <w:webHidden/>
          </w:rPr>
          <w:t>4</w:t>
        </w:r>
        <w:r w:rsidR="00004778">
          <w:rPr>
            <w:noProof/>
            <w:webHidden/>
          </w:rPr>
          <w:fldChar w:fldCharType="end"/>
        </w:r>
      </w:hyperlink>
    </w:p>
    <w:p w14:paraId="37ED4D75" w14:textId="77777777" w:rsidR="00895D61" w:rsidRPr="00F24CA6" w:rsidRDefault="00004778">
      <w:r w:rsidRPr="00895D61">
        <w:rPr>
          <w:lang w:val="en-US"/>
        </w:rPr>
        <w:fldChar w:fldCharType="end"/>
      </w:r>
    </w:p>
    <w:p w14:paraId="25C15B58" w14:textId="77777777" w:rsidR="00906D0A" w:rsidRPr="00F24CA6" w:rsidRDefault="00906D0A">
      <w:r w:rsidRPr="00F24CA6">
        <w:br w:type="page"/>
      </w:r>
    </w:p>
    <w:p w14:paraId="05DA10A5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0BD8C453" w14:textId="77777777" w:rsidTr="0071045A">
        <w:tc>
          <w:tcPr>
            <w:tcW w:w="9606" w:type="dxa"/>
            <w:gridSpan w:val="4"/>
          </w:tcPr>
          <w:p w14:paraId="19BD3CF8" w14:textId="77777777" w:rsidR="0071045A" w:rsidRPr="006623B7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3B4F76C5" w14:textId="77777777" w:rsidTr="003B5E03">
        <w:tc>
          <w:tcPr>
            <w:tcW w:w="1668" w:type="dxa"/>
            <w:vAlign w:val="center"/>
          </w:tcPr>
          <w:p w14:paraId="15F0498B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E422579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AA473D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1FCD39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0707F6CE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0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728C2EA4" w14:textId="1318983B" w:rsidR="008D2DFD" w:rsidRPr="007511CC" w:rsidRDefault="00A843EE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6E649E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4BAF0F2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15E4D68F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EB6E9D" w:rsidRPr="00551E76" w14:paraId="710862B0" w14:textId="77777777" w:rsidTr="003B5E03">
        <w:tc>
          <w:tcPr>
            <w:tcW w:w="1668" w:type="dxa"/>
            <w:vAlign w:val="center"/>
          </w:tcPr>
          <w:p w14:paraId="3399A2FB" w14:textId="77777777" w:rsidR="00EB6E9D" w:rsidRPr="00F11C9A" w:rsidRDefault="00EB6E9D" w:rsidP="008D2DFD">
            <w:pPr>
              <w:pStyle w:val="SemEspaamento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280E4004" w14:textId="77777777" w:rsidR="00EB6E9D" w:rsidRPr="007511CC" w:rsidRDefault="00EB6E9D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5BAA235" w14:textId="77777777" w:rsidR="00EB6E9D" w:rsidRPr="007511CC" w:rsidRDefault="00EB6E9D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3EDB368" w14:textId="77777777" w:rsidR="00EB6E9D" w:rsidRPr="007511CC" w:rsidRDefault="00EB6E9D" w:rsidP="008D2DFD">
            <w:pPr>
              <w:jc w:val="center"/>
              <w:rPr>
                <w:lang w:val="en-US"/>
              </w:rPr>
            </w:pPr>
          </w:p>
        </w:tc>
      </w:tr>
      <w:tr w:rsidR="00A843EE" w:rsidRPr="00551E76" w14:paraId="216F9638" w14:textId="77777777" w:rsidTr="003B5E03">
        <w:tc>
          <w:tcPr>
            <w:tcW w:w="1668" w:type="dxa"/>
            <w:vAlign w:val="center"/>
          </w:tcPr>
          <w:p w14:paraId="67F161A6" w14:textId="77777777" w:rsidR="00A843EE" w:rsidRPr="00F11C9A" w:rsidRDefault="00A843EE" w:rsidP="008D2DFD">
            <w:pPr>
              <w:pStyle w:val="SemEspaamento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323C1A36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6C65B97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2B47EC1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</w:tr>
      <w:tr w:rsidR="00A843EE" w:rsidRPr="00551E76" w14:paraId="3BCAF7F3" w14:textId="77777777" w:rsidTr="003B5E03">
        <w:tc>
          <w:tcPr>
            <w:tcW w:w="1668" w:type="dxa"/>
            <w:vAlign w:val="center"/>
          </w:tcPr>
          <w:p w14:paraId="0EF98415" w14:textId="77777777" w:rsidR="00A843EE" w:rsidRPr="00F11C9A" w:rsidRDefault="00A843EE" w:rsidP="008D2DFD">
            <w:pPr>
              <w:pStyle w:val="SemEspaamento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54CC83D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DAA7EE3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0D2A32E" w14:textId="77777777" w:rsidR="00A843EE" w:rsidRPr="007511CC" w:rsidRDefault="00A843EE" w:rsidP="008D2DFD">
            <w:pPr>
              <w:jc w:val="center"/>
              <w:rPr>
                <w:lang w:val="en-US"/>
              </w:rPr>
            </w:pPr>
          </w:p>
        </w:tc>
      </w:tr>
    </w:tbl>
    <w:p w14:paraId="69BEE5D5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7366729"/>
      <w:r w:rsidRPr="00930989">
        <w:rPr>
          <w:lang w:val="en-US"/>
        </w:rPr>
        <w:t xml:space="preserve">Table </w:t>
      </w:r>
      <w:r w:rsidR="00004778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004778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004778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5B840BCC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551E76" w14:paraId="7837575A" w14:textId="77777777" w:rsidTr="006452C6">
        <w:tc>
          <w:tcPr>
            <w:tcW w:w="9607" w:type="dxa"/>
            <w:gridSpan w:val="6"/>
          </w:tcPr>
          <w:p w14:paraId="73C56EC4" w14:textId="77777777" w:rsidR="0071045A" w:rsidRPr="0071045A" w:rsidRDefault="0071045A" w:rsidP="006452C6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F88B15F" w14:textId="77777777" w:rsidTr="00B154CA">
        <w:tc>
          <w:tcPr>
            <w:tcW w:w="1384" w:type="dxa"/>
            <w:vAlign w:val="center"/>
          </w:tcPr>
          <w:p w14:paraId="7E1F05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71604A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72BC95B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47C95A2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1294C35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7015CDE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42BF1687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0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0A0941A3" w14:textId="32D55884" w:rsidR="00F24CA6" w:rsidRPr="00895D61" w:rsidRDefault="00A843EE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03-05-2013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27BF9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2FECDDBE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2D03811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7A7D0D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A6D6B6E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511CC" w:rsidRPr="002276B0" w14:paraId="09F44A2F" w14:textId="77777777" w:rsidTr="00B154CA">
        <w:tc>
          <w:tcPr>
            <w:tcW w:w="1384" w:type="dxa"/>
            <w:vAlign w:val="center"/>
          </w:tcPr>
          <w:p w14:paraId="37D02265" w14:textId="72799B6F" w:rsidR="007511CC" w:rsidRPr="00A8289F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bookmarkStart w:id="1" w:name="_GoBack"/>
            <w:bookmarkEnd w:id="1"/>
          </w:p>
        </w:tc>
        <w:tc>
          <w:tcPr>
            <w:tcW w:w="2268" w:type="dxa"/>
            <w:vAlign w:val="center"/>
          </w:tcPr>
          <w:p w14:paraId="46C43F01" w14:textId="1E104D7E" w:rsidR="007511CC" w:rsidRPr="00A8289F" w:rsidRDefault="007511CC" w:rsidP="003C3224">
            <w:pPr>
              <w:spacing w:after="200" w:line="276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1B1D9AF" w14:textId="79BB35EA" w:rsidR="007511CC" w:rsidRPr="00A8289F" w:rsidRDefault="007511CC" w:rsidP="003C3224">
            <w:pPr>
              <w:spacing w:after="200" w:line="276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EF903FC" w14:textId="5D78AE15" w:rsidR="007511CC" w:rsidRPr="00A8289F" w:rsidRDefault="007511CC" w:rsidP="003C3224">
            <w:pPr>
              <w:spacing w:after="200" w:line="276" w:lineRule="auto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21ACCAA" w14:textId="77777777" w:rsidR="007511CC" w:rsidRPr="00A8289F" w:rsidRDefault="007511CC" w:rsidP="003C3224">
            <w:pPr>
              <w:spacing w:after="200" w:line="276" w:lineRule="auto"/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92A61BD" w14:textId="7496EFC1" w:rsidR="007511CC" w:rsidRPr="00A8289F" w:rsidRDefault="007511CC" w:rsidP="003C3224">
            <w:pPr>
              <w:keepNext/>
              <w:spacing w:after="200" w:line="276" w:lineRule="auto"/>
              <w:jc w:val="center"/>
              <w:rPr>
                <w:lang w:val="en-US"/>
              </w:rPr>
            </w:pPr>
          </w:p>
        </w:tc>
      </w:tr>
      <w:tr w:rsidR="00F45959" w:rsidRPr="002276B0" w14:paraId="4E93D26B" w14:textId="77777777" w:rsidTr="00B154CA">
        <w:tc>
          <w:tcPr>
            <w:tcW w:w="1384" w:type="dxa"/>
            <w:vAlign w:val="center"/>
          </w:tcPr>
          <w:p w14:paraId="7BCE9B3A" w14:textId="58C24631" w:rsidR="00F45959" w:rsidRDefault="00F45959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025FC14" w14:textId="50EE15AC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C44566C" w14:textId="0CEBE648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4B427D4" w14:textId="27734A08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E68CB80" w14:textId="77777777" w:rsidR="00F45959" w:rsidRPr="00425B7B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553E563" w14:textId="3E4CE829" w:rsidR="00F45959" w:rsidRDefault="00F45959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F45959" w:rsidRPr="002276B0" w14:paraId="07AF7F13" w14:textId="77777777" w:rsidTr="00B154CA">
        <w:tc>
          <w:tcPr>
            <w:tcW w:w="1384" w:type="dxa"/>
            <w:vAlign w:val="center"/>
          </w:tcPr>
          <w:p w14:paraId="17FC2957" w14:textId="0C8C5FC4" w:rsidR="00F45959" w:rsidRDefault="00F45959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CAB99C" w14:textId="09EAB773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F3F68B1" w14:textId="66CAB766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EA03208" w14:textId="4C6200EF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2AC2DAF" w14:textId="77777777" w:rsidR="00F45959" w:rsidRPr="00425B7B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2613EB6" w14:textId="300BB66B" w:rsidR="00F45959" w:rsidRDefault="00F45959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F45959" w:rsidRPr="002276B0" w14:paraId="5ACB1933" w14:textId="77777777" w:rsidTr="00B154CA">
        <w:tc>
          <w:tcPr>
            <w:tcW w:w="1384" w:type="dxa"/>
            <w:vAlign w:val="center"/>
          </w:tcPr>
          <w:p w14:paraId="72AAB3CC" w14:textId="3CCAA77B" w:rsidR="00F45959" w:rsidRDefault="00F45959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9C08648" w14:textId="3E617B79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EC44A9" w14:textId="19C53A7D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812CC54" w14:textId="17830E38" w:rsidR="00F45959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435908E" w14:textId="77777777" w:rsidR="00F45959" w:rsidRPr="00425B7B" w:rsidRDefault="00F45959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5F7497C" w14:textId="0042A365" w:rsidR="00F45959" w:rsidRDefault="00F45959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EB6E9D" w:rsidRPr="00EB6E9D" w14:paraId="3ED7B6BC" w14:textId="77777777" w:rsidTr="00B154CA">
        <w:tc>
          <w:tcPr>
            <w:tcW w:w="1384" w:type="dxa"/>
            <w:vAlign w:val="center"/>
          </w:tcPr>
          <w:p w14:paraId="3C929CBC" w14:textId="5B0D0918" w:rsidR="00EB6E9D" w:rsidRDefault="00EB6E9D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939EA7" w14:textId="6787AD3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3A5C03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2E8B5C9" w14:textId="1B56AF16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4929991" w14:textId="0B962D5B" w:rsidR="00EB6E9D" w:rsidRPr="00425B7B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71A1655" w14:textId="4587F386" w:rsidR="00EB6E9D" w:rsidRDefault="00EB6E9D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5C7E47" w:rsidRPr="00EB6E9D" w14:paraId="66F84DD6" w14:textId="77777777" w:rsidTr="002B746D">
        <w:tc>
          <w:tcPr>
            <w:tcW w:w="1384" w:type="dxa"/>
            <w:vAlign w:val="center"/>
          </w:tcPr>
          <w:p w14:paraId="748A2DE0" w14:textId="4B59CD1B" w:rsidR="005C7E47" w:rsidRDefault="005C7E47" w:rsidP="002B746D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40ED392" w14:textId="4199FBB3" w:rsidR="005C7E47" w:rsidRDefault="005C7E47" w:rsidP="002B746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7D78923" w14:textId="77777777" w:rsidR="005C7E47" w:rsidRDefault="005C7E47" w:rsidP="002B746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2B502B8" w14:textId="3B3D8166" w:rsidR="005C7E47" w:rsidRDefault="005C7E47" w:rsidP="002B746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5362231" w14:textId="3894B055" w:rsidR="005C7E47" w:rsidRPr="00425B7B" w:rsidRDefault="005C7E47" w:rsidP="002B746D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8CA6101" w14:textId="1E22D010" w:rsidR="005C7E47" w:rsidRDefault="005C7E47" w:rsidP="002B746D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EB6E9D" w:rsidRPr="00EB6E9D" w14:paraId="6CC83399" w14:textId="77777777" w:rsidTr="00B154CA">
        <w:tc>
          <w:tcPr>
            <w:tcW w:w="1384" w:type="dxa"/>
            <w:vAlign w:val="center"/>
          </w:tcPr>
          <w:p w14:paraId="5ECEE8DA" w14:textId="35360CF6" w:rsidR="00EB6E9D" w:rsidRPr="0045604C" w:rsidRDefault="00EB6E9D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2C7D26E" w14:textId="6D21653F" w:rsidR="00EB6E9D" w:rsidRPr="0045604C" w:rsidRDefault="00EB6E9D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E09AA2" w14:textId="18F43EFE" w:rsidR="00EB6E9D" w:rsidRPr="0045604C" w:rsidRDefault="00EB6E9D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98F611" w14:textId="5B2797B7" w:rsidR="00EB6E9D" w:rsidRPr="0045604C" w:rsidRDefault="00EB6E9D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424D361" w14:textId="77777777" w:rsidR="00EB6E9D" w:rsidRPr="0045604C" w:rsidRDefault="00EB6E9D" w:rsidP="00A8289F">
            <w:pPr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3CDE49C" w14:textId="4F1E5ECC" w:rsidR="00EB6E9D" w:rsidRPr="0045604C" w:rsidRDefault="00EB6E9D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EB6E9D" w:rsidRPr="00EB6E9D" w14:paraId="2B096AFF" w14:textId="77777777" w:rsidTr="00B154CA">
        <w:tc>
          <w:tcPr>
            <w:tcW w:w="1384" w:type="dxa"/>
            <w:vAlign w:val="center"/>
          </w:tcPr>
          <w:p w14:paraId="5770693F" w14:textId="77777777" w:rsidR="00EB6E9D" w:rsidRDefault="00EB6E9D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8268B0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BF6D066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A5B632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E4B472D" w14:textId="77777777" w:rsidR="00EB6E9D" w:rsidRPr="00425B7B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8F646DD" w14:textId="77777777" w:rsidR="00EB6E9D" w:rsidRDefault="00EB6E9D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EB6E9D" w:rsidRPr="00EB6E9D" w14:paraId="07345609" w14:textId="77777777" w:rsidTr="00B154CA">
        <w:tc>
          <w:tcPr>
            <w:tcW w:w="1384" w:type="dxa"/>
            <w:vAlign w:val="center"/>
          </w:tcPr>
          <w:p w14:paraId="235A82E5" w14:textId="77777777" w:rsidR="00EB6E9D" w:rsidRDefault="00EB6E9D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25C3EE4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E59769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DEE3DD0" w14:textId="77777777" w:rsidR="00EB6E9D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7C5FD8D" w14:textId="77777777" w:rsidR="00EB6E9D" w:rsidRPr="00425B7B" w:rsidRDefault="00EB6E9D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19CCB69" w14:textId="77777777" w:rsidR="00EB6E9D" w:rsidRDefault="00EB6E9D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7DD55768" w14:textId="77777777" w:rsidR="00895D61" w:rsidRPr="002517A0" w:rsidRDefault="0071045A" w:rsidP="0071045A">
      <w:pPr>
        <w:pStyle w:val="Legenda"/>
        <w:rPr>
          <w:lang w:val="en-US"/>
        </w:rPr>
      </w:pPr>
      <w:bookmarkStart w:id="2" w:name="_Toc357366730"/>
      <w:r w:rsidRPr="002517A0">
        <w:rPr>
          <w:lang w:val="en-US"/>
        </w:rPr>
        <w:t xml:space="preserve">Table </w:t>
      </w:r>
      <w:r w:rsidR="00004778" w:rsidRPr="002517A0">
        <w:fldChar w:fldCharType="begin"/>
      </w:r>
      <w:r w:rsidR="00244682" w:rsidRPr="002517A0">
        <w:rPr>
          <w:lang w:val="en-US"/>
        </w:rPr>
        <w:instrText xml:space="preserve"> SEQ Table \* ARABIC </w:instrText>
      </w:r>
      <w:r w:rsidR="00004778" w:rsidRPr="002517A0">
        <w:fldChar w:fldCharType="separate"/>
      </w:r>
      <w:r w:rsidR="006D0389" w:rsidRPr="002517A0">
        <w:rPr>
          <w:noProof/>
          <w:lang w:val="en-US"/>
        </w:rPr>
        <w:t>2</w:t>
      </w:r>
      <w:r w:rsidR="00004778" w:rsidRPr="002517A0">
        <w:rPr>
          <w:noProof/>
        </w:rPr>
        <w:fldChar w:fldCharType="end"/>
      </w:r>
      <w:r w:rsidRPr="002517A0">
        <w:rPr>
          <w:lang w:val="en-US"/>
        </w:rPr>
        <w:t>: Version history</w:t>
      </w:r>
      <w:bookmarkEnd w:id="2"/>
    </w:p>
    <w:p w14:paraId="7C871D33" w14:textId="77777777" w:rsidR="00895D61" w:rsidRPr="00425B7B" w:rsidRDefault="00895D61">
      <w:pPr>
        <w:rPr>
          <w:u w:val="single"/>
          <w:lang w:val="en-US"/>
        </w:rPr>
      </w:pPr>
    </w:p>
    <w:p w14:paraId="6678276F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A8DBB8C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3" w:name="_Toc357366713"/>
      <w:r>
        <w:rPr>
          <w:lang w:val="en-US"/>
        </w:rPr>
        <w:lastRenderedPageBreak/>
        <w:t>Week Activities</w:t>
      </w:r>
      <w:bookmarkEnd w:id="3"/>
    </w:p>
    <w:p w14:paraId="1A60A4C1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7366714"/>
      <w:r>
        <w:rPr>
          <w:lang w:val="en-US"/>
        </w:rPr>
        <w:t>Work Executed</w:t>
      </w:r>
      <w:bookmarkEnd w:id="4"/>
    </w:p>
    <w:p w14:paraId="79042608" w14:textId="7760B4D5" w:rsidR="004844EE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Meeting to prepare a plan for the last week</w:t>
      </w:r>
    </w:p>
    <w:p w14:paraId="089D511D" w14:textId="61548ED6" w:rsidR="000B1F68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Code Inspection – Follow-up</w:t>
      </w:r>
    </w:p>
    <w:p w14:paraId="163D8693" w14:textId="03F8936B" w:rsidR="000B1F68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>Finished all the coding tasks</w:t>
      </w:r>
    </w:p>
    <w:p w14:paraId="5160825A" w14:textId="6A05BBD7" w:rsidR="00CF3F1E" w:rsidRDefault="004844EE" w:rsidP="000B1F68">
      <w:pPr>
        <w:pStyle w:val="PargrafodaLista"/>
        <w:numPr>
          <w:ilvl w:val="0"/>
          <w:numId w:val="21"/>
        </w:numPr>
        <w:spacing w:after="240"/>
        <w:rPr>
          <w:lang w:val="en-US"/>
        </w:rPr>
      </w:pPr>
      <w:r>
        <w:rPr>
          <w:lang w:val="en-US"/>
        </w:rPr>
        <w:t xml:space="preserve">Execution of the test plan and defect correction </w:t>
      </w:r>
    </w:p>
    <w:p w14:paraId="1DCC9503" w14:textId="77777777" w:rsidR="006C46E4" w:rsidRDefault="006C46E4" w:rsidP="00097AAD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5" w:name="_Toc354956861"/>
      <w:bookmarkStart w:id="6" w:name="_Toc355014426"/>
      <w:bookmarkStart w:id="7" w:name="_Toc354956862"/>
      <w:bookmarkStart w:id="8" w:name="_Toc355014427"/>
      <w:bookmarkStart w:id="9" w:name="_Toc354956863"/>
      <w:bookmarkStart w:id="10" w:name="_Toc355014428"/>
      <w:bookmarkStart w:id="11" w:name="_Toc354956864"/>
      <w:bookmarkStart w:id="12" w:name="_Toc355014429"/>
      <w:bookmarkStart w:id="13" w:name="_Toc354956865"/>
      <w:bookmarkStart w:id="14" w:name="_Toc355014430"/>
      <w:bookmarkStart w:id="15" w:name="_Toc354956866"/>
      <w:bookmarkStart w:id="16" w:name="_Toc355014431"/>
      <w:bookmarkStart w:id="17" w:name="_Toc354956867"/>
      <w:bookmarkStart w:id="18" w:name="_Toc355014432"/>
      <w:bookmarkStart w:id="19" w:name="_Toc354956868"/>
      <w:bookmarkStart w:id="20" w:name="_Toc355014433"/>
      <w:bookmarkStart w:id="21" w:name="_Toc35736671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097AAD">
        <w:rPr>
          <w:lang w:val="en-US"/>
        </w:rPr>
        <w:t>Work Analyses</w:t>
      </w:r>
      <w:bookmarkEnd w:id="21"/>
    </w:p>
    <w:p w14:paraId="00A7A665" w14:textId="63DD890D" w:rsidR="002760C9" w:rsidRDefault="004844EE" w:rsidP="000B1F68">
      <w:pPr>
        <w:rPr>
          <w:lang w:val="en-US"/>
        </w:rPr>
      </w:pPr>
      <w:r>
        <w:rPr>
          <w:lang w:val="en-US"/>
        </w:rPr>
        <w:t xml:space="preserve">Due to bad indicators in the EV analysis done last week, this week started with a meeting between all the members to obtain information regarding the project progress and to prepare a plan for the last week. This </w:t>
      </w:r>
      <w:r w:rsidR="002B746D">
        <w:rPr>
          <w:lang w:val="en-US"/>
        </w:rPr>
        <w:t xml:space="preserve">helped us finishing </w:t>
      </w:r>
      <w:r>
        <w:rPr>
          <w:lang w:val="en-US"/>
        </w:rPr>
        <w:t>the project on time.</w:t>
      </w:r>
      <w:r w:rsidR="002B746D">
        <w:rPr>
          <w:lang w:val="en-US"/>
        </w:rPr>
        <w:t xml:space="preserve"> It also helped to reduce the stress and misgiving in the team.</w:t>
      </w:r>
    </w:p>
    <w:p w14:paraId="02A3E038" w14:textId="726E9746" w:rsidR="002B746D" w:rsidRDefault="0034098B" w:rsidP="000B1F68">
      <w:pPr>
        <w:rPr>
          <w:lang w:val="en-US"/>
        </w:rPr>
      </w:pPr>
      <w:r>
        <w:rPr>
          <w:lang w:val="en-US"/>
        </w:rPr>
        <w:t xml:space="preserve">The priority was to, first, </w:t>
      </w:r>
      <w:r w:rsidR="002B746D">
        <w:rPr>
          <w:lang w:val="en-US"/>
        </w:rPr>
        <w:t xml:space="preserve">finish all the coding tasks, </w:t>
      </w:r>
      <w:r>
        <w:rPr>
          <w:lang w:val="en-US"/>
        </w:rPr>
        <w:t xml:space="preserve">then </w:t>
      </w:r>
      <w:r w:rsidR="002B746D">
        <w:rPr>
          <w:lang w:val="en-US"/>
        </w:rPr>
        <w:t>approve the test plan (ignoring the Document Management Process) and then execute it as it is.</w:t>
      </w:r>
      <w:r w:rsidR="00A843EE">
        <w:rPr>
          <w:lang w:val="en-US"/>
        </w:rPr>
        <w:t xml:space="preserve"> During the coding tasks, the Technical Manager was really finishing all the details.</w:t>
      </w:r>
    </w:p>
    <w:p w14:paraId="3AA7133C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2" w:name="_Toc357366716"/>
      <w:r>
        <w:rPr>
          <w:lang w:val="en-US"/>
        </w:rPr>
        <w:t>Achievements</w:t>
      </w:r>
      <w:bookmarkEnd w:id="22"/>
    </w:p>
    <w:p w14:paraId="3699B486" w14:textId="2BB5BB35" w:rsidR="004F5728" w:rsidRDefault="0034098B" w:rsidP="004F5728">
      <w:pPr>
        <w:pStyle w:val="Pargrafoda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Coding phase finished</w:t>
      </w:r>
    </w:p>
    <w:p w14:paraId="71357AD2" w14:textId="75DBAFE6" w:rsidR="0034098B" w:rsidRPr="004F5728" w:rsidRDefault="0034098B" w:rsidP="004F5728">
      <w:pPr>
        <w:pStyle w:val="Pargrafoda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 plan executed and defects corrected</w:t>
      </w:r>
    </w:p>
    <w:p w14:paraId="41AF41CF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3" w:name="_Toc357366717"/>
      <w:r>
        <w:rPr>
          <w:lang w:val="en-US"/>
        </w:rPr>
        <w:t>Impediments</w:t>
      </w:r>
      <w:bookmarkEnd w:id="23"/>
    </w:p>
    <w:p w14:paraId="7B7C86D3" w14:textId="23180771" w:rsidR="002760C9" w:rsidRDefault="0034098B" w:rsidP="00985337">
      <w:pPr>
        <w:rPr>
          <w:lang w:val="en-US"/>
        </w:rPr>
      </w:pPr>
      <w:r>
        <w:rPr>
          <w:lang w:val="en-US"/>
        </w:rPr>
        <w:t>Although there were members that did not complete the 6 hours of work, the test plan was not reviewed, corrected and approved as the process defines. This happened because the duration of these tasks would certainly take longer than a week and the plan for the last week prioritized the coding tasks.</w:t>
      </w:r>
    </w:p>
    <w:p w14:paraId="734D4AAE" w14:textId="6542F6F7" w:rsidR="002F30E3" w:rsidRDefault="00492066" w:rsidP="002760C9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4" w:name="_Toc357366718"/>
      <w:r>
        <w:rPr>
          <w:lang w:val="en-US"/>
        </w:rPr>
        <w:t>Plans For Next Week</w:t>
      </w:r>
      <w:bookmarkEnd w:id="24"/>
      <w:r w:rsidR="0034098B">
        <w:rPr>
          <w:lang w:val="en-US"/>
        </w:rPr>
        <w:t>s</w:t>
      </w:r>
    </w:p>
    <w:p w14:paraId="142671BA" w14:textId="55094396" w:rsidR="003668B3" w:rsidRDefault="0034098B" w:rsidP="00EC3CDA">
      <w:pPr>
        <w:pStyle w:val="Pargrafoda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Prepare the final presentation.</w:t>
      </w:r>
    </w:p>
    <w:p w14:paraId="21E5AEF5" w14:textId="77777777" w:rsidR="003668B3" w:rsidRDefault="003668B3">
      <w:pPr>
        <w:rPr>
          <w:lang w:val="en-US"/>
        </w:rPr>
      </w:pPr>
      <w:r>
        <w:rPr>
          <w:lang w:val="en-US"/>
        </w:rPr>
        <w:br w:type="page"/>
      </w:r>
    </w:p>
    <w:p w14:paraId="0375C44D" w14:textId="77777777" w:rsidR="00EC3CDA" w:rsidRPr="00EC3CDA" w:rsidRDefault="00EC3CDA" w:rsidP="003668B3">
      <w:pPr>
        <w:pStyle w:val="PargrafodaLista"/>
        <w:rPr>
          <w:lang w:val="en-US"/>
        </w:rPr>
      </w:pPr>
    </w:p>
    <w:p w14:paraId="57F86289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25" w:name="_Toc354956875"/>
      <w:bookmarkStart w:id="26" w:name="_Toc355014440"/>
      <w:bookmarkStart w:id="27" w:name="_Toc357366719"/>
      <w:bookmarkEnd w:id="25"/>
      <w:bookmarkEnd w:id="26"/>
      <w:r>
        <w:rPr>
          <w:lang w:val="en-US"/>
        </w:rPr>
        <w:t>Progress</w:t>
      </w:r>
      <w:bookmarkEnd w:id="27"/>
    </w:p>
    <w:p w14:paraId="6EE9142F" w14:textId="77777777" w:rsidR="00492066" w:rsidRDefault="00492066">
      <w:pPr>
        <w:rPr>
          <w:lang w:val="en-US"/>
        </w:rPr>
      </w:pPr>
    </w:p>
    <w:p w14:paraId="7EB836EC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28" w:name="_Toc357366720"/>
      <w:r>
        <w:rPr>
          <w:lang w:val="en-US"/>
        </w:rPr>
        <w:t>Earned value and/or Gantt Image</w:t>
      </w:r>
      <w:bookmarkEnd w:id="28"/>
    </w:p>
    <w:p w14:paraId="7C1FF2A4" w14:textId="5350D4A5" w:rsidR="00B154CA" w:rsidRPr="004F5728" w:rsidRDefault="00E330B1" w:rsidP="000A02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D9A8B3" wp14:editId="57AE4318">
            <wp:extent cx="5397500" cy="2408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87F8" w14:textId="77777777" w:rsidR="009920AD" w:rsidRPr="00B154CA" w:rsidRDefault="00D90377" w:rsidP="000A0235">
      <w:pPr>
        <w:pStyle w:val="Legenda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29" w:name="_Toc357366724"/>
      <w:r w:rsidR="00B154CA" w:rsidRPr="00B154CA">
        <w:rPr>
          <w:lang w:val="en-US"/>
        </w:rPr>
        <w:t xml:space="preserve">Figure </w:t>
      </w:r>
      <w:r w:rsidR="00004778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1</w:t>
      </w:r>
      <w:r w:rsidR="00004778">
        <w:fldChar w:fldCharType="end"/>
      </w:r>
      <w:r w:rsidR="00B154CA" w:rsidRPr="00B154CA">
        <w:rPr>
          <w:lang w:val="en-US"/>
        </w:rPr>
        <w:t>: Earned Value</w:t>
      </w:r>
      <w:bookmarkEnd w:id="29"/>
    </w:p>
    <w:p w14:paraId="25E921D1" w14:textId="3BC6A593" w:rsidR="004608C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Planned Value = </w:t>
      </w:r>
      <w:r w:rsidR="00880C2E">
        <w:rPr>
          <w:lang w:val="en-US"/>
        </w:rPr>
        <w:t>262h</w:t>
      </w:r>
    </w:p>
    <w:p w14:paraId="7BC317FA" w14:textId="57BC5181" w:rsidR="004608C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Earned Value = </w:t>
      </w:r>
      <w:r w:rsidR="00880C2E">
        <w:rPr>
          <w:lang w:val="en-US"/>
        </w:rPr>
        <w:t>254</w:t>
      </w:r>
      <w:r w:rsidR="00921FCE" w:rsidRPr="00EE2DA4">
        <w:rPr>
          <w:lang w:val="en-US"/>
        </w:rPr>
        <w:t>h</w:t>
      </w:r>
      <w:r w:rsidR="004608C1" w:rsidRPr="00EE2DA4">
        <w:rPr>
          <w:lang w:val="en-US"/>
        </w:rPr>
        <w:t xml:space="preserve"> </w:t>
      </w:r>
    </w:p>
    <w:p w14:paraId="067BD5D9" w14:textId="69C7805A" w:rsidR="00397841" w:rsidRPr="00EE2DA4" w:rsidRDefault="00397841" w:rsidP="009920AD">
      <w:pPr>
        <w:rPr>
          <w:lang w:val="en-US"/>
        </w:rPr>
      </w:pPr>
      <w:r w:rsidRPr="00EE2DA4">
        <w:rPr>
          <w:lang w:val="en-US"/>
        </w:rPr>
        <w:t xml:space="preserve">Actual Cost = </w:t>
      </w:r>
      <w:r w:rsidR="00880C2E">
        <w:rPr>
          <w:lang w:val="en-US"/>
        </w:rPr>
        <w:t>223</w:t>
      </w:r>
      <w:r w:rsidR="00921FCE" w:rsidRPr="00EE2DA4">
        <w:rPr>
          <w:lang w:val="en-US"/>
        </w:rPr>
        <w:t>h</w:t>
      </w:r>
    </w:p>
    <w:p w14:paraId="57C79B68" w14:textId="77777777" w:rsidR="000A0235" w:rsidRDefault="000A0235" w:rsidP="000A0235">
      <w:pPr>
        <w:rPr>
          <w:lang w:val="en-US"/>
        </w:rPr>
      </w:pPr>
    </w:p>
    <w:p w14:paraId="0BEECF87" w14:textId="18F39FB1" w:rsidR="000A0235" w:rsidRDefault="00E330B1">
      <w:pPr>
        <w:rPr>
          <w:lang w:val="en-US"/>
        </w:rPr>
      </w:pPr>
      <w:r>
        <w:rPr>
          <w:lang w:val="en-US"/>
        </w:rPr>
        <w:t>A new bug was found in the EV: if all tasks are marked as complete, the Earned Value reaches 267h (+5 than the Planned Value).</w:t>
      </w:r>
      <w:r w:rsidR="000A0235">
        <w:rPr>
          <w:lang w:val="en-US"/>
        </w:rPr>
        <w:br w:type="page"/>
      </w:r>
    </w:p>
    <w:p w14:paraId="639C3885" w14:textId="77777777" w:rsidR="000A0235" w:rsidRPr="000A0235" w:rsidRDefault="000A0235" w:rsidP="000A0235">
      <w:pPr>
        <w:rPr>
          <w:u w:val="single"/>
          <w:lang w:val="en-US"/>
        </w:rPr>
      </w:pPr>
    </w:p>
    <w:p w14:paraId="7B313548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0" w:name="_Toc354956878"/>
      <w:bookmarkStart w:id="31" w:name="_Toc355014443"/>
      <w:bookmarkStart w:id="32" w:name="_Toc354956879"/>
      <w:bookmarkStart w:id="33" w:name="_Toc355014444"/>
      <w:bookmarkStart w:id="34" w:name="_Toc354956880"/>
      <w:bookmarkStart w:id="35" w:name="_Toc355014445"/>
      <w:bookmarkStart w:id="36" w:name="_Toc357366721"/>
      <w:bookmarkEnd w:id="30"/>
      <w:bookmarkEnd w:id="31"/>
      <w:bookmarkEnd w:id="32"/>
      <w:bookmarkEnd w:id="33"/>
      <w:bookmarkEnd w:id="34"/>
      <w:bookmarkEnd w:id="35"/>
      <w:r>
        <w:rPr>
          <w:lang w:val="en-US"/>
        </w:rPr>
        <w:t>Effort by task</w:t>
      </w:r>
      <w:bookmarkEnd w:id="36"/>
    </w:p>
    <w:p w14:paraId="29D60BBC" w14:textId="77777777" w:rsidR="008D37D1" w:rsidRPr="008D37D1" w:rsidRDefault="008D37D1" w:rsidP="008D37D1">
      <w:pPr>
        <w:rPr>
          <w:lang w:val="en-US"/>
        </w:rPr>
      </w:pPr>
    </w:p>
    <w:p w14:paraId="138CF973" w14:textId="2775A461" w:rsidR="00B154CA" w:rsidRPr="000A0235" w:rsidRDefault="00E330B1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058226" wp14:editId="67829109">
            <wp:extent cx="4326811" cy="2702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12" cy="27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7590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37" w:name="_Toc357366725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2</w:t>
      </w:r>
      <w:r w:rsidR="00004778">
        <w:fldChar w:fldCharType="end"/>
      </w:r>
      <w:r w:rsidRPr="00B154CA">
        <w:rPr>
          <w:lang w:val="en-US"/>
        </w:rPr>
        <w:t>: Week effort by task type</w:t>
      </w:r>
      <w:bookmarkEnd w:id="37"/>
    </w:p>
    <w:p w14:paraId="1D8CE56A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8" w:name="_Toc357366722"/>
      <w:r>
        <w:rPr>
          <w:lang w:val="en-US"/>
        </w:rPr>
        <w:t>Individual effort</w:t>
      </w:r>
      <w:bookmarkEnd w:id="38"/>
    </w:p>
    <w:p w14:paraId="4149CDA7" w14:textId="17AF3E89" w:rsidR="00B154CA" w:rsidRDefault="00E330B1" w:rsidP="000A0235">
      <w:pPr>
        <w:keepNext/>
        <w:jc w:val="center"/>
      </w:pPr>
      <w:r>
        <w:rPr>
          <w:noProof/>
        </w:rPr>
        <w:drawing>
          <wp:inline distT="0" distB="0" distL="0" distR="0" wp14:anchorId="455A696D" wp14:editId="061CBDEF">
            <wp:extent cx="5391150" cy="25450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57B5" w14:textId="77777777" w:rsidR="009920AD" w:rsidRDefault="00B154CA" w:rsidP="00B154CA">
      <w:pPr>
        <w:pStyle w:val="Legenda"/>
        <w:jc w:val="center"/>
        <w:rPr>
          <w:lang w:val="en-US"/>
        </w:rPr>
      </w:pPr>
      <w:bookmarkStart w:id="39" w:name="_Toc357366726"/>
      <w:r w:rsidRPr="00B154CA">
        <w:rPr>
          <w:lang w:val="en-US"/>
        </w:rPr>
        <w:t xml:space="preserve">Figure </w:t>
      </w:r>
      <w:r w:rsidR="00004778">
        <w:fldChar w:fldCharType="begin"/>
      </w:r>
      <w:r w:rsidRPr="00B154CA">
        <w:rPr>
          <w:lang w:val="en-US"/>
        </w:rPr>
        <w:instrText xml:space="preserve"> SEQ Figure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B154CA">
        <w:rPr>
          <w:lang w:val="en-US"/>
        </w:rPr>
        <w:t>: Week effort by team member</w:t>
      </w:r>
      <w:bookmarkEnd w:id="39"/>
    </w:p>
    <w:p w14:paraId="4928A501" w14:textId="77777777" w:rsidR="00F45959" w:rsidRDefault="00F45959">
      <w:pPr>
        <w:rPr>
          <w:lang w:val="en-US"/>
        </w:rPr>
      </w:pPr>
      <w:r>
        <w:rPr>
          <w:lang w:val="en-US"/>
        </w:rPr>
        <w:br w:type="page"/>
      </w:r>
    </w:p>
    <w:p w14:paraId="374EE092" w14:textId="77777777" w:rsidR="00551E76" w:rsidRDefault="00551E76" w:rsidP="00921FCE">
      <w:pPr>
        <w:rPr>
          <w:lang w:val="en-US"/>
        </w:rPr>
      </w:pPr>
    </w:p>
    <w:p w14:paraId="680A0645" w14:textId="77777777" w:rsidR="00093DA0" w:rsidRPr="00921FCE" w:rsidRDefault="00093DA0" w:rsidP="00921FCE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6BD8623B" w14:textId="77777777" w:rsidTr="00397841">
        <w:trPr>
          <w:jc w:val="center"/>
        </w:trPr>
        <w:tc>
          <w:tcPr>
            <w:tcW w:w="2503" w:type="dxa"/>
            <w:vAlign w:val="center"/>
          </w:tcPr>
          <w:p w14:paraId="639F7EF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14:paraId="78D70499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E330B1" w14:paraId="048A5782" w14:textId="77777777" w:rsidTr="00397841">
        <w:trPr>
          <w:jc w:val="center"/>
        </w:trPr>
        <w:tc>
          <w:tcPr>
            <w:tcW w:w="2503" w:type="dxa"/>
          </w:tcPr>
          <w:p w14:paraId="673D6CFD" w14:textId="77777777" w:rsidR="00E330B1" w:rsidRPr="00397841" w:rsidRDefault="00E330B1" w:rsidP="00E330B1">
            <w:r w:rsidRPr="00397841">
              <w:t>Carla Machado</w:t>
            </w:r>
          </w:p>
        </w:tc>
        <w:tc>
          <w:tcPr>
            <w:tcW w:w="1500" w:type="dxa"/>
          </w:tcPr>
          <w:p w14:paraId="3A8B13FB" w14:textId="6CCF0B4F" w:rsidR="00E330B1" w:rsidRPr="004D5E8F" w:rsidRDefault="00E330B1" w:rsidP="00E330B1">
            <w:pPr>
              <w:rPr>
                <w:color w:val="FF0000"/>
              </w:rPr>
            </w:pPr>
            <w:r w:rsidRPr="00EE067F">
              <w:t>7.5</w:t>
            </w:r>
          </w:p>
        </w:tc>
      </w:tr>
      <w:tr w:rsidR="00E330B1" w14:paraId="2E588014" w14:textId="77777777" w:rsidTr="00397841">
        <w:trPr>
          <w:jc w:val="center"/>
        </w:trPr>
        <w:tc>
          <w:tcPr>
            <w:tcW w:w="2503" w:type="dxa"/>
          </w:tcPr>
          <w:p w14:paraId="4A4BC91A" w14:textId="77777777" w:rsidR="00E330B1" w:rsidRPr="00397841" w:rsidRDefault="00E330B1" w:rsidP="00E330B1">
            <w:r w:rsidRPr="00397841">
              <w:t>David João</w:t>
            </w:r>
          </w:p>
        </w:tc>
        <w:tc>
          <w:tcPr>
            <w:tcW w:w="1500" w:type="dxa"/>
          </w:tcPr>
          <w:p w14:paraId="586ED119" w14:textId="2248C96D" w:rsidR="00E330B1" w:rsidRPr="004D5E8F" w:rsidRDefault="00E330B1" w:rsidP="00E330B1">
            <w:pPr>
              <w:rPr>
                <w:color w:val="FF0000"/>
              </w:rPr>
            </w:pPr>
            <w:r w:rsidRPr="00EE067F">
              <w:t>2.5</w:t>
            </w:r>
          </w:p>
        </w:tc>
      </w:tr>
      <w:tr w:rsidR="00E330B1" w14:paraId="56CBC965" w14:textId="77777777" w:rsidTr="00397841">
        <w:trPr>
          <w:jc w:val="center"/>
        </w:trPr>
        <w:tc>
          <w:tcPr>
            <w:tcW w:w="2503" w:type="dxa"/>
          </w:tcPr>
          <w:p w14:paraId="14364A7F" w14:textId="77777777" w:rsidR="00E330B1" w:rsidRPr="00397841" w:rsidRDefault="00E330B1" w:rsidP="00E330B1">
            <w:r w:rsidRPr="00397841">
              <w:t>Filipe Brandão</w:t>
            </w:r>
          </w:p>
        </w:tc>
        <w:tc>
          <w:tcPr>
            <w:tcW w:w="1500" w:type="dxa"/>
          </w:tcPr>
          <w:p w14:paraId="01D4ABB4" w14:textId="635FD65B" w:rsidR="00E330B1" w:rsidRPr="004D5E8F" w:rsidRDefault="00E330B1" w:rsidP="00E330B1">
            <w:pPr>
              <w:rPr>
                <w:color w:val="FF0000"/>
              </w:rPr>
            </w:pPr>
            <w:r w:rsidRPr="00EE067F">
              <w:t>4.5</w:t>
            </w:r>
          </w:p>
        </w:tc>
      </w:tr>
      <w:tr w:rsidR="00E330B1" w14:paraId="4603C88B" w14:textId="77777777" w:rsidTr="00397841">
        <w:trPr>
          <w:jc w:val="center"/>
        </w:trPr>
        <w:tc>
          <w:tcPr>
            <w:tcW w:w="2503" w:type="dxa"/>
          </w:tcPr>
          <w:p w14:paraId="62F9F997" w14:textId="77777777" w:rsidR="00E330B1" w:rsidRPr="00397841" w:rsidRDefault="00E330B1" w:rsidP="00E330B1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2AE8F4CB" w14:textId="565619FD" w:rsidR="00E330B1" w:rsidRPr="004D5E8F" w:rsidRDefault="00E330B1" w:rsidP="00E330B1">
            <w:pPr>
              <w:rPr>
                <w:color w:val="FF0000"/>
              </w:rPr>
            </w:pPr>
            <w:r w:rsidRPr="00EE067F">
              <w:t>3.5</w:t>
            </w:r>
          </w:p>
        </w:tc>
      </w:tr>
      <w:tr w:rsidR="00E330B1" w14:paraId="22E9D21D" w14:textId="77777777" w:rsidTr="00397841">
        <w:trPr>
          <w:jc w:val="center"/>
        </w:trPr>
        <w:tc>
          <w:tcPr>
            <w:tcW w:w="2503" w:type="dxa"/>
          </w:tcPr>
          <w:p w14:paraId="1A314A33" w14:textId="77777777" w:rsidR="00E330B1" w:rsidRPr="00397841" w:rsidRDefault="00E330B1" w:rsidP="00E330B1">
            <w:r w:rsidRPr="00397841">
              <w:t>João Guilherme Martins</w:t>
            </w:r>
          </w:p>
        </w:tc>
        <w:tc>
          <w:tcPr>
            <w:tcW w:w="1500" w:type="dxa"/>
          </w:tcPr>
          <w:p w14:paraId="6FF847DD" w14:textId="08CE7614" w:rsidR="00E330B1" w:rsidRPr="004D5E8F" w:rsidRDefault="00E330B1" w:rsidP="00E330B1">
            <w:pPr>
              <w:rPr>
                <w:color w:val="FF0000"/>
              </w:rPr>
            </w:pPr>
            <w:r w:rsidRPr="00EE067F">
              <w:t>3</w:t>
            </w:r>
          </w:p>
        </w:tc>
      </w:tr>
      <w:tr w:rsidR="00E330B1" w14:paraId="7A741DD1" w14:textId="77777777" w:rsidTr="00397841">
        <w:trPr>
          <w:jc w:val="center"/>
        </w:trPr>
        <w:tc>
          <w:tcPr>
            <w:tcW w:w="2503" w:type="dxa"/>
          </w:tcPr>
          <w:p w14:paraId="7F2E5A81" w14:textId="77777777" w:rsidR="00E330B1" w:rsidRPr="00397841" w:rsidRDefault="00E330B1" w:rsidP="00E330B1">
            <w:r w:rsidRPr="00397841">
              <w:t>Mário Oliveira</w:t>
            </w:r>
          </w:p>
        </w:tc>
        <w:tc>
          <w:tcPr>
            <w:tcW w:w="1500" w:type="dxa"/>
          </w:tcPr>
          <w:p w14:paraId="3052FB01" w14:textId="251FDF18" w:rsidR="00E330B1" w:rsidRPr="004D5E8F" w:rsidRDefault="00E330B1" w:rsidP="00E330B1">
            <w:pPr>
              <w:rPr>
                <w:color w:val="FF0000"/>
              </w:rPr>
            </w:pPr>
            <w:r w:rsidRPr="00EE067F">
              <w:t>6.25</w:t>
            </w:r>
          </w:p>
        </w:tc>
      </w:tr>
      <w:tr w:rsidR="00E330B1" w14:paraId="5A0BD850" w14:textId="77777777" w:rsidTr="00397841">
        <w:trPr>
          <w:jc w:val="center"/>
        </w:trPr>
        <w:tc>
          <w:tcPr>
            <w:tcW w:w="2503" w:type="dxa"/>
          </w:tcPr>
          <w:p w14:paraId="53A8CD91" w14:textId="77777777" w:rsidR="00E330B1" w:rsidRPr="00397841" w:rsidRDefault="00E330B1" w:rsidP="00E330B1">
            <w:r w:rsidRPr="00397841">
              <w:t>Rui Ganhoto</w:t>
            </w:r>
          </w:p>
        </w:tc>
        <w:tc>
          <w:tcPr>
            <w:tcW w:w="1500" w:type="dxa"/>
          </w:tcPr>
          <w:p w14:paraId="0DE30A39" w14:textId="6D9FD86A" w:rsidR="00E330B1" w:rsidRPr="004D5E8F" w:rsidRDefault="00E330B1" w:rsidP="00E330B1">
            <w:pPr>
              <w:rPr>
                <w:color w:val="FF0000"/>
              </w:rPr>
            </w:pPr>
            <w:r w:rsidRPr="00EE067F">
              <w:t>8</w:t>
            </w:r>
          </w:p>
        </w:tc>
      </w:tr>
    </w:tbl>
    <w:p w14:paraId="13766A54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40" w:name="_Toc357366731"/>
      <w:r w:rsidRPr="00492066">
        <w:rPr>
          <w:lang w:val="en-US"/>
        </w:rPr>
        <w:t xml:space="preserve">Table </w:t>
      </w:r>
      <w:r w:rsidR="00004778">
        <w:fldChar w:fldCharType="begin"/>
      </w:r>
      <w:r w:rsidRPr="00492066">
        <w:rPr>
          <w:lang w:val="en-US"/>
        </w:rPr>
        <w:instrText xml:space="preserve"> SEQ Table \* ARABIC </w:instrText>
      </w:r>
      <w:r w:rsidR="00004778">
        <w:fldChar w:fldCharType="separate"/>
      </w:r>
      <w:r w:rsidR="006D0389">
        <w:rPr>
          <w:noProof/>
          <w:lang w:val="en-US"/>
        </w:rPr>
        <w:t>3</w:t>
      </w:r>
      <w:r w:rsidR="00004778">
        <w:fldChar w:fldCharType="end"/>
      </w:r>
      <w:r w:rsidRPr="00492066">
        <w:rPr>
          <w:lang w:val="en-US"/>
        </w:rPr>
        <w:t>: Log of individual effort</w:t>
      </w:r>
      <w:bookmarkEnd w:id="40"/>
    </w:p>
    <w:p w14:paraId="40D9D642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1" w:name="_Toc357366723"/>
      <w:r>
        <w:rPr>
          <w:lang w:val="en-US"/>
        </w:rPr>
        <w:t>Individual log</w:t>
      </w:r>
      <w:bookmarkEnd w:id="41"/>
    </w:p>
    <w:p w14:paraId="7FFD6F39" w14:textId="77777777"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55A18EBD" w14:textId="399F0E4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Edit Task</w:t>
      </w:r>
      <w:r>
        <w:rPr>
          <w:rFonts w:ascii="Arial" w:hAnsi="Arial" w:cs="Arial"/>
          <w:shd w:val="clear" w:color="auto" w:fill="FFFFFF"/>
          <w:lang w:val="en-US"/>
        </w:rPr>
        <w:tab/>
        <w:t>2.25h</w:t>
      </w:r>
    </w:p>
    <w:p w14:paraId="31EDCDE4" w14:textId="216F154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weekly report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969A2C2" w14:textId="0BD9110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 xml:space="preserve">Review of meeting minute  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495A6EB" w14:textId="38395E07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Approval of test plan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C31794A" w14:textId="14EBE19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Writing of next week meeting agenda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106BF48" w14:textId="2DCFB8A8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Test execution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E51E39" w14:textId="6BF84082" w:rsidR="00E330B1" w:rsidRP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Bug Fixing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F3B820" w14:textId="0DE381D3" w:rsidR="00E330B1" w:rsidRDefault="00E330B1" w:rsidP="00E330B1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E330B1">
        <w:rPr>
          <w:rFonts w:ascii="Arial" w:hAnsi="Arial" w:cs="Arial"/>
          <w:shd w:val="clear" w:color="auto" w:fill="FFFFFF"/>
          <w:lang w:val="en-US"/>
        </w:rPr>
        <w:t>Validation of issues</w:t>
      </w:r>
      <w:r w:rsidRPr="00E330B1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A41D91F" w14:textId="11EB608B" w:rsidR="00B7678C" w:rsidRDefault="00B7678C" w:rsidP="00E330B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David João - Tasks done:</w:t>
      </w:r>
    </w:p>
    <w:p w14:paraId="01B28637" w14:textId="6C6BA8A7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Finalizing of Shortcuts configuration UI and some code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8D3927F" w14:textId="7932061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Corrections to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F2101F8" w14:textId="6041C9E2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Some corrections and bugfix to shortcuts and other random things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D2CAC42" w14:textId="00553794" w:rsidR="00B7678C" w:rsidRDefault="00B7678C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3F9516C0" w14:textId="5EB4EDC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Prioritised task list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596871C" w14:textId="5E13CE9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Approving Test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CA2254" w14:textId="38E9D0D3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 Logs and Dashboard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793AC3D" w14:textId="7CFCF12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execution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7434AB8" w14:textId="0EBDA3A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Fixing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B965546" w14:textId="1C3C99E2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Validated corrections to failed tests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5E2612" w14:textId="5BE846DF" w:rsidR="00906436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  <w:r w:rsidR="00906436">
        <w:rPr>
          <w:rFonts w:ascii="Arial" w:hAnsi="Arial" w:cs="Arial"/>
          <w:b/>
          <w:shd w:val="clear" w:color="auto" w:fill="FFFFFF"/>
          <w:lang w:val="en-US"/>
        </w:rPr>
        <w:br w:type="page"/>
      </w:r>
    </w:p>
    <w:p w14:paraId="23E76000" w14:textId="77777777" w:rsidR="00B154CA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lastRenderedPageBreak/>
        <w:t>João Girão - Tasks done:</w:t>
      </w:r>
    </w:p>
    <w:p w14:paraId="77AA8F44" w14:textId="0D12DD3B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Details UI, Functionality and Integration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5472567" w14:textId="27BDDA6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Execute performance and interface tests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572CA70" w14:textId="39717811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Create Tests Mesures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17F04D" w14:textId="77777777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help in task list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B327FCC" w14:textId="1E6AA8CB" w:rsidR="00082BF3" w:rsidRDefault="00082BF3" w:rsidP="00A843EE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Martins – Tasks done:</w:t>
      </w:r>
    </w:p>
    <w:p w14:paraId="6B613E6C" w14:textId="0E7ACC69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Test plan last details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ab/>
        <w:t>h</w:t>
      </w:r>
    </w:p>
    <w:p w14:paraId="2602392A" w14:textId="7AB5489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Settings code fix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6AE482CE" w14:textId="1CD2A281" w:rsid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Follow up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629508D" w14:textId="5B7B1B49" w:rsidR="0080696B" w:rsidRDefault="00B7678C" w:rsidP="00A843EE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3A929A76" w14:textId="02FE3621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Revision weekly report - Week 12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253C7B4F" w14:textId="6D6F391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Upadate repository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C534265" w14:textId="5EEF4FC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Delete task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26D51D" w14:textId="1DD3627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 xml:space="preserve">Task list - show stop date , today and total time 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9CA8AC3" w14:textId="5175A11C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date (date/hour)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1C180A3" w14:textId="2A0E6A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- stop and play button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2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3B10F83" w14:textId="471D1528" w:rsidR="00B7678C" w:rsidRPr="00A81D34" w:rsidRDefault="00B7678C" w:rsidP="00A843EE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4EC37F41" w14:textId="22561EA6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Weekly Report Approval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0.25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CF5BC53" w14:textId="5CE27835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Task list For Priority Purposes and Contingency Plan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3A46A294" w14:textId="772A620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Meeting Minutes Resume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42D7ED38" w14:textId="30002334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Resume Task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70B454EF" w14:textId="1053484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Detection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B3BA0" w14:textId="6607883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Shortcuts Development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29B4B0F" w14:textId="4A021620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Improvments in Task And Time Database Adapters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A9B4170" w14:textId="4D17A988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Changing Buttons on Current Task Selected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12A2800" w14:textId="1FCFB36E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Minor Corrections In Task List Components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94D6F53" w14:textId="2992C55A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AutoComplete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0.75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0AB4AF81" w14:textId="7E234173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Interface Improovment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50BD8E00" w14:textId="7EA9C8CF" w:rsidR="00A843EE" w:rsidRPr="00A843EE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Inactivity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1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p w14:paraId="186D05FC" w14:textId="5289B977" w:rsidR="00492066" w:rsidRPr="00B307D5" w:rsidRDefault="00A843EE" w:rsidP="00A843EE">
      <w:pPr>
        <w:pStyle w:val="NormalWeb"/>
        <w:numPr>
          <w:ilvl w:val="0"/>
          <w:numId w:val="25"/>
        </w:numPr>
        <w:spacing w:before="240" w:after="240"/>
        <w:jc w:val="both"/>
        <w:rPr>
          <w:rFonts w:ascii="Arial" w:hAnsi="Arial" w:cs="Arial"/>
          <w:shd w:val="clear" w:color="auto" w:fill="FFFFFF"/>
          <w:lang w:val="en-US"/>
        </w:rPr>
      </w:pPr>
      <w:r w:rsidRPr="00A843EE">
        <w:rPr>
          <w:rFonts w:ascii="Arial" w:hAnsi="Arial" w:cs="Arial"/>
          <w:shd w:val="clear" w:color="auto" w:fill="FFFFFF"/>
          <w:lang w:val="en-US"/>
        </w:rPr>
        <w:t>Failed tests Corrections</w:t>
      </w:r>
      <w:r w:rsidRPr="00A843EE">
        <w:rPr>
          <w:rFonts w:ascii="Arial" w:hAnsi="Arial" w:cs="Arial"/>
          <w:shd w:val="clear" w:color="auto" w:fill="FFFFFF"/>
          <w:lang w:val="en-US"/>
        </w:rPr>
        <w:tab/>
        <w:t>0.5</w:t>
      </w:r>
      <w:r>
        <w:rPr>
          <w:rFonts w:ascii="Arial" w:hAnsi="Arial" w:cs="Arial"/>
          <w:shd w:val="clear" w:color="auto" w:fill="FFFFFF"/>
          <w:lang w:val="en-US"/>
        </w:rPr>
        <w:t>h</w:t>
      </w:r>
    </w:p>
    <w:sectPr w:rsidR="00492066" w:rsidRPr="00B307D5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4E5DF" w14:textId="77777777" w:rsidR="004B4642" w:rsidRDefault="004B4642" w:rsidP="00042081">
      <w:pPr>
        <w:spacing w:after="0" w:line="240" w:lineRule="auto"/>
      </w:pPr>
      <w:r>
        <w:separator/>
      </w:r>
    </w:p>
  </w:endnote>
  <w:endnote w:type="continuationSeparator" w:id="0">
    <w:p w14:paraId="2D98DEC6" w14:textId="77777777" w:rsidR="004B4642" w:rsidRDefault="004B464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E03B6" w14:textId="77777777" w:rsidR="002B746D" w:rsidRDefault="002B746D">
    <w:pPr>
      <w:pStyle w:val="Rodap"/>
    </w:pPr>
    <w:r>
      <w:t>Projeto Software 2013</w:t>
    </w:r>
  </w:p>
  <w:p w14:paraId="34312247" w14:textId="77777777" w:rsidR="002B746D" w:rsidRDefault="002B746D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Weekly Report</w:t>
        </w:r>
      </w:sdtContent>
    </w:sdt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D9FA4" w14:textId="77777777" w:rsidR="002B746D" w:rsidRDefault="002B746D" w:rsidP="006F3F7C">
    <w:pPr>
      <w:pStyle w:val="Rodap"/>
    </w:pPr>
    <w:r>
      <w:t>Projeto Software 2013</w:t>
    </w:r>
    <w:r>
      <w:tab/>
    </w:r>
    <w:r>
      <w:tab/>
    </w:r>
  </w:p>
  <w:p w14:paraId="58324B8A" w14:textId="77777777" w:rsidR="002B746D" w:rsidRDefault="002B746D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Weekly Report</w:t>
        </w:r>
      </w:sdtContent>
    </w:sdt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24C4E" w14:textId="77777777" w:rsidR="002B746D" w:rsidRDefault="002B746D">
    <w:pPr>
      <w:pStyle w:val="Rodap"/>
    </w:pPr>
    <w:r>
      <w:t>Projeto Software 2013</w:t>
    </w:r>
  </w:p>
  <w:p w14:paraId="5B162F17" w14:textId="77777777" w:rsidR="002B746D" w:rsidRDefault="002B746D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Weekly Report</w:t>
        </w:r>
      </w:sdtContent>
    </w:sdt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843EE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5F832" w14:textId="77777777" w:rsidR="002B746D" w:rsidRDefault="002B746D" w:rsidP="006F3F7C">
    <w:pPr>
      <w:pStyle w:val="Rodap"/>
    </w:pPr>
    <w:r>
      <w:t>Projeto Software 2013</w:t>
    </w:r>
    <w:r>
      <w:tab/>
    </w:r>
    <w:r>
      <w:tab/>
    </w:r>
  </w:p>
  <w:p w14:paraId="06FF6A9D" w14:textId="77777777" w:rsidR="002B746D" w:rsidRDefault="002B746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Weekly Report</w:t>
        </w:r>
      </w:sdtContent>
    </w:sdt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843E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002A7" w14:textId="77777777" w:rsidR="004B4642" w:rsidRDefault="004B4642" w:rsidP="00042081">
      <w:pPr>
        <w:spacing w:after="0" w:line="240" w:lineRule="auto"/>
      </w:pPr>
      <w:r>
        <w:separator/>
      </w:r>
    </w:p>
  </w:footnote>
  <w:footnote w:type="continuationSeparator" w:id="0">
    <w:p w14:paraId="0908ECE3" w14:textId="77777777" w:rsidR="004B4642" w:rsidRDefault="004B464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83FB7" w14:textId="77777777" w:rsidR="002B746D" w:rsidRPr="00425B7B" w:rsidRDefault="002B746D">
    <w:pPr>
      <w:pStyle w:val="Cabealho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7807A504" wp14:editId="585293F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1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25B7B">
      <w:rPr>
        <w:lang w:val="en-US"/>
      </w:rPr>
      <w:tab/>
    </w:r>
    <w:r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25B7B">
          <w:rPr>
            <w:lang w:val="en-US"/>
          </w:rPr>
          <w:t>Filipe Brandão</w:t>
        </w:r>
      </w:sdtContent>
    </w:sdt>
  </w:p>
  <w:p w14:paraId="548108CD" w14:textId="58AE0F4B" w:rsidR="002B746D" w:rsidRPr="00160998" w:rsidRDefault="002B746D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843EE"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A843EE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6A6B" w14:textId="77777777" w:rsidR="002B746D" w:rsidRPr="00DA485F" w:rsidRDefault="002B746D" w:rsidP="00906D0A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290BD" wp14:editId="44779D1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A485F">
      <w:rPr>
        <w:lang w:val="en-GB"/>
      </w:rPr>
      <w:tab/>
    </w:r>
    <w:r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DA485F">
          <w:rPr>
            <w:lang w:val="en-GB"/>
          </w:rPr>
          <w:t>Filipe Brandão</w:t>
        </w:r>
      </w:sdtContent>
    </w:sdt>
  </w:p>
  <w:p w14:paraId="07BB3E6D" w14:textId="124C4E9F" w:rsidR="002B746D" w:rsidRPr="00160998" w:rsidRDefault="002B746D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843EE">
          <w:t>V0.1</w:t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A843EE">
          <w:t>Draft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5C3"/>
    <w:multiLevelType w:val="hybridMultilevel"/>
    <w:tmpl w:val="5C8018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61FDD"/>
    <w:multiLevelType w:val="hybridMultilevel"/>
    <w:tmpl w:val="20D4B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41783"/>
    <w:multiLevelType w:val="hybridMultilevel"/>
    <w:tmpl w:val="88967C6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344C8"/>
    <w:multiLevelType w:val="hybridMultilevel"/>
    <w:tmpl w:val="DF0A28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6E6211"/>
    <w:multiLevelType w:val="hybridMultilevel"/>
    <w:tmpl w:val="C270E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4FC0"/>
    <w:multiLevelType w:val="hybridMultilevel"/>
    <w:tmpl w:val="332EF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3"/>
  </w:num>
  <w:num w:numId="5">
    <w:abstractNumId w:val="10"/>
  </w:num>
  <w:num w:numId="6">
    <w:abstractNumId w:val="24"/>
  </w:num>
  <w:num w:numId="7">
    <w:abstractNumId w:val="22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25"/>
  </w:num>
  <w:num w:numId="13">
    <w:abstractNumId w:val="15"/>
  </w:num>
  <w:num w:numId="14">
    <w:abstractNumId w:val="16"/>
  </w:num>
  <w:num w:numId="15">
    <w:abstractNumId w:val="18"/>
  </w:num>
  <w:num w:numId="16">
    <w:abstractNumId w:val="20"/>
  </w:num>
  <w:num w:numId="17">
    <w:abstractNumId w:val="8"/>
  </w:num>
  <w:num w:numId="18">
    <w:abstractNumId w:val="14"/>
  </w:num>
  <w:num w:numId="19">
    <w:abstractNumId w:val="11"/>
  </w:num>
  <w:num w:numId="20">
    <w:abstractNumId w:val="12"/>
  </w:num>
  <w:num w:numId="21">
    <w:abstractNumId w:val="13"/>
  </w:num>
  <w:num w:numId="22">
    <w:abstractNumId w:val="6"/>
  </w:num>
  <w:num w:numId="23">
    <w:abstractNumId w:val="26"/>
  </w:num>
  <w:num w:numId="24">
    <w:abstractNumId w:val="21"/>
  </w:num>
  <w:num w:numId="25">
    <w:abstractNumId w:val="0"/>
  </w:num>
  <w:num w:numId="26">
    <w:abstractNumId w:val="1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2081"/>
    <w:rsid w:val="000024E8"/>
    <w:rsid w:val="000039A3"/>
    <w:rsid w:val="00004778"/>
    <w:rsid w:val="000116EC"/>
    <w:rsid w:val="00013ED2"/>
    <w:rsid w:val="0003322D"/>
    <w:rsid w:val="00037AB1"/>
    <w:rsid w:val="00042081"/>
    <w:rsid w:val="00052449"/>
    <w:rsid w:val="00082BF3"/>
    <w:rsid w:val="00093DA0"/>
    <w:rsid w:val="00097AAD"/>
    <w:rsid w:val="000A0235"/>
    <w:rsid w:val="000A06F6"/>
    <w:rsid w:val="000A29C4"/>
    <w:rsid w:val="000B1F68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0DEB"/>
    <w:rsid w:val="001C4469"/>
    <w:rsid w:val="001E0FF7"/>
    <w:rsid w:val="001E2B6A"/>
    <w:rsid w:val="001E557A"/>
    <w:rsid w:val="00204D66"/>
    <w:rsid w:val="00216760"/>
    <w:rsid w:val="002272A3"/>
    <w:rsid w:val="002276B0"/>
    <w:rsid w:val="00237C81"/>
    <w:rsid w:val="00242F8A"/>
    <w:rsid w:val="00244682"/>
    <w:rsid w:val="002517A0"/>
    <w:rsid w:val="002517DC"/>
    <w:rsid w:val="002611EF"/>
    <w:rsid w:val="00264718"/>
    <w:rsid w:val="00267F24"/>
    <w:rsid w:val="002760C9"/>
    <w:rsid w:val="00280796"/>
    <w:rsid w:val="0028274E"/>
    <w:rsid w:val="0028361F"/>
    <w:rsid w:val="0029204F"/>
    <w:rsid w:val="002B746D"/>
    <w:rsid w:val="002C3E4E"/>
    <w:rsid w:val="002C5DB9"/>
    <w:rsid w:val="002E49AF"/>
    <w:rsid w:val="002F30E3"/>
    <w:rsid w:val="00301449"/>
    <w:rsid w:val="00303684"/>
    <w:rsid w:val="0031153F"/>
    <w:rsid w:val="00311F15"/>
    <w:rsid w:val="00313D9D"/>
    <w:rsid w:val="00313DA1"/>
    <w:rsid w:val="00325101"/>
    <w:rsid w:val="003279B3"/>
    <w:rsid w:val="0034098B"/>
    <w:rsid w:val="00345E81"/>
    <w:rsid w:val="003527CE"/>
    <w:rsid w:val="00352A35"/>
    <w:rsid w:val="00352E52"/>
    <w:rsid w:val="003547B6"/>
    <w:rsid w:val="00363A9A"/>
    <w:rsid w:val="003668B3"/>
    <w:rsid w:val="00397841"/>
    <w:rsid w:val="003A3DA5"/>
    <w:rsid w:val="003B0073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2257"/>
    <w:rsid w:val="00425B7B"/>
    <w:rsid w:val="0042608F"/>
    <w:rsid w:val="00437870"/>
    <w:rsid w:val="0045198B"/>
    <w:rsid w:val="0045604C"/>
    <w:rsid w:val="004608C1"/>
    <w:rsid w:val="004630B1"/>
    <w:rsid w:val="004737E4"/>
    <w:rsid w:val="004844EE"/>
    <w:rsid w:val="004866EB"/>
    <w:rsid w:val="00492066"/>
    <w:rsid w:val="004A12E5"/>
    <w:rsid w:val="004A1EEA"/>
    <w:rsid w:val="004B4642"/>
    <w:rsid w:val="004B7B26"/>
    <w:rsid w:val="004D5E8F"/>
    <w:rsid w:val="004D798C"/>
    <w:rsid w:val="004E4501"/>
    <w:rsid w:val="004F5728"/>
    <w:rsid w:val="004F781C"/>
    <w:rsid w:val="00502D97"/>
    <w:rsid w:val="00520B85"/>
    <w:rsid w:val="0052580A"/>
    <w:rsid w:val="00541044"/>
    <w:rsid w:val="005507B3"/>
    <w:rsid w:val="00551E76"/>
    <w:rsid w:val="00560874"/>
    <w:rsid w:val="005774EC"/>
    <w:rsid w:val="00577E9B"/>
    <w:rsid w:val="00582B17"/>
    <w:rsid w:val="00590FC6"/>
    <w:rsid w:val="005A6477"/>
    <w:rsid w:val="005C7E47"/>
    <w:rsid w:val="005D1C6E"/>
    <w:rsid w:val="005E4BCD"/>
    <w:rsid w:val="005E7E95"/>
    <w:rsid w:val="005F4DA4"/>
    <w:rsid w:val="005F7452"/>
    <w:rsid w:val="00635A30"/>
    <w:rsid w:val="006452C6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5777A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2662D"/>
    <w:rsid w:val="0085054D"/>
    <w:rsid w:val="0085105C"/>
    <w:rsid w:val="00853186"/>
    <w:rsid w:val="00855658"/>
    <w:rsid w:val="00862030"/>
    <w:rsid w:val="008675BB"/>
    <w:rsid w:val="00880C2E"/>
    <w:rsid w:val="00895D61"/>
    <w:rsid w:val="008A24C9"/>
    <w:rsid w:val="008A7355"/>
    <w:rsid w:val="008B05B6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436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85337"/>
    <w:rsid w:val="009920AD"/>
    <w:rsid w:val="009B0AE9"/>
    <w:rsid w:val="009D6A38"/>
    <w:rsid w:val="009E2173"/>
    <w:rsid w:val="009F00BC"/>
    <w:rsid w:val="009F0122"/>
    <w:rsid w:val="009F28F1"/>
    <w:rsid w:val="009F714C"/>
    <w:rsid w:val="00A062DB"/>
    <w:rsid w:val="00A131FC"/>
    <w:rsid w:val="00A34B36"/>
    <w:rsid w:val="00A408BF"/>
    <w:rsid w:val="00A81510"/>
    <w:rsid w:val="00A81D34"/>
    <w:rsid w:val="00A8289F"/>
    <w:rsid w:val="00A843EE"/>
    <w:rsid w:val="00A87938"/>
    <w:rsid w:val="00AA4EA9"/>
    <w:rsid w:val="00AB4FC8"/>
    <w:rsid w:val="00AD2D18"/>
    <w:rsid w:val="00B014E8"/>
    <w:rsid w:val="00B12E8D"/>
    <w:rsid w:val="00B154CA"/>
    <w:rsid w:val="00B211F3"/>
    <w:rsid w:val="00B307D5"/>
    <w:rsid w:val="00B35FD0"/>
    <w:rsid w:val="00B4009F"/>
    <w:rsid w:val="00B54437"/>
    <w:rsid w:val="00B561A7"/>
    <w:rsid w:val="00B66ECE"/>
    <w:rsid w:val="00B7678C"/>
    <w:rsid w:val="00B81925"/>
    <w:rsid w:val="00BE2453"/>
    <w:rsid w:val="00BE290C"/>
    <w:rsid w:val="00C03237"/>
    <w:rsid w:val="00C2076C"/>
    <w:rsid w:val="00C33DE0"/>
    <w:rsid w:val="00C539A4"/>
    <w:rsid w:val="00C53BE0"/>
    <w:rsid w:val="00C72540"/>
    <w:rsid w:val="00C939C2"/>
    <w:rsid w:val="00C94D17"/>
    <w:rsid w:val="00CD2C79"/>
    <w:rsid w:val="00CF3F1E"/>
    <w:rsid w:val="00D155DA"/>
    <w:rsid w:val="00D4060C"/>
    <w:rsid w:val="00D430EE"/>
    <w:rsid w:val="00D45C12"/>
    <w:rsid w:val="00D535ED"/>
    <w:rsid w:val="00D54E5F"/>
    <w:rsid w:val="00D65162"/>
    <w:rsid w:val="00D71B0E"/>
    <w:rsid w:val="00D90066"/>
    <w:rsid w:val="00D90377"/>
    <w:rsid w:val="00DA14C1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330B1"/>
    <w:rsid w:val="00E33A0A"/>
    <w:rsid w:val="00E4278C"/>
    <w:rsid w:val="00E43D75"/>
    <w:rsid w:val="00E501E1"/>
    <w:rsid w:val="00E52CC9"/>
    <w:rsid w:val="00E547A8"/>
    <w:rsid w:val="00E71BE6"/>
    <w:rsid w:val="00E76C40"/>
    <w:rsid w:val="00EA749C"/>
    <w:rsid w:val="00EB6E9D"/>
    <w:rsid w:val="00EC1731"/>
    <w:rsid w:val="00EC2B4B"/>
    <w:rsid w:val="00EC3CDA"/>
    <w:rsid w:val="00EC7B49"/>
    <w:rsid w:val="00EE1C18"/>
    <w:rsid w:val="00EE2B6D"/>
    <w:rsid w:val="00EE2DA4"/>
    <w:rsid w:val="00EE44F9"/>
    <w:rsid w:val="00EF2056"/>
    <w:rsid w:val="00F11C9A"/>
    <w:rsid w:val="00F14683"/>
    <w:rsid w:val="00F16DD4"/>
    <w:rsid w:val="00F24CA6"/>
    <w:rsid w:val="00F403CE"/>
    <w:rsid w:val="00F45959"/>
    <w:rsid w:val="00F512B5"/>
    <w:rsid w:val="00F53D40"/>
    <w:rsid w:val="00F708FD"/>
    <w:rsid w:val="00F83DDE"/>
    <w:rsid w:val="00F87605"/>
    <w:rsid w:val="00FD7C2A"/>
    <w:rsid w:val="00FE0424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B7B8F"/>
  <w15:docId w15:val="{7EF99C92-E2F3-4CF9-A6A9-57E0FC59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778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704DB3-EE9B-4012-82BE-6617F53D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910</Words>
  <Characters>4918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</dc:description>
  <cp:lastModifiedBy>Filipe Brandão</cp:lastModifiedBy>
  <cp:revision>14</cp:revision>
  <cp:lastPrinted>2013-04-29T21:48:00Z</cp:lastPrinted>
  <dcterms:created xsi:type="dcterms:W3CDTF">2013-05-26T20:21:00Z</dcterms:created>
  <dcterms:modified xsi:type="dcterms:W3CDTF">2013-06-02T23:25:00Z</dcterms:modified>
  <cp:contentStatus>Draft</cp:contentStatus>
</cp:coreProperties>
</file>