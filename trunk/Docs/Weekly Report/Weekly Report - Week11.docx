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rPr>
        <w:id w:val="1818821"/>
        <w:docPartObj>
          <w:docPartGallery w:val="Cover Pages"/>
          <w:docPartUnique/>
        </w:docPartObj>
      </w:sdtPr>
      <w:sdtEndPr>
        <w:rPr>
          <w:rFonts w:asciiTheme="minorHAnsi" w:eastAsiaTheme="minorEastAsia" w:hAnsiTheme="minorHAnsi" w:cstheme="minorBidi"/>
          <w:lang w:val="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785"/>
          </w:tblGrid>
          <w:tr w:rsidR="006F3F7C" w14:paraId="10DBF13A" w14:textId="77777777">
            <w:sdt>
              <w:sdtPr>
                <w:rPr>
                  <w:rFonts w:asciiTheme="majorHAnsi" w:eastAsiaTheme="majorEastAsia" w:hAnsiTheme="majorHAnsi" w:cstheme="majorBidi"/>
                </w:rPr>
                <w:alias w:val="Empres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5CE27DC" w14:textId="77777777" w:rsidR="006F3F7C" w:rsidRDefault="004F5728">
                    <w:pPr>
                      <w:pStyle w:val="SemEspaamento"/>
                      <w:rPr>
                        <w:rFonts w:asciiTheme="majorHAnsi" w:eastAsiaTheme="majorEastAsia" w:hAnsiTheme="majorHAnsi" w:cstheme="majorBidi"/>
                      </w:rPr>
                    </w:pPr>
                    <w:r>
                      <w:rPr>
                        <w:rFonts w:asciiTheme="majorHAnsi" w:eastAsiaTheme="majorEastAsia" w:hAnsiTheme="majorHAnsi" w:cstheme="majorBidi"/>
                      </w:rPr>
                      <w:t>PS2Win</w:t>
                    </w:r>
                  </w:p>
                </w:tc>
              </w:sdtContent>
            </w:sdt>
          </w:tr>
          <w:tr w:rsidR="006F3F7C" w14:paraId="0A4B45D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14:paraId="60C1EA6D" w14:textId="77777777" w:rsidR="006F3F7C" w:rsidRDefault="004F5728">
                    <w:pPr>
                      <w:pStyle w:val="SemEspaamento"/>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Weekly</w:t>
                    </w:r>
                    <w:proofErr w:type="spellEnd"/>
                    <w:r>
                      <w:rPr>
                        <w:rFonts w:asciiTheme="majorHAnsi" w:eastAsiaTheme="majorEastAsia" w:hAnsiTheme="majorHAnsi" w:cstheme="majorBidi"/>
                        <w:color w:val="4F81BD" w:themeColor="accent1"/>
                        <w:sz w:val="80"/>
                        <w:szCs w:val="80"/>
                      </w:rPr>
                      <w:t xml:space="preserve"> </w:t>
                    </w:r>
                    <w:proofErr w:type="spellStart"/>
                    <w:r>
                      <w:rPr>
                        <w:rFonts w:asciiTheme="majorHAnsi" w:eastAsiaTheme="majorEastAsia" w:hAnsiTheme="majorHAnsi" w:cstheme="majorBidi"/>
                        <w:color w:val="4F81BD" w:themeColor="accent1"/>
                        <w:sz w:val="80"/>
                        <w:szCs w:val="80"/>
                      </w:rPr>
                      <w:t>Report</w:t>
                    </w:r>
                    <w:proofErr w:type="spellEnd"/>
                  </w:p>
                </w:sdtContent>
              </w:sdt>
            </w:tc>
          </w:tr>
          <w:tr w:rsidR="006F3F7C" w14:paraId="2BBE9013" w14:textId="77777777">
            <w:sdt>
              <w:sdtPr>
                <w:rPr>
                  <w:rFonts w:asciiTheme="majorHAnsi" w:eastAsiaTheme="majorEastAsia" w:hAnsiTheme="majorHAnsi" w:cstheme="majorBidi"/>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4C24430" w14:textId="77777777" w:rsidR="006F3F7C" w:rsidRDefault="004F5728">
                    <w:pPr>
                      <w:pStyle w:val="SemEspaamento"/>
                      <w:rPr>
                        <w:rFonts w:asciiTheme="majorHAnsi" w:eastAsiaTheme="majorEastAsia" w:hAnsiTheme="majorHAnsi" w:cstheme="majorBidi"/>
                      </w:rPr>
                    </w:pPr>
                    <w:proofErr w:type="spellStart"/>
                    <w:r>
                      <w:rPr>
                        <w:rFonts w:asciiTheme="majorHAnsi" w:eastAsiaTheme="majorEastAsia" w:hAnsiTheme="majorHAnsi" w:cstheme="majorBidi"/>
                      </w:rPr>
                      <w:t>Keep</w:t>
                    </w:r>
                    <w:proofErr w:type="spellEnd"/>
                    <w:r>
                      <w:rPr>
                        <w:rFonts w:asciiTheme="majorHAnsi" w:eastAsiaTheme="majorEastAsia" w:hAnsiTheme="majorHAnsi" w:cstheme="majorBidi"/>
                      </w:rPr>
                      <w:t xml:space="preserve"> </w:t>
                    </w:r>
                    <w:proofErr w:type="spellStart"/>
                    <w:r>
                      <w:rPr>
                        <w:rFonts w:asciiTheme="majorHAnsi" w:eastAsiaTheme="majorEastAsia" w:hAnsiTheme="majorHAnsi" w:cstheme="majorBidi"/>
                      </w:rPr>
                      <w:t>Your</w:t>
                    </w:r>
                    <w:proofErr w:type="spellEnd"/>
                    <w:r>
                      <w:rPr>
                        <w:rFonts w:asciiTheme="majorHAnsi" w:eastAsiaTheme="majorEastAsia" w:hAnsiTheme="majorHAnsi" w:cstheme="majorBidi"/>
                      </w:rPr>
                      <w:t xml:space="preserve"> Time</w:t>
                    </w:r>
                  </w:p>
                </w:tc>
              </w:sdtContent>
            </w:sdt>
          </w:tr>
        </w:tbl>
        <w:p w14:paraId="48A9E9F1" w14:textId="77777777" w:rsidR="006F3F7C" w:rsidRDefault="006F3F7C"/>
        <w:p w14:paraId="39808F81" w14:textId="77777777" w:rsidR="006F3F7C" w:rsidRDefault="006F3F7C"/>
        <w:tbl>
          <w:tblPr>
            <w:tblpPr w:leftFromText="187" w:rightFromText="187" w:horzAnchor="margin" w:tblpXSpec="center" w:tblpYSpec="bottom"/>
            <w:tblW w:w="4000" w:type="pct"/>
            <w:tblLook w:val="04A0" w:firstRow="1" w:lastRow="0" w:firstColumn="1" w:lastColumn="0" w:noHBand="0" w:noVBand="1"/>
          </w:tblPr>
          <w:tblGrid>
            <w:gridCol w:w="6803"/>
          </w:tblGrid>
          <w:tr w:rsidR="006F3F7C" w14:paraId="7BAF84DE" w14:textId="77777777">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14:paraId="140E103F" w14:textId="77777777" w:rsidR="006F3F7C" w:rsidRDefault="004F5728">
                    <w:pPr>
                      <w:pStyle w:val="SemEspaamento"/>
                      <w:rPr>
                        <w:color w:val="4F81BD" w:themeColor="accent1"/>
                      </w:rPr>
                    </w:pPr>
                    <w:r>
                      <w:rPr>
                        <w:color w:val="4F81BD" w:themeColor="accent1"/>
                      </w:rPr>
                      <w:t>Filipe Brandão</w:t>
                    </w:r>
                  </w:p>
                </w:sdtContent>
              </w:sdt>
              <w:sdt>
                <w:sdtPr>
                  <w:rPr>
                    <w:color w:val="4F81BD" w:themeColor="accent1"/>
                  </w:rPr>
                  <w:alias w:val="Data"/>
                  <w:id w:val="1340693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Content>
                  <w:p w14:paraId="7A920631" w14:textId="64DEB003" w:rsidR="006F3F7C" w:rsidRDefault="004F5728">
                    <w:pPr>
                      <w:pStyle w:val="SemEspaamento"/>
                      <w:rPr>
                        <w:color w:val="4F81BD" w:themeColor="accent1"/>
                      </w:rPr>
                    </w:pPr>
                    <w:r>
                      <w:rPr>
                        <w:color w:val="4F81BD" w:themeColor="accent1"/>
                      </w:rPr>
                      <w:t>18-05-2013</w:t>
                    </w:r>
                  </w:p>
                </w:sdtContent>
              </w:sdt>
              <w:p w14:paraId="4F0486AD" w14:textId="77777777" w:rsidR="006F3F7C" w:rsidRDefault="006F3F7C">
                <w:pPr>
                  <w:pStyle w:val="SemEspaamento"/>
                  <w:rPr>
                    <w:color w:val="4F81BD" w:themeColor="accent1"/>
                  </w:rPr>
                </w:pPr>
              </w:p>
            </w:tc>
          </w:tr>
        </w:tbl>
        <w:p w14:paraId="178939AE" w14:textId="77777777" w:rsidR="006F3F7C" w:rsidRDefault="006F3F7C"/>
        <w:p w14:paraId="06767399" w14:textId="77777777" w:rsidR="00F24CA6" w:rsidRDefault="00F24CA6">
          <w:pPr>
            <w:rPr>
              <w:lang w:val="en-US"/>
            </w:rPr>
          </w:pPr>
        </w:p>
        <w:p w14:paraId="093D6E95" w14:textId="77777777" w:rsidR="002F30E3" w:rsidRDefault="002F30E3">
          <w:pPr>
            <w:rPr>
              <w:lang w:val="en-US"/>
            </w:rPr>
          </w:pPr>
        </w:p>
        <w:p w14:paraId="14C7EDDF" w14:textId="77777777" w:rsidR="002F30E3" w:rsidRDefault="002F30E3">
          <w:pPr>
            <w:rPr>
              <w:lang w:val="en-US"/>
            </w:rPr>
          </w:pPr>
        </w:p>
        <w:p w14:paraId="54FD5023" w14:textId="77777777" w:rsidR="002F30E3" w:rsidRDefault="002F30E3">
          <w:pPr>
            <w:rPr>
              <w:lang w:val="en-US"/>
            </w:rPr>
          </w:pPr>
        </w:p>
        <w:p w14:paraId="14F83D89" w14:textId="77777777" w:rsidR="002F30E3" w:rsidRDefault="002F30E3">
          <w:pPr>
            <w:rPr>
              <w:lang w:val="en-US"/>
            </w:rPr>
          </w:pPr>
        </w:p>
        <w:p w14:paraId="125D7D0D" w14:textId="77777777" w:rsidR="002F30E3" w:rsidRDefault="002F30E3">
          <w:pPr>
            <w:rPr>
              <w:lang w:val="en-US"/>
            </w:rPr>
          </w:pPr>
        </w:p>
        <w:p w14:paraId="27930BC1" w14:textId="77777777" w:rsidR="002F30E3" w:rsidRDefault="002F30E3">
          <w:pPr>
            <w:rPr>
              <w:lang w:val="en-US"/>
            </w:rPr>
          </w:pPr>
        </w:p>
        <w:p w14:paraId="4F36AF26" w14:textId="77777777" w:rsidR="002F30E3" w:rsidRDefault="002F30E3">
          <w:pPr>
            <w:rPr>
              <w:lang w:val="en-US"/>
            </w:rPr>
          </w:pPr>
        </w:p>
        <w:p w14:paraId="7FEA1BF1" w14:textId="77777777" w:rsidR="002F30E3" w:rsidRDefault="002F30E3">
          <w:pPr>
            <w:rPr>
              <w:lang w:val="en-US"/>
            </w:rPr>
          </w:pPr>
        </w:p>
        <w:p w14:paraId="533EF645" w14:textId="77777777" w:rsidR="002F30E3" w:rsidRDefault="002F30E3">
          <w:pPr>
            <w:rPr>
              <w:lang w:val="en-US"/>
            </w:rPr>
          </w:pPr>
        </w:p>
        <w:p w14:paraId="317A8983" w14:textId="77777777" w:rsidR="002F30E3" w:rsidRDefault="002F30E3">
          <w:pPr>
            <w:rPr>
              <w:lang w:val="en-US"/>
            </w:rPr>
          </w:pPr>
        </w:p>
        <w:p w14:paraId="44FA3544" w14:textId="77777777" w:rsidR="002F30E3" w:rsidRDefault="002F30E3">
          <w:pPr>
            <w:rPr>
              <w:lang w:val="en-US"/>
            </w:rPr>
          </w:pPr>
        </w:p>
        <w:p w14:paraId="4DDA40E7" w14:textId="77777777" w:rsidR="002F30E3" w:rsidRDefault="002F30E3">
          <w:pPr>
            <w:rPr>
              <w:lang w:val="en-US"/>
            </w:rPr>
          </w:pPr>
        </w:p>
        <w:p w14:paraId="48F8B788" w14:textId="77777777" w:rsidR="002F30E3" w:rsidRPr="002F30E3" w:rsidRDefault="002F30E3" w:rsidP="002F30E3">
          <w:pPr>
            <w:spacing w:line="240" w:lineRule="auto"/>
            <w:jc w:val="right"/>
            <w:rPr>
              <w:b/>
              <w:sz w:val="24"/>
              <w:szCs w:val="24"/>
            </w:rPr>
          </w:pPr>
          <w:proofErr w:type="gramStart"/>
          <w:r w:rsidRPr="002F30E3">
            <w:rPr>
              <w:b/>
              <w:sz w:val="24"/>
              <w:szCs w:val="24"/>
            </w:rPr>
            <w:t>Team</w:t>
          </w:r>
          <w:proofErr w:type="gramEnd"/>
          <w:r w:rsidRPr="002F30E3">
            <w:rPr>
              <w:b/>
              <w:sz w:val="24"/>
              <w:szCs w:val="24"/>
            </w:rPr>
            <w:t xml:space="preserve"> </w:t>
          </w:r>
          <w:proofErr w:type="spellStart"/>
          <w:r w:rsidRPr="002F30E3">
            <w:rPr>
              <w:b/>
              <w:sz w:val="24"/>
              <w:szCs w:val="24"/>
            </w:rPr>
            <w:t>Members</w:t>
          </w:r>
          <w:proofErr w:type="spellEnd"/>
          <w:r w:rsidRPr="002F30E3">
            <w:rPr>
              <w:b/>
              <w:sz w:val="24"/>
              <w:szCs w:val="24"/>
            </w:rPr>
            <w:t>:</w:t>
          </w:r>
        </w:p>
        <w:p w14:paraId="08A5BF8A" w14:textId="77777777" w:rsidR="002F30E3" w:rsidRPr="002F30E3" w:rsidRDefault="002F30E3" w:rsidP="002F30E3">
          <w:pPr>
            <w:spacing w:after="0"/>
            <w:jc w:val="right"/>
          </w:pPr>
          <w:r w:rsidRPr="002F30E3">
            <w:t>Carla Machado</w:t>
          </w:r>
        </w:p>
        <w:p w14:paraId="59B1D085" w14:textId="77777777" w:rsidR="002F30E3" w:rsidRDefault="002F30E3" w:rsidP="002F30E3">
          <w:pPr>
            <w:spacing w:after="0"/>
            <w:jc w:val="right"/>
          </w:pPr>
          <w:r w:rsidRPr="002F30E3">
            <w:t>David Jo</w:t>
          </w:r>
          <w:r>
            <w:t>ão</w:t>
          </w:r>
        </w:p>
        <w:p w14:paraId="159971C9" w14:textId="77777777" w:rsidR="002F30E3" w:rsidRDefault="002F30E3" w:rsidP="002F30E3">
          <w:pPr>
            <w:spacing w:after="0"/>
            <w:jc w:val="right"/>
          </w:pPr>
          <w:r>
            <w:t>Filipe Brandão</w:t>
          </w:r>
        </w:p>
        <w:p w14:paraId="3AAEDBF9" w14:textId="77777777" w:rsidR="002F30E3" w:rsidRDefault="002F30E3" w:rsidP="002F30E3">
          <w:pPr>
            <w:spacing w:after="0"/>
            <w:jc w:val="right"/>
          </w:pPr>
          <w:r>
            <w:t>João Girão</w:t>
          </w:r>
        </w:p>
        <w:p w14:paraId="6139C2E3" w14:textId="77777777" w:rsidR="002F30E3" w:rsidRDefault="002F30E3" w:rsidP="002F30E3">
          <w:pPr>
            <w:spacing w:after="0"/>
            <w:jc w:val="right"/>
          </w:pPr>
          <w:r>
            <w:t>João Martins</w:t>
          </w:r>
        </w:p>
        <w:p w14:paraId="7FF659B9" w14:textId="77777777" w:rsidR="002F30E3" w:rsidRDefault="002F30E3" w:rsidP="002F30E3">
          <w:pPr>
            <w:spacing w:after="0"/>
            <w:jc w:val="right"/>
          </w:pPr>
          <w:r>
            <w:t>Mário Oliveira</w:t>
          </w:r>
        </w:p>
        <w:p w14:paraId="28DD178D" w14:textId="77777777" w:rsidR="002F30E3" w:rsidRDefault="002F30E3" w:rsidP="002F30E3">
          <w:pPr>
            <w:spacing w:after="0"/>
            <w:jc w:val="right"/>
          </w:pPr>
          <w:r>
            <w:t>Rui Ganhoto</w:t>
          </w:r>
        </w:p>
        <w:p w14:paraId="44DD541D" w14:textId="77777777" w:rsidR="002F30E3" w:rsidRPr="002F30E3" w:rsidRDefault="002F30E3"/>
        <w:p w14:paraId="79F0B8D8" w14:textId="77777777" w:rsidR="002F30E3" w:rsidRPr="002F30E3" w:rsidRDefault="002F30E3"/>
        <w:p w14:paraId="22F02E48" w14:textId="77371DAA" w:rsidR="002F30E3" w:rsidRPr="002F30E3" w:rsidRDefault="002F30E3" w:rsidP="002F30E3">
          <w:pPr>
            <w:jc w:val="center"/>
            <w:rPr>
              <w:sz w:val="28"/>
              <w:szCs w:val="28"/>
              <w:lang w:val="en-US"/>
            </w:rPr>
          </w:pPr>
          <w:r w:rsidRPr="002F30E3">
            <w:rPr>
              <w:b/>
              <w:sz w:val="28"/>
              <w:szCs w:val="28"/>
              <w:lang w:val="en-US"/>
            </w:rPr>
            <w:t xml:space="preserve">Week </w:t>
          </w:r>
          <w:r w:rsidR="00A062DB">
            <w:rPr>
              <w:b/>
              <w:sz w:val="28"/>
              <w:szCs w:val="28"/>
              <w:lang w:val="en-US"/>
            </w:rPr>
            <w:t>1</w:t>
          </w:r>
          <w:r w:rsidR="004D5E8F">
            <w:rPr>
              <w:b/>
              <w:sz w:val="28"/>
              <w:szCs w:val="28"/>
              <w:lang w:val="en-US"/>
            </w:rPr>
            <w:t>3</w:t>
          </w:r>
          <w:r w:rsidRPr="002F30E3">
            <w:rPr>
              <w:sz w:val="28"/>
              <w:szCs w:val="28"/>
              <w:lang w:val="en-US"/>
            </w:rPr>
            <w:t>,</w:t>
          </w:r>
          <w:r w:rsidR="00492066">
            <w:rPr>
              <w:sz w:val="28"/>
              <w:szCs w:val="28"/>
              <w:lang w:val="en-US"/>
            </w:rPr>
            <w:t xml:space="preserve"> </w:t>
          </w:r>
          <w:r w:rsidR="004D5E8F">
            <w:rPr>
              <w:sz w:val="28"/>
              <w:szCs w:val="28"/>
              <w:lang w:val="en-US"/>
            </w:rPr>
            <w:t>13</w:t>
          </w:r>
          <w:r w:rsidRPr="002F30E3">
            <w:rPr>
              <w:sz w:val="28"/>
              <w:szCs w:val="28"/>
              <w:lang w:val="en-US"/>
            </w:rPr>
            <w:t xml:space="preserve">th of </w:t>
          </w:r>
          <w:r w:rsidR="00082BF3">
            <w:rPr>
              <w:sz w:val="28"/>
              <w:szCs w:val="28"/>
              <w:lang w:val="en-US"/>
            </w:rPr>
            <w:t>April</w:t>
          </w:r>
          <w:r w:rsidRPr="002F30E3">
            <w:rPr>
              <w:sz w:val="28"/>
              <w:szCs w:val="28"/>
              <w:lang w:val="en-US"/>
            </w:rPr>
            <w:t xml:space="preserve"> to </w:t>
          </w:r>
          <w:r w:rsidR="004D5E8F">
            <w:rPr>
              <w:sz w:val="28"/>
              <w:szCs w:val="28"/>
              <w:lang w:val="en-US"/>
            </w:rPr>
            <w:t>20</w:t>
          </w:r>
          <w:r w:rsidRPr="002F30E3">
            <w:rPr>
              <w:sz w:val="28"/>
              <w:szCs w:val="28"/>
              <w:lang w:val="en-US"/>
            </w:rPr>
            <w:t xml:space="preserve">th of </w:t>
          </w:r>
          <w:r w:rsidR="00097AAD">
            <w:rPr>
              <w:sz w:val="28"/>
              <w:szCs w:val="28"/>
              <w:lang w:val="en-US"/>
            </w:rPr>
            <w:t>May</w:t>
          </w:r>
        </w:p>
        <w:p w14:paraId="732C44B6" w14:textId="77777777" w:rsidR="002F30E3" w:rsidRPr="002F30E3" w:rsidRDefault="002F30E3">
          <w:pPr>
            <w:rPr>
              <w:lang w:val="en-US"/>
            </w:rPr>
          </w:pPr>
        </w:p>
        <w:p w14:paraId="0455020B" w14:textId="77777777" w:rsidR="002F30E3" w:rsidRPr="002F30E3" w:rsidRDefault="002F30E3">
          <w:pPr>
            <w:rPr>
              <w:lang w:val="en-US"/>
            </w:rPr>
          </w:pPr>
        </w:p>
        <w:p w14:paraId="4C3C004A" w14:textId="77777777" w:rsidR="002F30E3" w:rsidRPr="002F30E3" w:rsidRDefault="002F30E3">
          <w:pPr>
            <w:rPr>
              <w:lang w:val="en-US"/>
            </w:rPr>
          </w:pPr>
        </w:p>
        <w:p w14:paraId="34E3FBBD" w14:textId="77777777" w:rsidR="002F30E3" w:rsidRPr="002F30E3" w:rsidRDefault="002F30E3">
          <w:pPr>
            <w:rPr>
              <w:lang w:val="en-US"/>
            </w:rPr>
            <w:sectPr w:rsidR="002F30E3" w:rsidRPr="002F30E3" w:rsidSect="006F3F7C">
              <w:headerReference w:type="default" r:id="rId9"/>
              <w:footerReference w:type="default" r:id="rId10"/>
              <w:headerReference w:type="first" r:id="rId11"/>
              <w:footerReference w:type="first" r:id="rId12"/>
              <w:pgSz w:w="11906" w:h="16838"/>
              <w:pgMar w:top="1417" w:right="1701" w:bottom="1417" w:left="1701" w:header="708" w:footer="708" w:gutter="0"/>
              <w:pgNumType w:fmt="lowerRoman" w:start="1"/>
              <w:cols w:space="708"/>
              <w:titlePg/>
              <w:docGrid w:linePitch="360"/>
            </w:sectPr>
          </w:pPr>
        </w:p>
        <w:p w14:paraId="293D47DF" w14:textId="77777777" w:rsidR="006F3F7C" w:rsidRDefault="006452C6">
          <w:pPr>
            <w:rPr>
              <w:lang w:val="en-US"/>
            </w:rPr>
          </w:pPr>
        </w:p>
      </w:sdtContent>
    </w:sdt>
    <w:p w14:paraId="2EFAF10E" w14:textId="77777777" w:rsidR="006F3F7C"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rPr>
          <w:rFonts w:eastAsiaTheme="minorEastAsia"/>
        </w:rPr>
      </w:sdtEndPr>
      <w:sdtContent>
        <w:p w14:paraId="6BFE8505" w14:textId="77777777" w:rsidR="00906D0A" w:rsidRPr="00F24CA6" w:rsidRDefault="004630B1">
          <w:pPr>
            <w:pStyle w:val="Cabealhodondice"/>
          </w:pPr>
          <w:proofErr w:type="spellStart"/>
          <w:r w:rsidRPr="00F24CA6">
            <w:t>Content</w:t>
          </w:r>
          <w:proofErr w:type="spellEnd"/>
        </w:p>
        <w:p w14:paraId="6D3CE226" w14:textId="77777777" w:rsidR="00B307D5" w:rsidRDefault="00DA3350">
          <w:pPr>
            <w:pStyle w:val="ndice1"/>
            <w:tabs>
              <w:tab w:val="left" w:pos="440"/>
              <w:tab w:val="right" w:leader="dot" w:pos="8494"/>
            </w:tabs>
            <w:rPr>
              <w:noProof/>
            </w:rPr>
          </w:pPr>
          <w:r w:rsidRPr="00895D61">
            <w:rPr>
              <w:lang w:val="en-US"/>
            </w:rPr>
            <w:fldChar w:fldCharType="begin"/>
          </w:r>
          <w:r w:rsidR="00906D0A" w:rsidRPr="00F24CA6">
            <w:instrText xml:space="preserve"> TOC \o "1-3" \h \z \u </w:instrText>
          </w:r>
          <w:r w:rsidRPr="00895D61">
            <w:rPr>
              <w:lang w:val="en-US"/>
            </w:rPr>
            <w:fldChar w:fldCharType="separate"/>
          </w:r>
          <w:hyperlink w:anchor="_Toc356810332" w:history="1">
            <w:r w:rsidR="00B307D5" w:rsidRPr="003D75A4">
              <w:rPr>
                <w:rStyle w:val="Hiperligao"/>
                <w:noProof/>
                <w:lang w:val="en-US"/>
              </w:rPr>
              <w:t>1.</w:t>
            </w:r>
            <w:r w:rsidR="00B307D5">
              <w:rPr>
                <w:noProof/>
              </w:rPr>
              <w:tab/>
            </w:r>
            <w:r w:rsidR="00B307D5" w:rsidRPr="003D75A4">
              <w:rPr>
                <w:rStyle w:val="Hiperligao"/>
                <w:noProof/>
                <w:lang w:val="en-US"/>
              </w:rPr>
              <w:t>Week Activities</w:t>
            </w:r>
            <w:r w:rsidR="00B307D5">
              <w:rPr>
                <w:noProof/>
                <w:webHidden/>
              </w:rPr>
              <w:tab/>
            </w:r>
            <w:r w:rsidR="00B307D5">
              <w:rPr>
                <w:noProof/>
                <w:webHidden/>
              </w:rPr>
              <w:fldChar w:fldCharType="begin"/>
            </w:r>
            <w:r w:rsidR="00B307D5">
              <w:rPr>
                <w:noProof/>
                <w:webHidden/>
              </w:rPr>
              <w:instrText xml:space="preserve"> PAGEREF _Toc356810332 \h </w:instrText>
            </w:r>
            <w:r w:rsidR="00B307D5">
              <w:rPr>
                <w:noProof/>
                <w:webHidden/>
              </w:rPr>
            </w:r>
            <w:r w:rsidR="00B307D5">
              <w:rPr>
                <w:noProof/>
                <w:webHidden/>
              </w:rPr>
              <w:fldChar w:fldCharType="separate"/>
            </w:r>
            <w:r w:rsidR="00B307D5">
              <w:rPr>
                <w:noProof/>
                <w:webHidden/>
              </w:rPr>
              <w:t>1</w:t>
            </w:r>
            <w:r w:rsidR="00B307D5">
              <w:rPr>
                <w:noProof/>
                <w:webHidden/>
              </w:rPr>
              <w:fldChar w:fldCharType="end"/>
            </w:r>
          </w:hyperlink>
        </w:p>
        <w:p w14:paraId="53BCCFC1" w14:textId="77777777" w:rsidR="00B307D5" w:rsidRDefault="00B307D5">
          <w:pPr>
            <w:pStyle w:val="ndice1"/>
            <w:tabs>
              <w:tab w:val="left" w:pos="660"/>
              <w:tab w:val="right" w:leader="dot" w:pos="8494"/>
            </w:tabs>
            <w:rPr>
              <w:noProof/>
            </w:rPr>
          </w:pPr>
          <w:hyperlink w:anchor="_Toc356810333" w:history="1">
            <w:r w:rsidRPr="003D75A4">
              <w:rPr>
                <w:rStyle w:val="Hiperligao"/>
                <w:noProof/>
                <w:lang w:val="en-US"/>
              </w:rPr>
              <w:t>1.1.</w:t>
            </w:r>
            <w:r>
              <w:rPr>
                <w:noProof/>
              </w:rPr>
              <w:tab/>
            </w:r>
            <w:r w:rsidRPr="003D75A4">
              <w:rPr>
                <w:rStyle w:val="Hiperligao"/>
                <w:noProof/>
                <w:lang w:val="en-US"/>
              </w:rPr>
              <w:t>Work Executed</w:t>
            </w:r>
            <w:r>
              <w:rPr>
                <w:noProof/>
                <w:webHidden/>
              </w:rPr>
              <w:tab/>
            </w:r>
            <w:r>
              <w:rPr>
                <w:noProof/>
                <w:webHidden/>
              </w:rPr>
              <w:fldChar w:fldCharType="begin"/>
            </w:r>
            <w:r>
              <w:rPr>
                <w:noProof/>
                <w:webHidden/>
              </w:rPr>
              <w:instrText xml:space="preserve"> PAGEREF _Toc356810333 \h </w:instrText>
            </w:r>
            <w:r>
              <w:rPr>
                <w:noProof/>
                <w:webHidden/>
              </w:rPr>
            </w:r>
            <w:r>
              <w:rPr>
                <w:noProof/>
                <w:webHidden/>
              </w:rPr>
              <w:fldChar w:fldCharType="separate"/>
            </w:r>
            <w:r>
              <w:rPr>
                <w:noProof/>
                <w:webHidden/>
              </w:rPr>
              <w:t>1</w:t>
            </w:r>
            <w:r>
              <w:rPr>
                <w:noProof/>
                <w:webHidden/>
              </w:rPr>
              <w:fldChar w:fldCharType="end"/>
            </w:r>
          </w:hyperlink>
        </w:p>
        <w:p w14:paraId="0D7AF403" w14:textId="77777777" w:rsidR="00B307D5" w:rsidRDefault="00B307D5">
          <w:pPr>
            <w:pStyle w:val="ndice1"/>
            <w:tabs>
              <w:tab w:val="left" w:pos="660"/>
              <w:tab w:val="right" w:leader="dot" w:pos="8494"/>
            </w:tabs>
            <w:rPr>
              <w:noProof/>
            </w:rPr>
          </w:pPr>
          <w:hyperlink w:anchor="_Toc356810334" w:history="1">
            <w:r w:rsidRPr="003D75A4">
              <w:rPr>
                <w:rStyle w:val="Hiperligao"/>
                <w:noProof/>
                <w:lang w:val="en-US"/>
              </w:rPr>
              <w:t>1.2.</w:t>
            </w:r>
            <w:r>
              <w:rPr>
                <w:noProof/>
              </w:rPr>
              <w:tab/>
            </w:r>
            <w:r w:rsidRPr="003D75A4">
              <w:rPr>
                <w:rStyle w:val="Hiperligao"/>
                <w:noProof/>
                <w:lang w:val="en-US"/>
              </w:rPr>
              <w:t>Work Analyses</w:t>
            </w:r>
            <w:r>
              <w:rPr>
                <w:noProof/>
                <w:webHidden/>
              </w:rPr>
              <w:tab/>
            </w:r>
            <w:r>
              <w:rPr>
                <w:noProof/>
                <w:webHidden/>
              </w:rPr>
              <w:fldChar w:fldCharType="begin"/>
            </w:r>
            <w:r>
              <w:rPr>
                <w:noProof/>
                <w:webHidden/>
              </w:rPr>
              <w:instrText xml:space="preserve"> PAGEREF _Toc356810334 \h </w:instrText>
            </w:r>
            <w:r>
              <w:rPr>
                <w:noProof/>
                <w:webHidden/>
              </w:rPr>
            </w:r>
            <w:r>
              <w:rPr>
                <w:noProof/>
                <w:webHidden/>
              </w:rPr>
              <w:fldChar w:fldCharType="separate"/>
            </w:r>
            <w:r>
              <w:rPr>
                <w:noProof/>
                <w:webHidden/>
              </w:rPr>
              <w:t>1</w:t>
            </w:r>
            <w:r>
              <w:rPr>
                <w:noProof/>
                <w:webHidden/>
              </w:rPr>
              <w:fldChar w:fldCharType="end"/>
            </w:r>
          </w:hyperlink>
        </w:p>
        <w:p w14:paraId="40EFC2D9" w14:textId="77777777" w:rsidR="00B307D5" w:rsidRDefault="00B307D5">
          <w:pPr>
            <w:pStyle w:val="ndice1"/>
            <w:tabs>
              <w:tab w:val="left" w:pos="660"/>
              <w:tab w:val="right" w:leader="dot" w:pos="8494"/>
            </w:tabs>
            <w:rPr>
              <w:noProof/>
            </w:rPr>
          </w:pPr>
          <w:hyperlink w:anchor="_Toc356810335" w:history="1">
            <w:r w:rsidRPr="003D75A4">
              <w:rPr>
                <w:rStyle w:val="Hiperligao"/>
                <w:noProof/>
                <w:lang w:val="en-US"/>
              </w:rPr>
              <w:t>1.3.</w:t>
            </w:r>
            <w:r>
              <w:rPr>
                <w:noProof/>
              </w:rPr>
              <w:tab/>
            </w:r>
            <w:r w:rsidRPr="003D75A4">
              <w:rPr>
                <w:rStyle w:val="Hiperligao"/>
                <w:noProof/>
                <w:lang w:val="en-US"/>
              </w:rPr>
              <w:t>Achievements</w:t>
            </w:r>
            <w:r>
              <w:rPr>
                <w:noProof/>
                <w:webHidden/>
              </w:rPr>
              <w:tab/>
            </w:r>
            <w:r>
              <w:rPr>
                <w:noProof/>
                <w:webHidden/>
              </w:rPr>
              <w:fldChar w:fldCharType="begin"/>
            </w:r>
            <w:r>
              <w:rPr>
                <w:noProof/>
                <w:webHidden/>
              </w:rPr>
              <w:instrText xml:space="preserve"> PAGEREF _Toc356810335 \h </w:instrText>
            </w:r>
            <w:r>
              <w:rPr>
                <w:noProof/>
                <w:webHidden/>
              </w:rPr>
            </w:r>
            <w:r>
              <w:rPr>
                <w:noProof/>
                <w:webHidden/>
              </w:rPr>
              <w:fldChar w:fldCharType="separate"/>
            </w:r>
            <w:r>
              <w:rPr>
                <w:noProof/>
                <w:webHidden/>
              </w:rPr>
              <w:t>1</w:t>
            </w:r>
            <w:r>
              <w:rPr>
                <w:noProof/>
                <w:webHidden/>
              </w:rPr>
              <w:fldChar w:fldCharType="end"/>
            </w:r>
          </w:hyperlink>
        </w:p>
        <w:p w14:paraId="4912DBAB" w14:textId="77777777" w:rsidR="00B307D5" w:rsidRDefault="00B307D5">
          <w:pPr>
            <w:pStyle w:val="ndice1"/>
            <w:tabs>
              <w:tab w:val="left" w:pos="440"/>
              <w:tab w:val="right" w:leader="dot" w:pos="8494"/>
            </w:tabs>
            <w:rPr>
              <w:noProof/>
            </w:rPr>
          </w:pPr>
          <w:hyperlink w:anchor="_Toc356810336" w:history="1">
            <w:r w:rsidRPr="003D75A4">
              <w:rPr>
                <w:rStyle w:val="Hiperligao"/>
                <w:noProof/>
                <w:lang w:val="en-US"/>
              </w:rPr>
              <w:t>2.</w:t>
            </w:r>
            <w:r>
              <w:rPr>
                <w:noProof/>
              </w:rPr>
              <w:tab/>
            </w:r>
            <w:r w:rsidRPr="003D75A4">
              <w:rPr>
                <w:rStyle w:val="Hiperligao"/>
                <w:noProof/>
                <w:lang w:val="en-US"/>
              </w:rPr>
              <w:t>Impediments</w:t>
            </w:r>
            <w:r>
              <w:rPr>
                <w:noProof/>
                <w:webHidden/>
              </w:rPr>
              <w:tab/>
            </w:r>
            <w:r>
              <w:rPr>
                <w:noProof/>
                <w:webHidden/>
              </w:rPr>
              <w:fldChar w:fldCharType="begin"/>
            </w:r>
            <w:r>
              <w:rPr>
                <w:noProof/>
                <w:webHidden/>
              </w:rPr>
              <w:instrText xml:space="preserve"> PAGEREF _Toc356810336 \h </w:instrText>
            </w:r>
            <w:r>
              <w:rPr>
                <w:noProof/>
                <w:webHidden/>
              </w:rPr>
            </w:r>
            <w:r>
              <w:rPr>
                <w:noProof/>
                <w:webHidden/>
              </w:rPr>
              <w:fldChar w:fldCharType="separate"/>
            </w:r>
            <w:r>
              <w:rPr>
                <w:noProof/>
                <w:webHidden/>
              </w:rPr>
              <w:t>1</w:t>
            </w:r>
            <w:r>
              <w:rPr>
                <w:noProof/>
                <w:webHidden/>
              </w:rPr>
              <w:fldChar w:fldCharType="end"/>
            </w:r>
          </w:hyperlink>
        </w:p>
        <w:p w14:paraId="73820AFB" w14:textId="77777777" w:rsidR="00B307D5" w:rsidRDefault="00B307D5">
          <w:pPr>
            <w:pStyle w:val="ndice1"/>
            <w:tabs>
              <w:tab w:val="left" w:pos="440"/>
              <w:tab w:val="right" w:leader="dot" w:pos="8494"/>
            </w:tabs>
            <w:rPr>
              <w:noProof/>
            </w:rPr>
          </w:pPr>
          <w:hyperlink w:anchor="_Toc356810337" w:history="1">
            <w:r w:rsidRPr="003D75A4">
              <w:rPr>
                <w:rStyle w:val="Hiperligao"/>
                <w:noProof/>
                <w:lang w:val="en-US"/>
              </w:rPr>
              <w:t>3.</w:t>
            </w:r>
            <w:r>
              <w:rPr>
                <w:noProof/>
              </w:rPr>
              <w:tab/>
            </w:r>
            <w:r w:rsidRPr="003D75A4">
              <w:rPr>
                <w:rStyle w:val="Hiperligao"/>
                <w:noProof/>
                <w:lang w:val="en-US"/>
              </w:rPr>
              <w:t>Plans For Next Week</w:t>
            </w:r>
            <w:r>
              <w:rPr>
                <w:noProof/>
                <w:webHidden/>
              </w:rPr>
              <w:tab/>
            </w:r>
            <w:r>
              <w:rPr>
                <w:noProof/>
                <w:webHidden/>
              </w:rPr>
              <w:fldChar w:fldCharType="begin"/>
            </w:r>
            <w:r>
              <w:rPr>
                <w:noProof/>
                <w:webHidden/>
              </w:rPr>
              <w:instrText xml:space="preserve"> PAGEREF _Toc356810337 \h </w:instrText>
            </w:r>
            <w:r>
              <w:rPr>
                <w:noProof/>
                <w:webHidden/>
              </w:rPr>
            </w:r>
            <w:r>
              <w:rPr>
                <w:noProof/>
                <w:webHidden/>
              </w:rPr>
              <w:fldChar w:fldCharType="separate"/>
            </w:r>
            <w:r>
              <w:rPr>
                <w:noProof/>
                <w:webHidden/>
              </w:rPr>
              <w:t>2</w:t>
            </w:r>
            <w:r>
              <w:rPr>
                <w:noProof/>
                <w:webHidden/>
              </w:rPr>
              <w:fldChar w:fldCharType="end"/>
            </w:r>
          </w:hyperlink>
        </w:p>
        <w:p w14:paraId="5EEC338C" w14:textId="77777777" w:rsidR="00B307D5" w:rsidRDefault="00B307D5">
          <w:pPr>
            <w:pStyle w:val="ndice1"/>
            <w:tabs>
              <w:tab w:val="left" w:pos="440"/>
              <w:tab w:val="right" w:leader="dot" w:pos="8494"/>
            </w:tabs>
            <w:rPr>
              <w:noProof/>
            </w:rPr>
          </w:pPr>
          <w:hyperlink w:anchor="_Toc356810338" w:history="1">
            <w:r w:rsidRPr="003D75A4">
              <w:rPr>
                <w:rStyle w:val="Hiperligao"/>
                <w:noProof/>
                <w:lang w:val="en-US"/>
              </w:rPr>
              <w:t>4.</w:t>
            </w:r>
            <w:r>
              <w:rPr>
                <w:noProof/>
              </w:rPr>
              <w:tab/>
            </w:r>
            <w:r w:rsidRPr="003D75A4">
              <w:rPr>
                <w:rStyle w:val="Hiperligao"/>
                <w:noProof/>
                <w:lang w:val="en-US"/>
              </w:rPr>
              <w:t>Progress</w:t>
            </w:r>
            <w:r>
              <w:rPr>
                <w:noProof/>
                <w:webHidden/>
              </w:rPr>
              <w:tab/>
            </w:r>
            <w:r>
              <w:rPr>
                <w:noProof/>
                <w:webHidden/>
              </w:rPr>
              <w:fldChar w:fldCharType="begin"/>
            </w:r>
            <w:r>
              <w:rPr>
                <w:noProof/>
                <w:webHidden/>
              </w:rPr>
              <w:instrText xml:space="preserve"> PAGEREF _Toc356810338 \h </w:instrText>
            </w:r>
            <w:r>
              <w:rPr>
                <w:noProof/>
                <w:webHidden/>
              </w:rPr>
            </w:r>
            <w:r>
              <w:rPr>
                <w:noProof/>
                <w:webHidden/>
              </w:rPr>
              <w:fldChar w:fldCharType="separate"/>
            </w:r>
            <w:r>
              <w:rPr>
                <w:noProof/>
                <w:webHidden/>
              </w:rPr>
              <w:t>2</w:t>
            </w:r>
            <w:r>
              <w:rPr>
                <w:noProof/>
                <w:webHidden/>
              </w:rPr>
              <w:fldChar w:fldCharType="end"/>
            </w:r>
          </w:hyperlink>
        </w:p>
        <w:p w14:paraId="26825F26" w14:textId="77777777" w:rsidR="00B307D5" w:rsidRDefault="00B307D5">
          <w:pPr>
            <w:pStyle w:val="ndice1"/>
            <w:tabs>
              <w:tab w:val="left" w:pos="660"/>
              <w:tab w:val="right" w:leader="dot" w:pos="8494"/>
            </w:tabs>
            <w:rPr>
              <w:noProof/>
            </w:rPr>
          </w:pPr>
          <w:hyperlink w:anchor="_Toc356810339" w:history="1">
            <w:r w:rsidRPr="003D75A4">
              <w:rPr>
                <w:rStyle w:val="Hiperligao"/>
                <w:noProof/>
                <w:lang w:val="en-US"/>
              </w:rPr>
              <w:t>4.1.</w:t>
            </w:r>
            <w:r>
              <w:rPr>
                <w:noProof/>
              </w:rPr>
              <w:tab/>
            </w:r>
            <w:r w:rsidRPr="003D75A4">
              <w:rPr>
                <w:rStyle w:val="Hiperligao"/>
                <w:noProof/>
                <w:lang w:val="en-US"/>
              </w:rPr>
              <w:t>Earned value and/or Gantt Image</w:t>
            </w:r>
            <w:r>
              <w:rPr>
                <w:noProof/>
                <w:webHidden/>
              </w:rPr>
              <w:tab/>
            </w:r>
            <w:r>
              <w:rPr>
                <w:noProof/>
                <w:webHidden/>
              </w:rPr>
              <w:fldChar w:fldCharType="begin"/>
            </w:r>
            <w:r>
              <w:rPr>
                <w:noProof/>
                <w:webHidden/>
              </w:rPr>
              <w:instrText xml:space="preserve"> PAGEREF _Toc356810339 \h </w:instrText>
            </w:r>
            <w:r>
              <w:rPr>
                <w:noProof/>
                <w:webHidden/>
              </w:rPr>
            </w:r>
            <w:r>
              <w:rPr>
                <w:noProof/>
                <w:webHidden/>
              </w:rPr>
              <w:fldChar w:fldCharType="separate"/>
            </w:r>
            <w:r>
              <w:rPr>
                <w:noProof/>
                <w:webHidden/>
              </w:rPr>
              <w:t>2</w:t>
            </w:r>
            <w:r>
              <w:rPr>
                <w:noProof/>
                <w:webHidden/>
              </w:rPr>
              <w:fldChar w:fldCharType="end"/>
            </w:r>
          </w:hyperlink>
        </w:p>
        <w:p w14:paraId="7288EDBF" w14:textId="77777777" w:rsidR="00B307D5" w:rsidRDefault="00B307D5">
          <w:pPr>
            <w:pStyle w:val="ndice1"/>
            <w:tabs>
              <w:tab w:val="left" w:pos="660"/>
              <w:tab w:val="right" w:leader="dot" w:pos="8494"/>
            </w:tabs>
            <w:rPr>
              <w:noProof/>
            </w:rPr>
          </w:pPr>
          <w:hyperlink w:anchor="_Toc356810340" w:history="1">
            <w:r w:rsidRPr="003D75A4">
              <w:rPr>
                <w:rStyle w:val="Hiperligao"/>
                <w:noProof/>
                <w:lang w:val="en-US"/>
              </w:rPr>
              <w:t>4.2.</w:t>
            </w:r>
            <w:r>
              <w:rPr>
                <w:noProof/>
              </w:rPr>
              <w:tab/>
            </w:r>
            <w:r w:rsidRPr="003D75A4">
              <w:rPr>
                <w:rStyle w:val="Hiperligao"/>
                <w:noProof/>
                <w:lang w:val="en-US"/>
              </w:rPr>
              <w:t>Effort by task</w:t>
            </w:r>
            <w:r>
              <w:rPr>
                <w:noProof/>
                <w:webHidden/>
              </w:rPr>
              <w:tab/>
            </w:r>
            <w:r>
              <w:rPr>
                <w:noProof/>
                <w:webHidden/>
              </w:rPr>
              <w:fldChar w:fldCharType="begin"/>
            </w:r>
            <w:r>
              <w:rPr>
                <w:noProof/>
                <w:webHidden/>
              </w:rPr>
              <w:instrText xml:space="preserve"> PAGEREF _Toc356810340 \h </w:instrText>
            </w:r>
            <w:r>
              <w:rPr>
                <w:noProof/>
                <w:webHidden/>
              </w:rPr>
            </w:r>
            <w:r>
              <w:rPr>
                <w:noProof/>
                <w:webHidden/>
              </w:rPr>
              <w:fldChar w:fldCharType="separate"/>
            </w:r>
            <w:r>
              <w:rPr>
                <w:noProof/>
                <w:webHidden/>
              </w:rPr>
              <w:t>3</w:t>
            </w:r>
            <w:r>
              <w:rPr>
                <w:noProof/>
                <w:webHidden/>
              </w:rPr>
              <w:fldChar w:fldCharType="end"/>
            </w:r>
          </w:hyperlink>
        </w:p>
        <w:p w14:paraId="0A15BA64" w14:textId="77777777" w:rsidR="00B307D5" w:rsidRDefault="00B307D5">
          <w:pPr>
            <w:pStyle w:val="ndice1"/>
            <w:tabs>
              <w:tab w:val="left" w:pos="660"/>
              <w:tab w:val="right" w:leader="dot" w:pos="8494"/>
            </w:tabs>
            <w:rPr>
              <w:noProof/>
            </w:rPr>
          </w:pPr>
          <w:hyperlink w:anchor="_Toc356810341" w:history="1">
            <w:r w:rsidRPr="003D75A4">
              <w:rPr>
                <w:rStyle w:val="Hiperligao"/>
                <w:noProof/>
                <w:lang w:val="en-US"/>
              </w:rPr>
              <w:t>4.3.</w:t>
            </w:r>
            <w:r>
              <w:rPr>
                <w:noProof/>
              </w:rPr>
              <w:tab/>
            </w:r>
            <w:r w:rsidRPr="003D75A4">
              <w:rPr>
                <w:rStyle w:val="Hiperligao"/>
                <w:noProof/>
                <w:lang w:val="en-US"/>
              </w:rPr>
              <w:t>Individual effort</w:t>
            </w:r>
            <w:r>
              <w:rPr>
                <w:noProof/>
                <w:webHidden/>
              </w:rPr>
              <w:tab/>
            </w:r>
            <w:r>
              <w:rPr>
                <w:noProof/>
                <w:webHidden/>
              </w:rPr>
              <w:fldChar w:fldCharType="begin"/>
            </w:r>
            <w:r>
              <w:rPr>
                <w:noProof/>
                <w:webHidden/>
              </w:rPr>
              <w:instrText xml:space="preserve"> PAGEREF _Toc356810341 \h </w:instrText>
            </w:r>
            <w:r>
              <w:rPr>
                <w:noProof/>
                <w:webHidden/>
              </w:rPr>
            </w:r>
            <w:r>
              <w:rPr>
                <w:noProof/>
                <w:webHidden/>
              </w:rPr>
              <w:fldChar w:fldCharType="separate"/>
            </w:r>
            <w:r>
              <w:rPr>
                <w:noProof/>
                <w:webHidden/>
              </w:rPr>
              <w:t>3</w:t>
            </w:r>
            <w:r>
              <w:rPr>
                <w:noProof/>
                <w:webHidden/>
              </w:rPr>
              <w:fldChar w:fldCharType="end"/>
            </w:r>
          </w:hyperlink>
        </w:p>
        <w:p w14:paraId="7E9C477F" w14:textId="77777777" w:rsidR="00B307D5" w:rsidRDefault="00B307D5">
          <w:pPr>
            <w:pStyle w:val="ndice1"/>
            <w:tabs>
              <w:tab w:val="left" w:pos="440"/>
              <w:tab w:val="right" w:leader="dot" w:pos="8494"/>
            </w:tabs>
            <w:rPr>
              <w:noProof/>
            </w:rPr>
          </w:pPr>
          <w:hyperlink w:anchor="_Toc356810342" w:history="1">
            <w:r w:rsidRPr="003D75A4">
              <w:rPr>
                <w:rStyle w:val="Hiperligao"/>
                <w:noProof/>
                <w:lang w:val="en-US"/>
              </w:rPr>
              <w:t>5.</w:t>
            </w:r>
            <w:r>
              <w:rPr>
                <w:noProof/>
              </w:rPr>
              <w:tab/>
            </w:r>
            <w:r w:rsidRPr="003D75A4">
              <w:rPr>
                <w:rStyle w:val="Hiperligao"/>
                <w:noProof/>
                <w:lang w:val="en-US"/>
              </w:rPr>
              <w:t>Individual log</w:t>
            </w:r>
            <w:r>
              <w:rPr>
                <w:noProof/>
                <w:webHidden/>
              </w:rPr>
              <w:tab/>
            </w:r>
            <w:r>
              <w:rPr>
                <w:noProof/>
                <w:webHidden/>
              </w:rPr>
              <w:fldChar w:fldCharType="begin"/>
            </w:r>
            <w:r>
              <w:rPr>
                <w:noProof/>
                <w:webHidden/>
              </w:rPr>
              <w:instrText xml:space="preserve"> PAGEREF _Toc356810342 \h </w:instrText>
            </w:r>
            <w:r>
              <w:rPr>
                <w:noProof/>
                <w:webHidden/>
              </w:rPr>
            </w:r>
            <w:r>
              <w:rPr>
                <w:noProof/>
                <w:webHidden/>
              </w:rPr>
              <w:fldChar w:fldCharType="separate"/>
            </w:r>
            <w:r>
              <w:rPr>
                <w:noProof/>
                <w:webHidden/>
              </w:rPr>
              <w:t>4</w:t>
            </w:r>
            <w:r>
              <w:rPr>
                <w:noProof/>
                <w:webHidden/>
              </w:rPr>
              <w:fldChar w:fldCharType="end"/>
            </w:r>
          </w:hyperlink>
        </w:p>
        <w:p w14:paraId="4D6BB52B" w14:textId="77777777" w:rsidR="00906D0A" w:rsidRPr="00F24CA6" w:rsidRDefault="00DA3350">
          <w:r w:rsidRPr="00895D61">
            <w:rPr>
              <w:lang w:val="en-US"/>
            </w:rPr>
            <w:fldChar w:fldCharType="end"/>
          </w:r>
        </w:p>
      </w:sdtContent>
    </w:sdt>
    <w:p w14:paraId="38122304" w14:textId="77777777" w:rsidR="00906D0A" w:rsidRPr="00B154CA" w:rsidRDefault="004630B1">
      <w:proofErr w:type="spellStart"/>
      <w:r w:rsidRPr="00B154CA">
        <w:rPr>
          <w:rFonts w:asciiTheme="majorHAnsi" w:eastAsiaTheme="majorEastAsia" w:hAnsiTheme="majorHAnsi" w:cstheme="majorBidi"/>
          <w:b/>
          <w:bCs/>
          <w:color w:val="365F91" w:themeColor="accent1" w:themeShade="BF"/>
          <w:sz w:val="28"/>
          <w:szCs w:val="28"/>
        </w:rPr>
        <w:t>Images</w:t>
      </w:r>
      <w:proofErr w:type="spellEnd"/>
    </w:p>
    <w:p w14:paraId="4ED08A8E" w14:textId="77777777" w:rsidR="00B307D5" w:rsidRDefault="00DA3350">
      <w:pPr>
        <w:pStyle w:val="ndicedeilustraes"/>
        <w:tabs>
          <w:tab w:val="right" w:leader="dot" w:pos="8494"/>
        </w:tabs>
        <w:rPr>
          <w:noProof/>
        </w:rPr>
      </w:pPr>
      <w:r w:rsidRPr="00895D61">
        <w:rPr>
          <w:lang w:val="en-US"/>
        </w:rPr>
        <w:fldChar w:fldCharType="begin"/>
      </w:r>
      <w:r w:rsidR="00906D0A" w:rsidRPr="00B154CA">
        <w:instrText xml:space="preserve"> TOC \h \z \c "Figure" </w:instrText>
      </w:r>
      <w:r w:rsidRPr="00895D61">
        <w:rPr>
          <w:lang w:val="en-US"/>
        </w:rPr>
        <w:fldChar w:fldCharType="separate"/>
      </w:r>
      <w:hyperlink w:anchor="_Toc356810329" w:history="1">
        <w:r w:rsidR="00B307D5" w:rsidRPr="00160D0B">
          <w:rPr>
            <w:rStyle w:val="Hiperligao"/>
            <w:noProof/>
            <w:lang w:val="en-US"/>
          </w:rPr>
          <w:t>Figure 1: Earned Value</w:t>
        </w:r>
        <w:r w:rsidR="00B307D5">
          <w:rPr>
            <w:noProof/>
            <w:webHidden/>
          </w:rPr>
          <w:tab/>
        </w:r>
        <w:r w:rsidR="00B307D5">
          <w:rPr>
            <w:noProof/>
            <w:webHidden/>
          </w:rPr>
          <w:fldChar w:fldCharType="begin"/>
        </w:r>
        <w:r w:rsidR="00B307D5">
          <w:rPr>
            <w:noProof/>
            <w:webHidden/>
          </w:rPr>
          <w:instrText xml:space="preserve"> PAGEREF _Toc356810329 \h </w:instrText>
        </w:r>
        <w:r w:rsidR="00B307D5">
          <w:rPr>
            <w:noProof/>
            <w:webHidden/>
          </w:rPr>
        </w:r>
        <w:r w:rsidR="00B307D5">
          <w:rPr>
            <w:noProof/>
            <w:webHidden/>
          </w:rPr>
          <w:fldChar w:fldCharType="separate"/>
        </w:r>
        <w:r w:rsidR="00B307D5">
          <w:rPr>
            <w:noProof/>
            <w:webHidden/>
          </w:rPr>
          <w:t>2</w:t>
        </w:r>
        <w:r w:rsidR="00B307D5">
          <w:rPr>
            <w:noProof/>
            <w:webHidden/>
          </w:rPr>
          <w:fldChar w:fldCharType="end"/>
        </w:r>
      </w:hyperlink>
    </w:p>
    <w:p w14:paraId="316047D9" w14:textId="77777777" w:rsidR="00B307D5" w:rsidRDefault="00B307D5">
      <w:pPr>
        <w:pStyle w:val="ndicedeilustraes"/>
        <w:tabs>
          <w:tab w:val="right" w:leader="dot" w:pos="8494"/>
        </w:tabs>
        <w:rPr>
          <w:noProof/>
        </w:rPr>
      </w:pPr>
      <w:hyperlink w:anchor="_Toc356810330" w:history="1">
        <w:r w:rsidRPr="00160D0B">
          <w:rPr>
            <w:rStyle w:val="Hiperligao"/>
            <w:noProof/>
            <w:lang w:val="en-US"/>
          </w:rPr>
          <w:t>Figure 2: Week effort by task type</w:t>
        </w:r>
        <w:r>
          <w:rPr>
            <w:noProof/>
            <w:webHidden/>
          </w:rPr>
          <w:tab/>
        </w:r>
        <w:r>
          <w:rPr>
            <w:noProof/>
            <w:webHidden/>
          </w:rPr>
          <w:fldChar w:fldCharType="begin"/>
        </w:r>
        <w:r>
          <w:rPr>
            <w:noProof/>
            <w:webHidden/>
          </w:rPr>
          <w:instrText xml:space="preserve"> PAGEREF _Toc356810330 \h </w:instrText>
        </w:r>
        <w:r>
          <w:rPr>
            <w:noProof/>
            <w:webHidden/>
          </w:rPr>
        </w:r>
        <w:r>
          <w:rPr>
            <w:noProof/>
            <w:webHidden/>
          </w:rPr>
          <w:fldChar w:fldCharType="separate"/>
        </w:r>
        <w:r>
          <w:rPr>
            <w:noProof/>
            <w:webHidden/>
          </w:rPr>
          <w:t>3</w:t>
        </w:r>
        <w:r>
          <w:rPr>
            <w:noProof/>
            <w:webHidden/>
          </w:rPr>
          <w:fldChar w:fldCharType="end"/>
        </w:r>
      </w:hyperlink>
    </w:p>
    <w:p w14:paraId="55B116A3" w14:textId="77777777" w:rsidR="00B307D5" w:rsidRDefault="00B307D5">
      <w:pPr>
        <w:pStyle w:val="ndicedeilustraes"/>
        <w:tabs>
          <w:tab w:val="right" w:leader="dot" w:pos="8494"/>
        </w:tabs>
        <w:rPr>
          <w:noProof/>
        </w:rPr>
      </w:pPr>
      <w:hyperlink w:anchor="_Toc356810331" w:history="1">
        <w:r w:rsidRPr="00160D0B">
          <w:rPr>
            <w:rStyle w:val="Hiperligao"/>
            <w:noProof/>
            <w:lang w:val="en-US"/>
          </w:rPr>
          <w:t>Figure 3: Week effort by team member</w:t>
        </w:r>
        <w:r>
          <w:rPr>
            <w:noProof/>
            <w:webHidden/>
          </w:rPr>
          <w:tab/>
        </w:r>
        <w:r>
          <w:rPr>
            <w:noProof/>
            <w:webHidden/>
          </w:rPr>
          <w:fldChar w:fldCharType="begin"/>
        </w:r>
        <w:r>
          <w:rPr>
            <w:noProof/>
            <w:webHidden/>
          </w:rPr>
          <w:instrText xml:space="preserve"> PAGEREF _Toc356810331 \h </w:instrText>
        </w:r>
        <w:r>
          <w:rPr>
            <w:noProof/>
            <w:webHidden/>
          </w:rPr>
        </w:r>
        <w:r>
          <w:rPr>
            <w:noProof/>
            <w:webHidden/>
          </w:rPr>
          <w:fldChar w:fldCharType="separate"/>
        </w:r>
        <w:r>
          <w:rPr>
            <w:noProof/>
            <w:webHidden/>
          </w:rPr>
          <w:t>3</w:t>
        </w:r>
        <w:r>
          <w:rPr>
            <w:noProof/>
            <w:webHidden/>
          </w:rPr>
          <w:fldChar w:fldCharType="end"/>
        </w:r>
      </w:hyperlink>
    </w:p>
    <w:p w14:paraId="4EF12F2D" w14:textId="77777777" w:rsidR="00906D0A" w:rsidRPr="00B154CA" w:rsidRDefault="00DA3350">
      <w:r w:rsidRPr="00895D61">
        <w:rPr>
          <w:lang w:val="en-US"/>
        </w:rPr>
        <w:fldChar w:fldCharType="end"/>
      </w:r>
    </w:p>
    <w:p w14:paraId="15ABB0F6" w14:textId="77777777" w:rsidR="00906D0A" w:rsidRPr="00F24CA6" w:rsidRDefault="004630B1">
      <w:proofErr w:type="spellStart"/>
      <w:r w:rsidRPr="00F24CA6">
        <w:rPr>
          <w:rFonts w:asciiTheme="majorHAnsi" w:eastAsiaTheme="majorEastAsia" w:hAnsiTheme="majorHAnsi" w:cstheme="majorBidi"/>
          <w:b/>
          <w:bCs/>
          <w:color w:val="365F91" w:themeColor="accent1" w:themeShade="BF"/>
          <w:sz w:val="28"/>
          <w:szCs w:val="28"/>
        </w:rPr>
        <w:t>Tables</w:t>
      </w:r>
      <w:proofErr w:type="spellEnd"/>
    </w:p>
    <w:p w14:paraId="11BB0F0C" w14:textId="77777777" w:rsidR="00B307D5" w:rsidRDefault="00DA3350">
      <w:pPr>
        <w:pStyle w:val="ndicedeilustraes"/>
        <w:tabs>
          <w:tab w:val="right" w:leader="dot" w:pos="8494"/>
        </w:tabs>
        <w:rPr>
          <w:noProof/>
        </w:rPr>
      </w:pPr>
      <w:r w:rsidRPr="00895D61">
        <w:rPr>
          <w:lang w:val="en-US"/>
        </w:rPr>
        <w:fldChar w:fldCharType="begin"/>
      </w:r>
      <w:r w:rsidR="00906D0A" w:rsidRPr="00F24CA6">
        <w:instrText xml:space="preserve"> TOC \h \z \c "Table" </w:instrText>
      </w:r>
      <w:r w:rsidRPr="00895D61">
        <w:rPr>
          <w:lang w:val="en-US"/>
        </w:rPr>
        <w:fldChar w:fldCharType="separate"/>
      </w:r>
      <w:hyperlink w:anchor="_Toc356810343" w:history="1">
        <w:r w:rsidR="00B307D5" w:rsidRPr="001A216C">
          <w:rPr>
            <w:rStyle w:val="Hiperligao"/>
            <w:noProof/>
            <w:lang w:val="en-US"/>
          </w:rPr>
          <w:t>Table 1: List of Contributors</w:t>
        </w:r>
        <w:r w:rsidR="00B307D5">
          <w:rPr>
            <w:noProof/>
            <w:webHidden/>
          </w:rPr>
          <w:tab/>
        </w:r>
        <w:r w:rsidR="00B307D5">
          <w:rPr>
            <w:noProof/>
            <w:webHidden/>
          </w:rPr>
          <w:fldChar w:fldCharType="begin"/>
        </w:r>
        <w:r w:rsidR="00B307D5">
          <w:rPr>
            <w:noProof/>
            <w:webHidden/>
          </w:rPr>
          <w:instrText xml:space="preserve"> PAGEREF _Toc356810343 \h </w:instrText>
        </w:r>
        <w:r w:rsidR="00B307D5">
          <w:rPr>
            <w:noProof/>
            <w:webHidden/>
          </w:rPr>
        </w:r>
        <w:r w:rsidR="00B307D5">
          <w:rPr>
            <w:noProof/>
            <w:webHidden/>
          </w:rPr>
          <w:fldChar w:fldCharType="separate"/>
        </w:r>
        <w:r w:rsidR="00B307D5">
          <w:rPr>
            <w:noProof/>
            <w:webHidden/>
          </w:rPr>
          <w:t>ii</w:t>
        </w:r>
        <w:r w:rsidR="00B307D5">
          <w:rPr>
            <w:noProof/>
            <w:webHidden/>
          </w:rPr>
          <w:fldChar w:fldCharType="end"/>
        </w:r>
      </w:hyperlink>
    </w:p>
    <w:p w14:paraId="503CEB7E" w14:textId="77777777" w:rsidR="00B307D5" w:rsidRDefault="00B307D5">
      <w:pPr>
        <w:pStyle w:val="ndicedeilustraes"/>
        <w:tabs>
          <w:tab w:val="right" w:leader="dot" w:pos="8494"/>
        </w:tabs>
        <w:rPr>
          <w:noProof/>
        </w:rPr>
      </w:pPr>
      <w:hyperlink w:anchor="_Toc356810344" w:history="1">
        <w:r w:rsidRPr="001A216C">
          <w:rPr>
            <w:rStyle w:val="Hiperligao"/>
            <w:noProof/>
            <w:lang w:val="en-US"/>
          </w:rPr>
          <w:t>Table 2: Version history</w:t>
        </w:r>
        <w:r>
          <w:rPr>
            <w:noProof/>
            <w:webHidden/>
          </w:rPr>
          <w:tab/>
        </w:r>
        <w:r>
          <w:rPr>
            <w:noProof/>
            <w:webHidden/>
          </w:rPr>
          <w:fldChar w:fldCharType="begin"/>
        </w:r>
        <w:r>
          <w:rPr>
            <w:noProof/>
            <w:webHidden/>
          </w:rPr>
          <w:instrText xml:space="preserve"> PAGEREF _Toc356810344 \h </w:instrText>
        </w:r>
        <w:r>
          <w:rPr>
            <w:noProof/>
            <w:webHidden/>
          </w:rPr>
        </w:r>
        <w:r>
          <w:rPr>
            <w:noProof/>
            <w:webHidden/>
          </w:rPr>
          <w:fldChar w:fldCharType="separate"/>
        </w:r>
        <w:r>
          <w:rPr>
            <w:noProof/>
            <w:webHidden/>
          </w:rPr>
          <w:t>ii</w:t>
        </w:r>
        <w:r>
          <w:rPr>
            <w:noProof/>
            <w:webHidden/>
          </w:rPr>
          <w:fldChar w:fldCharType="end"/>
        </w:r>
      </w:hyperlink>
    </w:p>
    <w:p w14:paraId="4C231A16" w14:textId="77777777" w:rsidR="00B307D5" w:rsidRDefault="00B307D5">
      <w:pPr>
        <w:pStyle w:val="ndicedeilustraes"/>
        <w:tabs>
          <w:tab w:val="right" w:leader="dot" w:pos="8494"/>
        </w:tabs>
        <w:rPr>
          <w:noProof/>
        </w:rPr>
      </w:pPr>
      <w:hyperlink w:anchor="_Toc356810345" w:history="1">
        <w:r w:rsidRPr="001A216C">
          <w:rPr>
            <w:rStyle w:val="Hiperligao"/>
            <w:noProof/>
            <w:lang w:val="en-US"/>
          </w:rPr>
          <w:t>Table 3: Log of individual effort</w:t>
        </w:r>
        <w:r>
          <w:rPr>
            <w:noProof/>
            <w:webHidden/>
          </w:rPr>
          <w:tab/>
        </w:r>
        <w:r>
          <w:rPr>
            <w:noProof/>
            <w:webHidden/>
          </w:rPr>
          <w:fldChar w:fldCharType="begin"/>
        </w:r>
        <w:r>
          <w:rPr>
            <w:noProof/>
            <w:webHidden/>
          </w:rPr>
          <w:instrText xml:space="preserve"> PAGEREF _Toc356810345 \h </w:instrText>
        </w:r>
        <w:r>
          <w:rPr>
            <w:noProof/>
            <w:webHidden/>
          </w:rPr>
        </w:r>
        <w:r>
          <w:rPr>
            <w:noProof/>
            <w:webHidden/>
          </w:rPr>
          <w:fldChar w:fldCharType="separate"/>
        </w:r>
        <w:r>
          <w:rPr>
            <w:noProof/>
            <w:webHidden/>
          </w:rPr>
          <w:t>4</w:t>
        </w:r>
        <w:r>
          <w:rPr>
            <w:noProof/>
            <w:webHidden/>
          </w:rPr>
          <w:fldChar w:fldCharType="end"/>
        </w:r>
      </w:hyperlink>
    </w:p>
    <w:p w14:paraId="5FC1E81D" w14:textId="77777777" w:rsidR="00895D61" w:rsidRPr="00F24CA6" w:rsidRDefault="00DA3350">
      <w:r w:rsidRPr="00895D61">
        <w:rPr>
          <w:lang w:val="en-US"/>
        </w:rPr>
        <w:fldChar w:fldCharType="end"/>
      </w:r>
    </w:p>
    <w:p w14:paraId="2CF283E4" w14:textId="77777777" w:rsidR="00906D0A" w:rsidRPr="00F24CA6" w:rsidRDefault="00906D0A">
      <w:r w:rsidRPr="00F24CA6">
        <w:br w:type="page"/>
      </w:r>
    </w:p>
    <w:p w14:paraId="6EBA961F" w14:textId="77777777" w:rsidR="00906D0A" w:rsidRDefault="00906D0A"/>
    <w:tbl>
      <w:tblPr>
        <w:tblStyle w:val="Tabelacomgrelha"/>
        <w:tblW w:w="9606" w:type="dxa"/>
        <w:tblLook w:val="04A0" w:firstRow="1" w:lastRow="0" w:firstColumn="1" w:lastColumn="0" w:noHBand="0" w:noVBand="1"/>
      </w:tblPr>
      <w:tblGrid>
        <w:gridCol w:w="1668"/>
        <w:gridCol w:w="2268"/>
        <w:gridCol w:w="3260"/>
        <w:gridCol w:w="2410"/>
      </w:tblGrid>
      <w:tr w:rsidR="0071045A" w:rsidRPr="00895D61" w14:paraId="2680693A" w14:textId="77777777" w:rsidTr="0071045A">
        <w:tc>
          <w:tcPr>
            <w:tcW w:w="9606" w:type="dxa"/>
            <w:gridSpan w:val="4"/>
          </w:tcPr>
          <w:p w14:paraId="071E0A5E" w14:textId="77777777" w:rsidR="0071045A" w:rsidRPr="006623B7" w:rsidRDefault="0071045A" w:rsidP="006452C6">
            <w:pPr>
              <w:rPr>
                <w:b/>
                <w:sz w:val="24"/>
                <w:szCs w:val="24"/>
                <w:lang w:val="en-US"/>
              </w:rPr>
            </w:pPr>
            <w:r w:rsidRPr="006623B7">
              <w:rPr>
                <w:b/>
                <w:sz w:val="24"/>
                <w:szCs w:val="24"/>
                <w:lang w:val="en-US"/>
              </w:rPr>
              <w:t>Authors and Contributors</w:t>
            </w:r>
          </w:p>
        </w:tc>
      </w:tr>
      <w:tr w:rsidR="0071045A" w:rsidRPr="00895D61" w14:paraId="0B40BB21" w14:textId="77777777" w:rsidTr="003B5E03">
        <w:tc>
          <w:tcPr>
            <w:tcW w:w="1668" w:type="dxa"/>
            <w:vAlign w:val="center"/>
          </w:tcPr>
          <w:p w14:paraId="2751AEF0" w14:textId="77777777" w:rsidR="0071045A" w:rsidRPr="006623B7" w:rsidRDefault="0071045A" w:rsidP="0071045A">
            <w:pPr>
              <w:jc w:val="center"/>
              <w:rPr>
                <w:b/>
                <w:sz w:val="24"/>
                <w:szCs w:val="24"/>
                <w:lang w:val="en-US"/>
              </w:rPr>
            </w:pPr>
            <w:r w:rsidRPr="006623B7">
              <w:rPr>
                <w:b/>
                <w:sz w:val="24"/>
                <w:szCs w:val="24"/>
                <w:lang w:val="en-US"/>
              </w:rPr>
              <w:t>Date</w:t>
            </w:r>
          </w:p>
        </w:tc>
        <w:tc>
          <w:tcPr>
            <w:tcW w:w="2268" w:type="dxa"/>
            <w:vAlign w:val="center"/>
          </w:tcPr>
          <w:p w14:paraId="03B0F100" w14:textId="77777777" w:rsidR="0071045A" w:rsidRPr="006623B7" w:rsidRDefault="0071045A" w:rsidP="0071045A">
            <w:pPr>
              <w:jc w:val="center"/>
              <w:rPr>
                <w:b/>
                <w:sz w:val="24"/>
                <w:szCs w:val="24"/>
                <w:lang w:val="en-US"/>
              </w:rPr>
            </w:pPr>
            <w:r w:rsidRPr="006623B7">
              <w:rPr>
                <w:b/>
                <w:sz w:val="24"/>
                <w:szCs w:val="24"/>
                <w:lang w:val="en-US"/>
              </w:rPr>
              <w:t>Name</w:t>
            </w:r>
          </w:p>
        </w:tc>
        <w:tc>
          <w:tcPr>
            <w:tcW w:w="3260" w:type="dxa"/>
            <w:vAlign w:val="center"/>
          </w:tcPr>
          <w:p w14:paraId="361A4F3D" w14:textId="77777777" w:rsidR="0071045A" w:rsidRPr="006623B7" w:rsidRDefault="0071045A" w:rsidP="0071045A">
            <w:pPr>
              <w:jc w:val="center"/>
              <w:rPr>
                <w:b/>
                <w:sz w:val="24"/>
                <w:szCs w:val="24"/>
                <w:lang w:val="en-US"/>
              </w:rPr>
            </w:pPr>
            <w:r w:rsidRPr="006623B7">
              <w:rPr>
                <w:b/>
                <w:sz w:val="24"/>
                <w:szCs w:val="24"/>
                <w:lang w:val="en-US"/>
              </w:rPr>
              <w:t>Contacts</w:t>
            </w:r>
          </w:p>
        </w:tc>
        <w:tc>
          <w:tcPr>
            <w:tcW w:w="2410" w:type="dxa"/>
            <w:vAlign w:val="center"/>
          </w:tcPr>
          <w:p w14:paraId="2A5EA084" w14:textId="77777777" w:rsidR="0071045A" w:rsidRPr="006623B7" w:rsidRDefault="0071045A" w:rsidP="0071045A">
            <w:pPr>
              <w:jc w:val="center"/>
              <w:rPr>
                <w:b/>
                <w:sz w:val="24"/>
                <w:szCs w:val="24"/>
                <w:lang w:val="en-US"/>
              </w:rPr>
            </w:pPr>
            <w:r w:rsidRPr="006623B7">
              <w:rPr>
                <w:b/>
                <w:sz w:val="24"/>
                <w:szCs w:val="24"/>
                <w:lang w:val="en-US"/>
              </w:rPr>
              <w:t>Contribution</w:t>
            </w:r>
          </w:p>
        </w:tc>
      </w:tr>
      <w:tr w:rsidR="008D2DFD" w:rsidRPr="007511CC" w14:paraId="6E0D2F43" w14:textId="77777777" w:rsidTr="003B5E03">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Content>
              <w:p w14:paraId="4D5785ED" w14:textId="7495152A" w:rsidR="008D2DFD" w:rsidRPr="007511CC" w:rsidRDefault="004F5728" w:rsidP="008D2DFD">
                <w:pPr>
                  <w:pStyle w:val="SemEspaamento"/>
                  <w:jc w:val="center"/>
                  <w:rPr>
                    <w:rFonts w:eastAsiaTheme="minorHAnsi"/>
                    <w:color w:val="4F81BD" w:themeColor="accent1"/>
                    <w:lang w:val="en-US"/>
                  </w:rPr>
                </w:pPr>
                <w:r>
                  <w:t>18-05-2013</w:t>
                </w:r>
              </w:p>
            </w:sdtContent>
          </w:sdt>
        </w:tc>
        <w:tc>
          <w:tcPr>
            <w:tcW w:w="2268" w:type="dxa"/>
            <w:vAlign w:val="center"/>
          </w:tcPr>
          <w:p w14:paraId="31B9C3FE" w14:textId="77777777" w:rsidR="008D2DFD" w:rsidRPr="007511CC" w:rsidRDefault="008D2DFD" w:rsidP="008D2DFD">
            <w:pPr>
              <w:jc w:val="center"/>
              <w:rPr>
                <w:lang w:val="en-US"/>
              </w:rPr>
            </w:pPr>
            <w:r w:rsidRPr="007511CC">
              <w:rPr>
                <w:lang w:val="en-US"/>
              </w:rPr>
              <w:t>Filipe Brandão</w:t>
            </w:r>
          </w:p>
        </w:tc>
        <w:tc>
          <w:tcPr>
            <w:tcW w:w="3260" w:type="dxa"/>
            <w:vAlign w:val="center"/>
          </w:tcPr>
          <w:p w14:paraId="3EA0BA85" w14:textId="77777777" w:rsidR="008D2DFD" w:rsidRPr="007511CC" w:rsidRDefault="008D2DFD" w:rsidP="008D2DFD">
            <w:pPr>
              <w:jc w:val="center"/>
              <w:rPr>
                <w:lang w:val="en-US"/>
              </w:rPr>
            </w:pPr>
            <w:r w:rsidRPr="007511CC">
              <w:rPr>
                <w:lang w:val="en-US"/>
              </w:rPr>
              <w:t>a21180276@alunos.isec.pt</w:t>
            </w:r>
          </w:p>
        </w:tc>
        <w:tc>
          <w:tcPr>
            <w:tcW w:w="2410" w:type="dxa"/>
            <w:vAlign w:val="center"/>
          </w:tcPr>
          <w:p w14:paraId="37205297" w14:textId="77777777" w:rsidR="008D2DFD" w:rsidRPr="007511CC" w:rsidRDefault="008D2DFD" w:rsidP="008D2DFD">
            <w:pPr>
              <w:jc w:val="center"/>
              <w:rPr>
                <w:lang w:val="en-US"/>
              </w:rPr>
            </w:pPr>
            <w:r w:rsidRPr="007511CC">
              <w:rPr>
                <w:lang w:val="en-US"/>
              </w:rPr>
              <w:t>Author</w:t>
            </w:r>
          </w:p>
        </w:tc>
      </w:tr>
      <w:tr w:rsidR="008E4CC4" w:rsidRPr="007511CC" w14:paraId="2BFE4D17" w14:textId="77777777" w:rsidTr="006452C6">
        <w:tc>
          <w:tcPr>
            <w:tcW w:w="1668" w:type="dxa"/>
            <w:vAlign w:val="center"/>
          </w:tcPr>
          <w:p w14:paraId="750F0F2D" w14:textId="5123BB21" w:rsidR="008E4CC4" w:rsidRDefault="008E4CC4" w:rsidP="006452C6">
            <w:pPr>
              <w:pStyle w:val="SemEspaamento"/>
              <w:jc w:val="center"/>
            </w:pPr>
          </w:p>
        </w:tc>
        <w:tc>
          <w:tcPr>
            <w:tcW w:w="2268" w:type="dxa"/>
            <w:vAlign w:val="center"/>
          </w:tcPr>
          <w:p w14:paraId="5DC62AE1" w14:textId="2BC429ED" w:rsidR="008E4CC4" w:rsidRPr="007511CC" w:rsidRDefault="008E4CC4" w:rsidP="006452C6">
            <w:pPr>
              <w:jc w:val="center"/>
              <w:rPr>
                <w:lang w:val="en-US"/>
              </w:rPr>
            </w:pPr>
          </w:p>
        </w:tc>
        <w:tc>
          <w:tcPr>
            <w:tcW w:w="3260" w:type="dxa"/>
            <w:vAlign w:val="center"/>
          </w:tcPr>
          <w:p w14:paraId="1667EB8F" w14:textId="2FF02B91" w:rsidR="008E4CC4" w:rsidRPr="007511CC" w:rsidRDefault="008E4CC4" w:rsidP="008E4CC4">
            <w:pPr>
              <w:jc w:val="center"/>
              <w:rPr>
                <w:lang w:val="en-US"/>
              </w:rPr>
            </w:pPr>
          </w:p>
        </w:tc>
        <w:tc>
          <w:tcPr>
            <w:tcW w:w="2410" w:type="dxa"/>
            <w:vAlign w:val="center"/>
          </w:tcPr>
          <w:p w14:paraId="2BC47D0E" w14:textId="7B240567" w:rsidR="008E4CC4" w:rsidRPr="007511CC" w:rsidRDefault="008E4CC4" w:rsidP="006452C6">
            <w:pPr>
              <w:jc w:val="center"/>
              <w:rPr>
                <w:lang w:val="en-US"/>
              </w:rPr>
            </w:pPr>
          </w:p>
        </w:tc>
      </w:tr>
      <w:tr w:rsidR="00A062DB" w:rsidRPr="007511CC" w14:paraId="4F843CD7" w14:textId="77777777" w:rsidTr="003B5E03">
        <w:tc>
          <w:tcPr>
            <w:tcW w:w="1668" w:type="dxa"/>
            <w:vAlign w:val="center"/>
          </w:tcPr>
          <w:p w14:paraId="629D297D" w14:textId="77777777" w:rsidR="00A062DB" w:rsidRDefault="00A062DB" w:rsidP="008D2DFD">
            <w:pPr>
              <w:pStyle w:val="SemEspaamento"/>
              <w:jc w:val="center"/>
            </w:pPr>
          </w:p>
        </w:tc>
        <w:tc>
          <w:tcPr>
            <w:tcW w:w="2268" w:type="dxa"/>
            <w:vAlign w:val="center"/>
          </w:tcPr>
          <w:p w14:paraId="424D7F6B" w14:textId="77777777" w:rsidR="00A062DB" w:rsidRPr="007511CC" w:rsidRDefault="00A062DB" w:rsidP="008D2DFD">
            <w:pPr>
              <w:jc w:val="center"/>
              <w:rPr>
                <w:lang w:val="en-US"/>
              </w:rPr>
            </w:pPr>
          </w:p>
        </w:tc>
        <w:tc>
          <w:tcPr>
            <w:tcW w:w="3260" w:type="dxa"/>
            <w:vAlign w:val="center"/>
          </w:tcPr>
          <w:p w14:paraId="321E1200" w14:textId="77777777" w:rsidR="00A062DB" w:rsidRPr="007511CC" w:rsidRDefault="00A062DB" w:rsidP="008D2DFD">
            <w:pPr>
              <w:jc w:val="center"/>
              <w:rPr>
                <w:lang w:val="en-US"/>
              </w:rPr>
            </w:pPr>
          </w:p>
        </w:tc>
        <w:tc>
          <w:tcPr>
            <w:tcW w:w="2410" w:type="dxa"/>
            <w:vAlign w:val="center"/>
          </w:tcPr>
          <w:p w14:paraId="46A55394" w14:textId="77777777" w:rsidR="00A062DB" w:rsidRPr="007511CC" w:rsidRDefault="00A062DB" w:rsidP="008D2DFD">
            <w:pPr>
              <w:jc w:val="center"/>
              <w:rPr>
                <w:lang w:val="en-US"/>
              </w:rPr>
            </w:pPr>
          </w:p>
        </w:tc>
      </w:tr>
      <w:tr w:rsidR="00A062DB" w:rsidRPr="007511CC" w14:paraId="513A5677" w14:textId="77777777" w:rsidTr="003B5E03">
        <w:tc>
          <w:tcPr>
            <w:tcW w:w="1668" w:type="dxa"/>
            <w:vAlign w:val="center"/>
          </w:tcPr>
          <w:p w14:paraId="1F1EE969" w14:textId="77777777" w:rsidR="00A062DB" w:rsidRDefault="00A062DB" w:rsidP="008D2DFD">
            <w:pPr>
              <w:pStyle w:val="SemEspaamento"/>
              <w:jc w:val="center"/>
            </w:pPr>
          </w:p>
        </w:tc>
        <w:tc>
          <w:tcPr>
            <w:tcW w:w="2268" w:type="dxa"/>
            <w:vAlign w:val="center"/>
          </w:tcPr>
          <w:p w14:paraId="7FED2ACC" w14:textId="77777777" w:rsidR="00A062DB" w:rsidRPr="007511CC" w:rsidRDefault="00A062DB" w:rsidP="008D2DFD">
            <w:pPr>
              <w:jc w:val="center"/>
              <w:rPr>
                <w:lang w:val="en-US"/>
              </w:rPr>
            </w:pPr>
          </w:p>
        </w:tc>
        <w:tc>
          <w:tcPr>
            <w:tcW w:w="3260" w:type="dxa"/>
            <w:vAlign w:val="center"/>
          </w:tcPr>
          <w:p w14:paraId="488FC327" w14:textId="77777777" w:rsidR="00A062DB" w:rsidRPr="007511CC" w:rsidRDefault="00A062DB" w:rsidP="008D2DFD">
            <w:pPr>
              <w:jc w:val="center"/>
              <w:rPr>
                <w:lang w:val="en-US"/>
              </w:rPr>
            </w:pPr>
          </w:p>
        </w:tc>
        <w:tc>
          <w:tcPr>
            <w:tcW w:w="2410" w:type="dxa"/>
            <w:vAlign w:val="center"/>
          </w:tcPr>
          <w:p w14:paraId="4E3E9080" w14:textId="77777777" w:rsidR="00A062DB" w:rsidRPr="007511CC" w:rsidRDefault="00A062DB" w:rsidP="008D2DFD">
            <w:pPr>
              <w:jc w:val="center"/>
              <w:rPr>
                <w:lang w:val="en-US"/>
              </w:rPr>
            </w:pPr>
          </w:p>
        </w:tc>
      </w:tr>
      <w:tr w:rsidR="00A062DB" w:rsidRPr="007511CC" w14:paraId="796518E2" w14:textId="77777777" w:rsidTr="003B5E03">
        <w:tc>
          <w:tcPr>
            <w:tcW w:w="1668" w:type="dxa"/>
            <w:vAlign w:val="center"/>
          </w:tcPr>
          <w:p w14:paraId="4613F683" w14:textId="77777777" w:rsidR="00A062DB" w:rsidRDefault="00A062DB" w:rsidP="008D2DFD">
            <w:pPr>
              <w:pStyle w:val="SemEspaamento"/>
              <w:jc w:val="center"/>
            </w:pPr>
          </w:p>
        </w:tc>
        <w:tc>
          <w:tcPr>
            <w:tcW w:w="2268" w:type="dxa"/>
            <w:vAlign w:val="center"/>
          </w:tcPr>
          <w:p w14:paraId="06E4CCEB" w14:textId="77777777" w:rsidR="00A062DB" w:rsidRPr="007511CC" w:rsidRDefault="00A062DB" w:rsidP="008D2DFD">
            <w:pPr>
              <w:jc w:val="center"/>
              <w:rPr>
                <w:lang w:val="en-US"/>
              </w:rPr>
            </w:pPr>
          </w:p>
        </w:tc>
        <w:tc>
          <w:tcPr>
            <w:tcW w:w="3260" w:type="dxa"/>
            <w:vAlign w:val="center"/>
          </w:tcPr>
          <w:p w14:paraId="1296183C" w14:textId="77777777" w:rsidR="00A062DB" w:rsidRPr="007511CC" w:rsidRDefault="00A062DB" w:rsidP="008D2DFD">
            <w:pPr>
              <w:jc w:val="center"/>
              <w:rPr>
                <w:lang w:val="en-US"/>
              </w:rPr>
            </w:pPr>
          </w:p>
        </w:tc>
        <w:tc>
          <w:tcPr>
            <w:tcW w:w="2410" w:type="dxa"/>
            <w:vAlign w:val="center"/>
          </w:tcPr>
          <w:p w14:paraId="232C6681" w14:textId="77777777" w:rsidR="00A062DB" w:rsidRPr="007511CC" w:rsidRDefault="00A062DB" w:rsidP="008D2DFD">
            <w:pPr>
              <w:jc w:val="center"/>
              <w:rPr>
                <w:lang w:val="en-US"/>
              </w:rPr>
            </w:pPr>
          </w:p>
        </w:tc>
      </w:tr>
    </w:tbl>
    <w:p w14:paraId="367894E2" w14:textId="77777777" w:rsidR="0071045A" w:rsidRPr="00930989" w:rsidRDefault="0071045A" w:rsidP="0071045A">
      <w:pPr>
        <w:pStyle w:val="Legenda"/>
        <w:rPr>
          <w:lang w:val="en-US"/>
        </w:rPr>
      </w:pPr>
      <w:bookmarkStart w:id="0" w:name="_Toc356810343"/>
      <w:r w:rsidRPr="00930989">
        <w:rPr>
          <w:lang w:val="en-US"/>
        </w:rPr>
        <w:t xml:space="preserve">Table </w:t>
      </w:r>
      <w:r w:rsidR="00DA3350" w:rsidRPr="00930989">
        <w:rPr>
          <w:lang w:val="en-US"/>
        </w:rPr>
        <w:fldChar w:fldCharType="begin"/>
      </w:r>
      <w:r w:rsidR="007E6EDA" w:rsidRPr="00930989">
        <w:rPr>
          <w:lang w:val="en-US"/>
        </w:rPr>
        <w:instrText xml:space="preserve"> SEQ Table \* ARABIC </w:instrText>
      </w:r>
      <w:r w:rsidR="00DA3350" w:rsidRPr="00930989">
        <w:rPr>
          <w:lang w:val="en-US"/>
        </w:rPr>
        <w:fldChar w:fldCharType="separate"/>
      </w:r>
      <w:r w:rsidR="006D0389">
        <w:rPr>
          <w:noProof/>
          <w:lang w:val="en-US"/>
        </w:rPr>
        <w:t>1</w:t>
      </w:r>
      <w:r w:rsidR="00DA3350" w:rsidRPr="00930989">
        <w:rPr>
          <w:noProof/>
          <w:lang w:val="en-US"/>
        </w:rPr>
        <w:fldChar w:fldCharType="end"/>
      </w:r>
      <w:r w:rsidRPr="00930989">
        <w:rPr>
          <w:lang w:val="en-US"/>
        </w:rPr>
        <w:t xml:space="preserve">: List of </w:t>
      </w:r>
      <w:r w:rsidR="00930989" w:rsidRPr="00930989">
        <w:rPr>
          <w:lang w:val="en-US"/>
        </w:rPr>
        <w:t>Contributors</w:t>
      </w:r>
      <w:bookmarkEnd w:id="0"/>
    </w:p>
    <w:p w14:paraId="4AF46277" w14:textId="77777777" w:rsidR="0071045A" w:rsidRPr="0071045A" w:rsidRDefault="0071045A">
      <w:pPr>
        <w:rPr>
          <w:lang w:val="en-US"/>
        </w:rPr>
      </w:pPr>
    </w:p>
    <w:tbl>
      <w:tblPr>
        <w:tblStyle w:val="Tabelacomgrelha"/>
        <w:tblW w:w="9607" w:type="dxa"/>
        <w:tblLook w:val="04A0" w:firstRow="1" w:lastRow="0" w:firstColumn="1" w:lastColumn="0" w:noHBand="0" w:noVBand="1"/>
      </w:tblPr>
      <w:tblGrid>
        <w:gridCol w:w="1384"/>
        <w:gridCol w:w="2268"/>
        <w:gridCol w:w="1701"/>
        <w:gridCol w:w="992"/>
        <w:gridCol w:w="1418"/>
        <w:gridCol w:w="1844"/>
      </w:tblGrid>
      <w:tr w:rsidR="0071045A" w:rsidRPr="0071045A" w14:paraId="67952745" w14:textId="77777777" w:rsidTr="006452C6">
        <w:tc>
          <w:tcPr>
            <w:tcW w:w="9607" w:type="dxa"/>
            <w:gridSpan w:val="6"/>
          </w:tcPr>
          <w:p w14:paraId="1C724A32" w14:textId="77777777" w:rsidR="0071045A" w:rsidRPr="0071045A" w:rsidRDefault="0071045A" w:rsidP="006452C6">
            <w:pPr>
              <w:rPr>
                <w:b/>
                <w:sz w:val="24"/>
                <w:szCs w:val="24"/>
                <w:lang w:val="en-US"/>
              </w:rPr>
            </w:pPr>
            <w:r w:rsidRPr="0071045A">
              <w:rPr>
                <w:b/>
                <w:sz w:val="24"/>
                <w:szCs w:val="24"/>
                <w:lang w:val="en-US"/>
              </w:rPr>
              <w:t>Revision History</w:t>
            </w:r>
          </w:p>
        </w:tc>
      </w:tr>
      <w:tr w:rsidR="00F24CA6" w:rsidRPr="0071045A" w14:paraId="48DE001E" w14:textId="77777777" w:rsidTr="00B154CA">
        <w:tc>
          <w:tcPr>
            <w:tcW w:w="1384" w:type="dxa"/>
            <w:vAlign w:val="center"/>
          </w:tcPr>
          <w:p w14:paraId="60106A5D" w14:textId="77777777" w:rsidR="00F24CA6" w:rsidRPr="0071045A" w:rsidRDefault="00F24CA6" w:rsidP="0071045A">
            <w:pPr>
              <w:jc w:val="center"/>
              <w:rPr>
                <w:b/>
                <w:sz w:val="24"/>
                <w:szCs w:val="24"/>
                <w:lang w:val="en-US"/>
              </w:rPr>
            </w:pPr>
            <w:r w:rsidRPr="0071045A">
              <w:rPr>
                <w:b/>
                <w:sz w:val="24"/>
                <w:szCs w:val="24"/>
                <w:lang w:val="en-US"/>
              </w:rPr>
              <w:t>Date</w:t>
            </w:r>
          </w:p>
        </w:tc>
        <w:tc>
          <w:tcPr>
            <w:tcW w:w="2268" w:type="dxa"/>
            <w:vAlign w:val="center"/>
          </w:tcPr>
          <w:p w14:paraId="70CD6BFE" w14:textId="77777777" w:rsidR="00F24CA6" w:rsidRPr="0071045A" w:rsidRDefault="00F24CA6" w:rsidP="0071045A">
            <w:pPr>
              <w:jc w:val="center"/>
              <w:rPr>
                <w:b/>
                <w:sz w:val="24"/>
                <w:szCs w:val="24"/>
                <w:lang w:val="en-US"/>
              </w:rPr>
            </w:pPr>
            <w:r w:rsidRPr="0071045A">
              <w:rPr>
                <w:b/>
                <w:sz w:val="24"/>
                <w:szCs w:val="24"/>
                <w:lang w:val="en-US"/>
              </w:rPr>
              <w:t>Description</w:t>
            </w:r>
          </w:p>
        </w:tc>
        <w:tc>
          <w:tcPr>
            <w:tcW w:w="1701" w:type="dxa"/>
            <w:vAlign w:val="center"/>
          </w:tcPr>
          <w:p w14:paraId="13B4D2EE" w14:textId="77777777" w:rsidR="00F24CA6" w:rsidRPr="0071045A" w:rsidRDefault="00F24CA6" w:rsidP="0071045A">
            <w:pPr>
              <w:jc w:val="center"/>
              <w:rPr>
                <w:b/>
                <w:sz w:val="24"/>
                <w:szCs w:val="24"/>
                <w:lang w:val="en-US"/>
              </w:rPr>
            </w:pPr>
            <w:r w:rsidRPr="0071045A">
              <w:rPr>
                <w:b/>
                <w:sz w:val="24"/>
                <w:szCs w:val="24"/>
                <w:lang w:val="en-US"/>
              </w:rPr>
              <w:t>Author</w:t>
            </w:r>
          </w:p>
        </w:tc>
        <w:tc>
          <w:tcPr>
            <w:tcW w:w="992" w:type="dxa"/>
            <w:vAlign w:val="center"/>
          </w:tcPr>
          <w:p w14:paraId="1B0CBE6B" w14:textId="77777777" w:rsidR="00F24CA6" w:rsidRPr="0071045A" w:rsidRDefault="00F24CA6" w:rsidP="0071045A">
            <w:pPr>
              <w:jc w:val="center"/>
              <w:rPr>
                <w:b/>
                <w:sz w:val="24"/>
                <w:szCs w:val="24"/>
                <w:lang w:val="en-US"/>
              </w:rPr>
            </w:pPr>
            <w:r w:rsidRPr="0071045A">
              <w:rPr>
                <w:b/>
                <w:sz w:val="24"/>
                <w:szCs w:val="24"/>
                <w:lang w:val="en-US"/>
              </w:rPr>
              <w:t>Version</w:t>
            </w:r>
          </w:p>
        </w:tc>
        <w:tc>
          <w:tcPr>
            <w:tcW w:w="1418" w:type="dxa"/>
            <w:vAlign w:val="center"/>
          </w:tcPr>
          <w:p w14:paraId="52F1CD10" w14:textId="77777777" w:rsidR="00F24CA6" w:rsidRPr="0071045A" w:rsidRDefault="00F24CA6" w:rsidP="0071045A">
            <w:pPr>
              <w:jc w:val="center"/>
              <w:rPr>
                <w:b/>
                <w:sz w:val="24"/>
                <w:szCs w:val="24"/>
                <w:lang w:val="en-US"/>
              </w:rPr>
            </w:pPr>
            <w:r w:rsidRPr="0071045A">
              <w:rPr>
                <w:b/>
                <w:sz w:val="24"/>
                <w:szCs w:val="24"/>
                <w:lang w:val="en-US"/>
              </w:rPr>
              <w:t>Approvers</w:t>
            </w:r>
          </w:p>
        </w:tc>
        <w:tc>
          <w:tcPr>
            <w:tcW w:w="1844" w:type="dxa"/>
            <w:vAlign w:val="center"/>
          </w:tcPr>
          <w:p w14:paraId="2154AF83" w14:textId="77777777" w:rsidR="00F24CA6" w:rsidRPr="0071045A" w:rsidRDefault="00F24CA6" w:rsidP="0071045A">
            <w:pPr>
              <w:jc w:val="center"/>
              <w:rPr>
                <w:b/>
                <w:sz w:val="24"/>
                <w:szCs w:val="24"/>
                <w:lang w:val="en-US"/>
              </w:rPr>
            </w:pPr>
            <w:r w:rsidRPr="0071045A">
              <w:rPr>
                <w:b/>
                <w:sz w:val="24"/>
                <w:szCs w:val="24"/>
                <w:lang w:val="en-US"/>
              </w:rPr>
              <w:t>State</w:t>
            </w:r>
          </w:p>
        </w:tc>
      </w:tr>
      <w:tr w:rsidR="00F24CA6" w:rsidRPr="007511CC" w14:paraId="2EE94A1E" w14:textId="77777777" w:rsidTr="00B154CA">
        <w:tc>
          <w:tcPr>
            <w:tcW w:w="1384"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5-18T00:00:00Z">
                <w:dateFormat w:val="dd-MM-yyyy"/>
                <w:lid w:val="pt-PT"/>
                <w:storeMappedDataAs w:val="dateTime"/>
                <w:calendar w:val="gregorian"/>
              </w:date>
            </w:sdtPr>
            <w:sdtContent>
              <w:p w14:paraId="07B75C56" w14:textId="4D24B80B" w:rsidR="00F24CA6" w:rsidRPr="00895D61" w:rsidRDefault="004F5728" w:rsidP="0071045A">
                <w:pPr>
                  <w:pStyle w:val="SemEspaamento"/>
                  <w:jc w:val="center"/>
                  <w:rPr>
                    <w:rFonts w:eastAsiaTheme="minorHAnsi"/>
                    <w:color w:val="4F81BD" w:themeColor="accent1"/>
                    <w:lang w:val="en-US"/>
                  </w:rPr>
                </w:pPr>
                <w:r>
                  <w:t>18-05-2013</w:t>
                </w:r>
              </w:p>
            </w:sdtContent>
          </w:sdt>
        </w:tc>
        <w:tc>
          <w:tcPr>
            <w:tcW w:w="2268" w:type="dxa"/>
            <w:vAlign w:val="center"/>
          </w:tcPr>
          <w:p w14:paraId="205E1620" w14:textId="77777777" w:rsidR="00F24CA6" w:rsidRPr="00895D61" w:rsidRDefault="00F24CA6" w:rsidP="0071045A">
            <w:pPr>
              <w:jc w:val="center"/>
              <w:rPr>
                <w:lang w:val="en-US"/>
              </w:rPr>
            </w:pPr>
            <w:r>
              <w:rPr>
                <w:lang w:val="en-US"/>
              </w:rPr>
              <w:t>Creation of first draft</w:t>
            </w:r>
          </w:p>
        </w:tc>
        <w:tc>
          <w:tcPr>
            <w:tcW w:w="1701" w:type="dxa"/>
            <w:vAlign w:val="center"/>
          </w:tcPr>
          <w:p w14:paraId="54839D05" w14:textId="77777777" w:rsidR="00F24CA6" w:rsidRPr="00895D61" w:rsidRDefault="003B5BAA" w:rsidP="0071045A">
            <w:pPr>
              <w:jc w:val="center"/>
              <w:rPr>
                <w:lang w:val="en-US"/>
              </w:rPr>
            </w:pPr>
            <w:r>
              <w:rPr>
                <w:lang w:val="en-US"/>
              </w:rPr>
              <w:t>Filipe Brandão</w:t>
            </w:r>
          </w:p>
        </w:tc>
        <w:tc>
          <w:tcPr>
            <w:tcW w:w="992" w:type="dxa"/>
            <w:vAlign w:val="center"/>
          </w:tcPr>
          <w:p w14:paraId="582BA906" w14:textId="77777777" w:rsidR="00F24CA6" w:rsidRPr="00895D61" w:rsidRDefault="00F24CA6" w:rsidP="0071045A">
            <w:pPr>
              <w:jc w:val="center"/>
              <w:rPr>
                <w:lang w:val="en-US"/>
              </w:rPr>
            </w:pPr>
            <w:r>
              <w:rPr>
                <w:lang w:val="en-US"/>
              </w:rPr>
              <w:t>0.1</w:t>
            </w:r>
          </w:p>
        </w:tc>
        <w:tc>
          <w:tcPr>
            <w:tcW w:w="1418" w:type="dxa"/>
            <w:vAlign w:val="center"/>
          </w:tcPr>
          <w:p w14:paraId="1E002DB6" w14:textId="77777777" w:rsidR="00F24CA6" w:rsidRPr="00895D61" w:rsidRDefault="00F24CA6" w:rsidP="0071045A">
            <w:pPr>
              <w:jc w:val="center"/>
              <w:rPr>
                <w:lang w:val="en-US"/>
              </w:rPr>
            </w:pPr>
          </w:p>
        </w:tc>
        <w:tc>
          <w:tcPr>
            <w:tcW w:w="1844" w:type="dxa"/>
            <w:vAlign w:val="center"/>
          </w:tcPr>
          <w:p w14:paraId="07E6737D" w14:textId="77777777" w:rsidR="00F24CA6" w:rsidRPr="00895D61" w:rsidRDefault="00663E58" w:rsidP="0071045A">
            <w:pPr>
              <w:jc w:val="center"/>
              <w:rPr>
                <w:lang w:val="en-US"/>
              </w:rPr>
            </w:pPr>
            <w:r>
              <w:rPr>
                <w:lang w:val="en-US"/>
              </w:rPr>
              <w:t>Draft</w:t>
            </w:r>
          </w:p>
        </w:tc>
      </w:tr>
      <w:tr w:rsidR="007511CC" w:rsidRPr="000A0235" w14:paraId="10017129" w14:textId="77777777" w:rsidTr="00B154CA">
        <w:tc>
          <w:tcPr>
            <w:tcW w:w="1384" w:type="dxa"/>
            <w:vAlign w:val="center"/>
          </w:tcPr>
          <w:p w14:paraId="46CD3438" w14:textId="57FC45C8" w:rsidR="007511CC" w:rsidRPr="000B1F68" w:rsidRDefault="000B1F68" w:rsidP="003C3224">
            <w:pPr>
              <w:pStyle w:val="SemEspaamento"/>
              <w:jc w:val="center"/>
              <w:rPr>
                <w:rFonts w:eastAsiaTheme="minorHAnsi"/>
                <w:lang w:val="en-US"/>
              </w:rPr>
            </w:pPr>
            <w:r w:rsidRPr="000B1F68">
              <w:rPr>
                <w:rFonts w:eastAsiaTheme="minorHAnsi"/>
                <w:lang w:val="en-US"/>
              </w:rPr>
              <w:t>20-05-2013</w:t>
            </w:r>
          </w:p>
        </w:tc>
        <w:tc>
          <w:tcPr>
            <w:tcW w:w="2268" w:type="dxa"/>
            <w:vAlign w:val="center"/>
          </w:tcPr>
          <w:p w14:paraId="49592195" w14:textId="39F9ABDD" w:rsidR="007511CC" w:rsidRPr="000A0235" w:rsidRDefault="000B1F68" w:rsidP="003C3224">
            <w:pPr>
              <w:jc w:val="center"/>
              <w:rPr>
                <w:lang w:val="en-US"/>
              </w:rPr>
            </w:pPr>
            <w:r>
              <w:rPr>
                <w:lang w:val="en-US"/>
              </w:rPr>
              <w:t>Adding content</w:t>
            </w:r>
          </w:p>
        </w:tc>
        <w:tc>
          <w:tcPr>
            <w:tcW w:w="1701" w:type="dxa"/>
            <w:vAlign w:val="center"/>
          </w:tcPr>
          <w:p w14:paraId="7B6A37C7" w14:textId="2395740B" w:rsidR="007511CC" w:rsidRPr="000A0235" w:rsidRDefault="000B1F68" w:rsidP="003C3224">
            <w:pPr>
              <w:jc w:val="center"/>
              <w:rPr>
                <w:lang w:val="en-US"/>
              </w:rPr>
            </w:pPr>
            <w:r>
              <w:rPr>
                <w:lang w:val="en-US"/>
              </w:rPr>
              <w:t>Filipe Brandão</w:t>
            </w:r>
          </w:p>
        </w:tc>
        <w:tc>
          <w:tcPr>
            <w:tcW w:w="992" w:type="dxa"/>
            <w:vAlign w:val="center"/>
          </w:tcPr>
          <w:p w14:paraId="34EAC7A7" w14:textId="37919753" w:rsidR="007511CC" w:rsidRPr="000A0235" w:rsidRDefault="000B1F68" w:rsidP="003C3224">
            <w:pPr>
              <w:jc w:val="center"/>
              <w:rPr>
                <w:lang w:val="en-US"/>
              </w:rPr>
            </w:pPr>
            <w:r>
              <w:rPr>
                <w:lang w:val="en-US"/>
              </w:rPr>
              <w:t>0.2</w:t>
            </w:r>
          </w:p>
        </w:tc>
        <w:tc>
          <w:tcPr>
            <w:tcW w:w="1418" w:type="dxa"/>
            <w:vAlign w:val="center"/>
          </w:tcPr>
          <w:p w14:paraId="2DFA1CF9" w14:textId="77777777" w:rsidR="007511CC" w:rsidRPr="000A0235" w:rsidRDefault="007511CC" w:rsidP="003C3224">
            <w:pPr>
              <w:jc w:val="center"/>
              <w:rPr>
                <w:lang w:val="en-US"/>
              </w:rPr>
            </w:pPr>
          </w:p>
        </w:tc>
        <w:tc>
          <w:tcPr>
            <w:tcW w:w="1844" w:type="dxa"/>
            <w:vAlign w:val="center"/>
          </w:tcPr>
          <w:p w14:paraId="6F3644FC" w14:textId="67671002" w:rsidR="007511CC" w:rsidRPr="000A0235" w:rsidRDefault="000B1F68" w:rsidP="003C3224">
            <w:pPr>
              <w:keepNext/>
              <w:jc w:val="center"/>
              <w:rPr>
                <w:lang w:val="en-US"/>
              </w:rPr>
            </w:pPr>
            <w:r>
              <w:rPr>
                <w:lang w:val="en-US"/>
              </w:rPr>
              <w:t>Draft</w:t>
            </w:r>
          </w:p>
        </w:tc>
      </w:tr>
      <w:tr w:rsidR="007511CC" w:rsidRPr="000A0235" w14:paraId="6BB48F13" w14:textId="77777777" w:rsidTr="00B154CA">
        <w:tc>
          <w:tcPr>
            <w:tcW w:w="1384" w:type="dxa"/>
            <w:vAlign w:val="center"/>
          </w:tcPr>
          <w:p w14:paraId="225EDDE1" w14:textId="78B06A47" w:rsidR="007511CC" w:rsidRPr="00B307D5" w:rsidRDefault="00B307D5" w:rsidP="003C3224">
            <w:pPr>
              <w:pStyle w:val="SemEspaamento"/>
              <w:jc w:val="center"/>
              <w:rPr>
                <w:rFonts w:eastAsiaTheme="minorHAnsi"/>
                <w:lang w:val="en-US"/>
              </w:rPr>
            </w:pPr>
            <w:r w:rsidRPr="00B307D5">
              <w:rPr>
                <w:rFonts w:eastAsiaTheme="minorHAnsi"/>
                <w:lang w:val="en-US"/>
              </w:rPr>
              <w:t>20-05-2013</w:t>
            </w:r>
          </w:p>
        </w:tc>
        <w:tc>
          <w:tcPr>
            <w:tcW w:w="2268" w:type="dxa"/>
            <w:vAlign w:val="center"/>
          </w:tcPr>
          <w:p w14:paraId="2C72CC1E" w14:textId="22EA22DA" w:rsidR="007511CC" w:rsidRPr="007A70FC" w:rsidRDefault="00B307D5" w:rsidP="003C3224">
            <w:pPr>
              <w:jc w:val="center"/>
              <w:rPr>
                <w:lang w:val="en-US"/>
              </w:rPr>
            </w:pPr>
            <w:r>
              <w:rPr>
                <w:lang w:val="en-US"/>
              </w:rPr>
              <w:t>Changing State</w:t>
            </w:r>
          </w:p>
        </w:tc>
        <w:tc>
          <w:tcPr>
            <w:tcW w:w="1701" w:type="dxa"/>
            <w:vAlign w:val="center"/>
          </w:tcPr>
          <w:p w14:paraId="4B0D6A66" w14:textId="79E43D93" w:rsidR="007511CC" w:rsidRPr="007A70FC" w:rsidRDefault="00B307D5" w:rsidP="007A70FC">
            <w:pPr>
              <w:jc w:val="center"/>
              <w:rPr>
                <w:lang w:val="en-US"/>
              </w:rPr>
            </w:pPr>
            <w:r>
              <w:rPr>
                <w:lang w:val="en-US"/>
              </w:rPr>
              <w:t>Filipe Brandão</w:t>
            </w:r>
          </w:p>
        </w:tc>
        <w:tc>
          <w:tcPr>
            <w:tcW w:w="992" w:type="dxa"/>
            <w:vAlign w:val="center"/>
          </w:tcPr>
          <w:p w14:paraId="5CB79A2D" w14:textId="441B351A" w:rsidR="007511CC" w:rsidRPr="007A70FC" w:rsidRDefault="00B307D5" w:rsidP="007A70FC">
            <w:pPr>
              <w:jc w:val="center"/>
              <w:rPr>
                <w:lang w:val="en-US"/>
              </w:rPr>
            </w:pPr>
            <w:r>
              <w:rPr>
                <w:lang w:val="en-US"/>
              </w:rPr>
              <w:t>0.2</w:t>
            </w:r>
          </w:p>
        </w:tc>
        <w:tc>
          <w:tcPr>
            <w:tcW w:w="1418" w:type="dxa"/>
            <w:vAlign w:val="center"/>
          </w:tcPr>
          <w:p w14:paraId="0AA2A95C" w14:textId="77777777" w:rsidR="007511CC" w:rsidRPr="007A70FC" w:rsidRDefault="007511CC" w:rsidP="007A70FC">
            <w:pPr>
              <w:jc w:val="center"/>
              <w:rPr>
                <w:lang w:val="en-US"/>
              </w:rPr>
            </w:pPr>
          </w:p>
        </w:tc>
        <w:tc>
          <w:tcPr>
            <w:tcW w:w="1844" w:type="dxa"/>
            <w:vAlign w:val="center"/>
          </w:tcPr>
          <w:p w14:paraId="1D47EF50" w14:textId="62D0F44B" w:rsidR="007511CC" w:rsidRPr="007A70FC" w:rsidRDefault="00B307D5" w:rsidP="007A70FC">
            <w:pPr>
              <w:keepNext/>
              <w:jc w:val="center"/>
              <w:rPr>
                <w:lang w:val="en-US"/>
              </w:rPr>
            </w:pPr>
            <w:r>
              <w:rPr>
                <w:lang w:val="en-US"/>
              </w:rPr>
              <w:t>Ready for Revision</w:t>
            </w:r>
          </w:p>
        </w:tc>
      </w:tr>
      <w:tr w:rsidR="007511CC" w:rsidRPr="000A0235" w14:paraId="6AC493E2" w14:textId="77777777" w:rsidTr="00B154CA">
        <w:tc>
          <w:tcPr>
            <w:tcW w:w="1384" w:type="dxa"/>
            <w:vAlign w:val="center"/>
          </w:tcPr>
          <w:p w14:paraId="08E1C2E4" w14:textId="13A52DA6" w:rsidR="007511CC" w:rsidRPr="00975CC7" w:rsidRDefault="007511CC" w:rsidP="003C3224">
            <w:pPr>
              <w:pStyle w:val="SemEspaamento"/>
              <w:jc w:val="center"/>
              <w:rPr>
                <w:rFonts w:eastAsiaTheme="minorHAnsi"/>
                <w:lang w:val="en-US"/>
              </w:rPr>
            </w:pPr>
          </w:p>
        </w:tc>
        <w:tc>
          <w:tcPr>
            <w:tcW w:w="2268" w:type="dxa"/>
            <w:vAlign w:val="center"/>
          </w:tcPr>
          <w:p w14:paraId="57FE6963" w14:textId="0D2D0854" w:rsidR="007511CC" w:rsidRPr="00975CC7" w:rsidRDefault="007511CC" w:rsidP="003C3224">
            <w:pPr>
              <w:jc w:val="center"/>
              <w:rPr>
                <w:lang w:val="en-US"/>
              </w:rPr>
            </w:pPr>
          </w:p>
        </w:tc>
        <w:tc>
          <w:tcPr>
            <w:tcW w:w="1701" w:type="dxa"/>
            <w:vAlign w:val="center"/>
          </w:tcPr>
          <w:p w14:paraId="561DDC85" w14:textId="11448849" w:rsidR="007511CC" w:rsidRPr="00975CC7" w:rsidRDefault="007511CC" w:rsidP="003C3224">
            <w:pPr>
              <w:jc w:val="center"/>
              <w:rPr>
                <w:lang w:val="en-US"/>
              </w:rPr>
            </w:pPr>
          </w:p>
        </w:tc>
        <w:tc>
          <w:tcPr>
            <w:tcW w:w="992" w:type="dxa"/>
            <w:vAlign w:val="center"/>
          </w:tcPr>
          <w:p w14:paraId="52A1C730" w14:textId="6706F727" w:rsidR="007511CC" w:rsidRPr="00975CC7" w:rsidRDefault="007511CC" w:rsidP="003C3224">
            <w:pPr>
              <w:jc w:val="center"/>
              <w:rPr>
                <w:lang w:val="en-US"/>
              </w:rPr>
            </w:pPr>
          </w:p>
        </w:tc>
        <w:tc>
          <w:tcPr>
            <w:tcW w:w="1418" w:type="dxa"/>
            <w:vAlign w:val="center"/>
          </w:tcPr>
          <w:p w14:paraId="2363535B" w14:textId="77777777" w:rsidR="007511CC" w:rsidRPr="00975CC7" w:rsidRDefault="007511CC" w:rsidP="003C3224">
            <w:pPr>
              <w:jc w:val="center"/>
              <w:rPr>
                <w:lang w:val="en-US"/>
              </w:rPr>
            </w:pPr>
          </w:p>
        </w:tc>
        <w:tc>
          <w:tcPr>
            <w:tcW w:w="1844" w:type="dxa"/>
            <w:vAlign w:val="center"/>
          </w:tcPr>
          <w:p w14:paraId="34819882" w14:textId="4D7A471D" w:rsidR="007511CC" w:rsidRPr="00975CC7" w:rsidRDefault="007511CC" w:rsidP="003C3224">
            <w:pPr>
              <w:keepNext/>
              <w:jc w:val="center"/>
              <w:rPr>
                <w:lang w:val="en-US"/>
              </w:rPr>
            </w:pPr>
          </w:p>
        </w:tc>
      </w:tr>
      <w:tr w:rsidR="007511CC" w:rsidRPr="000A0235" w14:paraId="7C167986" w14:textId="77777777" w:rsidTr="00B154CA">
        <w:tc>
          <w:tcPr>
            <w:tcW w:w="1384" w:type="dxa"/>
            <w:vAlign w:val="center"/>
          </w:tcPr>
          <w:p w14:paraId="126A2B15" w14:textId="6F805C51" w:rsidR="007511CC" w:rsidRPr="00975CC7" w:rsidRDefault="007511CC" w:rsidP="003C3224">
            <w:pPr>
              <w:pStyle w:val="SemEspaamento"/>
              <w:jc w:val="center"/>
              <w:rPr>
                <w:rFonts w:eastAsiaTheme="minorHAnsi"/>
                <w:lang w:val="en-US"/>
              </w:rPr>
            </w:pPr>
            <w:bookmarkStart w:id="1" w:name="_GoBack"/>
            <w:bookmarkEnd w:id="1"/>
          </w:p>
        </w:tc>
        <w:tc>
          <w:tcPr>
            <w:tcW w:w="2268" w:type="dxa"/>
            <w:vAlign w:val="center"/>
          </w:tcPr>
          <w:p w14:paraId="0E03805A" w14:textId="2F9E85D0" w:rsidR="007511CC" w:rsidRPr="00975CC7" w:rsidRDefault="007511CC" w:rsidP="006D2E6C">
            <w:pPr>
              <w:jc w:val="center"/>
              <w:rPr>
                <w:lang w:val="en-US"/>
              </w:rPr>
            </w:pPr>
          </w:p>
        </w:tc>
        <w:tc>
          <w:tcPr>
            <w:tcW w:w="1701" w:type="dxa"/>
            <w:vAlign w:val="center"/>
          </w:tcPr>
          <w:p w14:paraId="375FA741" w14:textId="248579CD" w:rsidR="007511CC" w:rsidRPr="00975CC7" w:rsidRDefault="007511CC" w:rsidP="003C3224">
            <w:pPr>
              <w:jc w:val="center"/>
              <w:rPr>
                <w:lang w:val="en-US"/>
              </w:rPr>
            </w:pPr>
          </w:p>
        </w:tc>
        <w:tc>
          <w:tcPr>
            <w:tcW w:w="992" w:type="dxa"/>
            <w:vAlign w:val="center"/>
          </w:tcPr>
          <w:p w14:paraId="6BA0490B" w14:textId="7EFF55A4" w:rsidR="007511CC" w:rsidRPr="00975CC7" w:rsidRDefault="007511CC" w:rsidP="003C3224">
            <w:pPr>
              <w:jc w:val="center"/>
              <w:rPr>
                <w:lang w:val="en-US"/>
              </w:rPr>
            </w:pPr>
          </w:p>
        </w:tc>
        <w:tc>
          <w:tcPr>
            <w:tcW w:w="1418" w:type="dxa"/>
            <w:vAlign w:val="center"/>
          </w:tcPr>
          <w:p w14:paraId="7F1F226E" w14:textId="77777777" w:rsidR="007511CC" w:rsidRPr="00975CC7" w:rsidRDefault="007511CC" w:rsidP="003C3224">
            <w:pPr>
              <w:jc w:val="center"/>
              <w:rPr>
                <w:lang w:val="en-US"/>
              </w:rPr>
            </w:pPr>
          </w:p>
        </w:tc>
        <w:tc>
          <w:tcPr>
            <w:tcW w:w="1844" w:type="dxa"/>
            <w:vAlign w:val="center"/>
          </w:tcPr>
          <w:p w14:paraId="6878C47A" w14:textId="42D4F672" w:rsidR="007511CC" w:rsidRPr="00D65162" w:rsidRDefault="007511CC" w:rsidP="003C3224">
            <w:pPr>
              <w:keepNext/>
              <w:jc w:val="center"/>
              <w:rPr>
                <w:lang w:val="en-US"/>
              </w:rPr>
            </w:pPr>
          </w:p>
        </w:tc>
      </w:tr>
      <w:tr w:rsidR="007511CC" w:rsidRPr="00D65162" w14:paraId="078F3F4A" w14:textId="77777777" w:rsidTr="00B154CA">
        <w:tc>
          <w:tcPr>
            <w:tcW w:w="1384" w:type="dxa"/>
            <w:vAlign w:val="center"/>
          </w:tcPr>
          <w:p w14:paraId="0540F787" w14:textId="127C8C2D" w:rsidR="007511CC" w:rsidRPr="00975CC7" w:rsidRDefault="007511CC" w:rsidP="003C3224">
            <w:pPr>
              <w:pStyle w:val="SemEspaamento"/>
              <w:jc w:val="center"/>
              <w:rPr>
                <w:rFonts w:eastAsiaTheme="minorHAnsi"/>
                <w:lang w:val="en-US"/>
              </w:rPr>
            </w:pPr>
          </w:p>
        </w:tc>
        <w:tc>
          <w:tcPr>
            <w:tcW w:w="2268" w:type="dxa"/>
            <w:vAlign w:val="center"/>
          </w:tcPr>
          <w:p w14:paraId="2864B49C" w14:textId="6D2729D4" w:rsidR="00D65162" w:rsidRPr="00975CC7" w:rsidRDefault="00D65162" w:rsidP="003C3224">
            <w:pPr>
              <w:jc w:val="center"/>
              <w:rPr>
                <w:lang w:val="en-US"/>
              </w:rPr>
            </w:pPr>
          </w:p>
        </w:tc>
        <w:tc>
          <w:tcPr>
            <w:tcW w:w="1701" w:type="dxa"/>
            <w:vAlign w:val="center"/>
          </w:tcPr>
          <w:p w14:paraId="3A7191D9" w14:textId="77777777" w:rsidR="007511CC" w:rsidRPr="00975CC7" w:rsidRDefault="007511CC" w:rsidP="003C3224">
            <w:pPr>
              <w:jc w:val="center"/>
              <w:rPr>
                <w:lang w:val="en-US"/>
              </w:rPr>
            </w:pPr>
          </w:p>
        </w:tc>
        <w:tc>
          <w:tcPr>
            <w:tcW w:w="992" w:type="dxa"/>
            <w:vAlign w:val="center"/>
          </w:tcPr>
          <w:p w14:paraId="31F50F1E" w14:textId="56A40380" w:rsidR="007511CC" w:rsidRPr="00975CC7" w:rsidRDefault="007511CC" w:rsidP="003C3224">
            <w:pPr>
              <w:jc w:val="center"/>
              <w:rPr>
                <w:lang w:val="en-US"/>
              </w:rPr>
            </w:pPr>
          </w:p>
        </w:tc>
        <w:tc>
          <w:tcPr>
            <w:tcW w:w="1418" w:type="dxa"/>
            <w:vAlign w:val="center"/>
          </w:tcPr>
          <w:p w14:paraId="2151D136" w14:textId="22F61C2F" w:rsidR="007511CC" w:rsidRPr="00975CC7" w:rsidRDefault="007511CC" w:rsidP="003C3224">
            <w:pPr>
              <w:jc w:val="center"/>
              <w:rPr>
                <w:lang w:val="en-US"/>
              </w:rPr>
            </w:pPr>
          </w:p>
        </w:tc>
        <w:tc>
          <w:tcPr>
            <w:tcW w:w="1844" w:type="dxa"/>
            <w:vAlign w:val="center"/>
          </w:tcPr>
          <w:p w14:paraId="5AD3B9E4" w14:textId="2A6294E0" w:rsidR="007511CC" w:rsidRPr="00975CC7" w:rsidRDefault="007511CC" w:rsidP="003C3224">
            <w:pPr>
              <w:keepNext/>
              <w:jc w:val="center"/>
              <w:rPr>
                <w:lang w:val="en-US"/>
              </w:rPr>
            </w:pPr>
          </w:p>
        </w:tc>
      </w:tr>
      <w:tr w:rsidR="008E4CC4" w:rsidRPr="00D65162" w14:paraId="44A7891A" w14:textId="77777777" w:rsidTr="006452C6">
        <w:tc>
          <w:tcPr>
            <w:tcW w:w="1384" w:type="dxa"/>
            <w:vAlign w:val="center"/>
          </w:tcPr>
          <w:p w14:paraId="4AD50AAE" w14:textId="7A39290E" w:rsidR="008E4CC4" w:rsidRPr="00975CC7" w:rsidRDefault="008E4CC4" w:rsidP="006452C6">
            <w:pPr>
              <w:pStyle w:val="SemEspaamento"/>
              <w:jc w:val="center"/>
              <w:rPr>
                <w:rFonts w:eastAsiaTheme="minorHAnsi"/>
                <w:lang w:val="en-US"/>
              </w:rPr>
            </w:pPr>
          </w:p>
        </w:tc>
        <w:tc>
          <w:tcPr>
            <w:tcW w:w="2268" w:type="dxa"/>
            <w:vAlign w:val="center"/>
          </w:tcPr>
          <w:p w14:paraId="3E7DBD9A" w14:textId="1B64846E" w:rsidR="008E4CC4" w:rsidRPr="00975CC7" w:rsidRDefault="008E4CC4" w:rsidP="006452C6">
            <w:pPr>
              <w:jc w:val="center"/>
              <w:rPr>
                <w:lang w:val="en-US"/>
              </w:rPr>
            </w:pPr>
          </w:p>
        </w:tc>
        <w:tc>
          <w:tcPr>
            <w:tcW w:w="1701" w:type="dxa"/>
            <w:vAlign w:val="center"/>
          </w:tcPr>
          <w:p w14:paraId="78DF9C53" w14:textId="77777777" w:rsidR="008E4CC4" w:rsidRPr="00975CC7" w:rsidRDefault="008E4CC4" w:rsidP="006452C6">
            <w:pPr>
              <w:jc w:val="center"/>
              <w:rPr>
                <w:lang w:val="en-US"/>
              </w:rPr>
            </w:pPr>
          </w:p>
        </w:tc>
        <w:tc>
          <w:tcPr>
            <w:tcW w:w="992" w:type="dxa"/>
            <w:vAlign w:val="center"/>
          </w:tcPr>
          <w:p w14:paraId="357D251F" w14:textId="5824EB52" w:rsidR="008E4CC4" w:rsidRPr="00975CC7" w:rsidRDefault="008E4CC4" w:rsidP="006452C6">
            <w:pPr>
              <w:jc w:val="center"/>
              <w:rPr>
                <w:lang w:val="en-US"/>
              </w:rPr>
            </w:pPr>
          </w:p>
        </w:tc>
        <w:tc>
          <w:tcPr>
            <w:tcW w:w="1418" w:type="dxa"/>
            <w:vAlign w:val="center"/>
          </w:tcPr>
          <w:p w14:paraId="1D05F19A" w14:textId="7BB13400" w:rsidR="008E4CC4" w:rsidRPr="00975CC7" w:rsidRDefault="008E4CC4" w:rsidP="006452C6">
            <w:pPr>
              <w:jc w:val="center"/>
              <w:rPr>
                <w:lang w:val="en-US"/>
              </w:rPr>
            </w:pPr>
          </w:p>
        </w:tc>
        <w:tc>
          <w:tcPr>
            <w:tcW w:w="1844" w:type="dxa"/>
            <w:vAlign w:val="center"/>
          </w:tcPr>
          <w:p w14:paraId="08126489" w14:textId="41768AA2" w:rsidR="008E4CC4" w:rsidRPr="00975CC7" w:rsidRDefault="008E4CC4" w:rsidP="006452C6">
            <w:pPr>
              <w:keepNext/>
              <w:jc w:val="center"/>
              <w:rPr>
                <w:lang w:val="en-US"/>
              </w:rPr>
            </w:pPr>
          </w:p>
        </w:tc>
      </w:tr>
      <w:tr w:rsidR="007511CC" w:rsidRPr="00D65162" w14:paraId="61963689" w14:textId="77777777" w:rsidTr="00B154CA">
        <w:tc>
          <w:tcPr>
            <w:tcW w:w="1384" w:type="dxa"/>
            <w:vAlign w:val="center"/>
          </w:tcPr>
          <w:p w14:paraId="1D7BBD19" w14:textId="27F337A4" w:rsidR="007511CC" w:rsidRPr="00125F1E" w:rsidRDefault="007511CC" w:rsidP="003C3224">
            <w:pPr>
              <w:pStyle w:val="SemEspaamento"/>
              <w:jc w:val="center"/>
              <w:rPr>
                <w:rFonts w:eastAsiaTheme="minorHAnsi"/>
                <w:lang w:val="en-US"/>
              </w:rPr>
            </w:pPr>
          </w:p>
        </w:tc>
        <w:tc>
          <w:tcPr>
            <w:tcW w:w="2268" w:type="dxa"/>
            <w:vAlign w:val="center"/>
          </w:tcPr>
          <w:p w14:paraId="2F1218F0" w14:textId="6BA4AFA5" w:rsidR="007511CC" w:rsidRPr="00125F1E" w:rsidRDefault="007511CC" w:rsidP="003C3224">
            <w:pPr>
              <w:jc w:val="center"/>
              <w:rPr>
                <w:lang w:val="en-US"/>
              </w:rPr>
            </w:pPr>
          </w:p>
        </w:tc>
        <w:tc>
          <w:tcPr>
            <w:tcW w:w="1701" w:type="dxa"/>
            <w:vAlign w:val="center"/>
          </w:tcPr>
          <w:p w14:paraId="64537325" w14:textId="49A8CBF1" w:rsidR="007511CC" w:rsidRPr="00125F1E" w:rsidRDefault="007511CC" w:rsidP="003C3224">
            <w:pPr>
              <w:jc w:val="center"/>
              <w:rPr>
                <w:lang w:val="en-US"/>
              </w:rPr>
            </w:pPr>
          </w:p>
        </w:tc>
        <w:tc>
          <w:tcPr>
            <w:tcW w:w="992" w:type="dxa"/>
            <w:vAlign w:val="center"/>
          </w:tcPr>
          <w:p w14:paraId="707548FA" w14:textId="6B0C15AF" w:rsidR="007511CC" w:rsidRPr="00125F1E" w:rsidRDefault="007511CC" w:rsidP="003C3224">
            <w:pPr>
              <w:jc w:val="center"/>
              <w:rPr>
                <w:lang w:val="en-US"/>
              </w:rPr>
            </w:pPr>
          </w:p>
        </w:tc>
        <w:tc>
          <w:tcPr>
            <w:tcW w:w="1418" w:type="dxa"/>
            <w:vAlign w:val="center"/>
          </w:tcPr>
          <w:p w14:paraId="5E7D864B" w14:textId="77777777" w:rsidR="007511CC" w:rsidRPr="00125F1E" w:rsidRDefault="007511CC" w:rsidP="003C3224">
            <w:pPr>
              <w:jc w:val="center"/>
              <w:rPr>
                <w:lang w:val="en-US"/>
              </w:rPr>
            </w:pPr>
          </w:p>
        </w:tc>
        <w:tc>
          <w:tcPr>
            <w:tcW w:w="1844" w:type="dxa"/>
            <w:vAlign w:val="center"/>
          </w:tcPr>
          <w:p w14:paraId="1095E59B" w14:textId="7DE8E7A8" w:rsidR="007511CC" w:rsidRPr="00125F1E" w:rsidRDefault="007511CC" w:rsidP="003C3224">
            <w:pPr>
              <w:keepNext/>
              <w:jc w:val="center"/>
              <w:rPr>
                <w:lang w:val="en-US"/>
              </w:rPr>
            </w:pPr>
          </w:p>
        </w:tc>
      </w:tr>
      <w:tr w:rsidR="007511CC" w:rsidRPr="00D65162" w14:paraId="36ACBB64" w14:textId="77777777" w:rsidTr="00B154CA">
        <w:tc>
          <w:tcPr>
            <w:tcW w:w="1384" w:type="dxa"/>
            <w:vAlign w:val="center"/>
          </w:tcPr>
          <w:p w14:paraId="5AB70DB2" w14:textId="77777777" w:rsidR="007511CC" w:rsidRPr="00425B7B" w:rsidRDefault="007511CC" w:rsidP="003C3224">
            <w:pPr>
              <w:pStyle w:val="SemEspaamento"/>
              <w:jc w:val="center"/>
              <w:rPr>
                <w:rFonts w:eastAsiaTheme="minorHAnsi"/>
                <w:u w:val="single"/>
                <w:lang w:val="en-US"/>
              </w:rPr>
            </w:pPr>
          </w:p>
        </w:tc>
        <w:tc>
          <w:tcPr>
            <w:tcW w:w="2268" w:type="dxa"/>
            <w:vAlign w:val="center"/>
          </w:tcPr>
          <w:p w14:paraId="3B953D08" w14:textId="77777777" w:rsidR="007511CC" w:rsidRPr="00425B7B" w:rsidRDefault="007511CC" w:rsidP="003C3224">
            <w:pPr>
              <w:jc w:val="center"/>
              <w:rPr>
                <w:u w:val="single"/>
                <w:lang w:val="en-US"/>
              </w:rPr>
            </w:pPr>
          </w:p>
        </w:tc>
        <w:tc>
          <w:tcPr>
            <w:tcW w:w="1701" w:type="dxa"/>
            <w:vAlign w:val="center"/>
          </w:tcPr>
          <w:p w14:paraId="67532DCD" w14:textId="77777777" w:rsidR="007511CC" w:rsidRPr="00425B7B" w:rsidRDefault="007511CC" w:rsidP="003C3224">
            <w:pPr>
              <w:jc w:val="center"/>
              <w:rPr>
                <w:u w:val="single"/>
                <w:lang w:val="en-US"/>
              </w:rPr>
            </w:pPr>
          </w:p>
        </w:tc>
        <w:tc>
          <w:tcPr>
            <w:tcW w:w="992" w:type="dxa"/>
            <w:vAlign w:val="center"/>
          </w:tcPr>
          <w:p w14:paraId="7D10FFC4" w14:textId="77777777" w:rsidR="007511CC" w:rsidRPr="00425B7B" w:rsidRDefault="007511CC" w:rsidP="003C3224">
            <w:pPr>
              <w:jc w:val="center"/>
              <w:rPr>
                <w:u w:val="single"/>
                <w:lang w:val="en-US"/>
              </w:rPr>
            </w:pPr>
          </w:p>
        </w:tc>
        <w:tc>
          <w:tcPr>
            <w:tcW w:w="1418" w:type="dxa"/>
            <w:vAlign w:val="center"/>
          </w:tcPr>
          <w:p w14:paraId="1030EA6E" w14:textId="77777777" w:rsidR="007511CC" w:rsidRPr="00425B7B" w:rsidRDefault="007511CC" w:rsidP="003C3224">
            <w:pPr>
              <w:jc w:val="center"/>
              <w:rPr>
                <w:u w:val="single"/>
                <w:lang w:val="en-US"/>
              </w:rPr>
            </w:pPr>
          </w:p>
        </w:tc>
        <w:tc>
          <w:tcPr>
            <w:tcW w:w="1844" w:type="dxa"/>
            <w:vAlign w:val="center"/>
          </w:tcPr>
          <w:p w14:paraId="3F9E4AEA" w14:textId="77777777" w:rsidR="007511CC" w:rsidRPr="00425B7B" w:rsidRDefault="007511CC" w:rsidP="003C3224">
            <w:pPr>
              <w:keepNext/>
              <w:jc w:val="center"/>
              <w:rPr>
                <w:u w:val="single"/>
                <w:lang w:val="en-US"/>
              </w:rPr>
            </w:pPr>
          </w:p>
        </w:tc>
      </w:tr>
    </w:tbl>
    <w:p w14:paraId="1B9DB0A4" w14:textId="77777777" w:rsidR="00895D61" w:rsidRPr="002517A0" w:rsidRDefault="0071045A" w:rsidP="0071045A">
      <w:pPr>
        <w:pStyle w:val="Legenda"/>
        <w:rPr>
          <w:lang w:val="en-US"/>
        </w:rPr>
      </w:pPr>
      <w:bookmarkStart w:id="2" w:name="_Toc356810344"/>
      <w:r w:rsidRPr="002517A0">
        <w:rPr>
          <w:lang w:val="en-US"/>
        </w:rPr>
        <w:t xml:space="preserve">Table </w:t>
      </w:r>
      <w:r w:rsidR="00DA3350" w:rsidRPr="002517A0">
        <w:fldChar w:fldCharType="begin"/>
      </w:r>
      <w:r w:rsidR="00244682" w:rsidRPr="002517A0">
        <w:rPr>
          <w:lang w:val="en-US"/>
        </w:rPr>
        <w:instrText xml:space="preserve"> SEQ Table \* ARABIC </w:instrText>
      </w:r>
      <w:r w:rsidR="00DA3350" w:rsidRPr="002517A0">
        <w:fldChar w:fldCharType="separate"/>
      </w:r>
      <w:r w:rsidR="006D0389" w:rsidRPr="002517A0">
        <w:rPr>
          <w:noProof/>
          <w:lang w:val="en-US"/>
        </w:rPr>
        <w:t>2</w:t>
      </w:r>
      <w:r w:rsidR="00DA3350" w:rsidRPr="002517A0">
        <w:rPr>
          <w:noProof/>
        </w:rPr>
        <w:fldChar w:fldCharType="end"/>
      </w:r>
      <w:r w:rsidRPr="002517A0">
        <w:rPr>
          <w:lang w:val="en-US"/>
        </w:rPr>
        <w:t>: Version history</w:t>
      </w:r>
      <w:bookmarkEnd w:id="2"/>
    </w:p>
    <w:p w14:paraId="0B8E37BB" w14:textId="77777777" w:rsidR="00895D61" w:rsidRPr="00425B7B" w:rsidRDefault="00895D61">
      <w:pPr>
        <w:rPr>
          <w:u w:val="single"/>
          <w:lang w:val="en-US"/>
        </w:rPr>
      </w:pPr>
    </w:p>
    <w:p w14:paraId="69FCC497" w14:textId="77777777" w:rsidR="0071045A" w:rsidRDefault="0071045A">
      <w:pPr>
        <w:rPr>
          <w:lang w:val="en-US"/>
        </w:rPr>
        <w:sectPr w:rsidR="0071045A" w:rsidSect="006F3F7C">
          <w:footerReference w:type="default" r:id="rId13"/>
          <w:pgSz w:w="11906" w:h="16838"/>
          <w:pgMar w:top="1417" w:right="1701" w:bottom="1417" w:left="1701" w:header="708" w:footer="708" w:gutter="0"/>
          <w:pgNumType w:fmt="lowerRoman" w:start="1"/>
          <w:cols w:space="708"/>
          <w:docGrid w:linePitch="360"/>
        </w:sectPr>
      </w:pPr>
    </w:p>
    <w:p w14:paraId="210ED5E2" w14:textId="77777777" w:rsidR="002F30E3" w:rsidRPr="008E5051" w:rsidRDefault="002F30E3" w:rsidP="008E5051">
      <w:pPr>
        <w:pStyle w:val="Cabealho1"/>
        <w:numPr>
          <w:ilvl w:val="0"/>
          <w:numId w:val="1"/>
        </w:numPr>
        <w:rPr>
          <w:lang w:val="en-US"/>
        </w:rPr>
      </w:pPr>
      <w:bookmarkStart w:id="3" w:name="_Toc356810332"/>
      <w:r>
        <w:rPr>
          <w:lang w:val="en-US"/>
        </w:rPr>
        <w:lastRenderedPageBreak/>
        <w:t>Week Activities</w:t>
      </w:r>
      <w:bookmarkEnd w:id="3"/>
    </w:p>
    <w:p w14:paraId="513010B3" w14:textId="77777777" w:rsidR="002F30E3" w:rsidRDefault="002F30E3" w:rsidP="00E17D67">
      <w:pPr>
        <w:pStyle w:val="Cabealho1"/>
        <w:numPr>
          <w:ilvl w:val="1"/>
          <w:numId w:val="1"/>
        </w:numPr>
        <w:spacing w:after="240"/>
        <w:rPr>
          <w:lang w:val="en-US"/>
        </w:rPr>
      </w:pPr>
      <w:bookmarkStart w:id="4" w:name="_Toc356810333"/>
      <w:r>
        <w:rPr>
          <w:lang w:val="en-US"/>
        </w:rPr>
        <w:t>Work Executed</w:t>
      </w:r>
      <w:bookmarkEnd w:id="4"/>
    </w:p>
    <w:p w14:paraId="328073AB" w14:textId="1E8BFE2E" w:rsidR="000B1F68" w:rsidRDefault="000B1F68" w:rsidP="000B1F68">
      <w:pPr>
        <w:pStyle w:val="PargrafodaLista"/>
        <w:numPr>
          <w:ilvl w:val="0"/>
          <w:numId w:val="21"/>
        </w:numPr>
        <w:spacing w:after="240"/>
        <w:rPr>
          <w:lang w:val="en-US"/>
        </w:rPr>
      </w:pPr>
      <w:r>
        <w:rPr>
          <w:lang w:val="en-US"/>
        </w:rPr>
        <w:t>Finished Test Plan (is now ready for revision)</w:t>
      </w:r>
    </w:p>
    <w:p w14:paraId="715933BA" w14:textId="353DA610" w:rsidR="000B1F68" w:rsidRDefault="000B1F68" w:rsidP="000B1F68">
      <w:pPr>
        <w:pStyle w:val="PargrafodaLista"/>
        <w:numPr>
          <w:ilvl w:val="0"/>
          <w:numId w:val="21"/>
        </w:numPr>
        <w:spacing w:after="240"/>
        <w:rPr>
          <w:lang w:val="en-US"/>
        </w:rPr>
      </w:pPr>
      <w:r>
        <w:rPr>
          <w:lang w:val="en-US"/>
        </w:rPr>
        <w:t>Finished Database Module</w:t>
      </w:r>
    </w:p>
    <w:p w14:paraId="7BA2F27D" w14:textId="615E73DF" w:rsidR="000B1F68" w:rsidRDefault="000B1F68" w:rsidP="000B1F68">
      <w:pPr>
        <w:pStyle w:val="PargrafodaLista"/>
        <w:numPr>
          <w:ilvl w:val="0"/>
          <w:numId w:val="21"/>
        </w:numPr>
        <w:spacing w:after="240"/>
        <w:rPr>
          <w:lang w:val="en-US"/>
        </w:rPr>
      </w:pPr>
      <w:r>
        <w:rPr>
          <w:lang w:val="en-US"/>
        </w:rPr>
        <w:t>Started “Delete and Edit tasks” functionality development</w:t>
      </w:r>
    </w:p>
    <w:p w14:paraId="7AC36FF6" w14:textId="5EACF738" w:rsidR="000B1F68" w:rsidRDefault="000B1F68" w:rsidP="000B1F68">
      <w:pPr>
        <w:pStyle w:val="PargrafodaLista"/>
        <w:numPr>
          <w:ilvl w:val="0"/>
          <w:numId w:val="21"/>
        </w:numPr>
        <w:spacing w:after="240"/>
        <w:rPr>
          <w:lang w:val="en-US"/>
        </w:rPr>
      </w:pPr>
      <w:r>
        <w:rPr>
          <w:lang w:val="en-US"/>
        </w:rPr>
        <w:t>Started “Export app data” functionality development</w:t>
      </w:r>
    </w:p>
    <w:p w14:paraId="2C94FEA7" w14:textId="19E917CC" w:rsidR="000B1F68" w:rsidRDefault="000B1F68" w:rsidP="000B1F68">
      <w:pPr>
        <w:pStyle w:val="PargrafodaLista"/>
        <w:numPr>
          <w:ilvl w:val="0"/>
          <w:numId w:val="21"/>
        </w:numPr>
        <w:spacing w:after="240"/>
        <w:rPr>
          <w:lang w:val="en-US"/>
        </w:rPr>
      </w:pPr>
      <w:r>
        <w:rPr>
          <w:lang w:val="en-US"/>
        </w:rPr>
        <w:t>Started “Task Details” functionality development</w:t>
      </w:r>
    </w:p>
    <w:p w14:paraId="1E42B079" w14:textId="58ED1177" w:rsidR="000B1F68" w:rsidRDefault="000B1F68" w:rsidP="000B1F68">
      <w:pPr>
        <w:pStyle w:val="PargrafodaLista"/>
        <w:numPr>
          <w:ilvl w:val="0"/>
          <w:numId w:val="21"/>
        </w:numPr>
        <w:spacing w:after="240"/>
        <w:rPr>
          <w:lang w:val="en-US"/>
        </w:rPr>
      </w:pPr>
      <w:r>
        <w:rPr>
          <w:lang w:val="en-US"/>
        </w:rPr>
        <w:t>Started “Task listing” functionality development</w:t>
      </w:r>
    </w:p>
    <w:p w14:paraId="72CE80BC" w14:textId="36DA956F" w:rsidR="004F5728" w:rsidRDefault="000B1F68" w:rsidP="004F5728">
      <w:pPr>
        <w:pStyle w:val="PargrafodaLista"/>
        <w:numPr>
          <w:ilvl w:val="0"/>
          <w:numId w:val="21"/>
        </w:numPr>
        <w:spacing w:after="240"/>
        <w:rPr>
          <w:lang w:val="en-US"/>
        </w:rPr>
      </w:pPr>
      <w:r>
        <w:rPr>
          <w:lang w:val="en-US"/>
        </w:rPr>
        <w:t>Preparation for Code Inspection</w:t>
      </w:r>
    </w:p>
    <w:p w14:paraId="7AA382DC" w14:textId="4D1DC54D" w:rsidR="004F5728" w:rsidRDefault="004F5728" w:rsidP="004F5728">
      <w:pPr>
        <w:pStyle w:val="PargrafodaLista"/>
        <w:numPr>
          <w:ilvl w:val="0"/>
          <w:numId w:val="21"/>
        </w:numPr>
        <w:spacing w:after="240"/>
        <w:rPr>
          <w:lang w:val="en-US"/>
        </w:rPr>
      </w:pPr>
      <w:r>
        <w:rPr>
          <w:lang w:val="en-US"/>
        </w:rPr>
        <w:t>Started reviewing the Test Plan</w:t>
      </w:r>
    </w:p>
    <w:p w14:paraId="6DE03352" w14:textId="0A270633" w:rsidR="004F5728" w:rsidRPr="004F5728" w:rsidRDefault="004F5728" w:rsidP="004F5728">
      <w:pPr>
        <w:pStyle w:val="PargrafodaLista"/>
        <w:numPr>
          <w:ilvl w:val="0"/>
          <w:numId w:val="21"/>
        </w:numPr>
        <w:spacing w:after="240"/>
        <w:rPr>
          <w:lang w:val="en-US"/>
        </w:rPr>
      </w:pPr>
      <w:r>
        <w:rPr>
          <w:lang w:val="en-US"/>
        </w:rPr>
        <w:t>Updated Project Planning Process and Software Development Plan</w:t>
      </w:r>
    </w:p>
    <w:p w14:paraId="6211487C" w14:textId="5D445253" w:rsidR="006C46E4" w:rsidRDefault="006C46E4" w:rsidP="00097AAD">
      <w:pPr>
        <w:pStyle w:val="Cabealho1"/>
        <w:numPr>
          <w:ilvl w:val="1"/>
          <w:numId w:val="1"/>
        </w:numPr>
        <w:spacing w:after="240"/>
        <w:rPr>
          <w:lang w:val="en-US"/>
        </w:rPr>
      </w:pPr>
      <w:bookmarkStart w:id="5" w:name="_Toc354956861"/>
      <w:bookmarkStart w:id="6" w:name="_Toc355014426"/>
      <w:bookmarkStart w:id="7" w:name="_Toc354956862"/>
      <w:bookmarkStart w:id="8" w:name="_Toc355014427"/>
      <w:bookmarkStart w:id="9" w:name="_Toc354956863"/>
      <w:bookmarkStart w:id="10" w:name="_Toc355014428"/>
      <w:bookmarkStart w:id="11" w:name="_Toc354956864"/>
      <w:bookmarkStart w:id="12" w:name="_Toc355014429"/>
      <w:bookmarkStart w:id="13" w:name="_Toc354956865"/>
      <w:bookmarkStart w:id="14" w:name="_Toc355014430"/>
      <w:bookmarkStart w:id="15" w:name="_Toc354956866"/>
      <w:bookmarkStart w:id="16" w:name="_Toc355014431"/>
      <w:bookmarkStart w:id="17" w:name="_Toc354956867"/>
      <w:bookmarkStart w:id="18" w:name="_Toc355014432"/>
      <w:bookmarkStart w:id="19" w:name="_Toc354956868"/>
      <w:bookmarkStart w:id="20" w:name="_Toc355014433"/>
      <w:bookmarkStart w:id="21" w:name="_Toc35681033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097AAD">
        <w:rPr>
          <w:lang w:val="en-US"/>
        </w:rPr>
        <w:t>Work Analyses</w:t>
      </w:r>
      <w:bookmarkEnd w:id="21"/>
    </w:p>
    <w:p w14:paraId="3A43049E" w14:textId="3141FBF0" w:rsidR="000B1F68" w:rsidRDefault="000B1F68" w:rsidP="000B1F68">
      <w:pPr>
        <w:rPr>
          <w:lang w:val="en-US"/>
        </w:rPr>
      </w:pPr>
      <w:r>
        <w:rPr>
          <w:lang w:val="en-US"/>
        </w:rPr>
        <w:t xml:space="preserve">Unlike the two past weeks, this week we decided to </w:t>
      </w:r>
      <w:r w:rsidR="004F5728">
        <w:rPr>
          <w:lang w:val="en-US"/>
        </w:rPr>
        <w:t>meet and work together (like we were doing before). Although the work for this week was mainly individual, we think that working together gives us a better idea of the progress. This way, coding doubts were solved immediately with the help of the member who had more knowledge about the framework.</w:t>
      </w:r>
    </w:p>
    <w:p w14:paraId="4B6AF443" w14:textId="3C2C8243" w:rsidR="004F5728" w:rsidRDefault="004F5728" w:rsidP="000B1F68">
      <w:pPr>
        <w:rPr>
          <w:lang w:val="en-US"/>
        </w:rPr>
      </w:pPr>
      <w:r>
        <w:rPr>
          <w:lang w:val="en-US"/>
        </w:rPr>
        <w:t>The team seemed more motivated now that we started coding and all the work done is getting visible.</w:t>
      </w:r>
    </w:p>
    <w:p w14:paraId="11ADE4FB" w14:textId="1B85D7B1" w:rsidR="00EE2DA4" w:rsidRPr="000B1F68" w:rsidRDefault="00EE2DA4" w:rsidP="000B1F68">
      <w:pPr>
        <w:rPr>
          <w:lang w:val="en-US"/>
        </w:rPr>
      </w:pPr>
      <w:r>
        <w:rPr>
          <w:lang w:val="en-US"/>
        </w:rPr>
        <w:t xml:space="preserve">Although the UI development was allocated to </w:t>
      </w:r>
      <w:proofErr w:type="spellStart"/>
      <w:r>
        <w:rPr>
          <w:lang w:val="en-US"/>
        </w:rPr>
        <w:t>Rui</w:t>
      </w:r>
      <w:proofErr w:type="spellEnd"/>
      <w:r>
        <w:rPr>
          <w:lang w:val="en-US"/>
        </w:rPr>
        <w:t xml:space="preserve"> </w:t>
      </w:r>
      <w:proofErr w:type="spellStart"/>
      <w:r>
        <w:rPr>
          <w:lang w:val="en-US"/>
        </w:rPr>
        <w:t>Ganhoto</w:t>
      </w:r>
      <w:proofErr w:type="spellEnd"/>
      <w:r>
        <w:rPr>
          <w:lang w:val="en-US"/>
        </w:rPr>
        <w:t xml:space="preserve"> and David Silva, by request, it was given freedom to choose if each team member develop</w:t>
      </w:r>
      <w:r w:rsidR="00B307D5">
        <w:rPr>
          <w:lang w:val="en-US"/>
        </w:rPr>
        <w:t>ed</w:t>
      </w:r>
      <w:r>
        <w:rPr>
          <w:lang w:val="en-US"/>
        </w:rPr>
        <w:t xml:space="preserve"> the UI related to the task allocated to </w:t>
      </w:r>
      <w:r w:rsidR="00B307D5">
        <w:rPr>
          <w:lang w:val="en-US"/>
        </w:rPr>
        <w:t>him</w:t>
      </w:r>
      <w:r>
        <w:rPr>
          <w:lang w:val="en-US"/>
        </w:rPr>
        <w:t>.</w:t>
      </w:r>
    </w:p>
    <w:p w14:paraId="6FB3956C" w14:textId="77777777" w:rsidR="002F30E3" w:rsidRDefault="002F30E3" w:rsidP="00EE44F9">
      <w:pPr>
        <w:pStyle w:val="Cabealho1"/>
        <w:numPr>
          <w:ilvl w:val="1"/>
          <w:numId w:val="1"/>
        </w:numPr>
        <w:spacing w:after="240"/>
        <w:rPr>
          <w:lang w:val="en-US"/>
        </w:rPr>
      </w:pPr>
      <w:bookmarkStart w:id="22" w:name="_Toc356810335"/>
      <w:r>
        <w:rPr>
          <w:lang w:val="en-US"/>
        </w:rPr>
        <w:t>Achievements</w:t>
      </w:r>
      <w:bookmarkEnd w:id="22"/>
    </w:p>
    <w:p w14:paraId="08E5DCA2" w14:textId="1482A3B1" w:rsidR="004F5728" w:rsidRDefault="004F5728" w:rsidP="004F5728">
      <w:pPr>
        <w:pStyle w:val="PargrafodaLista"/>
        <w:numPr>
          <w:ilvl w:val="0"/>
          <w:numId w:val="22"/>
        </w:numPr>
        <w:rPr>
          <w:lang w:val="en-US"/>
        </w:rPr>
      </w:pPr>
      <w:r>
        <w:rPr>
          <w:lang w:val="en-US"/>
        </w:rPr>
        <w:t>Test plan is ready for review</w:t>
      </w:r>
    </w:p>
    <w:p w14:paraId="7CCB32B3" w14:textId="1A650A1F" w:rsidR="004F5728" w:rsidRDefault="004F5728" w:rsidP="004F5728">
      <w:pPr>
        <w:pStyle w:val="PargrafodaLista"/>
        <w:numPr>
          <w:ilvl w:val="0"/>
          <w:numId w:val="22"/>
        </w:numPr>
        <w:rPr>
          <w:lang w:val="en-US"/>
        </w:rPr>
      </w:pPr>
      <w:r>
        <w:rPr>
          <w:lang w:val="en-US"/>
        </w:rPr>
        <w:t>Database Module is ready for the code inspection</w:t>
      </w:r>
    </w:p>
    <w:p w14:paraId="1625833C" w14:textId="4FF32A2C" w:rsidR="004F5728" w:rsidRPr="004F5728" w:rsidRDefault="00EE2DA4" w:rsidP="004F5728">
      <w:pPr>
        <w:pStyle w:val="PargrafodaLista"/>
        <w:numPr>
          <w:ilvl w:val="0"/>
          <w:numId w:val="22"/>
        </w:numPr>
        <w:rPr>
          <w:lang w:val="en-US"/>
        </w:rPr>
      </w:pPr>
      <w:r>
        <w:rPr>
          <w:lang w:val="en-US"/>
        </w:rPr>
        <w:t>Project</w:t>
      </w:r>
      <w:r w:rsidR="004F5728">
        <w:rPr>
          <w:lang w:val="en-US"/>
        </w:rPr>
        <w:t xml:space="preserve"> Planning Process is updated </w:t>
      </w:r>
    </w:p>
    <w:p w14:paraId="6D3E4E59" w14:textId="77777777" w:rsidR="002F30E3" w:rsidRDefault="002F30E3" w:rsidP="00E17D67">
      <w:pPr>
        <w:pStyle w:val="Cabealho1"/>
        <w:numPr>
          <w:ilvl w:val="0"/>
          <w:numId w:val="1"/>
        </w:numPr>
        <w:spacing w:after="240"/>
        <w:rPr>
          <w:lang w:val="en-US"/>
        </w:rPr>
      </w:pPr>
      <w:bookmarkStart w:id="23" w:name="_Toc356810336"/>
      <w:r>
        <w:rPr>
          <w:lang w:val="en-US"/>
        </w:rPr>
        <w:t>Impediments</w:t>
      </w:r>
      <w:bookmarkEnd w:id="23"/>
    </w:p>
    <w:p w14:paraId="4A10E499" w14:textId="128861A8" w:rsidR="004F5728" w:rsidRDefault="004F5728">
      <w:pPr>
        <w:rPr>
          <w:lang w:val="en-US"/>
        </w:rPr>
      </w:pPr>
      <w:r>
        <w:rPr>
          <w:lang w:val="en-US"/>
        </w:rPr>
        <w:t>Team members allocated to the Test plan reported that their lack of knowledge about the tool Enterprise Architect compromised their performance. Also, during the coding tasks, the lack of knowledge about the framework led to the time being spent researching and experimenting.</w:t>
      </w:r>
    </w:p>
    <w:p w14:paraId="53317E84" w14:textId="77777777" w:rsidR="002F30E3" w:rsidRDefault="00492066" w:rsidP="00E17D67">
      <w:pPr>
        <w:pStyle w:val="Cabealho1"/>
        <w:numPr>
          <w:ilvl w:val="0"/>
          <w:numId w:val="1"/>
        </w:numPr>
        <w:spacing w:after="240"/>
        <w:rPr>
          <w:lang w:val="en-US"/>
        </w:rPr>
      </w:pPr>
      <w:bookmarkStart w:id="24" w:name="_Toc356810337"/>
      <w:r>
        <w:rPr>
          <w:lang w:val="en-US"/>
        </w:rPr>
        <w:lastRenderedPageBreak/>
        <w:t xml:space="preserve">Plans </w:t>
      </w:r>
      <w:proofErr w:type="gramStart"/>
      <w:r>
        <w:rPr>
          <w:lang w:val="en-US"/>
        </w:rPr>
        <w:t>For</w:t>
      </w:r>
      <w:proofErr w:type="gramEnd"/>
      <w:r>
        <w:rPr>
          <w:lang w:val="en-US"/>
        </w:rPr>
        <w:t xml:space="preserve"> Next Week</w:t>
      </w:r>
      <w:bookmarkEnd w:id="24"/>
    </w:p>
    <w:p w14:paraId="128E1E7B" w14:textId="0E1174A7" w:rsidR="004F5728" w:rsidRDefault="00437870" w:rsidP="004F5728">
      <w:pPr>
        <w:pStyle w:val="PargrafodaLista"/>
        <w:numPr>
          <w:ilvl w:val="0"/>
          <w:numId w:val="23"/>
        </w:numPr>
        <w:rPr>
          <w:lang w:val="en-US"/>
        </w:rPr>
      </w:pPr>
      <w:r>
        <w:rPr>
          <w:lang w:val="en-US"/>
        </w:rPr>
        <w:t>Finish the Code Inspection</w:t>
      </w:r>
    </w:p>
    <w:p w14:paraId="31BA2CD5" w14:textId="0BD7C1D3" w:rsidR="00437870" w:rsidRDefault="00437870" w:rsidP="004F5728">
      <w:pPr>
        <w:pStyle w:val="PargrafodaLista"/>
        <w:numPr>
          <w:ilvl w:val="0"/>
          <w:numId w:val="23"/>
        </w:numPr>
        <w:rPr>
          <w:lang w:val="en-US"/>
        </w:rPr>
      </w:pPr>
      <w:r>
        <w:rPr>
          <w:lang w:val="en-US"/>
        </w:rPr>
        <w:t>Finish all the coding tasks already started</w:t>
      </w:r>
    </w:p>
    <w:p w14:paraId="4EB4DEE4" w14:textId="0F5381F9" w:rsidR="00437870" w:rsidRPr="004F5728" w:rsidRDefault="00437870" w:rsidP="004F5728">
      <w:pPr>
        <w:pStyle w:val="PargrafodaLista"/>
        <w:numPr>
          <w:ilvl w:val="0"/>
          <w:numId w:val="23"/>
        </w:numPr>
        <w:rPr>
          <w:lang w:val="en-US"/>
        </w:rPr>
      </w:pPr>
      <w:r>
        <w:rPr>
          <w:lang w:val="en-US"/>
        </w:rPr>
        <w:t xml:space="preserve">Start </w:t>
      </w:r>
      <w:r w:rsidR="00EE2DA4">
        <w:rPr>
          <w:lang w:val="en-US"/>
        </w:rPr>
        <w:t>“Settings”, “Shortcuts” and “Inactivity detection” coding</w:t>
      </w:r>
    </w:p>
    <w:p w14:paraId="0257B26D" w14:textId="77777777" w:rsidR="00492066" w:rsidRDefault="00492066" w:rsidP="003B6C73">
      <w:pPr>
        <w:pStyle w:val="Cabealho1"/>
        <w:numPr>
          <w:ilvl w:val="0"/>
          <w:numId w:val="1"/>
        </w:numPr>
        <w:rPr>
          <w:lang w:val="en-US"/>
        </w:rPr>
      </w:pPr>
      <w:bookmarkStart w:id="25" w:name="_Toc354956875"/>
      <w:bookmarkStart w:id="26" w:name="_Toc355014440"/>
      <w:bookmarkStart w:id="27" w:name="_Toc356810338"/>
      <w:bookmarkEnd w:id="25"/>
      <w:bookmarkEnd w:id="26"/>
      <w:r>
        <w:rPr>
          <w:lang w:val="en-US"/>
        </w:rPr>
        <w:t>Progress</w:t>
      </w:r>
      <w:bookmarkEnd w:id="27"/>
    </w:p>
    <w:p w14:paraId="7964AA4E" w14:textId="77777777" w:rsidR="00492066" w:rsidRDefault="00492066">
      <w:pPr>
        <w:rPr>
          <w:lang w:val="en-US"/>
        </w:rPr>
      </w:pPr>
    </w:p>
    <w:p w14:paraId="25E660B6" w14:textId="77777777" w:rsidR="00492066" w:rsidRDefault="00492066" w:rsidP="003B6C73">
      <w:pPr>
        <w:pStyle w:val="Cabealho1"/>
        <w:numPr>
          <w:ilvl w:val="1"/>
          <w:numId w:val="1"/>
        </w:numPr>
        <w:rPr>
          <w:lang w:val="en-US"/>
        </w:rPr>
      </w:pPr>
      <w:bookmarkStart w:id="28" w:name="_Toc356810339"/>
      <w:r>
        <w:rPr>
          <w:lang w:val="en-US"/>
        </w:rPr>
        <w:t>Earned value and/or Gantt Image</w:t>
      </w:r>
      <w:bookmarkEnd w:id="28"/>
    </w:p>
    <w:p w14:paraId="1218DF97" w14:textId="4142EF06" w:rsidR="00B154CA" w:rsidRPr="004F5728" w:rsidRDefault="00EE2DA4" w:rsidP="000A0235">
      <w:pPr>
        <w:jc w:val="center"/>
        <w:rPr>
          <w:lang w:val="en-US"/>
        </w:rPr>
      </w:pPr>
      <w:r>
        <w:rPr>
          <w:noProof/>
        </w:rPr>
        <w:drawing>
          <wp:inline distT="0" distB="0" distL="0" distR="0" wp14:anchorId="1E1984D9" wp14:editId="02B051E8">
            <wp:extent cx="5397500" cy="239522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2395220"/>
                    </a:xfrm>
                    <a:prstGeom prst="rect">
                      <a:avLst/>
                    </a:prstGeom>
                    <a:noFill/>
                    <a:ln>
                      <a:noFill/>
                    </a:ln>
                  </pic:spPr>
                </pic:pic>
              </a:graphicData>
            </a:graphic>
          </wp:inline>
        </w:drawing>
      </w:r>
    </w:p>
    <w:p w14:paraId="5F46638B" w14:textId="77777777" w:rsidR="009920AD" w:rsidRPr="00B154CA" w:rsidRDefault="00D90377" w:rsidP="000A0235">
      <w:pPr>
        <w:pStyle w:val="Legenda"/>
        <w:tabs>
          <w:tab w:val="left" w:pos="967"/>
          <w:tab w:val="center" w:pos="4252"/>
        </w:tabs>
        <w:rPr>
          <w:lang w:val="en-US"/>
        </w:rPr>
      </w:pPr>
      <w:r>
        <w:rPr>
          <w:lang w:val="en-US"/>
        </w:rPr>
        <w:tab/>
      </w:r>
      <w:r>
        <w:rPr>
          <w:lang w:val="en-US"/>
        </w:rPr>
        <w:tab/>
      </w:r>
      <w:bookmarkStart w:id="29" w:name="_Toc356810329"/>
      <w:r w:rsidR="00B154CA" w:rsidRPr="00B154CA">
        <w:rPr>
          <w:lang w:val="en-US"/>
        </w:rPr>
        <w:t xml:space="preserve">Figure </w:t>
      </w:r>
      <w:r w:rsidR="00DA3350">
        <w:fldChar w:fldCharType="begin"/>
      </w:r>
      <w:r w:rsidR="00B154CA" w:rsidRPr="00B154CA">
        <w:rPr>
          <w:lang w:val="en-US"/>
        </w:rPr>
        <w:instrText xml:space="preserve"> SEQ Figure \* ARABIC </w:instrText>
      </w:r>
      <w:r w:rsidR="00DA3350">
        <w:fldChar w:fldCharType="separate"/>
      </w:r>
      <w:r w:rsidR="006D0389">
        <w:rPr>
          <w:noProof/>
          <w:lang w:val="en-US"/>
        </w:rPr>
        <w:t>1</w:t>
      </w:r>
      <w:r w:rsidR="00DA3350">
        <w:fldChar w:fldCharType="end"/>
      </w:r>
      <w:r w:rsidR="00B154CA" w:rsidRPr="00B154CA">
        <w:rPr>
          <w:lang w:val="en-US"/>
        </w:rPr>
        <w:t>: Earned Value</w:t>
      </w:r>
      <w:bookmarkEnd w:id="29"/>
    </w:p>
    <w:p w14:paraId="2A65B479" w14:textId="27036F30" w:rsidR="004608C1" w:rsidRPr="00EE2DA4" w:rsidRDefault="00397841" w:rsidP="009920AD">
      <w:pPr>
        <w:rPr>
          <w:lang w:val="en-US"/>
        </w:rPr>
      </w:pPr>
      <w:r w:rsidRPr="00EE2DA4">
        <w:rPr>
          <w:lang w:val="en-US"/>
        </w:rPr>
        <w:t xml:space="preserve">Planned Value = </w:t>
      </w:r>
      <w:r w:rsidR="00EE2DA4" w:rsidRPr="00EE2DA4">
        <w:rPr>
          <w:lang w:val="en-US"/>
        </w:rPr>
        <w:t>177</w:t>
      </w:r>
      <w:r w:rsidR="00921FCE" w:rsidRPr="00EE2DA4">
        <w:rPr>
          <w:lang w:val="en-US"/>
        </w:rPr>
        <w:t>h</w:t>
      </w:r>
    </w:p>
    <w:p w14:paraId="1AC94BCB" w14:textId="49C88443" w:rsidR="004608C1" w:rsidRPr="00EE2DA4" w:rsidRDefault="00397841" w:rsidP="009920AD">
      <w:pPr>
        <w:rPr>
          <w:lang w:val="en-US"/>
        </w:rPr>
      </w:pPr>
      <w:r w:rsidRPr="00EE2DA4">
        <w:rPr>
          <w:lang w:val="en-US"/>
        </w:rPr>
        <w:t xml:space="preserve">Earned Value = </w:t>
      </w:r>
      <w:r w:rsidR="00EE2DA4" w:rsidRPr="00EE2DA4">
        <w:rPr>
          <w:lang w:val="en-US"/>
        </w:rPr>
        <w:t>175</w:t>
      </w:r>
      <w:r w:rsidR="00921FCE" w:rsidRPr="00EE2DA4">
        <w:rPr>
          <w:lang w:val="en-US"/>
        </w:rPr>
        <w:t>h</w:t>
      </w:r>
      <w:r w:rsidR="004608C1" w:rsidRPr="00EE2DA4">
        <w:rPr>
          <w:lang w:val="en-US"/>
        </w:rPr>
        <w:t xml:space="preserve"> </w:t>
      </w:r>
    </w:p>
    <w:p w14:paraId="376D6950" w14:textId="4A151CEC" w:rsidR="00397841" w:rsidRPr="00EE2DA4" w:rsidRDefault="00397841" w:rsidP="009920AD">
      <w:pPr>
        <w:rPr>
          <w:lang w:val="en-US"/>
        </w:rPr>
      </w:pPr>
      <w:r w:rsidRPr="00EE2DA4">
        <w:rPr>
          <w:lang w:val="en-US"/>
        </w:rPr>
        <w:t xml:space="preserve">Actual Cost = </w:t>
      </w:r>
      <w:r w:rsidR="00EE2DA4" w:rsidRPr="00EE2DA4">
        <w:rPr>
          <w:lang w:val="en-US"/>
        </w:rPr>
        <w:t>151</w:t>
      </w:r>
      <w:r w:rsidR="00921FCE" w:rsidRPr="00EE2DA4">
        <w:rPr>
          <w:lang w:val="en-US"/>
        </w:rPr>
        <w:t>h</w:t>
      </w:r>
    </w:p>
    <w:p w14:paraId="437FD472" w14:textId="7C806B12" w:rsidR="000A0235" w:rsidRDefault="000A0235" w:rsidP="000A0235">
      <w:pPr>
        <w:rPr>
          <w:lang w:val="en-US"/>
        </w:rPr>
      </w:pPr>
    </w:p>
    <w:p w14:paraId="1A05F8CD" w14:textId="77777777" w:rsidR="000A0235" w:rsidRDefault="000A0235">
      <w:pPr>
        <w:rPr>
          <w:lang w:val="en-US"/>
        </w:rPr>
      </w:pPr>
      <w:r>
        <w:rPr>
          <w:lang w:val="en-US"/>
        </w:rPr>
        <w:br w:type="page"/>
      </w:r>
    </w:p>
    <w:p w14:paraId="72268CB6" w14:textId="77777777" w:rsidR="000A0235" w:rsidRPr="000A0235" w:rsidRDefault="000A0235" w:rsidP="000A0235">
      <w:pPr>
        <w:rPr>
          <w:u w:val="single"/>
          <w:lang w:val="en-US"/>
        </w:rPr>
      </w:pPr>
    </w:p>
    <w:p w14:paraId="4BF123D1" w14:textId="77777777" w:rsidR="00492066" w:rsidRDefault="00492066" w:rsidP="003B6C73">
      <w:pPr>
        <w:pStyle w:val="Cabealho1"/>
        <w:numPr>
          <w:ilvl w:val="1"/>
          <w:numId w:val="1"/>
        </w:numPr>
        <w:rPr>
          <w:lang w:val="en-US"/>
        </w:rPr>
      </w:pPr>
      <w:bookmarkStart w:id="30" w:name="_Toc354956878"/>
      <w:bookmarkStart w:id="31" w:name="_Toc355014443"/>
      <w:bookmarkStart w:id="32" w:name="_Toc354956879"/>
      <w:bookmarkStart w:id="33" w:name="_Toc355014444"/>
      <w:bookmarkStart w:id="34" w:name="_Toc354956880"/>
      <w:bookmarkStart w:id="35" w:name="_Toc355014445"/>
      <w:bookmarkStart w:id="36" w:name="_Toc356810340"/>
      <w:bookmarkEnd w:id="30"/>
      <w:bookmarkEnd w:id="31"/>
      <w:bookmarkEnd w:id="32"/>
      <w:bookmarkEnd w:id="33"/>
      <w:bookmarkEnd w:id="34"/>
      <w:bookmarkEnd w:id="35"/>
      <w:r>
        <w:rPr>
          <w:lang w:val="en-US"/>
        </w:rPr>
        <w:t>Effort by task</w:t>
      </w:r>
      <w:bookmarkEnd w:id="36"/>
    </w:p>
    <w:p w14:paraId="7CF7F2F2" w14:textId="77777777" w:rsidR="008D37D1" w:rsidRPr="008D37D1" w:rsidRDefault="008D37D1" w:rsidP="008D37D1">
      <w:pPr>
        <w:rPr>
          <w:lang w:val="en-US"/>
        </w:rPr>
      </w:pPr>
    </w:p>
    <w:p w14:paraId="4F302EF1" w14:textId="504424C0" w:rsidR="00B154CA" w:rsidRPr="000A0235" w:rsidRDefault="00EE2DA4" w:rsidP="00B154CA">
      <w:pPr>
        <w:keepNext/>
        <w:jc w:val="center"/>
        <w:rPr>
          <w:lang w:val="en-US"/>
        </w:rPr>
      </w:pPr>
      <w:r>
        <w:rPr>
          <w:noProof/>
        </w:rPr>
        <w:drawing>
          <wp:inline distT="0" distB="0" distL="0" distR="0" wp14:anchorId="5BFBC00D" wp14:editId="3AD31E74">
            <wp:extent cx="5397500" cy="29819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7500" cy="2981960"/>
                    </a:xfrm>
                    <a:prstGeom prst="rect">
                      <a:avLst/>
                    </a:prstGeom>
                    <a:noFill/>
                    <a:ln>
                      <a:noFill/>
                    </a:ln>
                  </pic:spPr>
                </pic:pic>
              </a:graphicData>
            </a:graphic>
          </wp:inline>
        </w:drawing>
      </w:r>
    </w:p>
    <w:p w14:paraId="0685A54D" w14:textId="77777777" w:rsidR="009920AD" w:rsidRPr="00B154CA" w:rsidRDefault="00B154CA" w:rsidP="00B154CA">
      <w:pPr>
        <w:pStyle w:val="Legenda"/>
        <w:jc w:val="center"/>
        <w:rPr>
          <w:lang w:val="en-US"/>
        </w:rPr>
      </w:pPr>
      <w:bookmarkStart w:id="37" w:name="_Toc356810330"/>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2</w:t>
      </w:r>
      <w:r w:rsidR="00DA3350">
        <w:fldChar w:fldCharType="end"/>
      </w:r>
      <w:r w:rsidRPr="00B154CA">
        <w:rPr>
          <w:lang w:val="en-US"/>
        </w:rPr>
        <w:t>: Week effort by task type</w:t>
      </w:r>
      <w:bookmarkEnd w:id="37"/>
    </w:p>
    <w:p w14:paraId="502334F7" w14:textId="77777777" w:rsidR="00492066" w:rsidRDefault="00492066" w:rsidP="003B6C73">
      <w:pPr>
        <w:pStyle w:val="Cabealho1"/>
        <w:numPr>
          <w:ilvl w:val="1"/>
          <w:numId w:val="1"/>
        </w:numPr>
        <w:rPr>
          <w:lang w:val="en-US"/>
        </w:rPr>
      </w:pPr>
      <w:bookmarkStart w:id="38" w:name="_Toc356810341"/>
      <w:r>
        <w:rPr>
          <w:lang w:val="en-US"/>
        </w:rPr>
        <w:t>Individual effort</w:t>
      </w:r>
      <w:bookmarkEnd w:id="38"/>
    </w:p>
    <w:p w14:paraId="71B3D832" w14:textId="4A44218B" w:rsidR="00B154CA" w:rsidRDefault="00EE2DA4" w:rsidP="000A0235">
      <w:pPr>
        <w:keepNext/>
        <w:jc w:val="center"/>
      </w:pPr>
      <w:r>
        <w:rPr>
          <w:noProof/>
        </w:rPr>
        <w:drawing>
          <wp:inline distT="0" distB="0" distL="0" distR="0" wp14:anchorId="47A449E2" wp14:editId="11822EA5">
            <wp:extent cx="5397500" cy="2511425"/>
            <wp:effectExtent l="0" t="0" r="0" b="317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7500" cy="2511425"/>
                    </a:xfrm>
                    <a:prstGeom prst="rect">
                      <a:avLst/>
                    </a:prstGeom>
                    <a:noFill/>
                    <a:ln>
                      <a:noFill/>
                    </a:ln>
                  </pic:spPr>
                </pic:pic>
              </a:graphicData>
            </a:graphic>
          </wp:inline>
        </w:drawing>
      </w:r>
    </w:p>
    <w:p w14:paraId="1B79E8A8" w14:textId="77777777" w:rsidR="009920AD" w:rsidRDefault="00B154CA" w:rsidP="00B154CA">
      <w:pPr>
        <w:pStyle w:val="Legenda"/>
        <w:jc w:val="center"/>
        <w:rPr>
          <w:lang w:val="en-US"/>
        </w:rPr>
      </w:pPr>
      <w:bookmarkStart w:id="39" w:name="_Toc356810331"/>
      <w:r w:rsidRPr="00B154CA">
        <w:rPr>
          <w:lang w:val="en-US"/>
        </w:rPr>
        <w:t xml:space="preserve">Figure </w:t>
      </w:r>
      <w:r w:rsidR="00DA3350">
        <w:fldChar w:fldCharType="begin"/>
      </w:r>
      <w:r w:rsidRPr="00B154CA">
        <w:rPr>
          <w:lang w:val="en-US"/>
        </w:rPr>
        <w:instrText xml:space="preserve"> SEQ Figure \* ARABIC </w:instrText>
      </w:r>
      <w:r w:rsidR="00DA3350">
        <w:fldChar w:fldCharType="separate"/>
      </w:r>
      <w:r w:rsidR="006D0389">
        <w:rPr>
          <w:noProof/>
          <w:lang w:val="en-US"/>
        </w:rPr>
        <w:t>3</w:t>
      </w:r>
      <w:r w:rsidR="00DA3350">
        <w:fldChar w:fldCharType="end"/>
      </w:r>
      <w:r w:rsidRPr="00B154CA">
        <w:rPr>
          <w:lang w:val="en-US"/>
        </w:rPr>
        <w:t>: Week effort by team member</w:t>
      </w:r>
      <w:bookmarkEnd w:id="39"/>
    </w:p>
    <w:p w14:paraId="6F0C6C35" w14:textId="77777777" w:rsidR="00921FCE" w:rsidRDefault="00921FCE" w:rsidP="00921FCE">
      <w:pPr>
        <w:rPr>
          <w:lang w:val="en-US"/>
        </w:rPr>
      </w:pPr>
    </w:p>
    <w:p w14:paraId="4E4A0A89" w14:textId="77777777" w:rsidR="00093DA0" w:rsidRPr="00921FCE" w:rsidRDefault="00093DA0" w:rsidP="00921FCE">
      <w:pPr>
        <w:rPr>
          <w:lang w:val="en-US"/>
        </w:rPr>
      </w:pPr>
    </w:p>
    <w:tbl>
      <w:tblPr>
        <w:tblStyle w:val="Tabelacomgrelha"/>
        <w:tblW w:w="0" w:type="auto"/>
        <w:jc w:val="center"/>
        <w:tblLook w:val="04A0" w:firstRow="1" w:lastRow="0" w:firstColumn="1" w:lastColumn="0" w:noHBand="0" w:noVBand="1"/>
      </w:tblPr>
      <w:tblGrid>
        <w:gridCol w:w="2503"/>
        <w:gridCol w:w="1500"/>
      </w:tblGrid>
      <w:tr w:rsidR="00492066" w14:paraId="43F52654" w14:textId="77777777" w:rsidTr="00397841">
        <w:trPr>
          <w:jc w:val="center"/>
        </w:trPr>
        <w:tc>
          <w:tcPr>
            <w:tcW w:w="2503" w:type="dxa"/>
            <w:vAlign w:val="center"/>
          </w:tcPr>
          <w:p w14:paraId="2EDF3D7D" w14:textId="77777777" w:rsidR="00492066" w:rsidRPr="00492066" w:rsidRDefault="00492066" w:rsidP="00492066">
            <w:pPr>
              <w:spacing w:line="276" w:lineRule="auto"/>
              <w:jc w:val="center"/>
              <w:rPr>
                <w:b/>
                <w:sz w:val="24"/>
                <w:szCs w:val="24"/>
                <w:lang w:val="en-US"/>
              </w:rPr>
            </w:pPr>
            <w:r w:rsidRPr="00492066">
              <w:rPr>
                <w:b/>
                <w:sz w:val="24"/>
                <w:szCs w:val="24"/>
                <w:lang w:val="en-US"/>
              </w:rPr>
              <w:t>Name</w:t>
            </w:r>
          </w:p>
        </w:tc>
        <w:tc>
          <w:tcPr>
            <w:tcW w:w="1500" w:type="dxa"/>
            <w:vAlign w:val="center"/>
          </w:tcPr>
          <w:p w14:paraId="4546B0B0" w14:textId="77777777" w:rsidR="00492066" w:rsidRPr="00492066" w:rsidRDefault="00492066" w:rsidP="00492066">
            <w:pPr>
              <w:spacing w:line="276" w:lineRule="auto"/>
              <w:jc w:val="center"/>
              <w:rPr>
                <w:b/>
                <w:sz w:val="24"/>
                <w:szCs w:val="24"/>
                <w:lang w:val="en-US"/>
              </w:rPr>
            </w:pPr>
            <w:r w:rsidRPr="00492066">
              <w:rPr>
                <w:b/>
                <w:sz w:val="24"/>
                <w:szCs w:val="24"/>
                <w:lang w:val="en-US"/>
              </w:rPr>
              <w:t>Effort(hours)</w:t>
            </w:r>
          </w:p>
        </w:tc>
      </w:tr>
      <w:tr w:rsidR="00EE2DA4" w14:paraId="5DE91B28" w14:textId="77777777" w:rsidTr="00397841">
        <w:trPr>
          <w:jc w:val="center"/>
        </w:trPr>
        <w:tc>
          <w:tcPr>
            <w:tcW w:w="2503" w:type="dxa"/>
          </w:tcPr>
          <w:p w14:paraId="2ECC4EEA" w14:textId="77777777" w:rsidR="00EE2DA4" w:rsidRPr="00397841" w:rsidRDefault="00EE2DA4" w:rsidP="00EE2DA4">
            <w:r w:rsidRPr="00397841">
              <w:t>Carla Machado</w:t>
            </w:r>
          </w:p>
        </w:tc>
        <w:tc>
          <w:tcPr>
            <w:tcW w:w="1500" w:type="dxa"/>
          </w:tcPr>
          <w:p w14:paraId="6EFC3E26" w14:textId="743B5024" w:rsidR="00EE2DA4" w:rsidRPr="004D5E8F" w:rsidRDefault="00EE2DA4" w:rsidP="00EE2DA4">
            <w:pPr>
              <w:rPr>
                <w:color w:val="FF0000"/>
              </w:rPr>
            </w:pPr>
            <w:r w:rsidRPr="0013521E">
              <w:t>7</w:t>
            </w:r>
          </w:p>
        </w:tc>
      </w:tr>
      <w:tr w:rsidR="00EE2DA4" w14:paraId="07EB195C" w14:textId="77777777" w:rsidTr="00397841">
        <w:trPr>
          <w:jc w:val="center"/>
        </w:trPr>
        <w:tc>
          <w:tcPr>
            <w:tcW w:w="2503" w:type="dxa"/>
          </w:tcPr>
          <w:p w14:paraId="52C3C857" w14:textId="77777777" w:rsidR="00EE2DA4" w:rsidRPr="00397841" w:rsidRDefault="00EE2DA4" w:rsidP="00EE2DA4">
            <w:r w:rsidRPr="00397841">
              <w:lastRenderedPageBreak/>
              <w:t>David João</w:t>
            </w:r>
          </w:p>
        </w:tc>
        <w:tc>
          <w:tcPr>
            <w:tcW w:w="1500" w:type="dxa"/>
          </w:tcPr>
          <w:p w14:paraId="3BE98048" w14:textId="67DF02E8" w:rsidR="00EE2DA4" w:rsidRPr="004D5E8F" w:rsidRDefault="00EE2DA4" w:rsidP="00EE2DA4">
            <w:pPr>
              <w:rPr>
                <w:color w:val="FF0000"/>
              </w:rPr>
            </w:pPr>
            <w:r w:rsidRPr="0013521E">
              <w:t>6.25</w:t>
            </w:r>
          </w:p>
        </w:tc>
      </w:tr>
      <w:tr w:rsidR="00EE2DA4" w14:paraId="7CBCAAC9" w14:textId="77777777" w:rsidTr="00397841">
        <w:trPr>
          <w:jc w:val="center"/>
        </w:trPr>
        <w:tc>
          <w:tcPr>
            <w:tcW w:w="2503" w:type="dxa"/>
          </w:tcPr>
          <w:p w14:paraId="613891AC" w14:textId="77777777" w:rsidR="00EE2DA4" w:rsidRPr="00397841" w:rsidRDefault="00EE2DA4" w:rsidP="00EE2DA4">
            <w:r w:rsidRPr="00397841">
              <w:t>Filipe Brandão</w:t>
            </w:r>
          </w:p>
        </w:tc>
        <w:tc>
          <w:tcPr>
            <w:tcW w:w="1500" w:type="dxa"/>
          </w:tcPr>
          <w:p w14:paraId="5239569D" w14:textId="3D9B0C7A" w:rsidR="00EE2DA4" w:rsidRPr="004D5E8F" w:rsidRDefault="00EE2DA4" w:rsidP="00EE2DA4">
            <w:pPr>
              <w:rPr>
                <w:color w:val="FF0000"/>
              </w:rPr>
            </w:pPr>
            <w:r w:rsidRPr="0013521E">
              <w:t>4.5</w:t>
            </w:r>
          </w:p>
        </w:tc>
      </w:tr>
      <w:tr w:rsidR="00EE2DA4" w14:paraId="2104062A" w14:textId="77777777" w:rsidTr="00397841">
        <w:trPr>
          <w:jc w:val="center"/>
        </w:trPr>
        <w:tc>
          <w:tcPr>
            <w:tcW w:w="2503" w:type="dxa"/>
          </w:tcPr>
          <w:p w14:paraId="6CF0D47B" w14:textId="77777777" w:rsidR="00EE2DA4" w:rsidRPr="00397841" w:rsidRDefault="00EE2DA4" w:rsidP="00EE2DA4">
            <w:r w:rsidRPr="00397841">
              <w:t xml:space="preserve">João Girão </w:t>
            </w:r>
          </w:p>
        </w:tc>
        <w:tc>
          <w:tcPr>
            <w:tcW w:w="1500" w:type="dxa"/>
          </w:tcPr>
          <w:p w14:paraId="6E146F70" w14:textId="5EBBFFED" w:rsidR="00EE2DA4" w:rsidRPr="004D5E8F" w:rsidRDefault="00EE2DA4" w:rsidP="00EE2DA4">
            <w:pPr>
              <w:rPr>
                <w:color w:val="FF0000"/>
              </w:rPr>
            </w:pPr>
            <w:r w:rsidRPr="0013521E">
              <w:t>5</w:t>
            </w:r>
          </w:p>
        </w:tc>
      </w:tr>
      <w:tr w:rsidR="00EE2DA4" w14:paraId="0FCB7625" w14:textId="77777777" w:rsidTr="00397841">
        <w:trPr>
          <w:jc w:val="center"/>
        </w:trPr>
        <w:tc>
          <w:tcPr>
            <w:tcW w:w="2503" w:type="dxa"/>
          </w:tcPr>
          <w:p w14:paraId="326D3115" w14:textId="77777777" w:rsidR="00EE2DA4" w:rsidRPr="00397841" w:rsidRDefault="00EE2DA4" w:rsidP="00EE2DA4">
            <w:r w:rsidRPr="00397841">
              <w:t>João Guilherme Martins</w:t>
            </w:r>
          </w:p>
        </w:tc>
        <w:tc>
          <w:tcPr>
            <w:tcW w:w="1500" w:type="dxa"/>
          </w:tcPr>
          <w:p w14:paraId="2200B278" w14:textId="1BECA385" w:rsidR="00EE2DA4" w:rsidRPr="004D5E8F" w:rsidRDefault="00EE2DA4" w:rsidP="00EE2DA4">
            <w:pPr>
              <w:rPr>
                <w:color w:val="FF0000"/>
              </w:rPr>
            </w:pPr>
            <w:r w:rsidRPr="0013521E">
              <w:t>5</w:t>
            </w:r>
          </w:p>
        </w:tc>
      </w:tr>
      <w:tr w:rsidR="00EE2DA4" w14:paraId="443B97A0" w14:textId="77777777" w:rsidTr="00397841">
        <w:trPr>
          <w:jc w:val="center"/>
        </w:trPr>
        <w:tc>
          <w:tcPr>
            <w:tcW w:w="2503" w:type="dxa"/>
          </w:tcPr>
          <w:p w14:paraId="0B802709" w14:textId="77777777" w:rsidR="00EE2DA4" w:rsidRPr="00397841" w:rsidRDefault="00EE2DA4" w:rsidP="00EE2DA4">
            <w:r w:rsidRPr="00397841">
              <w:t>Mário Oliveira</w:t>
            </w:r>
          </w:p>
        </w:tc>
        <w:tc>
          <w:tcPr>
            <w:tcW w:w="1500" w:type="dxa"/>
          </w:tcPr>
          <w:p w14:paraId="4E664395" w14:textId="0B793C25" w:rsidR="00EE2DA4" w:rsidRPr="004D5E8F" w:rsidRDefault="00EE2DA4" w:rsidP="00EE2DA4">
            <w:pPr>
              <w:rPr>
                <w:color w:val="FF0000"/>
              </w:rPr>
            </w:pPr>
            <w:r w:rsidRPr="0013521E">
              <w:t>8</w:t>
            </w:r>
          </w:p>
        </w:tc>
      </w:tr>
      <w:tr w:rsidR="00EE2DA4" w14:paraId="18DA96EF" w14:textId="77777777" w:rsidTr="00397841">
        <w:trPr>
          <w:jc w:val="center"/>
        </w:trPr>
        <w:tc>
          <w:tcPr>
            <w:tcW w:w="2503" w:type="dxa"/>
          </w:tcPr>
          <w:p w14:paraId="3D34AF90" w14:textId="77777777" w:rsidR="00EE2DA4" w:rsidRPr="00397841" w:rsidRDefault="00EE2DA4" w:rsidP="00EE2DA4">
            <w:r w:rsidRPr="00397841">
              <w:t>Rui Ganhoto</w:t>
            </w:r>
          </w:p>
        </w:tc>
        <w:tc>
          <w:tcPr>
            <w:tcW w:w="1500" w:type="dxa"/>
          </w:tcPr>
          <w:p w14:paraId="29400A5F" w14:textId="70CDC505" w:rsidR="00EE2DA4" w:rsidRPr="004D5E8F" w:rsidRDefault="00EE2DA4" w:rsidP="00EE2DA4">
            <w:pPr>
              <w:rPr>
                <w:color w:val="FF0000"/>
              </w:rPr>
            </w:pPr>
            <w:r w:rsidRPr="0013521E">
              <w:t>7</w:t>
            </w:r>
          </w:p>
        </w:tc>
      </w:tr>
    </w:tbl>
    <w:p w14:paraId="14DD200D" w14:textId="77777777" w:rsidR="00492066" w:rsidRDefault="00492066" w:rsidP="00492066">
      <w:pPr>
        <w:pStyle w:val="Legenda"/>
        <w:jc w:val="center"/>
        <w:rPr>
          <w:lang w:val="en-US"/>
        </w:rPr>
      </w:pPr>
      <w:bookmarkStart w:id="40" w:name="_Toc356810345"/>
      <w:r w:rsidRPr="00492066">
        <w:rPr>
          <w:lang w:val="en-US"/>
        </w:rPr>
        <w:t xml:space="preserve">Table </w:t>
      </w:r>
      <w:r w:rsidR="00DA3350">
        <w:fldChar w:fldCharType="begin"/>
      </w:r>
      <w:r w:rsidRPr="00492066">
        <w:rPr>
          <w:lang w:val="en-US"/>
        </w:rPr>
        <w:instrText xml:space="preserve"> SEQ Table \* ARABIC </w:instrText>
      </w:r>
      <w:r w:rsidR="00DA3350">
        <w:fldChar w:fldCharType="separate"/>
      </w:r>
      <w:r w:rsidR="006D0389">
        <w:rPr>
          <w:noProof/>
          <w:lang w:val="en-US"/>
        </w:rPr>
        <w:t>3</w:t>
      </w:r>
      <w:r w:rsidR="00DA3350">
        <w:fldChar w:fldCharType="end"/>
      </w:r>
      <w:r w:rsidRPr="00492066">
        <w:rPr>
          <w:lang w:val="en-US"/>
        </w:rPr>
        <w:t>: Log of individual effort</w:t>
      </w:r>
      <w:bookmarkEnd w:id="40"/>
    </w:p>
    <w:p w14:paraId="0223424E" w14:textId="77777777" w:rsidR="00492066" w:rsidRPr="00E17D67" w:rsidRDefault="00492066" w:rsidP="00E17D67">
      <w:pPr>
        <w:pStyle w:val="Cabealho1"/>
        <w:numPr>
          <w:ilvl w:val="0"/>
          <w:numId w:val="1"/>
        </w:numPr>
        <w:rPr>
          <w:lang w:val="en-US"/>
        </w:rPr>
      </w:pPr>
      <w:bookmarkStart w:id="41" w:name="_Toc356810342"/>
      <w:r>
        <w:rPr>
          <w:lang w:val="en-US"/>
        </w:rPr>
        <w:t>Individual log</w:t>
      </w:r>
      <w:bookmarkEnd w:id="41"/>
    </w:p>
    <w:p w14:paraId="1DB36AED" w14:textId="77777777" w:rsidR="00B7678C" w:rsidRDefault="00B7678C" w:rsidP="00B7678C">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Carla Machado - Tasks done:</w:t>
      </w:r>
    </w:p>
    <w:p w14:paraId="26FAE7FE" w14:textId="401FBEDF"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Approval of Weekly report week 10</w:t>
      </w:r>
      <w:r w:rsidRPr="00EE2DA4">
        <w:rPr>
          <w:rFonts w:ascii="Arial" w:hAnsi="Arial" w:cs="Arial"/>
          <w:shd w:val="clear" w:color="auto" w:fill="FFFFFF"/>
          <w:lang w:val="en-US"/>
        </w:rPr>
        <w:tab/>
        <w:t>0.25</w:t>
      </w:r>
      <w:r>
        <w:rPr>
          <w:rFonts w:ascii="Arial" w:hAnsi="Arial" w:cs="Arial"/>
          <w:shd w:val="clear" w:color="auto" w:fill="FFFFFF"/>
          <w:lang w:val="en-US"/>
        </w:rPr>
        <w:t>h</w:t>
      </w:r>
    </w:p>
    <w:p w14:paraId="02A2D45E" w14:textId="3323ACE3"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Meeting minute review</w:t>
      </w:r>
      <w:r w:rsidRPr="00EE2DA4">
        <w:rPr>
          <w:rFonts w:ascii="Arial" w:hAnsi="Arial" w:cs="Arial"/>
          <w:shd w:val="clear" w:color="auto" w:fill="FFFFFF"/>
          <w:lang w:val="en-US"/>
        </w:rPr>
        <w:tab/>
        <w:t>0.25</w:t>
      </w:r>
      <w:r>
        <w:rPr>
          <w:rFonts w:ascii="Arial" w:hAnsi="Arial" w:cs="Arial"/>
          <w:shd w:val="clear" w:color="auto" w:fill="FFFFFF"/>
          <w:lang w:val="en-US"/>
        </w:rPr>
        <w:t>h</w:t>
      </w:r>
    </w:p>
    <w:p w14:paraId="3BB9CC80" w14:textId="1CEA4B74"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 xml:space="preserve">Coding </w:t>
      </w:r>
      <w:proofErr w:type="spellStart"/>
      <w:r w:rsidRPr="00EE2DA4">
        <w:rPr>
          <w:rFonts w:ascii="Arial" w:hAnsi="Arial" w:cs="Arial"/>
          <w:shd w:val="clear" w:color="auto" w:fill="FFFFFF"/>
          <w:lang w:val="en-US"/>
        </w:rPr>
        <w:t>EditTask</w:t>
      </w:r>
      <w:proofErr w:type="spellEnd"/>
      <w:r w:rsidRPr="00EE2DA4">
        <w:rPr>
          <w:rFonts w:ascii="Arial" w:hAnsi="Arial" w:cs="Arial"/>
          <w:shd w:val="clear" w:color="auto" w:fill="FFFFFF"/>
          <w:lang w:val="en-US"/>
        </w:rPr>
        <w:t xml:space="preserve"> interface and creating the resource file</w:t>
      </w:r>
      <w:r w:rsidRPr="00EE2DA4">
        <w:rPr>
          <w:rFonts w:ascii="Arial" w:hAnsi="Arial" w:cs="Arial"/>
          <w:shd w:val="clear" w:color="auto" w:fill="FFFFFF"/>
          <w:lang w:val="en-US"/>
        </w:rPr>
        <w:tab/>
        <w:t>1</w:t>
      </w:r>
      <w:r>
        <w:rPr>
          <w:rFonts w:ascii="Arial" w:hAnsi="Arial" w:cs="Arial"/>
          <w:shd w:val="clear" w:color="auto" w:fill="FFFFFF"/>
          <w:lang w:val="en-US"/>
        </w:rPr>
        <w:t>h</w:t>
      </w:r>
    </w:p>
    <w:p w14:paraId="61E726BD" w14:textId="635D5DD5"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0.5</w:t>
      </w:r>
      <w:r>
        <w:rPr>
          <w:rFonts w:ascii="Arial" w:hAnsi="Arial" w:cs="Arial"/>
          <w:shd w:val="clear" w:color="auto" w:fill="FFFFFF"/>
          <w:lang w:val="en-US"/>
        </w:rPr>
        <w:t>h</w:t>
      </w:r>
    </w:p>
    <w:p w14:paraId="7BC60223" w14:textId="2408487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Continuation of the implementation of the functionality Edit Task</w:t>
      </w:r>
      <w:r w:rsidRPr="00EE2DA4">
        <w:rPr>
          <w:rFonts w:ascii="Arial" w:hAnsi="Arial" w:cs="Arial"/>
          <w:shd w:val="clear" w:color="auto" w:fill="FFFFFF"/>
          <w:lang w:val="en-US"/>
        </w:rPr>
        <w:tab/>
      </w:r>
      <w:r>
        <w:rPr>
          <w:rFonts w:ascii="Arial" w:hAnsi="Arial" w:cs="Arial"/>
          <w:shd w:val="clear" w:color="auto" w:fill="FFFFFF"/>
          <w:lang w:val="en-US"/>
        </w:rPr>
        <w:t>2</w:t>
      </w:r>
      <w:r w:rsidRPr="00EE2DA4">
        <w:rPr>
          <w:rFonts w:ascii="Arial" w:hAnsi="Arial" w:cs="Arial"/>
          <w:shd w:val="clear" w:color="auto" w:fill="FFFFFF"/>
          <w:lang w:val="en-US"/>
        </w:rPr>
        <w:t>.5</w:t>
      </w:r>
      <w:r>
        <w:rPr>
          <w:rFonts w:ascii="Arial" w:hAnsi="Arial" w:cs="Arial"/>
          <w:shd w:val="clear" w:color="auto" w:fill="FFFFFF"/>
          <w:lang w:val="en-US"/>
        </w:rPr>
        <w:t>h</w:t>
      </w:r>
    </w:p>
    <w:p w14:paraId="03C4EC3A" w14:textId="6CFFDBA0"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Research about WPF objects and implementation</w:t>
      </w:r>
      <w:r w:rsidRPr="00EE2DA4">
        <w:rPr>
          <w:rFonts w:ascii="Arial" w:hAnsi="Arial" w:cs="Arial"/>
          <w:shd w:val="clear" w:color="auto" w:fill="FFFFFF"/>
          <w:lang w:val="en-US"/>
        </w:rPr>
        <w:tab/>
        <w:t>1</w:t>
      </w:r>
      <w:r>
        <w:rPr>
          <w:rFonts w:ascii="Arial" w:hAnsi="Arial" w:cs="Arial"/>
          <w:shd w:val="clear" w:color="auto" w:fill="FFFFFF"/>
          <w:lang w:val="en-US"/>
        </w:rPr>
        <w:t>h</w:t>
      </w:r>
    </w:p>
    <w:p w14:paraId="34A714DC" w14:textId="2E997027" w:rsidR="00EE2DA4" w:rsidRPr="00EE2DA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Verification of the status of the open unconformities</w:t>
      </w:r>
      <w:r w:rsidRPr="00EE2DA4">
        <w:rPr>
          <w:rFonts w:ascii="Arial" w:hAnsi="Arial" w:cs="Arial"/>
          <w:shd w:val="clear" w:color="auto" w:fill="FFFFFF"/>
          <w:lang w:val="en-US"/>
        </w:rPr>
        <w:tab/>
        <w:t>0.25</w:t>
      </w:r>
      <w:r>
        <w:rPr>
          <w:rFonts w:ascii="Arial" w:hAnsi="Arial" w:cs="Arial"/>
          <w:shd w:val="clear" w:color="auto" w:fill="FFFFFF"/>
          <w:lang w:val="en-US"/>
        </w:rPr>
        <w:t>h</w:t>
      </w:r>
    </w:p>
    <w:p w14:paraId="210C3A3E" w14:textId="08D800B6" w:rsidR="00EE2DA4" w:rsidRPr="00A81D34" w:rsidRDefault="00EE2DA4" w:rsidP="00B307D5">
      <w:pPr>
        <w:pStyle w:val="NormalWeb"/>
        <w:numPr>
          <w:ilvl w:val="0"/>
          <w:numId w:val="25"/>
        </w:numPr>
        <w:spacing w:before="240" w:after="240"/>
        <w:jc w:val="both"/>
        <w:rPr>
          <w:rFonts w:ascii="Arial" w:hAnsi="Arial" w:cs="Arial"/>
          <w:shd w:val="clear" w:color="auto" w:fill="FFFFFF"/>
          <w:lang w:val="en-US"/>
        </w:rPr>
      </w:pPr>
      <w:r w:rsidRPr="00EE2DA4">
        <w:rPr>
          <w:rFonts w:ascii="Arial" w:hAnsi="Arial" w:cs="Arial"/>
          <w:shd w:val="clear" w:color="auto" w:fill="FFFFFF"/>
          <w:lang w:val="en-US"/>
        </w:rPr>
        <w:t>Preparation of the coding inspection</w:t>
      </w:r>
      <w:r w:rsidRPr="00EE2DA4">
        <w:rPr>
          <w:rFonts w:ascii="Arial" w:hAnsi="Arial" w:cs="Arial"/>
          <w:shd w:val="clear" w:color="auto" w:fill="FFFFFF"/>
          <w:lang w:val="en-US"/>
        </w:rPr>
        <w:tab/>
        <w:t>1.25</w:t>
      </w:r>
    </w:p>
    <w:p w14:paraId="01B3CA47" w14:textId="77777777" w:rsidR="00B7678C" w:rsidRDefault="00B7678C" w:rsidP="008E5051">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 xml:space="preserve">David </w:t>
      </w: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 Tasks done:</w:t>
      </w:r>
    </w:p>
    <w:p w14:paraId="26080D6A" w14:textId="1FF4BF5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1.25</w:t>
      </w:r>
      <w:r>
        <w:rPr>
          <w:rFonts w:ascii="Arial" w:hAnsi="Arial" w:cs="Arial"/>
          <w:shd w:val="clear" w:color="auto" w:fill="FFFFFF"/>
          <w:lang w:val="en-US"/>
        </w:rPr>
        <w:t>h</w:t>
      </w:r>
    </w:p>
    <w:p w14:paraId="1DF76F6E" w14:textId="0B5E5F94"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 and documentation generation</w:t>
      </w:r>
      <w:r w:rsidRPr="00B307D5">
        <w:rPr>
          <w:rFonts w:ascii="Arial" w:hAnsi="Arial" w:cs="Arial"/>
          <w:shd w:val="clear" w:color="auto" w:fill="FFFFFF"/>
          <w:lang w:val="en-US"/>
        </w:rPr>
        <w:tab/>
        <w:t>2.75</w:t>
      </w:r>
      <w:r>
        <w:rPr>
          <w:rFonts w:ascii="Arial" w:hAnsi="Arial" w:cs="Arial"/>
          <w:shd w:val="clear" w:color="auto" w:fill="FFFFFF"/>
          <w:lang w:val="en-US"/>
        </w:rPr>
        <w:t>h</w:t>
      </w:r>
    </w:p>
    <w:p w14:paraId="387A9339" w14:textId="3E856FD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Inactivity window creation</w:t>
      </w:r>
      <w:r w:rsidRPr="00B307D5">
        <w:rPr>
          <w:rFonts w:ascii="Arial" w:hAnsi="Arial" w:cs="Arial"/>
          <w:shd w:val="clear" w:color="auto" w:fill="FFFFFF"/>
          <w:lang w:val="en-US"/>
        </w:rPr>
        <w:tab/>
        <w:t>0.5</w:t>
      </w:r>
      <w:r>
        <w:rPr>
          <w:rFonts w:ascii="Arial" w:hAnsi="Arial" w:cs="Arial"/>
          <w:shd w:val="clear" w:color="auto" w:fill="FFFFFF"/>
          <w:lang w:val="en-US"/>
        </w:rPr>
        <w:t>h</w:t>
      </w:r>
    </w:p>
    <w:p w14:paraId="516EB764" w14:textId="2020FC2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Tiny correction to Inactivity window</w:t>
      </w:r>
      <w:r w:rsidRPr="00B307D5">
        <w:rPr>
          <w:rFonts w:ascii="Arial" w:hAnsi="Arial" w:cs="Arial"/>
          <w:shd w:val="clear" w:color="auto" w:fill="FFFFFF"/>
          <w:lang w:val="en-US"/>
        </w:rPr>
        <w:tab/>
        <w:t>0.25</w:t>
      </w:r>
      <w:r>
        <w:rPr>
          <w:rFonts w:ascii="Arial" w:hAnsi="Arial" w:cs="Arial"/>
          <w:shd w:val="clear" w:color="auto" w:fill="FFFFFF"/>
          <w:lang w:val="en-US"/>
        </w:rPr>
        <w:t>h</w:t>
      </w:r>
    </w:p>
    <w:p w14:paraId="1F7E4E52" w14:textId="2C76249C"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Another tiny correction to test plan generated document</w:t>
      </w:r>
      <w:r w:rsidRPr="00B307D5">
        <w:rPr>
          <w:rFonts w:ascii="Arial" w:hAnsi="Arial" w:cs="Arial"/>
          <w:shd w:val="clear" w:color="auto" w:fill="FFFFFF"/>
          <w:lang w:val="en-US"/>
        </w:rPr>
        <w:tab/>
        <w:t>0.25</w:t>
      </w:r>
      <w:r>
        <w:rPr>
          <w:rFonts w:ascii="Arial" w:hAnsi="Arial" w:cs="Arial"/>
          <w:shd w:val="clear" w:color="auto" w:fill="FFFFFF"/>
          <w:lang w:val="en-US"/>
        </w:rPr>
        <w:t>h</w:t>
      </w:r>
    </w:p>
    <w:p w14:paraId="4B8F7535" w14:textId="4B67303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Agenda</w:t>
      </w:r>
      <w:r w:rsidRPr="00B307D5">
        <w:rPr>
          <w:rFonts w:ascii="Arial" w:hAnsi="Arial" w:cs="Arial"/>
          <w:shd w:val="clear" w:color="auto" w:fill="FFFFFF"/>
          <w:lang w:val="en-US"/>
        </w:rPr>
        <w:tab/>
        <w:t>0.5</w:t>
      </w:r>
      <w:r>
        <w:rPr>
          <w:rFonts w:ascii="Arial" w:hAnsi="Arial" w:cs="Arial"/>
          <w:shd w:val="clear" w:color="auto" w:fill="FFFFFF"/>
          <w:lang w:val="en-US"/>
        </w:rPr>
        <w:t>h</w:t>
      </w:r>
    </w:p>
    <w:p w14:paraId="33F04CF8" w14:textId="50B27D8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of the coding inspection</w:t>
      </w:r>
      <w:r w:rsidRPr="00B307D5">
        <w:rPr>
          <w:rFonts w:ascii="Arial" w:hAnsi="Arial" w:cs="Arial"/>
          <w:shd w:val="clear" w:color="auto" w:fill="FFFFFF"/>
          <w:lang w:val="en-US"/>
        </w:rPr>
        <w:tab/>
        <w:t>0.75</w:t>
      </w:r>
      <w:r>
        <w:rPr>
          <w:rFonts w:ascii="Arial" w:hAnsi="Arial" w:cs="Arial"/>
          <w:shd w:val="clear" w:color="auto" w:fill="FFFFFF"/>
          <w:lang w:val="en-US"/>
        </w:rPr>
        <w:t>h</w:t>
      </w:r>
    </w:p>
    <w:p w14:paraId="1D5CC743" w14:textId="77777777" w:rsidR="00B7678C" w:rsidRDefault="00B7678C" w:rsidP="003B5BAA">
      <w:pPr>
        <w:pStyle w:val="NormalWeb"/>
        <w:spacing w:before="240" w:beforeAutospacing="0" w:after="240" w:afterAutospacing="0"/>
        <w:jc w:val="both"/>
        <w:rPr>
          <w:rFonts w:ascii="Arial" w:hAnsi="Arial" w:cs="Arial"/>
          <w:b/>
          <w:shd w:val="clear" w:color="auto" w:fill="FFFFFF"/>
          <w:lang w:val="en-US"/>
        </w:rPr>
      </w:pPr>
      <w:r w:rsidRPr="00A81D34">
        <w:rPr>
          <w:rFonts w:ascii="Arial" w:hAnsi="Arial" w:cs="Arial"/>
          <w:b/>
          <w:shd w:val="clear" w:color="auto" w:fill="FFFFFF"/>
          <w:lang w:val="en-US"/>
        </w:rPr>
        <w:t>Filipe Brandão - Tasks done:</w:t>
      </w:r>
    </w:p>
    <w:p w14:paraId="3739E3A1" w14:textId="7098B19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Fix EV</w:t>
      </w:r>
      <w:r w:rsidRPr="00B307D5">
        <w:rPr>
          <w:rFonts w:ascii="Arial" w:hAnsi="Arial" w:cs="Arial"/>
          <w:shd w:val="clear" w:color="auto" w:fill="FFFFFF"/>
          <w:lang w:val="en-US"/>
        </w:rPr>
        <w:tab/>
        <w:t>0.5</w:t>
      </w:r>
      <w:r>
        <w:rPr>
          <w:rFonts w:ascii="Arial" w:hAnsi="Arial" w:cs="Arial"/>
          <w:shd w:val="clear" w:color="auto" w:fill="FFFFFF"/>
          <w:lang w:val="en-US"/>
        </w:rPr>
        <w:t>h</w:t>
      </w:r>
    </w:p>
    <w:p w14:paraId="42DE5D19" w14:textId="2CE3164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proofErr w:type="spellStart"/>
      <w:r w:rsidRPr="00B307D5">
        <w:rPr>
          <w:rFonts w:ascii="Arial" w:hAnsi="Arial" w:cs="Arial"/>
          <w:shd w:val="clear" w:color="auto" w:fill="FFFFFF"/>
          <w:lang w:val="en-US"/>
        </w:rPr>
        <w:t>Diferenças</w:t>
      </w:r>
      <w:proofErr w:type="spellEnd"/>
      <w:r w:rsidRPr="00B307D5">
        <w:rPr>
          <w:rFonts w:ascii="Arial" w:hAnsi="Arial" w:cs="Arial"/>
          <w:shd w:val="clear" w:color="auto" w:fill="FFFFFF"/>
          <w:lang w:val="en-US"/>
        </w:rPr>
        <w:t xml:space="preserve"> entre </w:t>
      </w:r>
      <w:proofErr w:type="spellStart"/>
      <w:r w:rsidRPr="00B307D5">
        <w:rPr>
          <w:rFonts w:ascii="Arial" w:hAnsi="Arial" w:cs="Arial"/>
          <w:shd w:val="clear" w:color="auto" w:fill="FFFFFF"/>
          <w:lang w:val="en-US"/>
        </w:rPr>
        <w:t>estimações</w:t>
      </w:r>
      <w:proofErr w:type="spellEnd"/>
      <w:r w:rsidRPr="00B307D5">
        <w:rPr>
          <w:rFonts w:ascii="Arial" w:hAnsi="Arial" w:cs="Arial"/>
          <w:shd w:val="clear" w:color="auto" w:fill="FFFFFF"/>
          <w:lang w:val="en-US"/>
        </w:rPr>
        <w:tab/>
        <w:t>0.5</w:t>
      </w:r>
      <w:r>
        <w:rPr>
          <w:rFonts w:ascii="Arial" w:hAnsi="Arial" w:cs="Arial"/>
          <w:shd w:val="clear" w:color="auto" w:fill="FFFFFF"/>
          <w:lang w:val="en-US"/>
        </w:rPr>
        <w:t>h</w:t>
      </w:r>
    </w:p>
    <w:p w14:paraId="67A6581A" w14:textId="1ED967E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proofErr w:type="spellStart"/>
      <w:r w:rsidRPr="00B307D5">
        <w:rPr>
          <w:rFonts w:ascii="Arial" w:hAnsi="Arial" w:cs="Arial"/>
          <w:shd w:val="clear" w:color="auto" w:fill="FFFFFF"/>
          <w:lang w:val="en-US"/>
        </w:rPr>
        <w:t>Weely</w:t>
      </w:r>
      <w:proofErr w:type="spellEnd"/>
      <w:r w:rsidRPr="00B307D5">
        <w:rPr>
          <w:rFonts w:ascii="Arial" w:hAnsi="Arial" w:cs="Arial"/>
          <w:shd w:val="clear" w:color="auto" w:fill="FFFFFF"/>
          <w:lang w:val="en-US"/>
        </w:rPr>
        <w:t xml:space="preserve"> Report draft</w:t>
      </w:r>
      <w:r w:rsidRPr="00B307D5">
        <w:rPr>
          <w:rFonts w:ascii="Arial" w:hAnsi="Arial" w:cs="Arial"/>
          <w:shd w:val="clear" w:color="auto" w:fill="FFFFFF"/>
          <w:lang w:val="en-US"/>
        </w:rPr>
        <w:tab/>
        <w:t>0.25</w:t>
      </w:r>
      <w:r>
        <w:rPr>
          <w:rFonts w:ascii="Arial" w:hAnsi="Arial" w:cs="Arial"/>
          <w:shd w:val="clear" w:color="auto" w:fill="FFFFFF"/>
          <w:lang w:val="en-US"/>
        </w:rPr>
        <w:t>h</w:t>
      </w:r>
    </w:p>
    <w:p w14:paraId="738EDD58" w14:textId="1573A37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dashboard</w:t>
      </w:r>
      <w:r w:rsidRPr="00B307D5">
        <w:rPr>
          <w:rFonts w:ascii="Arial" w:hAnsi="Arial" w:cs="Arial"/>
          <w:shd w:val="clear" w:color="auto" w:fill="FFFFFF"/>
          <w:lang w:val="en-US"/>
        </w:rPr>
        <w:tab/>
        <w:t>0.25</w:t>
      </w:r>
      <w:r>
        <w:rPr>
          <w:rFonts w:ascii="Arial" w:hAnsi="Arial" w:cs="Arial"/>
          <w:shd w:val="clear" w:color="auto" w:fill="FFFFFF"/>
          <w:lang w:val="en-US"/>
        </w:rPr>
        <w:t>h</w:t>
      </w:r>
    </w:p>
    <w:p w14:paraId="4ACE7B7E" w14:textId="10520B6F"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Update Project Planning Process and SDP</w:t>
      </w:r>
      <w:r w:rsidRPr="00B307D5">
        <w:rPr>
          <w:rFonts w:ascii="Arial" w:hAnsi="Arial" w:cs="Arial"/>
          <w:shd w:val="clear" w:color="auto" w:fill="FFFFFF"/>
          <w:lang w:val="en-US"/>
        </w:rPr>
        <w:tab/>
        <w:t>0.5</w:t>
      </w:r>
      <w:r>
        <w:rPr>
          <w:rFonts w:ascii="Arial" w:hAnsi="Arial" w:cs="Arial"/>
          <w:shd w:val="clear" w:color="auto" w:fill="FFFFFF"/>
          <w:lang w:val="en-US"/>
        </w:rPr>
        <w:t>h</w:t>
      </w:r>
    </w:p>
    <w:p w14:paraId="6E647ACB" w14:textId="368D4B96"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Research about "milestones"</w:t>
      </w:r>
      <w:r w:rsidRPr="00B307D5">
        <w:rPr>
          <w:rFonts w:ascii="Arial" w:hAnsi="Arial" w:cs="Arial"/>
          <w:shd w:val="clear" w:color="auto" w:fill="FFFFFF"/>
          <w:lang w:val="en-US"/>
        </w:rPr>
        <w:tab/>
        <w:t>0.5</w:t>
      </w:r>
      <w:r>
        <w:rPr>
          <w:rFonts w:ascii="Arial" w:hAnsi="Arial" w:cs="Arial"/>
          <w:shd w:val="clear" w:color="auto" w:fill="FFFFFF"/>
          <w:lang w:val="en-US"/>
        </w:rPr>
        <w:t>h</w:t>
      </w:r>
    </w:p>
    <w:p w14:paraId="1FC7BEC6" w14:textId="65997E0D"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Preparation for Code 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4CEE83AD" w14:textId="4C859A4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Starting CSV Export</w:t>
      </w:r>
      <w:r w:rsidRPr="00B307D5">
        <w:rPr>
          <w:rFonts w:ascii="Arial" w:hAnsi="Arial" w:cs="Arial"/>
          <w:shd w:val="clear" w:color="auto" w:fill="FFFFFF"/>
          <w:lang w:val="en-US"/>
        </w:rPr>
        <w:tab/>
        <w:t>0.75</w:t>
      </w:r>
      <w:r>
        <w:rPr>
          <w:rFonts w:ascii="Arial" w:hAnsi="Arial" w:cs="Arial"/>
          <w:shd w:val="clear" w:color="auto" w:fill="FFFFFF"/>
          <w:lang w:val="en-US"/>
        </w:rPr>
        <w:t>h</w:t>
      </w:r>
    </w:p>
    <w:p w14:paraId="6A85CCE6" w14:textId="3C7C82A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Weekly Report</w:t>
      </w:r>
      <w:r w:rsidRPr="00B307D5">
        <w:rPr>
          <w:rFonts w:ascii="Arial" w:hAnsi="Arial" w:cs="Arial"/>
          <w:shd w:val="clear" w:color="auto" w:fill="FFFFFF"/>
          <w:lang w:val="en-US"/>
        </w:rPr>
        <w:tab/>
        <w:t>0.25</w:t>
      </w:r>
      <w:r>
        <w:rPr>
          <w:rFonts w:ascii="Arial" w:hAnsi="Arial" w:cs="Arial"/>
          <w:shd w:val="clear" w:color="auto" w:fill="FFFFFF"/>
          <w:lang w:val="en-US"/>
        </w:rPr>
        <w:t>h</w:t>
      </w:r>
    </w:p>
    <w:p w14:paraId="494D8A6F" w14:textId="77777777" w:rsidR="00B154CA" w:rsidRDefault="00B7678C" w:rsidP="00F16DD4">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João</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Girão</w:t>
      </w:r>
      <w:proofErr w:type="spellEnd"/>
      <w:r w:rsidRPr="00A81D34">
        <w:rPr>
          <w:rFonts w:ascii="Arial" w:hAnsi="Arial" w:cs="Arial"/>
          <w:b/>
          <w:shd w:val="clear" w:color="auto" w:fill="FFFFFF"/>
          <w:lang w:val="en-US"/>
        </w:rPr>
        <w:t xml:space="preserve"> - Tasks done:</w:t>
      </w:r>
    </w:p>
    <w:p w14:paraId="646E364C" w14:textId="0702E49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Change State SRS Document and </w:t>
      </w:r>
      <w:proofErr w:type="spellStart"/>
      <w:r w:rsidRPr="00B307D5">
        <w:rPr>
          <w:rFonts w:ascii="Arial" w:hAnsi="Arial" w:cs="Arial"/>
          <w:shd w:val="clear" w:color="auto" w:fill="FFFFFF"/>
          <w:lang w:val="en-US"/>
        </w:rPr>
        <w:t>discution</w:t>
      </w:r>
      <w:proofErr w:type="spellEnd"/>
      <w:r w:rsidRPr="00B307D5">
        <w:rPr>
          <w:rFonts w:ascii="Arial" w:hAnsi="Arial" w:cs="Arial"/>
          <w:shd w:val="clear" w:color="auto" w:fill="FFFFFF"/>
          <w:lang w:val="en-US"/>
        </w:rPr>
        <w:t xml:space="preserve"> with </w:t>
      </w:r>
      <w:proofErr w:type="spellStart"/>
      <w:r w:rsidRPr="00B307D5">
        <w:rPr>
          <w:rFonts w:ascii="Arial" w:hAnsi="Arial" w:cs="Arial"/>
          <w:shd w:val="clear" w:color="auto" w:fill="FFFFFF"/>
          <w:lang w:val="en-US"/>
        </w:rPr>
        <w:t>modetaror</w:t>
      </w:r>
      <w:proofErr w:type="spellEnd"/>
      <w:r w:rsidRPr="00B307D5">
        <w:rPr>
          <w:rFonts w:ascii="Arial" w:hAnsi="Arial" w:cs="Arial"/>
          <w:shd w:val="clear" w:color="auto" w:fill="FFFFFF"/>
          <w:lang w:val="en-US"/>
        </w:rPr>
        <w:tab/>
        <w:t>0.5</w:t>
      </w:r>
      <w:r>
        <w:rPr>
          <w:rFonts w:ascii="Arial" w:hAnsi="Arial" w:cs="Arial"/>
          <w:shd w:val="clear" w:color="auto" w:fill="FFFFFF"/>
          <w:lang w:val="en-US"/>
        </w:rPr>
        <w:t>h</w:t>
      </w:r>
    </w:p>
    <w:p w14:paraId="7325E629" w14:textId="03DA8AF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3.25</w:t>
      </w:r>
      <w:r>
        <w:rPr>
          <w:rFonts w:ascii="Arial" w:hAnsi="Arial" w:cs="Arial"/>
          <w:shd w:val="clear" w:color="auto" w:fill="FFFFFF"/>
          <w:lang w:val="en-US"/>
        </w:rPr>
        <w:t>h</w:t>
      </w:r>
    </w:p>
    <w:p w14:paraId="0FAD8AAE" w14:textId="721233B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Details UI, Functionality and Integration + WPF Research</w:t>
      </w:r>
      <w:r w:rsidRPr="00B307D5">
        <w:rPr>
          <w:rFonts w:ascii="Arial" w:hAnsi="Arial" w:cs="Arial"/>
          <w:shd w:val="clear" w:color="auto" w:fill="FFFFFF"/>
          <w:lang w:val="en-US"/>
        </w:rPr>
        <w:tab/>
        <w:t>1.25</w:t>
      </w:r>
      <w:r>
        <w:rPr>
          <w:rFonts w:ascii="Arial" w:hAnsi="Arial" w:cs="Arial"/>
          <w:shd w:val="clear" w:color="auto" w:fill="FFFFFF"/>
          <w:lang w:val="en-US"/>
        </w:rPr>
        <w:t>h</w:t>
      </w:r>
    </w:p>
    <w:p w14:paraId="7442516C" w14:textId="77777777" w:rsidR="00082BF3" w:rsidRDefault="00082BF3" w:rsidP="008E5051">
      <w:pPr>
        <w:pStyle w:val="NormalWeb"/>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lastRenderedPageBreak/>
        <w:t>João</w:t>
      </w:r>
      <w:proofErr w:type="spellEnd"/>
      <w:r w:rsidRPr="00A81D34">
        <w:rPr>
          <w:rFonts w:ascii="Arial" w:hAnsi="Arial" w:cs="Arial"/>
          <w:b/>
          <w:shd w:val="clear" w:color="auto" w:fill="FFFFFF"/>
          <w:lang w:val="en-US"/>
        </w:rPr>
        <w:t xml:space="preserve"> Martins – Tasks done:</w:t>
      </w:r>
    </w:p>
    <w:p w14:paraId="2EB3FB2D" w14:textId="538F4E7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Minutes</w:t>
      </w:r>
      <w:r w:rsidRPr="00B307D5">
        <w:rPr>
          <w:rFonts w:ascii="Arial" w:hAnsi="Arial" w:cs="Arial"/>
          <w:shd w:val="clear" w:color="auto" w:fill="FFFFFF"/>
          <w:lang w:val="en-US"/>
        </w:rPr>
        <w:tab/>
        <w:t>0.75</w:t>
      </w:r>
      <w:r>
        <w:rPr>
          <w:rFonts w:ascii="Arial" w:hAnsi="Arial" w:cs="Arial"/>
          <w:shd w:val="clear" w:color="auto" w:fill="FFFFFF"/>
          <w:lang w:val="en-US"/>
        </w:rPr>
        <w:t>h</w:t>
      </w:r>
    </w:p>
    <w:p w14:paraId="26D2171C" w14:textId="1CA07B9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Linking tests to requirements</w:t>
      </w:r>
      <w:r w:rsidRPr="00B307D5">
        <w:rPr>
          <w:rFonts w:ascii="Arial" w:hAnsi="Arial" w:cs="Arial"/>
          <w:shd w:val="clear" w:color="auto" w:fill="FFFFFF"/>
          <w:lang w:val="en-US"/>
        </w:rPr>
        <w:tab/>
        <w:t>1.</w:t>
      </w:r>
      <w:r>
        <w:rPr>
          <w:rFonts w:ascii="Arial" w:hAnsi="Arial" w:cs="Arial"/>
          <w:shd w:val="clear" w:color="auto" w:fill="FFFFFF"/>
          <w:lang w:val="en-US"/>
        </w:rPr>
        <w:t>7</w:t>
      </w:r>
      <w:r w:rsidRPr="00B307D5">
        <w:rPr>
          <w:rFonts w:ascii="Arial" w:hAnsi="Arial" w:cs="Arial"/>
          <w:shd w:val="clear" w:color="auto" w:fill="FFFFFF"/>
          <w:lang w:val="en-US"/>
        </w:rPr>
        <w:t>5</w:t>
      </w:r>
      <w:r>
        <w:rPr>
          <w:rFonts w:ascii="Arial" w:hAnsi="Arial" w:cs="Arial"/>
          <w:shd w:val="clear" w:color="auto" w:fill="FFFFFF"/>
          <w:lang w:val="en-US"/>
        </w:rPr>
        <w:t>h</w:t>
      </w:r>
    </w:p>
    <w:p w14:paraId="7583C0C5" w14:textId="157BF2D8"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Finishing test plan</w:t>
      </w:r>
      <w:r w:rsidRPr="00B307D5">
        <w:rPr>
          <w:rFonts w:ascii="Arial" w:hAnsi="Arial" w:cs="Arial"/>
          <w:shd w:val="clear" w:color="auto" w:fill="FFFFFF"/>
          <w:lang w:val="en-US"/>
        </w:rPr>
        <w:tab/>
        <w:t>2.5</w:t>
      </w:r>
      <w:r>
        <w:rPr>
          <w:rFonts w:ascii="Arial" w:hAnsi="Arial" w:cs="Arial"/>
          <w:shd w:val="clear" w:color="auto" w:fill="FFFFFF"/>
          <w:lang w:val="en-US"/>
        </w:rPr>
        <w:t>h</w:t>
      </w:r>
    </w:p>
    <w:p w14:paraId="7B2DD88E" w14:textId="77777777" w:rsidR="0080696B" w:rsidRDefault="00B7678C" w:rsidP="003B5BAA">
      <w:pPr>
        <w:pStyle w:val="NormalWeb"/>
        <w:tabs>
          <w:tab w:val="left" w:pos="3654"/>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Mário</w:t>
      </w:r>
      <w:proofErr w:type="spellEnd"/>
      <w:r w:rsidRPr="00A81D34">
        <w:rPr>
          <w:rFonts w:ascii="Arial" w:hAnsi="Arial" w:cs="Arial"/>
          <w:b/>
          <w:shd w:val="clear" w:color="auto" w:fill="FFFFFF"/>
          <w:lang w:val="en-US"/>
        </w:rPr>
        <w:t xml:space="preserve"> Oliveira - Tasks done:</w:t>
      </w:r>
    </w:p>
    <w:p w14:paraId="6610A1AF" w14:textId="6939E71E"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Up</w:t>
      </w:r>
      <w:r w:rsidRPr="00B307D5">
        <w:rPr>
          <w:rFonts w:ascii="Arial" w:hAnsi="Arial" w:cs="Arial"/>
          <w:shd w:val="clear" w:color="auto" w:fill="FFFFFF"/>
          <w:lang w:val="en-US"/>
        </w:rPr>
        <w:t>date repository</w:t>
      </w:r>
      <w:r w:rsidRPr="00B307D5">
        <w:rPr>
          <w:rFonts w:ascii="Arial" w:hAnsi="Arial" w:cs="Arial"/>
          <w:shd w:val="clear" w:color="auto" w:fill="FFFFFF"/>
          <w:lang w:val="en-US"/>
        </w:rPr>
        <w:tab/>
        <w:t>0.25</w:t>
      </w:r>
      <w:r>
        <w:rPr>
          <w:rFonts w:ascii="Arial" w:hAnsi="Arial" w:cs="Arial"/>
          <w:shd w:val="clear" w:color="auto" w:fill="FFFFFF"/>
          <w:lang w:val="en-US"/>
        </w:rPr>
        <w:t>g</w:t>
      </w:r>
    </w:p>
    <w:p w14:paraId="27179DAD" w14:textId="6D64550B"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weekly report - Week 9</w:t>
      </w:r>
      <w:r w:rsidRPr="00B307D5">
        <w:rPr>
          <w:rFonts w:ascii="Arial" w:hAnsi="Arial" w:cs="Arial"/>
          <w:shd w:val="clear" w:color="auto" w:fill="FFFFFF"/>
          <w:lang w:val="en-US"/>
        </w:rPr>
        <w:tab/>
        <w:t>0.5</w:t>
      </w:r>
      <w:r>
        <w:rPr>
          <w:rFonts w:ascii="Arial" w:hAnsi="Arial" w:cs="Arial"/>
          <w:shd w:val="clear" w:color="auto" w:fill="FFFFFF"/>
          <w:lang w:val="en-US"/>
        </w:rPr>
        <w:t>h</w:t>
      </w:r>
    </w:p>
    <w:p w14:paraId="5008CD4A" w14:textId="7C1CD215"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UI</w:t>
      </w:r>
      <w:r>
        <w:rPr>
          <w:rFonts w:ascii="Arial" w:hAnsi="Arial" w:cs="Arial"/>
          <w:shd w:val="clear" w:color="auto" w:fill="FFFFFF"/>
          <w:lang w:val="en-US"/>
        </w:rPr>
        <w:t xml:space="preserve"> </w:t>
      </w:r>
      <w:r w:rsidRPr="00B307D5">
        <w:rPr>
          <w:rFonts w:ascii="Arial" w:hAnsi="Arial" w:cs="Arial"/>
          <w:shd w:val="clear" w:color="auto" w:fill="FFFFFF"/>
          <w:lang w:val="en-US"/>
        </w:rPr>
        <w:tab/>
        <w:t>1</w:t>
      </w:r>
      <w:r>
        <w:rPr>
          <w:rFonts w:ascii="Arial" w:hAnsi="Arial" w:cs="Arial"/>
          <w:shd w:val="clear" w:color="auto" w:fill="FFFFFF"/>
          <w:lang w:val="en-US"/>
        </w:rPr>
        <w:t>h</w:t>
      </w:r>
    </w:p>
    <w:p w14:paraId="7CB868BF" w14:textId="78B4750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Show task listing functionality</w:t>
      </w:r>
      <w:r w:rsidRPr="00B307D5">
        <w:rPr>
          <w:rFonts w:ascii="Arial" w:hAnsi="Arial" w:cs="Arial"/>
          <w:shd w:val="clear" w:color="auto" w:fill="FFFFFF"/>
          <w:lang w:val="en-US"/>
        </w:rPr>
        <w:tab/>
        <w:t>1.25</w:t>
      </w:r>
      <w:r>
        <w:rPr>
          <w:rFonts w:ascii="Arial" w:hAnsi="Arial" w:cs="Arial"/>
          <w:shd w:val="clear" w:color="auto" w:fill="FFFFFF"/>
          <w:lang w:val="en-US"/>
        </w:rPr>
        <w:t>h</w:t>
      </w:r>
    </w:p>
    <w:p w14:paraId="4D20C3A0" w14:textId="5962C4F1"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WPF Research</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.75</w:t>
      </w:r>
      <w:r>
        <w:rPr>
          <w:rFonts w:ascii="Arial" w:hAnsi="Arial" w:cs="Arial"/>
          <w:shd w:val="clear" w:color="auto" w:fill="FFFFFF"/>
          <w:lang w:val="en-US"/>
        </w:rPr>
        <w:t>h</w:t>
      </w:r>
    </w:p>
    <w:p w14:paraId="7CFDA172" w14:textId="3D2A41F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Project Planning Process and SDP</w:t>
      </w:r>
      <w:r w:rsidRPr="00B307D5">
        <w:rPr>
          <w:rFonts w:ascii="Arial" w:hAnsi="Arial" w:cs="Arial"/>
          <w:shd w:val="clear" w:color="auto" w:fill="FFFFFF"/>
          <w:lang w:val="en-US"/>
        </w:rPr>
        <w:tab/>
        <w:t>0.25</w:t>
      </w:r>
      <w:r>
        <w:rPr>
          <w:rFonts w:ascii="Arial" w:hAnsi="Arial" w:cs="Arial"/>
          <w:shd w:val="clear" w:color="auto" w:fill="FFFFFF"/>
          <w:lang w:val="en-US"/>
        </w:rPr>
        <w:t>h</w:t>
      </w:r>
    </w:p>
    <w:p w14:paraId="292787D4" w14:textId="1930A61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Revision Test Plan</w:t>
      </w:r>
      <w:r w:rsidRPr="00B307D5">
        <w:rPr>
          <w:rFonts w:ascii="Arial" w:hAnsi="Arial" w:cs="Arial"/>
          <w:shd w:val="clear" w:color="auto" w:fill="FFFFFF"/>
          <w:lang w:val="en-US"/>
        </w:rPr>
        <w:tab/>
        <w:t>1</w:t>
      </w:r>
      <w:r>
        <w:rPr>
          <w:rFonts w:ascii="Arial" w:hAnsi="Arial" w:cs="Arial"/>
          <w:shd w:val="clear" w:color="auto" w:fill="FFFFFF"/>
          <w:lang w:val="en-US"/>
        </w:rPr>
        <w:t>h</w:t>
      </w:r>
    </w:p>
    <w:p w14:paraId="53B22739" w14:textId="2366D3E2"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 xml:space="preserve">Preparation of the coding </w:t>
      </w:r>
      <w:r>
        <w:rPr>
          <w:rFonts w:ascii="Arial" w:hAnsi="Arial" w:cs="Arial"/>
          <w:shd w:val="clear" w:color="auto" w:fill="FFFFFF"/>
          <w:lang w:val="en-US"/>
        </w:rPr>
        <w:t>inspection</w:t>
      </w:r>
      <w:r w:rsidRPr="00B307D5">
        <w:rPr>
          <w:rFonts w:ascii="Arial" w:hAnsi="Arial" w:cs="Arial"/>
          <w:shd w:val="clear" w:color="auto" w:fill="FFFFFF"/>
          <w:lang w:val="en-US"/>
        </w:rPr>
        <w:tab/>
        <w:t>1</w:t>
      </w:r>
      <w:r>
        <w:rPr>
          <w:rFonts w:ascii="Arial" w:hAnsi="Arial" w:cs="Arial"/>
          <w:shd w:val="clear" w:color="auto" w:fill="FFFFFF"/>
          <w:lang w:val="en-US"/>
        </w:rPr>
        <w:t>h</w:t>
      </w:r>
    </w:p>
    <w:p w14:paraId="03BEBDAB" w14:textId="77777777" w:rsidR="00B7678C" w:rsidRPr="00A81D34" w:rsidRDefault="00B7678C" w:rsidP="00A81D34">
      <w:pPr>
        <w:pStyle w:val="NormalWeb"/>
        <w:tabs>
          <w:tab w:val="left" w:pos="5470"/>
        </w:tabs>
        <w:spacing w:before="240" w:beforeAutospacing="0" w:after="240" w:afterAutospacing="0"/>
        <w:jc w:val="both"/>
        <w:rPr>
          <w:rFonts w:ascii="Arial" w:hAnsi="Arial" w:cs="Arial"/>
          <w:b/>
          <w:shd w:val="clear" w:color="auto" w:fill="FFFFFF"/>
          <w:lang w:val="en-US"/>
        </w:rPr>
      </w:pPr>
      <w:proofErr w:type="spellStart"/>
      <w:r w:rsidRPr="00A81D34">
        <w:rPr>
          <w:rFonts w:ascii="Arial" w:hAnsi="Arial" w:cs="Arial"/>
          <w:b/>
          <w:shd w:val="clear" w:color="auto" w:fill="FFFFFF"/>
          <w:lang w:val="en-US"/>
        </w:rPr>
        <w:t>Rui</w:t>
      </w:r>
      <w:proofErr w:type="spellEnd"/>
      <w:r w:rsidRPr="00A81D34">
        <w:rPr>
          <w:rFonts w:ascii="Arial" w:hAnsi="Arial" w:cs="Arial"/>
          <w:b/>
          <w:shd w:val="clear" w:color="auto" w:fill="FFFFFF"/>
          <w:lang w:val="en-US"/>
        </w:rPr>
        <w:t xml:space="preserve"> </w:t>
      </w:r>
      <w:proofErr w:type="spellStart"/>
      <w:r w:rsidRPr="00A81D34">
        <w:rPr>
          <w:rFonts w:ascii="Arial" w:hAnsi="Arial" w:cs="Arial"/>
          <w:b/>
          <w:shd w:val="clear" w:color="auto" w:fill="FFFFFF"/>
          <w:lang w:val="en-US"/>
        </w:rPr>
        <w:t>Ganhoto</w:t>
      </w:r>
      <w:proofErr w:type="spellEnd"/>
      <w:r w:rsidRPr="00A81D34">
        <w:rPr>
          <w:rFonts w:ascii="Arial" w:hAnsi="Arial" w:cs="Arial"/>
          <w:b/>
          <w:shd w:val="clear" w:color="auto" w:fill="FFFFFF"/>
          <w:lang w:val="en-US"/>
        </w:rPr>
        <w:t xml:space="preserve"> - Tasks done:</w:t>
      </w:r>
      <w:r w:rsidR="00A81D34" w:rsidRPr="00A81D34">
        <w:rPr>
          <w:rFonts w:ascii="Arial" w:hAnsi="Arial" w:cs="Arial"/>
          <w:b/>
          <w:shd w:val="clear" w:color="auto" w:fill="FFFFFF"/>
          <w:lang w:val="en-US"/>
        </w:rPr>
        <w:tab/>
      </w:r>
    </w:p>
    <w:p w14:paraId="27EBFC12" w14:textId="49516A63"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Connectors Development</w:t>
      </w:r>
      <w:r w:rsidRPr="00B307D5">
        <w:rPr>
          <w:rFonts w:ascii="Arial" w:hAnsi="Arial" w:cs="Arial"/>
          <w:shd w:val="clear" w:color="auto" w:fill="FFFFFF"/>
          <w:lang w:val="en-US"/>
        </w:rPr>
        <w:tab/>
      </w:r>
      <w:r>
        <w:rPr>
          <w:rFonts w:ascii="Arial" w:hAnsi="Arial" w:cs="Arial"/>
          <w:shd w:val="clear" w:color="auto" w:fill="FFFFFF"/>
          <w:lang w:val="en-US"/>
        </w:rPr>
        <w:t>2</w:t>
      </w:r>
      <w:r w:rsidRPr="00B307D5">
        <w:rPr>
          <w:rFonts w:ascii="Arial" w:hAnsi="Arial" w:cs="Arial"/>
          <w:shd w:val="clear" w:color="auto" w:fill="FFFFFF"/>
          <w:lang w:val="en-US"/>
        </w:rPr>
        <w:t>.5</w:t>
      </w:r>
      <w:r>
        <w:rPr>
          <w:rFonts w:ascii="Arial" w:hAnsi="Arial" w:cs="Arial"/>
          <w:shd w:val="clear" w:color="auto" w:fill="FFFFFF"/>
          <w:lang w:val="en-US"/>
        </w:rPr>
        <w:t>h</w:t>
      </w:r>
    </w:p>
    <w:p w14:paraId="50C1D6BC" w14:textId="536B38D9"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Interface Create Task and Task List Development</w:t>
      </w:r>
      <w:r w:rsidRPr="00B307D5">
        <w:rPr>
          <w:rFonts w:ascii="Arial" w:hAnsi="Arial" w:cs="Arial"/>
          <w:shd w:val="clear" w:color="auto" w:fill="FFFFFF"/>
          <w:lang w:val="en-US"/>
        </w:rPr>
        <w:tab/>
        <w:t>1.25</w:t>
      </w:r>
      <w:r>
        <w:rPr>
          <w:rFonts w:ascii="Arial" w:hAnsi="Arial" w:cs="Arial"/>
          <w:shd w:val="clear" w:color="auto" w:fill="FFFFFF"/>
          <w:lang w:val="en-US"/>
        </w:rPr>
        <w:t>h</w:t>
      </w:r>
    </w:p>
    <w:p w14:paraId="3757BA52" w14:textId="5370B15A"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Database Unit Tests</w:t>
      </w:r>
      <w:r w:rsidRPr="00B307D5">
        <w:rPr>
          <w:rFonts w:ascii="Arial" w:hAnsi="Arial" w:cs="Arial"/>
          <w:shd w:val="clear" w:color="auto" w:fill="FFFFFF"/>
          <w:lang w:val="en-US"/>
        </w:rPr>
        <w:tab/>
        <w:t>0.5</w:t>
      </w:r>
      <w:r>
        <w:rPr>
          <w:rFonts w:ascii="Arial" w:hAnsi="Arial" w:cs="Arial"/>
          <w:shd w:val="clear" w:color="auto" w:fill="FFFFFF"/>
          <w:lang w:val="en-US"/>
        </w:rPr>
        <w:t>h</w:t>
      </w:r>
    </w:p>
    <w:p w14:paraId="3B93B554" w14:textId="25509F57"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Main Window Interface Creation (Message window)</w:t>
      </w:r>
      <w:r w:rsidRPr="00B307D5">
        <w:rPr>
          <w:rFonts w:ascii="Arial" w:hAnsi="Arial" w:cs="Arial"/>
          <w:shd w:val="clear" w:color="auto" w:fill="FFFFFF"/>
          <w:lang w:val="en-US"/>
        </w:rPr>
        <w:tab/>
        <w:t>1.5</w:t>
      </w:r>
      <w:r>
        <w:rPr>
          <w:rFonts w:ascii="Arial" w:hAnsi="Arial" w:cs="Arial"/>
          <w:shd w:val="clear" w:color="auto" w:fill="FFFFFF"/>
          <w:lang w:val="en-US"/>
        </w:rPr>
        <w:t>h</w:t>
      </w:r>
    </w:p>
    <w:p w14:paraId="2CA033AE" w14:textId="20FD97B0" w:rsidR="00B307D5"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Task List Interface Development</w:t>
      </w:r>
      <w:r w:rsidRPr="00B307D5">
        <w:rPr>
          <w:rFonts w:ascii="Arial" w:hAnsi="Arial" w:cs="Arial"/>
          <w:shd w:val="clear" w:color="auto" w:fill="FFFFFF"/>
          <w:lang w:val="en-US"/>
        </w:rPr>
        <w:tab/>
        <w:t>1</w:t>
      </w:r>
      <w:r>
        <w:rPr>
          <w:rFonts w:ascii="Arial" w:hAnsi="Arial" w:cs="Arial"/>
          <w:shd w:val="clear" w:color="auto" w:fill="FFFFFF"/>
          <w:lang w:val="en-US"/>
        </w:rPr>
        <w:t>h</w:t>
      </w:r>
    </w:p>
    <w:p w14:paraId="2414D152" w14:textId="3BB0EE90" w:rsidR="00492066" w:rsidRPr="00B307D5" w:rsidRDefault="00B307D5" w:rsidP="00B307D5">
      <w:pPr>
        <w:pStyle w:val="NormalWeb"/>
        <w:numPr>
          <w:ilvl w:val="0"/>
          <w:numId w:val="25"/>
        </w:numPr>
        <w:spacing w:before="240" w:after="240"/>
        <w:jc w:val="both"/>
        <w:rPr>
          <w:rFonts w:ascii="Arial" w:hAnsi="Arial" w:cs="Arial"/>
          <w:shd w:val="clear" w:color="auto" w:fill="FFFFFF"/>
          <w:lang w:val="en-US"/>
        </w:rPr>
      </w:pPr>
      <w:r w:rsidRPr="00B307D5">
        <w:rPr>
          <w:rFonts w:ascii="Arial" w:hAnsi="Arial" w:cs="Arial"/>
          <w:shd w:val="clear" w:color="auto" w:fill="FFFFFF"/>
          <w:lang w:val="en-US"/>
        </w:rPr>
        <w:t>Weekly Report 10 Approval and Risk Assessment</w:t>
      </w:r>
      <w:r w:rsidRPr="00B307D5">
        <w:rPr>
          <w:rFonts w:ascii="Arial" w:hAnsi="Arial" w:cs="Arial"/>
          <w:shd w:val="clear" w:color="auto" w:fill="FFFFFF"/>
          <w:lang w:val="en-US"/>
        </w:rPr>
        <w:tab/>
        <w:t>0.25</w:t>
      </w:r>
      <w:r>
        <w:rPr>
          <w:rFonts w:ascii="Arial" w:hAnsi="Arial" w:cs="Arial"/>
          <w:shd w:val="clear" w:color="auto" w:fill="FFFFFF"/>
          <w:lang w:val="en-US"/>
        </w:rPr>
        <w:t>h</w:t>
      </w:r>
    </w:p>
    <w:sectPr w:rsidR="00492066" w:rsidRPr="00B307D5" w:rsidSect="006F3F7C">
      <w:footerReference w:type="first" r:id="rId17"/>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F7E623" w14:textId="77777777" w:rsidR="00C2076C" w:rsidRDefault="00C2076C" w:rsidP="00042081">
      <w:pPr>
        <w:spacing w:after="0" w:line="240" w:lineRule="auto"/>
      </w:pPr>
      <w:r>
        <w:separator/>
      </w:r>
    </w:p>
  </w:endnote>
  <w:endnote w:type="continuationSeparator" w:id="0">
    <w:p w14:paraId="3C5CC8D0" w14:textId="77777777" w:rsidR="00C2076C" w:rsidRDefault="00C2076C"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D072" w14:textId="77777777" w:rsidR="009553EC" w:rsidRDefault="00906D0A">
    <w:pPr>
      <w:pStyle w:val="Rodap"/>
    </w:pPr>
    <w:r>
      <w:t>Projeto Soft</w:t>
    </w:r>
    <w:r w:rsidR="009553EC">
      <w:t>ware 2013</w:t>
    </w:r>
  </w:p>
  <w:p w14:paraId="43569A3A" w14:textId="77777777" w:rsidR="00042081" w:rsidRDefault="006452C6">
    <w:pPr>
      <w:pStyle w:val="Rodap"/>
    </w:pPr>
    <w:sdt>
      <w:sdtPr>
        <w:alias w:val="Título"/>
        <w:id w:val="2002006694"/>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042081">
      <w:tab/>
    </w:r>
    <w:r w:rsidR="00042081">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0063" w14:textId="77777777" w:rsidR="006F3F7C" w:rsidRDefault="006F3F7C" w:rsidP="006F3F7C">
    <w:pPr>
      <w:pStyle w:val="Rodap"/>
    </w:pPr>
    <w:r>
      <w:t>Projeto Software 2013</w:t>
    </w:r>
    <w:r>
      <w:tab/>
    </w:r>
    <w:r>
      <w:tab/>
    </w:r>
  </w:p>
  <w:p w14:paraId="07E9CD68" w14:textId="77777777" w:rsidR="00895D61" w:rsidRDefault="006452C6" w:rsidP="00705D20">
    <w:pPr>
      <w:pStyle w:val="Rodap"/>
      <w:tabs>
        <w:tab w:val="clear" w:pos="4252"/>
      </w:tabs>
    </w:pPr>
    <w:sdt>
      <w:sdtPr>
        <w:alias w:val="Título"/>
        <w:id w:val="1246845452"/>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7CE2B" w14:textId="77777777" w:rsidR="00705D20" w:rsidRDefault="00705D20">
    <w:pPr>
      <w:pStyle w:val="Rodap"/>
    </w:pPr>
    <w:r>
      <w:t>Projeto Software 2013</w:t>
    </w:r>
  </w:p>
  <w:p w14:paraId="112D2E80" w14:textId="77777777" w:rsidR="00705D20" w:rsidRDefault="006452C6">
    <w:pPr>
      <w:pStyle w:val="Rodap"/>
    </w:pPr>
    <w:sdt>
      <w:sdtPr>
        <w:alias w:val="Título"/>
        <w:id w:val="5290079"/>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r w:rsidR="00705D20">
      <w:tab/>
    </w:r>
    <w:r w:rsidR="00DA3350">
      <w:fldChar w:fldCharType="begin"/>
    </w:r>
    <w:r w:rsidR="00244682">
      <w:instrText xml:space="preserve"> PAGE   \* MERGEFORMAT </w:instrText>
    </w:r>
    <w:r w:rsidR="00DA3350">
      <w:fldChar w:fldCharType="separate"/>
    </w:r>
    <w:r w:rsidR="00B307D5">
      <w:rPr>
        <w:noProof/>
      </w:rPr>
      <w:t>i</w:t>
    </w:r>
    <w:r w:rsidR="00DA3350">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DE97F" w14:textId="77777777" w:rsidR="00705D20" w:rsidRDefault="00705D20" w:rsidP="006F3F7C">
    <w:pPr>
      <w:pStyle w:val="Rodap"/>
    </w:pPr>
    <w:r>
      <w:t>Projeto Software 2013</w:t>
    </w:r>
    <w:r>
      <w:tab/>
    </w:r>
    <w:r>
      <w:tab/>
    </w:r>
  </w:p>
  <w:p w14:paraId="48539630" w14:textId="77777777" w:rsidR="00705D20" w:rsidRDefault="006452C6" w:rsidP="00705D20">
    <w:pPr>
      <w:pStyle w:val="Rodap"/>
      <w:tabs>
        <w:tab w:val="clear" w:pos="4252"/>
      </w:tabs>
    </w:pPr>
    <w:sdt>
      <w:sdtPr>
        <w:alias w:val="Título"/>
        <w:id w:val="5290082"/>
        <w:dataBinding w:prefixMappings="xmlns:ns0='http://purl.org/dc/elements/1.1/' xmlns:ns1='http://schemas.openxmlformats.org/package/2006/metadata/core-properties' " w:xpath="/ns1:coreProperties[1]/ns0:title[1]" w:storeItemID="{6C3C8BC8-F283-45AE-878A-BAB7291924A1}"/>
        <w:text/>
      </w:sdtPr>
      <w:sdtContent>
        <w:proofErr w:type="spellStart"/>
        <w:r w:rsidR="00187F6F">
          <w:t>Weekly</w:t>
        </w:r>
        <w:proofErr w:type="spellEnd"/>
        <w:r w:rsidR="00187F6F">
          <w:t xml:space="preserve"> </w:t>
        </w:r>
        <w:proofErr w:type="spellStart"/>
        <w:r w:rsidR="00187F6F">
          <w:t>Report</w:t>
        </w:r>
        <w:proofErr w:type="spellEnd"/>
      </w:sdtContent>
    </w:sdt>
    <w:r w:rsidR="00705D20">
      <w:tab/>
    </w:r>
    <w:r w:rsidR="00DA3350">
      <w:fldChar w:fldCharType="begin"/>
    </w:r>
    <w:r w:rsidR="00244682">
      <w:instrText xml:space="preserve"> PAGE   \* MERGEFORMAT </w:instrText>
    </w:r>
    <w:r w:rsidR="00DA3350">
      <w:fldChar w:fldCharType="separate"/>
    </w:r>
    <w:r w:rsidR="00B307D5">
      <w:rPr>
        <w:noProof/>
      </w:rPr>
      <w:t>1</w:t>
    </w:r>
    <w:r w:rsidR="00DA335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DFA6B2" w14:textId="77777777" w:rsidR="00C2076C" w:rsidRDefault="00C2076C" w:rsidP="00042081">
      <w:pPr>
        <w:spacing w:after="0" w:line="240" w:lineRule="auto"/>
      </w:pPr>
      <w:r>
        <w:separator/>
      </w:r>
    </w:p>
  </w:footnote>
  <w:footnote w:type="continuationSeparator" w:id="0">
    <w:p w14:paraId="17DA0442" w14:textId="77777777" w:rsidR="00C2076C" w:rsidRDefault="00C2076C"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6F59B" w14:textId="77777777" w:rsidR="00042081" w:rsidRPr="00425B7B" w:rsidRDefault="009553EC">
    <w:pPr>
      <w:pStyle w:val="Cabealho"/>
      <w:rPr>
        <w:lang w:val="en-US"/>
      </w:rPr>
    </w:pPr>
    <w:r>
      <w:rPr>
        <w:noProof/>
      </w:rPr>
      <w:drawing>
        <wp:anchor distT="0" distB="0" distL="114300" distR="114300" simplePos="0" relativeHeight="251656192" behindDoc="0" locked="0" layoutInCell="1" allowOverlap="1" wp14:anchorId="16D3C7A6" wp14:editId="559EDEB4">
          <wp:simplePos x="0" y="0"/>
          <wp:positionH relativeFrom="column">
            <wp:posOffset>15239</wp:posOffset>
          </wp:positionH>
          <wp:positionV relativeFrom="paragraph">
            <wp:posOffset>-227303</wp:posOffset>
          </wp:positionV>
          <wp:extent cx="1323975" cy="596874"/>
          <wp:effectExtent l="19050" t="0" r="9525" b="0"/>
          <wp:wrapNone/>
          <wp:docPr id="3" name="Imagem 3"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00D155DA" w:rsidRPr="00425B7B">
      <w:rPr>
        <w:lang w:val="en-US"/>
      </w:rPr>
      <w:tab/>
    </w:r>
    <w:r w:rsidR="00D155DA" w:rsidRPr="00425B7B">
      <w:rPr>
        <w:lang w:val="en-US"/>
      </w:rPr>
      <w:tab/>
      <w:t xml:space="preserve">Owner: </w:t>
    </w:r>
    <w:sdt>
      <w:sdtPr>
        <w:rPr>
          <w:lang w:val="en-US"/>
        </w:rPr>
        <w:alias w:val="Autor"/>
        <w:id w:val="1791628482"/>
        <w:dataBinding w:prefixMappings="xmlns:ns0='http://purl.org/dc/elements/1.1/' xmlns:ns1='http://schemas.openxmlformats.org/package/2006/metadata/core-properties' " w:xpath="/ns1:coreProperties[1]/ns0:creator[1]" w:storeItemID="{6C3C8BC8-F283-45AE-878A-BAB7291924A1}"/>
        <w:text/>
      </w:sdtPr>
      <w:sdtContent>
        <w:r w:rsidR="008D2DFD" w:rsidRPr="00425B7B">
          <w:rPr>
            <w:lang w:val="en-US"/>
          </w:rPr>
          <w:t>Filipe Brandão</w:t>
        </w:r>
      </w:sdtContent>
    </w:sdt>
  </w:p>
  <w:p w14:paraId="5BB91CDD" w14:textId="704075E8" w:rsidR="009553EC" w:rsidRPr="00160998" w:rsidRDefault="00D155DA">
    <w:pPr>
      <w:pStyle w:val="Cabealho"/>
      <w:rPr>
        <w:lang w:val="en-GB"/>
      </w:rPr>
    </w:pPr>
    <w:r w:rsidRPr="00425B7B">
      <w:rPr>
        <w:lang w:val="en-US"/>
      </w:rPr>
      <w:tab/>
    </w:r>
    <w:r w:rsidRPr="00425B7B">
      <w:rPr>
        <w:lang w:val="en-US"/>
      </w:rPr>
      <w:tab/>
    </w:r>
    <w:sdt>
      <w:sdtPr>
        <w:rPr>
          <w:lang w:val="en-US"/>
        </w:rPr>
        <w:alias w:val="Comentários"/>
        <w:id w:val="-1328287868"/>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4F5728">
          <w:rPr>
            <w:lang w:val="en-US"/>
          </w:rPr>
          <w:t xml:space="preserve">     </w:t>
        </w:r>
      </w:sdtContent>
    </w:sdt>
    <w:r w:rsidRPr="00D155DA">
      <w:rPr>
        <w:lang w:val="en-GB"/>
      </w:rPr>
      <w:t xml:space="preserve"> </w:t>
    </w:r>
    <w:sdt>
      <w:sdtPr>
        <w:rPr>
          <w:lang w:val="en-US"/>
        </w:rPr>
        <w:alias w:val="Estado"/>
        <w:id w:val="-117533106"/>
        <w:dataBinding w:prefixMappings="xmlns:ns0='http://purl.org/dc/elements/1.1/' xmlns:ns1='http://schemas.openxmlformats.org/package/2006/metadata/core-properties' " w:xpath="/ns1:coreProperties[1]/ns1:contentStatus[1]" w:storeItemID="{6C3C8BC8-F283-45AE-878A-BAB7291924A1}"/>
        <w:text/>
      </w:sdtPr>
      <w:sdtContent>
        <w:r w:rsidR="00B307D5" w:rsidRPr="00B307D5">
          <w:rPr>
            <w:lang w:val="en-US"/>
          </w:rPr>
          <w:t>Ready for Revision</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55C8C" w14:textId="77777777" w:rsidR="00906D0A" w:rsidRPr="00DA485F" w:rsidRDefault="00906D0A" w:rsidP="00906D0A">
    <w:pPr>
      <w:pStyle w:val="Cabealho"/>
      <w:rPr>
        <w:lang w:val="en-GB"/>
      </w:rPr>
    </w:pPr>
    <w:r>
      <w:rPr>
        <w:noProof/>
      </w:rPr>
      <w:drawing>
        <wp:anchor distT="0" distB="0" distL="114300" distR="114300" simplePos="0" relativeHeight="251664384" behindDoc="0" locked="0" layoutInCell="1" allowOverlap="1" wp14:anchorId="4AD29075" wp14:editId="0AFCB605">
          <wp:simplePos x="0" y="0"/>
          <wp:positionH relativeFrom="column">
            <wp:posOffset>81915</wp:posOffset>
          </wp:positionH>
          <wp:positionV relativeFrom="paragraph">
            <wp:posOffset>-201930</wp:posOffset>
          </wp:positionV>
          <wp:extent cx="1323975" cy="600075"/>
          <wp:effectExtent l="19050" t="0" r="9525" b="0"/>
          <wp:wrapNone/>
          <wp:docPr id="4"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D155DA" w:rsidRPr="00DA485F">
      <w:rPr>
        <w:lang w:val="en-GB"/>
      </w:rPr>
      <w:tab/>
    </w:r>
    <w:r w:rsidR="00D155DA" w:rsidRPr="00DA485F">
      <w:rPr>
        <w:lang w:val="en-GB"/>
      </w:rPr>
      <w:tab/>
      <w:t xml:space="preserve">Owner: </w:t>
    </w:r>
    <w:sdt>
      <w:sdtPr>
        <w:rPr>
          <w:lang w:val="en-GB"/>
        </w:rPr>
        <w:alias w:val="Autor"/>
        <w:id w:val="-2041501161"/>
        <w:dataBinding w:prefixMappings="xmlns:ns0='http://purl.org/dc/elements/1.1/' xmlns:ns1='http://schemas.openxmlformats.org/package/2006/metadata/core-properties' " w:xpath="/ns1:coreProperties[1]/ns0:creator[1]" w:storeItemID="{6C3C8BC8-F283-45AE-878A-BAB7291924A1}"/>
        <w:text/>
      </w:sdtPr>
      <w:sdtContent>
        <w:r w:rsidR="008D2DFD" w:rsidRPr="00DA485F">
          <w:rPr>
            <w:lang w:val="en-GB"/>
          </w:rPr>
          <w:t>Filipe Brandão</w:t>
        </w:r>
      </w:sdtContent>
    </w:sdt>
  </w:p>
  <w:p w14:paraId="4C2C48F1" w14:textId="1472101C" w:rsidR="00906D0A" w:rsidRPr="00160998" w:rsidRDefault="00D155DA" w:rsidP="00906D0A">
    <w:pPr>
      <w:pStyle w:val="Cabealho"/>
      <w:rPr>
        <w:lang w:val="en-GB"/>
      </w:rPr>
    </w:pPr>
    <w:r w:rsidRPr="00DA485F">
      <w:rPr>
        <w:lang w:val="en-GB"/>
      </w:rPr>
      <w:tab/>
    </w:r>
    <w:r w:rsidRPr="00DA485F">
      <w:rPr>
        <w:lang w:val="en-GB"/>
      </w:rPr>
      <w:tab/>
    </w:r>
    <w:sdt>
      <w:sdtPr>
        <w:rPr>
          <w:lang w:val="en-US"/>
        </w:rPr>
        <w:alias w:val="Comentários"/>
        <w:id w:val="355016795"/>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4F5728">
          <w:rPr>
            <w:lang w:val="en-US"/>
          </w:rPr>
          <w:t xml:space="preserve">     </w:t>
        </w:r>
      </w:sdtContent>
    </w:sdt>
    <w:r w:rsidRPr="00D155DA">
      <w:rPr>
        <w:lang w:val="en-GB"/>
      </w:rPr>
      <w:t xml:space="preserve"> </w:t>
    </w:r>
    <w:sdt>
      <w:sdtPr>
        <w:rPr>
          <w:lang w:val="en-US"/>
        </w:rPr>
        <w:alias w:val="Estado"/>
        <w:id w:val="-1934653831"/>
        <w:dataBinding w:prefixMappings="xmlns:ns0='http://purl.org/dc/elements/1.1/' xmlns:ns1='http://schemas.openxmlformats.org/package/2006/metadata/core-properties' " w:xpath="/ns1:coreProperties[1]/ns1:contentStatus[1]" w:storeItemID="{6C3C8BC8-F283-45AE-878A-BAB7291924A1}"/>
        <w:text/>
      </w:sdtPr>
      <w:sdtContent>
        <w:proofErr w:type="spellStart"/>
        <w:r w:rsidR="00B307D5">
          <w:t>Ready</w:t>
        </w:r>
        <w:proofErr w:type="spellEnd"/>
        <w:r w:rsidR="00B307D5">
          <w:t xml:space="preserve"> for </w:t>
        </w:r>
        <w:proofErr w:type="spellStart"/>
        <w:r w:rsidR="00B307D5">
          <w:t>Revision</w:t>
        </w:r>
        <w:proofErr w:type="spellEnd"/>
      </w:sdtContent>
    </w:sdt>
    <w:r w:rsidRPr="00D155DA">
      <w:rPr>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35C3"/>
    <w:multiLevelType w:val="hybridMultilevel"/>
    <w:tmpl w:val="5C8018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D552BE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0B6CB4"/>
    <w:multiLevelType w:val="hybridMultilevel"/>
    <w:tmpl w:val="E34EA5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126D25AE"/>
    <w:multiLevelType w:val="hybridMultilevel"/>
    <w:tmpl w:val="0B565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12BC7A51"/>
    <w:multiLevelType w:val="hybridMultilevel"/>
    <w:tmpl w:val="4D366CBA"/>
    <w:lvl w:ilvl="0" w:tplc="88D248A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4646204"/>
    <w:multiLevelType w:val="hybridMultilevel"/>
    <w:tmpl w:val="DF38E3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9A61FDD"/>
    <w:multiLevelType w:val="hybridMultilevel"/>
    <w:tmpl w:val="20D4B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19F33676"/>
    <w:multiLevelType w:val="hybridMultilevel"/>
    <w:tmpl w:val="18A85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25E15D3"/>
    <w:multiLevelType w:val="hybridMultilevel"/>
    <w:tmpl w:val="FBE29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26204E04"/>
    <w:multiLevelType w:val="hybridMultilevel"/>
    <w:tmpl w:val="853E35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80C7FFE"/>
    <w:multiLevelType w:val="hybridMultilevel"/>
    <w:tmpl w:val="155A9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A0F2CAC"/>
    <w:multiLevelType w:val="hybridMultilevel"/>
    <w:tmpl w:val="FBC413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B5A617A"/>
    <w:multiLevelType w:val="hybridMultilevel"/>
    <w:tmpl w:val="7C58D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38141783"/>
    <w:multiLevelType w:val="hybridMultilevel"/>
    <w:tmpl w:val="88967C6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4">
    <w:nsid w:val="390E12EF"/>
    <w:multiLevelType w:val="hybridMultilevel"/>
    <w:tmpl w:val="168682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FF25668"/>
    <w:multiLevelType w:val="hybridMultilevel"/>
    <w:tmpl w:val="44B2AC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409E3EB3"/>
    <w:multiLevelType w:val="hybridMultilevel"/>
    <w:tmpl w:val="42FE62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44B344C8"/>
    <w:multiLevelType w:val="hybridMultilevel"/>
    <w:tmpl w:val="DF0A284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nsid w:val="4B775D37"/>
    <w:multiLevelType w:val="hybridMultilevel"/>
    <w:tmpl w:val="C4D84D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4F6E6211"/>
    <w:multiLevelType w:val="hybridMultilevel"/>
    <w:tmpl w:val="C270EB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nsid w:val="5E3D0622"/>
    <w:multiLevelType w:val="hybridMultilevel"/>
    <w:tmpl w:val="D42298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619F4FC0"/>
    <w:multiLevelType w:val="hybridMultilevel"/>
    <w:tmpl w:val="332EF2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66AF170B"/>
    <w:multiLevelType w:val="hybridMultilevel"/>
    <w:tmpl w:val="8424CA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nsid w:val="675F07B2"/>
    <w:multiLevelType w:val="hybridMultilevel"/>
    <w:tmpl w:val="F50C5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6D4D7280"/>
    <w:multiLevelType w:val="hybridMultilevel"/>
    <w:tmpl w:val="BDDC1B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70C74772"/>
    <w:multiLevelType w:val="hybridMultilevel"/>
    <w:tmpl w:val="6ACE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nsid w:val="7133771C"/>
    <w:multiLevelType w:val="hybridMultilevel"/>
    <w:tmpl w:val="9F44778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3"/>
  </w:num>
  <w:num w:numId="5">
    <w:abstractNumId w:val="10"/>
  </w:num>
  <w:num w:numId="6">
    <w:abstractNumId w:val="24"/>
  </w:num>
  <w:num w:numId="7">
    <w:abstractNumId w:val="22"/>
  </w:num>
  <w:num w:numId="8">
    <w:abstractNumId w:val="7"/>
  </w:num>
  <w:num w:numId="9">
    <w:abstractNumId w:val="4"/>
  </w:num>
  <w:num w:numId="10">
    <w:abstractNumId w:val="2"/>
  </w:num>
  <w:num w:numId="11">
    <w:abstractNumId w:val="3"/>
  </w:num>
  <w:num w:numId="12">
    <w:abstractNumId w:val="25"/>
  </w:num>
  <w:num w:numId="13">
    <w:abstractNumId w:val="15"/>
  </w:num>
  <w:num w:numId="14">
    <w:abstractNumId w:val="16"/>
  </w:num>
  <w:num w:numId="15">
    <w:abstractNumId w:val="18"/>
  </w:num>
  <w:num w:numId="16">
    <w:abstractNumId w:val="20"/>
  </w:num>
  <w:num w:numId="17">
    <w:abstractNumId w:val="8"/>
  </w:num>
  <w:num w:numId="18">
    <w:abstractNumId w:val="14"/>
  </w:num>
  <w:num w:numId="19">
    <w:abstractNumId w:val="11"/>
  </w:num>
  <w:num w:numId="20">
    <w:abstractNumId w:val="12"/>
  </w:num>
  <w:num w:numId="21">
    <w:abstractNumId w:val="13"/>
  </w:num>
  <w:num w:numId="22">
    <w:abstractNumId w:val="6"/>
  </w:num>
  <w:num w:numId="23">
    <w:abstractNumId w:val="26"/>
  </w:num>
  <w:num w:numId="24">
    <w:abstractNumId w:val="21"/>
  </w:num>
  <w:num w:numId="25">
    <w:abstractNumId w:val="0"/>
  </w:num>
  <w:num w:numId="26">
    <w:abstractNumId w:val="1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081"/>
    <w:rsid w:val="000024E8"/>
    <w:rsid w:val="000039A3"/>
    <w:rsid w:val="000116EC"/>
    <w:rsid w:val="00013ED2"/>
    <w:rsid w:val="0003322D"/>
    <w:rsid w:val="00037AB1"/>
    <w:rsid w:val="00042081"/>
    <w:rsid w:val="00052449"/>
    <w:rsid w:val="00082BF3"/>
    <w:rsid w:val="00093DA0"/>
    <w:rsid w:val="00097AAD"/>
    <w:rsid w:val="000A0235"/>
    <w:rsid w:val="000A29C4"/>
    <w:rsid w:val="000B1F68"/>
    <w:rsid w:val="000B5DB9"/>
    <w:rsid w:val="000B6E75"/>
    <w:rsid w:val="000C410F"/>
    <w:rsid w:val="000E4A2D"/>
    <w:rsid w:val="000E7304"/>
    <w:rsid w:val="000F33A6"/>
    <w:rsid w:val="00125F1E"/>
    <w:rsid w:val="001363AB"/>
    <w:rsid w:val="001417D9"/>
    <w:rsid w:val="00157432"/>
    <w:rsid w:val="00160998"/>
    <w:rsid w:val="00165D98"/>
    <w:rsid w:val="001669EB"/>
    <w:rsid w:val="00181779"/>
    <w:rsid w:val="0018673D"/>
    <w:rsid w:val="00187F6F"/>
    <w:rsid w:val="001938FF"/>
    <w:rsid w:val="001A41E4"/>
    <w:rsid w:val="001B292C"/>
    <w:rsid w:val="001C4469"/>
    <w:rsid w:val="001E0FF7"/>
    <w:rsid w:val="001E2B6A"/>
    <w:rsid w:val="00204D66"/>
    <w:rsid w:val="00216760"/>
    <w:rsid w:val="002272A3"/>
    <w:rsid w:val="00242F8A"/>
    <w:rsid w:val="00244682"/>
    <w:rsid w:val="002517A0"/>
    <w:rsid w:val="002517DC"/>
    <w:rsid w:val="002611EF"/>
    <w:rsid w:val="00264718"/>
    <w:rsid w:val="00267F24"/>
    <w:rsid w:val="0028274E"/>
    <w:rsid w:val="0028361F"/>
    <w:rsid w:val="0029204F"/>
    <w:rsid w:val="002C3E4E"/>
    <w:rsid w:val="002C5DB9"/>
    <w:rsid w:val="002E49AF"/>
    <w:rsid w:val="002F30E3"/>
    <w:rsid w:val="00301449"/>
    <w:rsid w:val="00303684"/>
    <w:rsid w:val="0031153F"/>
    <w:rsid w:val="00311F15"/>
    <w:rsid w:val="00313D9D"/>
    <w:rsid w:val="00313DA1"/>
    <w:rsid w:val="00325101"/>
    <w:rsid w:val="003279B3"/>
    <w:rsid w:val="00345E81"/>
    <w:rsid w:val="00352A35"/>
    <w:rsid w:val="00352E52"/>
    <w:rsid w:val="003547B6"/>
    <w:rsid w:val="00363A9A"/>
    <w:rsid w:val="00397841"/>
    <w:rsid w:val="003A3DA5"/>
    <w:rsid w:val="003B5BAA"/>
    <w:rsid w:val="003B5E03"/>
    <w:rsid w:val="003B6C73"/>
    <w:rsid w:val="003C0924"/>
    <w:rsid w:val="003C2162"/>
    <w:rsid w:val="003C28E8"/>
    <w:rsid w:val="003C3224"/>
    <w:rsid w:val="003C4E13"/>
    <w:rsid w:val="003D1B2D"/>
    <w:rsid w:val="003E7E15"/>
    <w:rsid w:val="003F66AF"/>
    <w:rsid w:val="00417C7E"/>
    <w:rsid w:val="00422257"/>
    <w:rsid w:val="00425B7B"/>
    <w:rsid w:val="0042608F"/>
    <w:rsid w:val="00437870"/>
    <w:rsid w:val="0045198B"/>
    <w:rsid w:val="004608C1"/>
    <w:rsid w:val="004630B1"/>
    <w:rsid w:val="004737E4"/>
    <w:rsid w:val="004866EB"/>
    <w:rsid w:val="00492066"/>
    <w:rsid w:val="004A12E5"/>
    <w:rsid w:val="004A1EEA"/>
    <w:rsid w:val="004B7B26"/>
    <w:rsid w:val="004D5E8F"/>
    <w:rsid w:val="004D798C"/>
    <w:rsid w:val="004E4501"/>
    <w:rsid w:val="004F5728"/>
    <w:rsid w:val="004F781C"/>
    <w:rsid w:val="00520B85"/>
    <w:rsid w:val="0052580A"/>
    <w:rsid w:val="00541044"/>
    <w:rsid w:val="005507B3"/>
    <w:rsid w:val="00560874"/>
    <w:rsid w:val="005774EC"/>
    <w:rsid w:val="00577E9B"/>
    <w:rsid w:val="00590FC6"/>
    <w:rsid w:val="005A6477"/>
    <w:rsid w:val="005D1C6E"/>
    <w:rsid w:val="005E4BCD"/>
    <w:rsid w:val="005E7E95"/>
    <w:rsid w:val="005F4DA4"/>
    <w:rsid w:val="005F7452"/>
    <w:rsid w:val="00635A30"/>
    <w:rsid w:val="006452C6"/>
    <w:rsid w:val="00656B4A"/>
    <w:rsid w:val="00663E58"/>
    <w:rsid w:val="006A5875"/>
    <w:rsid w:val="006B1B9E"/>
    <w:rsid w:val="006C46E4"/>
    <w:rsid w:val="006D0389"/>
    <w:rsid w:val="006D20C4"/>
    <w:rsid w:val="006D2E6C"/>
    <w:rsid w:val="006E3A62"/>
    <w:rsid w:val="006E6256"/>
    <w:rsid w:val="006F288A"/>
    <w:rsid w:val="006F3F7C"/>
    <w:rsid w:val="00705116"/>
    <w:rsid w:val="00705D20"/>
    <w:rsid w:val="0071045A"/>
    <w:rsid w:val="007146BD"/>
    <w:rsid w:val="00725087"/>
    <w:rsid w:val="0073300B"/>
    <w:rsid w:val="007511CC"/>
    <w:rsid w:val="00770801"/>
    <w:rsid w:val="0077573E"/>
    <w:rsid w:val="00791F02"/>
    <w:rsid w:val="007A70FC"/>
    <w:rsid w:val="007B0C9E"/>
    <w:rsid w:val="007C1784"/>
    <w:rsid w:val="007C2BF7"/>
    <w:rsid w:val="007E68FC"/>
    <w:rsid w:val="007E6EDA"/>
    <w:rsid w:val="0080696B"/>
    <w:rsid w:val="00810449"/>
    <w:rsid w:val="0085054D"/>
    <w:rsid w:val="0085105C"/>
    <w:rsid w:val="00853186"/>
    <w:rsid w:val="00855658"/>
    <w:rsid w:val="00862030"/>
    <w:rsid w:val="008675BB"/>
    <w:rsid w:val="00895D61"/>
    <w:rsid w:val="008A24C9"/>
    <w:rsid w:val="008A7355"/>
    <w:rsid w:val="008C7999"/>
    <w:rsid w:val="008D2DFD"/>
    <w:rsid w:val="008D37D1"/>
    <w:rsid w:val="008E4CC4"/>
    <w:rsid w:val="008E5051"/>
    <w:rsid w:val="008F0D52"/>
    <w:rsid w:val="008F3CD3"/>
    <w:rsid w:val="008F55A1"/>
    <w:rsid w:val="00900BEC"/>
    <w:rsid w:val="0090489B"/>
    <w:rsid w:val="00906D0A"/>
    <w:rsid w:val="00917853"/>
    <w:rsid w:val="00921FCE"/>
    <w:rsid w:val="009308E4"/>
    <w:rsid w:val="00930989"/>
    <w:rsid w:val="00942E75"/>
    <w:rsid w:val="009526A4"/>
    <w:rsid w:val="009553EC"/>
    <w:rsid w:val="00975CC7"/>
    <w:rsid w:val="009920AD"/>
    <w:rsid w:val="009B0AE9"/>
    <w:rsid w:val="009D6A38"/>
    <w:rsid w:val="009F00BC"/>
    <w:rsid w:val="009F28F1"/>
    <w:rsid w:val="009F714C"/>
    <w:rsid w:val="00A062DB"/>
    <w:rsid w:val="00A131FC"/>
    <w:rsid w:val="00A34B36"/>
    <w:rsid w:val="00A408BF"/>
    <w:rsid w:val="00A81510"/>
    <w:rsid w:val="00A81D34"/>
    <w:rsid w:val="00A87938"/>
    <w:rsid w:val="00AA4EA9"/>
    <w:rsid w:val="00AB4FC8"/>
    <w:rsid w:val="00AD2D18"/>
    <w:rsid w:val="00B014E8"/>
    <w:rsid w:val="00B12E8D"/>
    <w:rsid w:val="00B154CA"/>
    <w:rsid w:val="00B211F3"/>
    <w:rsid w:val="00B307D5"/>
    <w:rsid w:val="00B35FD0"/>
    <w:rsid w:val="00B54437"/>
    <w:rsid w:val="00B561A7"/>
    <w:rsid w:val="00B66ECE"/>
    <w:rsid w:val="00B7678C"/>
    <w:rsid w:val="00B81925"/>
    <w:rsid w:val="00BE2453"/>
    <w:rsid w:val="00BE290C"/>
    <w:rsid w:val="00C2076C"/>
    <w:rsid w:val="00C33DE0"/>
    <w:rsid w:val="00C539A4"/>
    <w:rsid w:val="00C53BE0"/>
    <w:rsid w:val="00C72540"/>
    <w:rsid w:val="00C939C2"/>
    <w:rsid w:val="00CD2C79"/>
    <w:rsid w:val="00D155DA"/>
    <w:rsid w:val="00D430EE"/>
    <w:rsid w:val="00D45C12"/>
    <w:rsid w:val="00D535ED"/>
    <w:rsid w:val="00D54E5F"/>
    <w:rsid w:val="00D65162"/>
    <w:rsid w:val="00D71B0E"/>
    <w:rsid w:val="00D90066"/>
    <w:rsid w:val="00D90377"/>
    <w:rsid w:val="00DA3350"/>
    <w:rsid w:val="00DA485F"/>
    <w:rsid w:val="00DB3314"/>
    <w:rsid w:val="00DC39AA"/>
    <w:rsid w:val="00DE3FDC"/>
    <w:rsid w:val="00DF0F5E"/>
    <w:rsid w:val="00DF1004"/>
    <w:rsid w:val="00E02179"/>
    <w:rsid w:val="00E02488"/>
    <w:rsid w:val="00E142E7"/>
    <w:rsid w:val="00E17D67"/>
    <w:rsid w:val="00E2519D"/>
    <w:rsid w:val="00E33A0A"/>
    <w:rsid w:val="00E4278C"/>
    <w:rsid w:val="00E43D75"/>
    <w:rsid w:val="00E501E1"/>
    <w:rsid w:val="00E71BE6"/>
    <w:rsid w:val="00E76C40"/>
    <w:rsid w:val="00EA749C"/>
    <w:rsid w:val="00EC1731"/>
    <w:rsid w:val="00EC2B4B"/>
    <w:rsid w:val="00EC7B49"/>
    <w:rsid w:val="00EE2DA4"/>
    <w:rsid w:val="00EE44F9"/>
    <w:rsid w:val="00F14683"/>
    <w:rsid w:val="00F16DD4"/>
    <w:rsid w:val="00F24CA6"/>
    <w:rsid w:val="00F403CE"/>
    <w:rsid w:val="00F53D40"/>
    <w:rsid w:val="00F708FD"/>
    <w:rsid w:val="00F83DDE"/>
    <w:rsid w:val="00F87605"/>
    <w:rsid w:val="00FD7C2A"/>
    <w:rsid w:val="00FE56A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9D09C"/>
  <w15:docId w15:val="{1A69C441-CDFA-46D6-9804-1C7F2651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Legenda">
    <w:name w:val="caption"/>
    <w:basedOn w:val="Normal"/>
    <w:next w:val="Normal"/>
    <w:uiPriority w:val="35"/>
    <w:unhideWhenUsed/>
    <w:qFormat/>
    <w:rsid w:val="0071045A"/>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71045A"/>
    <w:pPr>
      <w:spacing w:after="0"/>
    </w:pPr>
  </w:style>
  <w:style w:type="character" w:styleId="Hiperligao">
    <w:name w:val="Hyperlink"/>
    <w:basedOn w:val="Tipodeletrapredefinidodopargrafo"/>
    <w:uiPriority w:val="99"/>
    <w:unhideWhenUsed/>
    <w:rsid w:val="0071045A"/>
    <w:rPr>
      <w:color w:val="0000FF" w:themeColor="hyperlink"/>
      <w:u w:val="single"/>
    </w:rPr>
  </w:style>
  <w:style w:type="paragraph" w:styleId="NormalWeb">
    <w:name w:val="Normal (Web)"/>
    <w:basedOn w:val="Normal"/>
    <w:uiPriority w:val="99"/>
    <w:unhideWhenUsed/>
    <w:rsid w:val="004920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dtextbox1">
    <w:name w:val="xdtextbox1"/>
    <w:basedOn w:val="Tipodeletrapredefinidodopargrafo"/>
    <w:rsid w:val="003C28E8"/>
    <w:rPr>
      <w:color w:val="auto"/>
      <w:bdr w:val="single" w:sz="8" w:space="1" w:color="DCDCDC" w:frame="1"/>
      <w:shd w:val="clear" w:color="auto" w:fill="FFFFFF"/>
    </w:rPr>
  </w:style>
  <w:style w:type="paragraph" w:styleId="ndice1">
    <w:name w:val="toc 1"/>
    <w:basedOn w:val="Normal"/>
    <w:next w:val="Normal"/>
    <w:autoRedefine/>
    <w:uiPriority w:val="39"/>
    <w:unhideWhenUsed/>
    <w:rsid w:val="00F87605"/>
    <w:pPr>
      <w:spacing w:after="100"/>
    </w:pPr>
  </w:style>
  <w:style w:type="paragraph" w:styleId="PargrafodaLista">
    <w:name w:val="List Paragraph"/>
    <w:basedOn w:val="Normal"/>
    <w:uiPriority w:val="34"/>
    <w:qFormat/>
    <w:rsid w:val="008E5051"/>
    <w:pPr>
      <w:ind w:left="720"/>
      <w:contextualSpacing/>
    </w:pPr>
  </w:style>
  <w:style w:type="character" w:styleId="Refdecomentrio">
    <w:name w:val="annotation reference"/>
    <w:basedOn w:val="Tipodeletrapredefinidodopargrafo"/>
    <w:uiPriority w:val="99"/>
    <w:semiHidden/>
    <w:unhideWhenUsed/>
    <w:rsid w:val="001E2B6A"/>
    <w:rPr>
      <w:sz w:val="16"/>
      <w:szCs w:val="16"/>
    </w:rPr>
  </w:style>
  <w:style w:type="paragraph" w:styleId="Textodecomentrio">
    <w:name w:val="annotation text"/>
    <w:basedOn w:val="Normal"/>
    <w:link w:val="TextodecomentrioCarter"/>
    <w:uiPriority w:val="99"/>
    <w:semiHidden/>
    <w:unhideWhenUsed/>
    <w:rsid w:val="001E2B6A"/>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1E2B6A"/>
    <w:rPr>
      <w:sz w:val="20"/>
      <w:szCs w:val="20"/>
    </w:rPr>
  </w:style>
  <w:style w:type="paragraph" w:styleId="Assuntodecomentrio">
    <w:name w:val="annotation subject"/>
    <w:basedOn w:val="Textodecomentrio"/>
    <w:next w:val="Textodecomentrio"/>
    <w:link w:val="AssuntodecomentrioCarter"/>
    <w:uiPriority w:val="99"/>
    <w:semiHidden/>
    <w:unhideWhenUsed/>
    <w:rsid w:val="001E2B6A"/>
    <w:rPr>
      <w:b/>
      <w:bCs/>
    </w:rPr>
  </w:style>
  <w:style w:type="character" w:customStyle="1" w:styleId="AssuntodecomentrioCarter">
    <w:name w:val="Assunto de comentário Caráter"/>
    <w:basedOn w:val="TextodecomentrioCarter"/>
    <w:link w:val="Assuntodecomentrio"/>
    <w:uiPriority w:val="99"/>
    <w:semiHidden/>
    <w:rsid w:val="001E2B6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2705">
      <w:bodyDiv w:val="1"/>
      <w:marLeft w:val="0"/>
      <w:marRight w:val="0"/>
      <w:marTop w:val="0"/>
      <w:marBottom w:val="0"/>
      <w:divBdr>
        <w:top w:val="none" w:sz="0" w:space="0" w:color="auto"/>
        <w:left w:val="none" w:sz="0" w:space="0" w:color="auto"/>
        <w:bottom w:val="none" w:sz="0" w:space="0" w:color="auto"/>
        <w:right w:val="none" w:sz="0" w:space="0" w:color="auto"/>
      </w:divBdr>
    </w:div>
    <w:div w:id="642740048">
      <w:bodyDiv w:val="1"/>
      <w:marLeft w:val="0"/>
      <w:marRight w:val="0"/>
      <w:marTop w:val="0"/>
      <w:marBottom w:val="0"/>
      <w:divBdr>
        <w:top w:val="none" w:sz="0" w:space="0" w:color="auto"/>
        <w:left w:val="none" w:sz="0" w:space="0" w:color="auto"/>
        <w:bottom w:val="none" w:sz="0" w:space="0" w:color="auto"/>
        <w:right w:val="none" w:sz="0" w:space="0" w:color="auto"/>
      </w:divBdr>
    </w:div>
    <w:div w:id="654264843">
      <w:bodyDiv w:val="1"/>
      <w:marLeft w:val="0"/>
      <w:marRight w:val="0"/>
      <w:marTop w:val="0"/>
      <w:marBottom w:val="0"/>
      <w:divBdr>
        <w:top w:val="none" w:sz="0" w:space="0" w:color="auto"/>
        <w:left w:val="none" w:sz="0" w:space="0" w:color="auto"/>
        <w:bottom w:val="none" w:sz="0" w:space="0" w:color="auto"/>
        <w:right w:val="none" w:sz="0" w:space="0" w:color="auto"/>
      </w:divBdr>
    </w:div>
    <w:div w:id="1809740225">
      <w:bodyDiv w:val="1"/>
      <w:marLeft w:val="0"/>
      <w:marRight w:val="0"/>
      <w:marTop w:val="0"/>
      <w:marBottom w:val="0"/>
      <w:divBdr>
        <w:top w:val="none" w:sz="0" w:space="0" w:color="auto"/>
        <w:left w:val="none" w:sz="0" w:space="0" w:color="auto"/>
        <w:bottom w:val="none" w:sz="0" w:space="0" w:color="auto"/>
        <w:right w:val="none" w:sz="0" w:space="0" w:color="auto"/>
      </w:divBdr>
    </w:div>
    <w:div w:id="2013684531">
      <w:bodyDiv w:val="1"/>
      <w:marLeft w:val="0"/>
      <w:marRight w:val="0"/>
      <w:marTop w:val="0"/>
      <w:marBottom w:val="0"/>
      <w:divBdr>
        <w:top w:val="none" w:sz="0" w:space="0" w:color="auto"/>
        <w:left w:val="none" w:sz="0" w:space="0" w:color="auto"/>
        <w:bottom w:val="none" w:sz="0" w:space="0" w:color="auto"/>
        <w:right w:val="none" w:sz="0" w:space="0" w:color="auto"/>
      </w:divBdr>
    </w:div>
    <w:div w:id="202338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751730-3C5C-4BDF-9671-842E23C1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8</Pages>
  <Words>1022</Words>
  <Characters>5523</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Weekly Report</vt:lpstr>
      <vt:lpstr>Weekly Report</vt:lpstr>
    </vt:vector>
  </TitlesOfParts>
  <Company>PS2Win</Company>
  <LinksUpToDate>false</LinksUpToDate>
  <CharactersWithSpaces>6532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Keep Your Time</dc:subject>
  <dc:creator>Filipe Brandão</dc:creator>
  <cp:keywords/>
  <dc:description/>
  <cp:lastModifiedBy>Filipe Brandão</cp:lastModifiedBy>
  <cp:revision>2</cp:revision>
  <cp:lastPrinted>2013-04-29T21:48:00Z</cp:lastPrinted>
  <dcterms:created xsi:type="dcterms:W3CDTF">2013-04-29T21:31:00Z</dcterms:created>
  <dcterms:modified xsi:type="dcterms:W3CDTF">2013-05-20T09:51:00Z</dcterms:modified>
  <cp:contentStatus>Ready for Revision</cp:contentStatus>
</cp:coreProperties>
</file>