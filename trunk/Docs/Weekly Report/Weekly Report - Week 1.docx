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Report</w:t>
                    </w:r>
                    <w:proofErr w:type="spellEnd"/>
                  </w:p>
                </w:sdtContent>
              </w:sdt>
            </w:tc>
          </w:tr>
          <w:tr w:rsidR="006F3F7C" w:rsidRPr="006A23D3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Pr="006A23D3" w:rsidRDefault="003E0D60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:rsidR="006F3F7C" w:rsidRPr="006A23D3" w:rsidRDefault="006F3F7C">
          <w:pPr>
            <w:rPr>
              <w:lang w:val="en-US"/>
            </w:rPr>
          </w:pPr>
        </w:p>
        <w:p w:rsidR="006F3F7C" w:rsidRPr="006A23D3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 w:rsidRPr="006A23D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Pr="006A23D3" w:rsidRDefault="006F3F7C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Pr="006A23D3" w:rsidRDefault="00187F6F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 w:rsidRPr="006A23D3">
                      <w:rPr>
                        <w:color w:val="4F81BD" w:themeColor="accent1"/>
                        <w:lang w:val="en-US"/>
                      </w:rPr>
                      <w:t>23-02-2013</w:t>
                    </w:r>
                  </w:p>
                </w:sdtContent>
              </w:sdt>
              <w:p w:rsidR="006F3F7C" w:rsidRPr="006A23D3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:rsidR="006F3F7C" w:rsidRPr="006A23D3" w:rsidRDefault="006F3F7C">
          <w:pPr>
            <w:rPr>
              <w:lang w:val="en-US"/>
            </w:rPr>
          </w:pPr>
        </w:p>
        <w:p w:rsidR="00F24CA6" w:rsidRPr="006A23D3" w:rsidRDefault="00F24CA6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spacing w:line="240" w:lineRule="auto"/>
            <w:jc w:val="right"/>
            <w:rPr>
              <w:b/>
              <w:sz w:val="24"/>
              <w:szCs w:val="24"/>
              <w:lang w:val="en-US"/>
            </w:rPr>
          </w:pPr>
          <w:r w:rsidRPr="006A23D3">
            <w:rPr>
              <w:b/>
              <w:sz w:val="24"/>
              <w:szCs w:val="24"/>
              <w:lang w:val="en-US"/>
            </w:rPr>
            <w:t>Team Members: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>Carla Machado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David </w:t>
          </w:r>
          <w:proofErr w:type="spellStart"/>
          <w:r w:rsidRPr="006A23D3">
            <w:rPr>
              <w:lang w:val="en-US"/>
            </w:rPr>
            <w:t>João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r w:rsidRPr="006A23D3">
            <w:rPr>
              <w:lang w:val="en-US"/>
            </w:rPr>
            <w:t xml:space="preserve">Filipe </w:t>
          </w:r>
          <w:proofErr w:type="spellStart"/>
          <w:r w:rsidRPr="006A23D3">
            <w:rPr>
              <w:lang w:val="en-US"/>
            </w:rPr>
            <w:t>Brandão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Girão</w:t>
          </w:r>
          <w:proofErr w:type="spellEnd"/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João</w:t>
          </w:r>
          <w:proofErr w:type="spellEnd"/>
          <w:r w:rsidRPr="006A23D3">
            <w:rPr>
              <w:lang w:val="en-US"/>
            </w:rPr>
            <w:t xml:space="preserve"> Martins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Mário</w:t>
          </w:r>
          <w:proofErr w:type="spellEnd"/>
          <w:r w:rsidRPr="006A23D3">
            <w:rPr>
              <w:lang w:val="en-US"/>
            </w:rPr>
            <w:t xml:space="preserve"> Oliveira</w:t>
          </w:r>
        </w:p>
        <w:p w:rsidR="002F30E3" w:rsidRPr="006A23D3" w:rsidRDefault="002F30E3" w:rsidP="002F30E3">
          <w:pPr>
            <w:spacing w:after="0"/>
            <w:jc w:val="right"/>
            <w:rPr>
              <w:lang w:val="en-US"/>
            </w:rPr>
          </w:pPr>
          <w:proofErr w:type="spellStart"/>
          <w:r w:rsidRPr="006A23D3">
            <w:rPr>
              <w:lang w:val="en-US"/>
            </w:rPr>
            <w:t>Rui</w:t>
          </w:r>
          <w:proofErr w:type="spellEnd"/>
          <w:r w:rsidRPr="006A23D3">
            <w:rPr>
              <w:lang w:val="en-US"/>
            </w:rPr>
            <w:t xml:space="preserve"> </w:t>
          </w:r>
          <w:proofErr w:type="spellStart"/>
          <w:r w:rsidRPr="006A23D3">
            <w:rPr>
              <w:lang w:val="en-US"/>
            </w:rPr>
            <w:t>Ganhoto</w:t>
          </w:r>
          <w:proofErr w:type="spellEnd"/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6A23D3">
            <w:rPr>
              <w:b/>
              <w:sz w:val="28"/>
              <w:szCs w:val="28"/>
              <w:lang w:val="en-US"/>
            </w:rPr>
            <w:t xml:space="preserve">Week </w:t>
          </w:r>
          <w:r w:rsidR="007F5CC1" w:rsidRPr="006A23D3">
            <w:rPr>
              <w:b/>
              <w:sz w:val="28"/>
              <w:szCs w:val="28"/>
              <w:lang w:val="en-US"/>
            </w:rPr>
            <w:t>1</w:t>
          </w:r>
          <w:r w:rsidRPr="006A23D3">
            <w:rPr>
              <w:sz w:val="28"/>
              <w:szCs w:val="28"/>
              <w:lang w:val="en-US"/>
            </w:rPr>
            <w:t>,</w:t>
          </w:r>
          <w:r w:rsidR="00492066" w:rsidRPr="006A23D3">
            <w:rPr>
              <w:sz w:val="28"/>
              <w:szCs w:val="28"/>
              <w:lang w:val="en-US"/>
            </w:rPr>
            <w:t xml:space="preserve"> </w:t>
          </w:r>
          <w:r w:rsidR="007F5CC1" w:rsidRPr="006A23D3">
            <w:rPr>
              <w:sz w:val="28"/>
              <w:szCs w:val="28"/>
              <w:lang w:val="en-US"/>
            </w:rPr>
            <w:t>18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  <w:r w:rsidRPr="006A23D3">
            <w:rPr>
              <w:sz w:val="28"/>
              <w:szCs w:val="28"/>
              <w:lang w:val="en-US"/>
            </w:rPr>
            <w:t xml:space="preserve"> to </w:t>
          </w:r>
          <w:r w:rsidR="007F5CC1" w:rsidRPr="006A23D3">
            <w:rPr>
              <w:sz w:val="28"/>
              <w:szCs w:val="28"/>
              <w:lang w:val="en-US"/>
            </w:rPr>
            <w:t>25</w:t>
          </w:r>
          <w:r w:rsidRPr="006A23D3">
            <w:rPr>
              <w:sz w:val="28"/>
              <w:szCs w:val="28"/>
              <w:lang w:val="en-US"/>
            </w:rPr>
            <w:t xml:space="preserve">th of </w:t>
          </w:r>
          <w:r w:rsidR="007F5CC1" w:rsidRPr="006A23D3">
            <w:rPr>
              <w:sz w:val="28"/>
              <w:szCs w:val="28"/>
              <w:lang w:val="en-US"/>
            </w:rPr>
            <w:t>February</w:t>
          </w: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</w:pPr>
        </w:p>
        <w:p w:rsidR="002F30E3" w:rsidRPr="006A23D3" w:rsidRDefault="002F30E3">
          <w:pPr>
            <w:rPr>
              <w:lang w:val="en-US"/>
            </w:rPr>
            <w:sectPr w:rsidR="002F30E3" w:rsidRPr="006A23D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Pr="006A23D3" w:rsidRDefault="00D9585D">
          <w:pPr>
            <w:rPr>
              <w:lang w:val="en-US"/>
            </w:rPr>
          </w:pPr>
        </w:p>
      </w:sdtContent>
    </w:sdt>
    <w:p w:rsidR="006F3F7C" w:rsidRPr="006A23D3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6A23D3" w:rsidRDefault="004630B1">
          <w:pPr>
            <w:pStyle w:val="Ttulodondice"/>
            <w:rPr>
              <w:lang w:val="en-US"/>
            </w:rPr>
          </w:pPr>
          <w:r w:rsidRPr="006A23D3">
            <w:rPr>
              <w:lang w:val="en-US"/>
            </w:rPr>
            <w:t>Content</w:t>
          </w:r>
        </w:p>
        <w:p w:rsidR="003E0D60" w:rsidRDefault="00D9585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6A23D3">
            <w:rPr>
              <w:lang w:val="en-US"/>
            </w:rPr>
            <w:fldChar w:fldCharType="begin"/>
          </w:r>
          <w:r w:rsidR="00906D0A" w:rsidRPr="006A23D3">
            <w:rPr>
              <w:lang w:val="en-US"/>
            </w:rPr>
            <w:instrText xml:space="preserve"> TOC \o "1-3" \h \z \u </w:instrText>
          </w:r>
          <w:r w:rsidRPr="006A23D3">
            <w:rPr>
              <w:lang w:val="en-US"/>
            </w:rPr>
            <w:fldChar w:fldCharType="separate"/>
          </w:r>
          <w:hyperlink w:anchor="_Toc350540323" w:history="1">
            <w:r w:rsidR="003E0D60" w:rsidRPr="00C64D13">
              <w:rPr>
                <w:rStyle w:val="Hiperligao"/>
                <w:noProof/>
                <w:lang w:val="en-US"/>
              </w:rPr>
              <w:t>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Week Activities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4" w:history="1">
            <w:r w:rsidR="003E0D60" w:rsidRPr="00C64D13">
              <w:rPr>
                <w:rStyle w:val="Hiperligao"/>
                <w:noProof/>
                <w:lang w:val="en-US"/>
              </w:rPr>
              <w:t>1.1.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Work Executed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5" w:history="1">
            <w:r w:rsidR="003E0D60" w:rsidRPr="00C64D13">
              <w:rPr>
                <w:rStyle w:val="Hiperligao"/>
                <w:noProof/>
                <w:lang w:val="en-US"/>
              </w:rPr>
              <w:t>1.2.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Achievements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6" w:history="1">
            <w:r w:rsidR="003E0D60" w:rsidRPr="00C64D13">
              <w:rPr>
                <w:rStyle w:val="Hiperligao"/>
                <w:noProof/>
                <w:lang w:val="en-US"/>
              </w:rPr>
              <w:t>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Impediments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7" w:history="1">
            <w:r w:rsidR="003E0D60" w:rsidRPr="00C64D13">
              <w:rPr>
                <w:rStyle w:val="Hiperligao"/>
                <w:noProof/>
                <w:lang w:val="en-US"/>
              </w:rPr>
              <w:t>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Plans For Next Week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8" w:history="1">
            <w:r w:rsidR="003E0D60" w:rsidRPr="00C64D13">
              <w:rPr>
                <w:rStyle w:val="Hiperligao"/>
                <w:noProof/>
                <w:lang w:val="en-US"/>
              </w:rPr>
              <w:t>4.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Progress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29" w:history="1">
            <w:r w:rsidR="003E0D60" w:rsidRPr="00C64D13">
              <w:rPr>
                <w:rStyle w:val="Hiperligao"/>
                <w:noProof/>
                <w:lang w:val="en-US"/>
              </w:rPr>
              <w:t>4.1.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Earned value and/or Gantt Image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0" w:history="1">
            <w:r w:rsidR="003E0D60" w:rsidRPr="00C64D13">
              <w:rPr>
                <w:rStyle w:val="Hiperligao"/>
                <w:noProof/>
                <w:lang w:val="en-US"/>
              </w:rPr>
              <w:t>4.2.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Effort by task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1" w:history="1">
            <w:r w:rsidR="003E0D60" w:rsidRPr="00C64D13">
              <w:rPr>
                <w:rStyle w:val="Hiperligao"/>
                <w:noProof/>
                <w:lang w:val="en-US"/>
              </w:rPr>
              <w:t>4.3.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effort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D60" w:rsidRDefault="00D9585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0540332" w:history="1">
            <w:r w:rsidR="003E0D60" w:rsidRPr="00C64D13">
              <w:rPr>
                <w:rStyle w:val="Hiperligao"/>
                <w:noProof/>
                <w:lang w:val="en-US"/>
              </w:rPr>
              <w:t>5.</w:t>
            </w:r>
            <w:r w:rsidR="003E0D60">
              <w:rPr>
                <w:rFonts w:eastAsiaTheme="minorEastAsia"/>
                <w:noProof/>
                <w:lang w:eastAsia="pt-PT"/>
              </w:rPr>
              <w:tab/>
            </w:r>
            <w:r w:rsidR="003E0D60" w:rsidRPr="00C64D13">
              <w:rPr>
                <w:rStyle w:val="Hiperligao"/>
                <w:noProof/>
                <w:lang w:val="en-US"/>
              </w:rPr>
              <w:t>Individual log</w:t>
            </w:r>
            <w:r w:rsidR="003E0D6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E0D60">
              <w:rPr>
                <w:noProof/>
                <w:webHidden/>
              </w:rPr>
              <w:instrText xml:space="preserve"> PAGEREF _Toc350540332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0D6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6A23D3" w:rsidRDefault="00D9585D">
          <w:pPr>
            <w:rPr>
              <w:lang w:val="en-US"/>
            </w:rPr>
          </w:pPr>
          <w:r w:rsidRPr="006A23D3">
            <w:rPr>
              <w:lang w:val="en-US"/>
            </w:rPr>
            <w:fldChar w:fldCharType="end"/>
          </w:r>
        </w:p>
      </w:sdtContent>
    </w:sdt>
    <w:p w:rsidR="00906D0A" w:rsidRPr="00030251" w:rsidRDefault="004630B1">
      <w:pPr>
        <w:rPr>
          <w:lang w:val="en-US"/>
        </w:rPr>
      </w:pPr>
      <w:r w:rsidRPr="0003025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Images</w:t>
      </w:r>
    </w:p>
    <w:p w:rsidR="00030251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B5037F">
        <w:instrText xml:space="preserve"> TOC \h \z \c "Figure" </w:instrText>
      </w:r>
      <w:r w:rsidRPr="006A23D3">
        <w:rPr>
          <w:lang w:val="en-US"/>
        </w:rPr>
        <w:fldChar w:fldCharType="separate"/>
      </w:r>
      <w:hyperlink w:anchor="_Toc349583342" w:history="1">
        <w:r w:rsidR="00030251" w:rsidRPr="006B17AB">
          <w:rPr>
            <w:rStyle w:val="Hiperligao"/>
            <w:noProof/>
          </w:rPr>
          <w:t xml:space="preserve">Figure 1: </w:t>
        </w:r>
        <w:r w:rsidR="00030251" w:rsidRPr="006B17AB">
          <w:rPr>
            <w:rStyle w:val="Hiperligao"/>
            <w:noProof/>
            <w:lang w:val="en-US"/>
          </w:rPr>
          <w:t>Earned Value</w:t>
        </w:r>
        <w:r w:rsidR="000302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0251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3" w:history="1">
        <w:r w:rsidR="00030251" w:rsidRPr="006B17AB">
          <w:rPr>
            <w:rStyle w:val="Hiperligao"/>
            <w:noProof/>
            <w:lang w:val="en-US"/>
          </w:rPr>
          <w:t>Figure 2: Effort by task chart</w:t>
        </w:r>
        <w:r w:rsidR="000302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30251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344" w:history="1">
        <w:r w:rsidR="00030251" w:rsidRPr="006B17AB">
          <w:rPr>
            <w:rStyle w:val="Hiperligao"/>
            <w:noProof/>
            <w:lang w:val="en-US"/>
          </w:rPr>
          <w:t>Figure 3: Individual effort chart</w:t>
        </w:r>
        <w:r w:rsidR="0003025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0251">
          <w:rPr>
            <w:noProof/>
            <w:webHidden/>
          </w:rPr>
          <w:instrText xml:space="preserve"> PAGEREF _Toc349583344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025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6D0A" w:rsidRPr="00B5037F" w:rsidRDefault="00D9585D">
      <w:r w:rsidRPr="006A23D3">
        <w:rPr>
          <w:lang w:val="en-US"/>
        </w:rPr>
        <w:fldChar w:fldCharType="end"/>
      </w:r>
    </w:p>
    <w:p w:rsidR="00906D0A" w:rsidRPr="006A23D3" w:rsidRDefault="004630B1">
      <w:pPr>
        <w:rPr>
          <w:lang w:val="en-US"/>
        </w:rPr>
      </w:pPr>
      <w:r w:rsidRPr="006A23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:rsidR="003C5B76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A23D3">
        <w:rPr>
          <w:lang w:val="en-US"/>
        </w:rPr>
        <w:fldChar w:fldCharType="begin"/>
      </w:r>
      <w:r w:rsidR="00906D0A" w:rsidRPr="006A23D3">
        <w:rPr>
          <w:lang w:val="en-US"/>
        </w:rPr>
        <w:instrText xml:space="preserve"> TOC \h \z \c "Table" </w:instrText>
      </w:r>
      <w:r w:rsidRPr="006A23D3">
        <w:rPr>
          <w:lang w:val="en-US"/>
        </w:rPr>
        <w:fldChar w:fldCharType="separate"/>
      </w:r>
      <w:hyperlink w:anchor="_Toc349583034" w:history="1">
        <w:r w:rsidR="003C5B76" w:rsidRPr="00A007FE">
          <w:rPr>
            <w:rStyle w:val="Hiperligao"/>
            <w:noProof/>
          </w:rPr>
          <w:t>Table 1: List of Contribuitors</w:t>
        </w:r>
        <w:r w:rsidR="003C5B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C5B76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5" w:history="1">
        <w:r w:rsidR="003C5B76" w:rsidRPr="00A007FE">
          <w:rPr>
            <w:rStyle w:val="Hiperligao"/>
            <w:noProof/>
            <w:lang w:val="en-US"/>
          </w:rPr>
          <w:t>Table 2: Version history</w:t>
        </w:r>
        <w:r w:rsidR="003C5B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3C5B76" w:rsidRDefault="00D9585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583036" w:history="1">
        <w:r w:rsidR="003C5B76" w:rsidRPr="00A007FE">
          <w:rPr>
            <w:rStyle w:val="Hiperligao"/>
            <w:noProof/>
            <w:lang w:val="en-US"/>
          </w:rPr>
          <w:t>Table 3: Log of individual effort</w:t>
        </w:r>
        <w:r w:rsidR="003C5B7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C5B76">
          <w:rPr>
            <w:noProof/>
            <w:webHidden/>
          </w:rPr>
          <w:instrText xml:space="preserve"> PAGEREF _Toc349583036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C5B7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5D61" w:rsidRPr="006A23D3" w:rsidRDefault="00D9585D">
      <w:pPr>
        <w:rPr>
          <w:lang w:val="en-US"/>
        </w:rPr>
      </w:pPr>
      <w:r w:rsidRPr="006A23D3">
        <w:rPr>
          <w:lang w:val="en-US"/>
        </w:rPr>
        <w:fldChar w:fldCharType="end"/>
      </w:r>
    </w:p>
    <w:p w:rsidR="00906D0A" w:rsidRPr="006A23D3" w:rsidRDefault="00906D0A">
      <w:pPr>
        <w:rPr>
          <w:lang w:val="en-US"/>
        </w:rPr>
      </w:pPr>
      <w:r w:rsidRPr="006A23D3">
        <w:rPr>
          <w:lang w:val="en-US"/>
        </w:rPr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68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B5037F" w:rsidP="00B5037F">
            <w:pPr>
              <w:jc w:val="center"/>
              <w:rPr>
                <w:lang w:val="en-US"/>
              </w:rPr>
            </w:pPr>
            <w:r w:rsidRPr="00B5037F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89409C" w:rsidRPr="003775C2" w:rsidTr="0089409C">
        <w:trPr>
          <w:trHeight w:val="306"/>
        </w:trPr>
        <w:tc>
          <w:tcPr>
            <w:tcW w:w="1668" w:type="dxa"/>
          </w:tcPr>
          <w:p w:rsidR="0089409C" w:rsidRPr="00D9585D" w:rsidRDefault="0089409C" w:rsidP="003775C2">
            <w:pPr>
              <w:pStyle w:val="SemEspaamento"/>
              <w:keepNext/>
              <w:keepLines/>
              <w:jc w:val="center"/>
              <w:outlineLvl w:val="6"/>
              <w:rPr>
                <w:lang w:val="en-GB"/>
              </w:rPr>
            </w:pPr>
            <w:r>
              <w:rPr>
                <w:lang w:val="en-GB"/>
              </w:rPr>
              <w:t>09-03-2013</w:t>
            </w:r>
          </w:p>
        </w:tc>
        <w:tc>
          <w:tcPr>
            <w:tcW w:w="2268" w:type="dxa"/>
          </w:tcPr>
          <w:p w:rsidR="0089409C" w:rsidRPr="00D9585D" w:rsidRDefault="0089409C" w:rsidP="003775C2">
            <w:pPr>
              <w:keepNext/>
              <w:keepLines/>
              <w:jc w:val="center"/>
              <w:outlineLvl w:val="6"/>
              <w:rPr>
                <w:lang w:val="en-GB"/>
              </w:rPr>
            </w:pPr>
            <w:proofErr w:type="spellStart"/>
            <w:r>
              <w:rPr>
                <w:lang w:val="en-GB"/>
              </w:rPr>
              <w:t>Mário</w:t>
            </w:r>
            <w:proofErr w:type="spellEnd"/>
            <w:r>
              <w:rPr>
                <w:lang w:val="en-GB"/>
              </w:rPr>
              <w:t xml:space="preserve"> Oliveira</w:t>
            </w:r>
          </w:p>
        </w:tc>
        <w:tc>
          <w:tcPr>
            <w:tcW w:w="3260" w:type="dxa"/>
          </w:tcPr>
          <w:p w:rsidR="0089409C" w:rsidRPr="00D9585D" w:rsidRDefault="0089409C" w:rsidP="003775C2">
            <w:pPr>
              <w:keepNext/>
              <w:keepLines/>
              <w:jc w:val="center"/>
              <w:outlineLvl w:val="6"/>
              <w:rPr>
                <w:lang w:val="en-GB"/>
              </w:rPr>
            </w:pPr>
            <w:r w:rsidRPr="00E406CC">
              <w:rPr>
                <w:lang w:val="en-US"/>
              </w:rPr>
              <w:t>a21170292@alunos.isec.pt</w:t>
            </w:r>
          </w:p>
        </w:tc>
        <w:tc>
          <w:tcPr>
            <w:tcW w:w="2410" w:type="dxa"/>
          </w:tcPr>
          <w:p w:rsidR="0089409C" w:rsidRPr="00D9585D" w:rsidRDefault="0089409C" w:rsidP="003775C2">
            <w:pPr>
              <w:keepNext/>
              <w:keepLines/>
              <w:jc w:val="center"/>
              <w:outlineLvl w:val="6"/>
              <w:rPr>
                <w:lang w:val="en-GB"/>
              </w:rPr>
            </w:pPr>
            <w:r>
              <w:rPr>
                <w:lang w:val="en-US"/>
              </w:rPr>
              <w:t>Contributor</w:t>
            </w:r>
          </w:p>
        </w:tc>
      </w:tr>
      <w:tr w:rsidR="0089409C" w:rsidRPr="0071045A" w:rsidTr="00E23690">
        <w:tc>
          <w:tcPr>
            <w:tcW w:w="1668" w:type="dxa"/>
            <w:vAlign w:val="center"/>
          </w:tcPr>
          <w:p w:rsidR="0089409C" w:rsidRPr="00895D61" w:rsidRDefault="0089409C" w:rsidP="00E2369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89409C" w:rsidRPr="00895D61" w:rsidRDefault="0089409C" w:rsidP="00E236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3260" w:type="dxa"/>
            <w:vAlign w:val="center"/>
          </w:tcPr>
          <w:p w:rsidR="0089409C" w:rsidRPr="00895D61" w:rsidRDefault="0089409C" w:rsidP="00E2369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:rsidR="0089409C" w:rsidRPr="00895D61" w:rsidRDefault="0089409C" w:rsidP="00E23690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3775C2" w:rsidRPr="003775C2" w:rsidTr="00D72134">
        <w:tc>
          <w:tcPr>
            <w:tcW w:w="1668" w:type="dxa"/>
          </w:tcPr>
          <w:p w:rsidR="003775C2" w:rsidRPr="003775C2" w:rsidRDefault="00D9585D" w:rsidP="003775C2">
            <w:pPr>
              <w:pStyle w:val="SemEspaamento"/>
              <w:keepNext/>
              <w:keepLines/>
              <w:jc w:val="center"/>
              <w:outlineLvl w:val="6"/>
              <w:rPr>
                <w:rFonts w:eastAsiaTheme="minorHAnsi"/>
                <w:lang w:val="en-GB"/>
              </w:rPr>
            </w:pPr>
            <w:bookmarkStart w:id="0" w:name="_GoBack"/>
            <w:r w:rsidRPr="00D9585D">
              <w:rPr>
                <w:lang w:val="en-GB"/>
              </w:rPr>
              <w:t>10-03-2013</w:t>
            </w:r>
          </w:p>
        </w:tc>
        <w:tc>
          <w:tcPr>
            <w:tcW w:w="2268" w:type="dxa"/>
          </w:tcPr>
          <w:p w:rsidR="003775C2" w:rsidRPr="003775C2" w:rsidRDefault="00D9585D" w:rsidP="003775C2">
            <w:pPr>
              <w:keepNext/>
              <w:keepLines/>
              <w:spacing w:line="276" w:lineRule="auto"/>
              <w:jc w:val="center"/>
              <w:outlineLvl w:val="6"/>
              <w:rPr>
                <w:lang w:val="en-GB"/>
              </w:rPr>
            </w:pPr>
            <w:proofErr w:type="spellStart"/>
            <w:r w:rsidRPr="00D9585D">
              <w:rPr>
                <w:lang w:val="en-GB"/>
              </w:rPr>
              <w:t>Rui</w:t>
            </w:r>
            <w:proofErr w:type="spellEnd"/>
            <w:r w:rsidRPr="00D9585D">
              <w:rPr>
                <w:lang w:val="en-GB"/>
              </w:rPr>
              <w:t xml:space="preserve"> </w:t>
            </w:r>
            <w:proofErr w:type="spellStart"/>
            <w:r w:rsidRPr="00D9585D">
              <w:rPr>
                <w:lang w:val="en-GB"/>
              </w:rPr>
              <w:t>Ganhoto</w:t>
            </w:r>
            <w:proofErr w:type="spellEnd"/>
          </w:p>
        </w:tc>
        <w:tc>
          <w:tcPr>
            <w:tcW w:w="3260" w:type="dxa"/>
          </w:tcPr>
          <w:p w:rsidR="003775C2" w:rsidRPr="003775C2" w:rsidRDefault="00D9585D" w:rsidP="003775C2">
            <w:pPr>
              <w:keepNext/>
              <w:keepLines/>
              <w:spacing w:line="276" w:lineRule="auto"/>
              <w:jc w:val="center"/>
              <w:outlineLvl w:val="6"/>
              <w:rPr>
                <w:lang w:val="en-GB"/>
              </w:rPr>
            </w:pPr>
            <w:r w:rsidRPr="00D9585D">
              <w:rPr>
                <w:lang w:val="en-GB"/>
              </w:rPr>
              <w:t>a21170262@alunos.isec.pt</w:t>
            </w:r>
          </w:p>
        </w:tc>
        <w:tc>
          <w:tcPr>
            <w:tcW w:w="2410" w:type="dxa"/>
          </w:tcPr>
          <w:p w:rsidR="003775C2" w:rsidRPr="003775C2" w:rsidRDefault="00D9585D" w:rsidP="003775C2">
            <w:pPr>
              <w:keepNext/>
              <w:keepLines/>
              <w:spacing w:line="276" w:lineRule="auto"/>
              <w:jc w:val="center"/>
              <w:outlineLvl w:val="6"/>
              <w:rPr>
                <w:lang w:val="en-GB"/>
              </w:rPr>
            </w:pPr>
            <w:r w:rsidRPr="00D9585D">
              <w:rPr>
                <w:lang w:val="en-GB"/>
              </w:rPr>
              <w:t>Contributor</w:t>
            </w:r>
          </w:p>
        </w:tc>
      </w:tr>
      <w:bookmarkEnd w:id="0"/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89409C" w:rsidRDefault="0071045A" w:rsidP="0071045A">
      <w:pPr>
        <w:pStyle w:val="Legenda"/>
        <w:rPr>
          <w:lang w:val="en-US"/>
        </w:rPr>
      </w:pPr>
      <w:bookmarkStart w:id="1" w:name="_Toc349583034"/>
      <w:r w:rsidRPr="0089409C">
        <w:rPr>
          <w:lang w:val="en-US"/>
        </w:rPr>
        <w:t xml:space="preserve">Table </w:t>
      </w:r>
      <w:r w:rsidR="00D9585D" w:rsidRPr="0089409C">
        <w:rPr>
          <w:lang w:val="en-US"/>
        </w:rPr>
        <w:fldChar w:fldCharType="begin"/>
      </w:r>
      <w:r w:rsidR="009831BC" w:rsidRPr="0089409C">
        <w:rPr>
          <w:lang w:val="en-US"/>
        </w:rPr>
        <w:instrText xml:space="preserve"> SEQ Table \* ARABIC </w:instrText>
      </w:r>
      <w:r w:rsidR="00D9585D" w:rsidRPr="0089409C">
        <w:rPr>
          <w:lang w:val="en-US"/>
        </w:rPr>
        <w:fldChar w:fldCharType="separate"/>
      </w:r>
      <w:r w:rsidR="00492066" w:rsidRPr="0089409C">
        <w:rPr>
          <w:noProof/>
          <w:lang w:val="en-US"/>
        </w:rPr>
        <w:t>1</w:t>
      </w:r>
      <w:r w:rsidR="00D9585D" w:rsidRPr="0089409C">
        <w:rPr>
          <w:noProof/>
          <w:lang w:val="en-US"/>
        </w:rPr>
        <w:fldChar w:fldCharType="end"/>
      </w:r>
      <w:r w:rsidRPr="0089409C">
        <w:rPr>
          <w:lang w:val="en-US"/>
        </w:rPr>
        <w:t xml:space="preserve">: List of </w:t>
      </w:r>
      <w:bookmarkEnd w:id="1"/>
      <w:r w:rsidR="0089409C" w:rsidRPr="0089409C">
        <w:rPr>
          <w:lang w:val="en-US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5"/>
        <w:gridCol w:w="2200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E94AEA">
        <w:tc>
          <w:tcPr>
            <w:tcW w:w="1725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E94AEA">
        <w:tc>
          <w:tcPr>
            <w:tcW w:w="1725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187F6F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B5037F" w:rsidTr="00E94AEA">
        <w:tc>
          <w:tcPr>
            <w:tcW w:w="1725" w:type="dxa"/>
            <w:vAlign w:val="center"/>
          </w:tcPr>
          <w:p w:rsidR="00F24CA6" w:rsidRPr="00895D61" w:rsidRDefault="00B5037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24-02-2013</w:t>
            </w:r>
          </w:p>
        </w:tc>
        <w:tc>
          <w:tcPr>
            <w:tcW w:w="2200" w:type="dxa"/>
            <w:vAlign w:val="center"/>
          </w:tcPr>
          <w:p w:rsidR="00F24CA6" w:rsidRPr="00895D61" w:rsidRDefault="00B5037F" w:rsidP="008940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Filled work </w:t>
            </w:r>
            <w:proofErr w:type="gramStart"/>
            <w:r w:rsidR="0089409C">
              <w:rPr>
                <w:lang w:val="en-US"/>
              </w:rPr>
              <w:t>executed,</w:t>
            </w:r>
            <w:proofErr w:type="gramEnd"/>
            <w:r>
              <w:rPr>
                <w:lang w:val="en-US"/>
              </w:rPr>
              <w:t xml:space="preserve"> achievements,</w:t>
            </w:r>
            <w:r w:rsidR="0089409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impediments and plans for next week. </w:t>
            </w:r>
          </w:p>
        </w:tc>
        <w:tc>
          <w:tcPr>
            <w:tcW w:w="1728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B5037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E94AEA">
        <w:tc>
          <w:tcPr>
            <w:tcW w:w="1725" w:type="dxa"/>
            <w:vAlign w:val="center"/>
          </w:tcPr>
          <w:p w:rsidR="0071045A" w:rsidRPr="00895D61" w:rsidRDefault="006B5AC9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0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charts and individual tasks</w:t>
            </w:r>
          </w:p>
        </w:tc>
        <w:tc>
          <w:tcPr>
            <w:tcW w:w="1728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71045A" w:rsidRPr="00895D61" w:rsidRDefault="006B5AC9" w:rsidP="00A40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A40CF8">
              <w:rPr>
                <w:lang w:val="en-US"/>
              </w:rPr>
              <w:t>3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6B5AC9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6B5AC9" w:rsidTr="00E94AEA">
        <w:tc>
          <w:tcPr>
            <w:tcW w:w="1725" w:type="dxa"/>
            <w:vAlign w:val="center"/>
          </w:tcPr>
          <w:p w:rsidR="0071045A" w:rsidRPr="00895D61" w:rsidRDefault="003C5B7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25-02-2013</w:t>
            </w:r>
          </w:p>
        </w:tc>
        <w:tc>
          <w:tcPr>
            <w:tcW w:w="2200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revision</w:t>
            </w:r>
          </w:p>
        </w:tc>
        <w:tc>
          <w:tcPr>
            <w:tcW w:w="1728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3C5B7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0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Adding Project and Team Name.</w:t>
            </w:r>
            <w:r>
              <w:rPr>
                <w:lang w:val="en-US"/>
              </w:rPr>
              <w:br/>
              <w:t>Ready for Revision</w:t>
            </w:r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C12C3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0" w:type="dxa"/>
            <w:vAlign w:val="center"/>
          </w:tcPr>
          <w:p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:rsidR="003E0D60" w:rsidRPr="00895D61" w:rsidRDefault="00C12C3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3E0D60" w:rsidRPr="00895D61" w:rsidRDefault="00C12C3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C12C3F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 Revision</w:t>
            </w:r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016F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0" w:type="dxa"/>
            <w:vAlign w:val="center"/>
          </w:tcPr>
          <w:p w:rsidR="003E0D60" w:rsidRPr="00895D61" w:rsidRDefault="00F631A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Changes as result of review</w:t>
            </w:r>
          </w:p>
        </w:tc>
        <w:tc>
          <w:tcPr>
            <w:tcW w:w="1728" w:type="dxa"/>
            <w:vAlign w:val="center"/>
          </w:tcPr>
          <w:p w:rsidR="003E0D60" w:rsidRPr="00895D61" w:rsidRDefault="00D1383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3E0D60" w:rsidRPr="00895D61" w:rsidRDefault="00016FE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F631A4">
              <w:rPr>
                <w:lang w:val="en-US"/>
              </w:rPr>
              <w:t>6</w:t>
            </w: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F631A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8766F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0" w:type="dxa"/>
            <w:vAlign w:val="center"/>
          </w:tcPr>
          <w:p w:rsidR="003E0D60" w:rsidRPr="00895D61" w:rsidRDefault="008766F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8766F5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Girão</w:t>
            </w:r>
            <w:proofErr w:type="spellEnd"/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E94AEA" w:rsidRPr="003E0D60" w:rsidTr="00E94AEA">
        <w:tc>
          <w:tcPr>
            <w:tcW w:w="1725" w:type="dxa"/>
            <w:vAlign w:val="center"/>
          </w:tcPr>
          <w:p w:rsidR="00E94AEA" w:rsidRPr="00895D61" w:rsidRDefault="00E94AEA" w:rsidP="00844590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00" w:type="dxa"/>
            <w:vAlign w:val="center"/>
          </w:tcPr>
          <w:p w:rsidR="00E94AEA" w:rsidRPr="00895D61" w:rsidRDefault="00E94AEA" w:rsidP="008445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Approval</w:t>
            </w:r>
          </w:p>
        </w:tc>
        <w:tc>
          <w:tcPr>
            <w:tcW w:w="1728" w:type="dxa"/>
            <w:vAlign w:val="center"/>
          </w:tcPr>
          <w:p w:rsidR="00E94AEA" w:rsidRPr="00895D61" w:rsidRDefault="00E94AEA" w:rsidP="0084459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E94AEA" w:rsidRPr="00895D61" w:rsidRDefault="00E94AEA" w:rsidP="0084459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E94AEA" w:rsidRPr="00895D61" w:rsidRDefault="00E94AEA" w:rsidP="0084459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28" w:type="dxa"/>
            <w:vAlign w:val="center"/>
          </w:tcPr>
          <w:p w:rsidR="00E94AEA" w:rsidRPr="00895D61" w:rsidRDefault="00E94AEA" w:rsidP="00844590">
            <w:pPr>
              <w:keepNext/>
              <w:jc w:val="center"/>
              <w:rPr>
                <w:lang w:val="en-US"/>
              </w:rPr>
            </w:pPr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8940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10-03-2013</w:t>
            </w:r>
          </w:p>
        </w:tc>
        <w:tc>
          <w:tcPr>
            <w:tcW w:w="2200" w:type="dxa"/>
            <w:vAlign w:val="center"/>
          </w:tcPr>
          <w:p w:rsidR="003E0D60" w:rsidRPr="00895D61" w:rsidRDefault="0089409C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  <w:r>
              <w:rPr>
                <w:lang w:val="en-US"/>
              </w:rPr>
              <w:t xml:space="preserve"> Document</w:t>
            </w:r>
          </w:p>
        </w:tc>
        <w:tc>
          <w:tcPr>
            <w:tcW w:w="1728" w:type="dxa"/>
            <w:vAlign w:val="center"/>
          </w:tcPr>
          <w:p w:rsidR="003E0D60" w:rsidRPr="00895D61" w:rsidRDefault="0089409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7" w:type="dxa"/>
            <w:vAlign w:val="center"/>
          </w:tcPr>
          <w:p w:rsidR="003E0D60" w:rsidRPr="00895D61" w:rsidRDefault="0089409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89409C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3E0D60" w:rsidRPr="003E0D60" w:rsidTr="00E94AEA">
        <w:tc>
          <w:tcPr>
            <w:tcW w:w="1725" w:type="dxa"/>
            <w:vAlign w:val="center"/>
          </w:tcPr>
          <w:p w:rsidR="003E0D60" w:rsidRPr="00895D61" w:rsidRDefault="003E0D6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3E0D60" w:rsidRPr="00895D61" w:rsidRDefault="003E0D60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3E0D60" w:rsidRPr="00895D61" w:rsidRDefault="003E0D60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0D60" w:rsidTr="00E94AEA">
        <w:tc>
          <w:tcPr>
            <w:tcW w:w="1725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583035"/>
      <w:r w:rsidRPr="00B5037F">
        <w:rPr>
          <w:lang w:val="en-US"/>
        </w:rPr>
        <w:t xml:space="preserve">Table </w:t>
      </w:r>
      <w:r w:rsidR="00D9585D">
        <w:fldChar w:fldCharType="begin"/>
      </w:r>
      <w:r w:rsidR="00E37A39" w:rsidRPr="00B5037F">
        <w:rPr>
          <w:lang w:val="en-US"/>
        </w:rPr>
        <w:instrText xml:space="preserve"> SEQ Table \* ARABIC </w:instrText>
      </w:r>
      <w:r w:rsidR="00D9585D">
        <w:fldChar w:fldCharType="separate"/>
      </w:r>
      <w:r w:rsidR="00492066" w:rsidRPr="00B5037F">
        <w:rPr>
          <w:noProof/>
          <w:lang w:val="en-US"/>
        </w:rPr>
        <w:t>2</w:t>
      </w:r>
      <w:r w:rsidR="00D9585D">
        <w:rPr>
          <w:noProof/>
        </w:rPr>
        <w:fldChar w:fldCharType="end"/>
      </w:r>
      <w:r w:rsidRPr="00B5037F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0540323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0540324"/>
      <w:r>
        <w:rPr>
          <w:lang w:val="en-US"/>
        </w:rPr>
        <w:t>Work Executed</w:t>
      </w:r>
      <w:bookmarkEnd w:id="4"/>
    </w:p>
    <w:p w:rsidR="00B5037F" w:rsidRPr="00B5037F" w:rsidRDefault="00B5037F" w:rsidP="00B5037F">
      <w:pPr>
        <w:rPr>
          <w:lang w:val="en-US"/>
        </w:rPr>
      </w:pPr>
    </w:p>
    <w:p w:rsidR="00B5037F" w:rsidRPr="00E94AEA" w:rsidRDefault="00D9585D" w:rsidP="00B5037F">
      <w:pPr>
        <w:pStyle w:val="PargrafodaLista"/>
        <w:numPr>
          <w:ilvl w:val="0"/>
          <w:numId w:val="3"/>
        </w:numPr>
        <w:rPr>
          <w:lang w:val="it-IT"/>
        </w:rPr>
      </w:pPr>
      <w:r w:rsidRPr="00D9585D">
        <w:rPr>
          <w:lang w:val="it-IT"/>
        </w:rPr>
        <w:t>Study processes (CMMI, ISO/IEC 12207)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List the processes we will need, and when we will need them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Plan the processes design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Define the Documents Management process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dashboard</w:t>
      </w:r>
    </w:p>
    <w:p w:rsidR="00B5037F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the documents repository</w:t>
      </w:r>
    </w:p>
    <w:p w:rsidR="002F30E3" w:rsidRPr="00B5037F" w:rsidRDefault="00B5037F" w:rsidP="00B5037F">
      <w:pPr>
        <w:pStyle w:val="PargrafodaLista"/>
        <w:numPr>
          <w:ilvl w:val="0"/>
          <w:numId w:val="3"/>
        </w:numPr>
        <w:rPr>
          <w:lang w:val="en-US"/>
        </w:rPr>
      </w:pPr>
      <w:r w:rsidRPr="00B5037F">
        <w:rPr>
          <w:lang w:val="en-US"/>
        </w:rPr>
        <w:t>Prepare team and individual logs plus time records</w:t>
      </w: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5" w:name="_Toc350540325"/>
      <w:r>
        <w:rPr>
          <w:lang w:val="en-US"/>
        </w:rPr>
        <w:t>Achievements</w:t>
      </w:r>
      <w:bookmarkEnd w:id="5"/>
    </w:p>
    <w:p w:rsidR="00B5037F" w:rsidRDefault="00B5037F">
      <w:pPr>
        <w:rPr>
          <w:lang w:val="en-US"/>
        </w:rPr>
      </w:pPr>
    </w:p>
    <w:p w:rsidR="00492066" w:rsidRDefault="00B5037F">
      <w:pPr>
        <w:rPr>
          <w:lang w:val="en-US"/>
        </w:rPr>
      </w:pPr>
      <w:r w:rsidRPr="00B5037F">
        <w:rPr>
          <w:lang w:val="en-US"/>
        </w:rPr>
        <w:t>Documents Management Process produced.</w:t>
      </w:r>
    </w:p>
    <w:p w:rsidR="00492066" w:rsidRPr="00492066" w:rsidRDefault="00492066">
      <w:pPr>
        <w:rPr>
          <w:lang w:val="en-US"/>
        </w:rPr>
      </w:pP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6" w:name="_Toc350540326"/>
      <w:r>
        <w:rPr>
          <w:lang w:val="en-US"/>
        </w:rPr>
        <w:t>Impediments</w:t>
      </w:r>
      <w:bookmarkEnd w:id="6"/>
    </w:p>
    <w:p w:rsidR="00492066" w:rsidRDefault="00492066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None identified.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0540327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7"/>
    </w:p>
    <w:p w:rsidR="002F30E3" w:rsidRDefault="002F30E3">
      <w:pPr>
        <w:rPr>
          <w:lang w:val="en-US"/>
        </w:rPr>
      </w:pPr>
    </w:p>
    <w:p w:rsidR="00492066" w:rsidRDefault="00B5037F">
      <w:pPr>
        <w:rPr>
          <w:lang w:val="en-US"/>
        </w:rPr>
      </w:pPr>
      <w:r>
        <w:rPr>
          <w:lang w:val="en-US"/>
        </w:rPr>
        <w:t>Move logs from Google Docs to SVN repository.</w:t>
      </w:r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0540328"/>
      <w:r>
        <w:rPr>
          <w:lang w:val="en-US"/>
        </w:rPr>
        <w:lastRenderedPageBreak/>
        <w:t>Progress</w:t>
      </w:r>
      <w:bookmarkEnd w:id="8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9" w:name="_Toc350540329"/>
      <w:r>
        <w:rPr>
          <w:lang w:val="en-US"/>
        </w:rPr>
        <w:t>Earned value and/or Gantt Image</w:t>
      </w:r>
      <w:bookmarkEnd w:id="9"/>
    </w:p>
    <w:p w:rsidR="003C5B76" w:rsidRDefault="005C7D30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3878580" cy="2065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066" w:rsidRDefault="003C5B76" w:rsidP="003C5B76">
      <w:pPr>
        <w:pStyle w:val="Legenda"/>
        <w:jc w:val="center"/>
        <w:rPr>
          <w:lang w:val="en-US"/>
        </w:rPr>
      </w:pPr>
      <w:bookmarkStart w:id="10" w:name="_Toc349583342"/>
      <w:r w:rsidRPr="003E0D60">
        <w:rPr>
          <w:lang w:val="en-US"/>
        </w:rPr>
        <w:t xml:space="preserve">Figure </w:t>
      </w:r>
      <w:r w:rsidR="00D9585D">
        <w:fldChar w:fldCharType="begin"/>
      </w:r>
      <w:r w:rsidR="0077246E" w:rsidRPr="003E0D60">
        <w:rPr>
          <w:lang w:val="en-US"/>
        </w:rPr>
        <w:instrText xml:space="preserve"> SEQ Figure \* ARABIC </w:instrText>
      </w:r>
      <w:r w:rsidR="00D9585D">
        <w:fldChar w:fldCharType="separate"/>
      </w:r>
      <w:r w:rsidRPr="003E0D60">
        <w:rPr>
          <w:noProof/>
          <w:lang w:val="en-US"/>
        </w:rPr>
        <w:t>1</w:t>
      </w:r>
      <w:r w:rsidR="00D9585D">
        <w:rPr>
          <w:noProof/>
        </w:rPr>
        <w:fldChar w:fldCharType="end"/>
      </w:r>
      <w:r w:rsidRPr="003E0D60">
        <w:rPr>
          <w:lang w:val="en-US"/>
        </w:rPr>
        <w:t xml:space="preserve">: </w:t>
      </w:r>
      <w:r w:rsidRPr="00030251">
        <w:rPr>
          <w:lang w:val="en-US"/>
        </w:rPr>
        <w:t>Earned Value</w:t>
      </w:r>
      <w:bookmarkEnd w:id="10"/>
    </w:p>
    <w:p w:rsidR="00492066" w:rsidRDefault="005C7D30">
      <w:pPr>
        <w:rPr>
          <w:lang w:val="en-US"/>
        </w:rPr>
      </w:pPr>
      <w:r>
        <w:rPr>
          <w:lang w:val="en-US"/>
        </w:rPr>
        <w:t>Expected = 42 hours</w:t>
      </w:r>
    </w:p>
    <w:p w:rsidR="005C7D30" w:rsidRDefault="005C7D30">
      <w:pPr>
        <w:rPr>
          <w:lang w:val="en-US"/>
        </w:rPr>
      </w:pPr>
      <w:r>
        <w:rPr>
          <w:lang w:val="en-US"/>
        </w:rPr>
        <w:t>Earned = 41.5 hours</w:t>
      </w: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0540330"/>
      <w:r>
        <w:rPr>
          <w:lang w:val="en-US"/>
        </w:rPr>
        <w:t>Effort by task</w:t>
      </w:r>
      <w:bookmarkEnd w:id="11"/>
    </w:p>
    <w:p w:rsidR="003C5B76" w:rsidRDefault="005C7D30" w:rsidP="003C5B76">
      <w:pPr>
        <w:keepNext/>
        <w:jc w:val="center"/>
      </w:pPr>
      <w:r>
        <w:rPr>
          <w:rFonts w:ascii="Arial" w:eastAsia="Times New Roman" w:hAnsi="Arial" w:cs="Arial"/>
          <w:noProof/>
          <w:color w:val="000000"/>
          <w:sz w:val="24"/>
          <w:szCs w:val="24"/>
          <w:shd w:val="clear" w:color="auto" w:fill="FAFAFA"/>
          <w:lang w:eastAsia="pt-PT"/>
        </w:rPr>
        <w:drawing>
          <wp:inline distT="0" distB="0" distL="0" distR="0">
            <wp:extent cx="5036820" cy="3208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3C5B76" w:rsidRDefault="003C5B76" w:rsidP="003C5B76">
      <w:pPr>
        <w:pStyle w:val="Legenda"/>
        <w:jc w:val="center"/>
        <w:rPr>
          <w:lang w:val="en-US"/>
        </w:rPr>
      </w:pPr>
      <w:bookmarkStart w:id="12" w:name="_Toc349583343"/>
      <w:r w:rsidRPr="003C5B76">
        <w:rPr>
          <w:lang w:val="en-US"/>
        </w:rPr>
        <w:t xml:space="preserve">Figure </w:t>
      </w:r>
      <w:r w:rsidR="00D9585D">
        <w:fldChar w:fldCharType="begin"/>
      </w:r>
      <w:r w:rsidRPr="003C5B76">
        <w:rPr>
          <w:lang w:val="en-US"/>
        </w:rPr>
        <w:instrText xml:space="preserve"> SEQ Figure \* ARABIC </w:instrText>
      </w:r>
      <w:r w:rsidR="00D9585D">
        <w:fldChar w:fldCharType="separate"/>
      </w:r>
      <w:r>
        <w:rPr>
          <w:noProof/>
          <w:lang w:val="en-US"/>
        </w:rPr>
        <w:t>2</w:t>
      </w:r>
      <w:r w:rsidR="00D9585D">
        <w:fldChar w:fldCharType="end"/>
      </w:r>
      <w:r w:rsidRPr="003C5B76">
        <w:rPr>
          <w:lang w:val="en-US"/>
        </w:rPr>
        <w:t xml:space="preserve">: </w:t>
      </w:r>
      <w:r w:rsidR="00030251">
        <w:rPr>
          <w:lang w:val="en-US"/>
        </w:rPr>
        <w:t>E</w:t>
      </w:r>
      <w:r w:rsidRPr="003C5B76">
        <w:rPr>
          <w:lang w:val="en-US"/>
        </w:rPr>
        <w:t>ffort by task</w:t>
      </w:r>
      <w:r w:rsidR="00030251">
        <w:rPr>
          <w:lang w:val="en-US"/>
        </w:rPr>
        <w:t xml:space="preserve"> chart</w:t>
      </w:r>
      <w:bookmarkEnd w:id="12"/>
    </w:p>
    <w:p w:rsidR="005C7D30" w:rsidRDefault="005C7D30">
      <w:pPr>
        <w:rPr>
          <w:lang w:val="en-US"/>
        </w:rPr>
      </w:pPr>
      <w:r>
        <w:rPr>
          <w:lang w:val="en-US"/>
        </w:rPr>
        <w:br w:type="page"/>
      </w: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3" w:name="_Toc350540331"/>
      <w:r>
        <w:rPr>
          <w:lang w:val="en-US"/>
        </w:rPr>
        <w:lastRenderedPageBreak/>
        <w:t>Individual effort</w:t>
      </w:r>
      <w:bookmarkEnd w:id="13"/>
    </w:p>
    <w:p w:rsidR="005C7D30" w:rsidRDefault="005C7D30" w:rsidP="005C7D30">
      <w:pPr>
        <w:rPr>
          <w:lang w:val="en-US"/>
        </w:rPr>
      </w:pPr>
    </w:p>
    <w:p w:rsidR="003C5B76" w:rsidRDefault="009C3FD6" w:rsidP="003C5B76">
      <w:pPr>
        <w:keepNext/>
        <w:spacing w:after="0"/>
        <w:jc w:val="center"/>
      </w:pPr>
      <w:r>
        <w:rPr>
          <w:noProof/>
          <w:lang w:eastAsia="pt-PT"/>
        </w:rPr>
        <w:drawing>
          <wp:inline distT="0" distB="0" distL="0" distR="0">
            <wp:extent cx="5257800" cy="2506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D30" w:rsidRPr="00030251" w:rsidRDefault="003C5B76" w:rsidP="003C5B76">
      <w:pPr>
        <w:pStyle w:val="Legenda"/>
        <w:jc w:val="center"/>
        <w:rPr>
          <w:lang w:val="en-US"/>
        </w:rPr>
      </w:pPr>
      <w:bookmarkStart w:id="14" w:name="_Toc349583344"/>
      <w:r w:rsidRPr="00030251">
        <w:rPr>
          <w:lang w:val="en-US"/>
        </w:rPr>
        <w:t xml:space="preserve">Figure </w:t>
      </w:r>
      <w:r w:rsidR="00D9585D" w:rsidRPr="00030251">
        <w:rPr>
          <w:lang w:val="en-US"/>
        </w:rPr>
        <w:fldChar w:fldCharType="begin"/>
      </w:r>
      <w:r w:rsidRPr="00030251">
        <w:rPr>
          <w:lang w:val="en-US"/>
        </w:rPr>
        <w:instrText xml:space="preserve"> SEQ Figure \* ARABIC </w:instrText>
      </w:r>
      <w:r w:rsidR="00D9585D" w:rsidRPr="00030251">
        <w:rPr>
          <w:lang w:val="en-US"/>
        </w:rPr>
        <w:fldChar w:fldCharType="separate"/>
      </w:r>
      <w:r w:rsidRPr="00030251">
        <w:rPr>
          <w:noProof/>
          <w:lang w:val="en-US"/>
        </w:rPr>
        <w:t>3</w:t>
      </w:r>
      <w:r w:rsidR="00D9585D" w:rsidRPr="00030251">
        <w:rPr>
          <w:lang w:val="en-US"/>
        </w:rPr>
        <w:fldChar w:fldCharType="end"/>
      </w:r>
      <w:r w:rsidRPr="00030251">
        <w:rPr>
          <w:lang w:val="en-US"/>
        </w:rPr>
        <w:t>: Individual effort chart</w:t>
      </w:r>
      <w:bookmarkEnd w:id="14"/>
    </w:p>
    <w:p w:rsidR="003C5B76" w:rsidRPr="003C5B76" w:rsidRDefault="003C5B76" w:rsidP="003C5B76"/>
    <w:tbl>
      <w:tblPr>
        <w:tblStyle w:val="Tabelacomgrelha"/>
        <w:tblW w:w="0" w:type="auto"/>
        <w:jc w:val="center"/>
        <w:tblLook w:val="04A0"/>
      </w:tblPr>
      <w:tblGrid>
        <w:gridCol w:w="2149"/>
        <w:gridCol w:w="2194"/>
      </w:tblGrid>
      <w:tr w:rsidR="005C7D30" w:rsidTr="005C7D30">
        <w:trPr>
          <w:jc w:val="center"/>
        </w:trPr>
        <w:tc>
          <w:tcPr>
            <w:tcW w:w="2149" w:type="dxa"/>
          </w:tcPr>
          <w:p w:rsidR="005C7D30" w:rsidRPr="00030251" w:rsidRDefault="005C7D30" w:rsidP="004772D1">
            <w:pPr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Team member</w:t>
            </w:r>
          </w:p>
        </w:tc>
        <w:tc>
          <w:tcPr>
            <w:tcW w:w="2194" w:type="dxa"/>
          </w:tcPr>
          <w:p w:rsidR="005C7D30" w:rsidRPr="00030251" w:rsidRDefault="005C7D30" w:rsidP="005C7D30">
            <w:pPr>
              <w:jc w:val="both"/>
              <w:rPr>
                <w:b/>
                <w:lang w:val="en-US"/>
              </w:rPr>
            </w:pPr>
            <w:r w:rsidRPr="00030251">
              <w:rPr>
                <w:b/>
                <w:lang w:val="en-US"/>
              </w:rPr>
              <w:t>Total effort (hours)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Carla Machado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David João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Filipe Brandão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 xml:space="preserve">João Girão 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João Guilherme Martins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5.5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Mário Oliveira</w:t>
            </w:r>
          </w:p>
        </w:tc>
        <w:tc>
          <w:tcPr>
            <w:tcW w:w="2194" w:type="dxa"/>
          </w:tcPr>
          <w:p w:rsidR="005C7D30" w:rsidRPr="00D43476" w:rsidRDefault="005C7D30" w:rsidP="005C7D30">
            <w:pPr>
              <w:jc w:val="center"/>
            </w:pPr>
            <w:r w:rsidRPr="00D43476">
              <w:t>6</w:t>
            </w:r>
          </w:p>
        </w:tc>
      </w:tr>
      <w:tr w:rsidR="005C7D30" w:rsidTr="005C7D30">
        <w:trPr>
          <w:jc w:val="center"/>
        </w:trPr>
        <w:tc>
          <w:tcPr>
            <w:tcW w:w="2149" w:type="dxa"/>
          </w:tcPr>
          <w:p w:rsidR="005C7D30" w:rsidRPr="00D43476" w:rsidRDefault="005C7D30" w:rsidP="004772D1">
            <w:r w:rsidRPr="00D43476">
              <w:t>Rui Ganhoto</w:t>
            </w:r>
          </w:p>
        </w:tc>
        <w:tc>
          <w:tcPr>
            <w:tcW w:w="2194" w:type="dxa"/>
          </w:tcPr>
          <w:p w:rsidR="005C7D30" w:rsidRDefault="005C7D30" w:rsidP="005C7D30">
            <w:pPr>
              <w:jc w:val="center"/>
            </w:pPr>
            <w:r w:rsidRPr="00D43476">
              <w:t>6</w:t>
            </w: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5" w:name="_Toc349583036"/>
      <w:r w:rsidRPr="00492066">
        <w:rPr>
          <w:lang w:val="en-US"/>
        </w:rPr>
        <w:t xml:space="preserve">Table </w:t>
      </w:r>
      <w:r w:rsidR="00D9585D">
        <w:fldChar w:fldCharType="begin"/>
      </w:r>
      <w:r w:rsidRPr="00492066">
        <w:rPr>
          <w:lang w:val="en-US"/>
        </w:rPr>
        <w:instrText xml:space="preserve"> SEQ Table \* ARABIC </w:instrText>
      </w:r>
      <w:r w:rsidR="00D9585D">
        <w:fldChar w:fldCharType="separate"/>
      </w:r>
      <w:r w:rsidRPr="00492066">
        <w:rPr>
          <w:noProof/>
          <w:lang w:val="en-US"/>
        </w:rPr>
        <w:t>3</w:t>
      </w:r>
      <w:r w:rsidR="00D9585D">
        <w:fldChar w:fldCharType="end"/>
      </w:r>
      <w:r w:rsidRPr="00492066">
        <w:rPr>
          <w:lang w:val="en-US"/>
        </w:rPr>
        <w:t>: Log of individual effort</w:t>
      </w:r>
      <w:bookmarkEnd w:id="15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6" w:name="_Toc350540332"/>
      <w:r>
        <w:rPr>
          <w:lang w:val="en-US"/>
        </w:rPr>
        <w:t>Individual log</w:t>
      </w:r>
      <w:bookmarkEnd w:id="16"/>
    </w:p>
    <w:p w:rsidR="00492066" w:rsidRDefault="00492066">
      <w:pPr>
        <w:rPr>
          <w:lang w:val="en-US"/>
        </w:rPr>
      </w:pPr>
    </w:p>
    <w:p w:rsidR="00492066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6A23D3" w:rsidRDefault="006A23D3" w:rsidP="006A23D3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document templates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: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Basic template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Processes template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6A23D3" w:rsidRDefault="006A23D3" w:rsidP="00CB7BD9">
      <w:pPr>
        <w:pStyle w:val="NormalWeb"/>
        <w:numPr>
          <w:ilvl w:val="1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Weekly Report template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6A23D3" w:rsidRDefault="006A23D3" w:rsidP="00CB7BD9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Creating draft of the document management process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study, with focus in particular details.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Default="006A23D3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Initial discussion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 xml:space="preserve">Dashboard, logs and </w:t>
      </w:r>
      <w:proofErr w:type="spellStart"/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burndown</w:t>
      </w:r>
      <w:proofErr w:type="spellEnd"/>
      <w:r w:rsidR="00E94AEA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chart preparation.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6A23D3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b/>
          <w:color w:val="000000"/>
          <w:shd w:val="clear" w:color="auto" w:fill="FFFFFF"/>
          <w:lang w:val="en-US"/>
        </w:rPr>
        <w:t>Girão</w:t>
      </w:r>
      <w:proofErr w:type="spellEnd"/>
      <w:r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r w:rsidR="00492066"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Create document "Processes List"; Organize Repository SVN; Update Dashboard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P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Martins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CMMI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5C7D30" w:rsidRDefault="005C7D30" w:rsidP="005C7D30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lastRenderedPageBreak/>
        <w:t>Mário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Oliveira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Document templates (Drafts)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report.</w:t>
      </w:r>
    </w:p>
    <w:p w:rsidR="006A23D3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Creating Draft Document Management Process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Pr="005C7D30" w:rsidRDefault="005C7D30" w:rsidP="003C5B76">
      <w:pPr>
        <w:pStyle w:val="NormalWeb"/>
        <w:spacing w:before="240" w:beforeAutospacing="0" w:after="0" w:afterAutospacing="0"/>
        <w:ind w:left="72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92066" w:rsidRPr="006A23D3" w:rsidRDefault="00492066" w:rsidP="006A23D3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color w:val="000000"/>
          <w:shd w:val="clear" w:color="auto" w:fill="FFFFFF"/>
          <w:lang w:val="en-US"/>
        </w:rPr>
      </w:pP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Rui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Ganhoto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 w:rsidR="005C7D30"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Initial discussion.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Documents and code repository creation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ISO12207 processes study.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Listing of the needed processes.</w:t>
      </w:r>
    </w:p>
    <w:p w:rsidR="005C7D30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Group platform creation for better communication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5C7D30" w:rsidRDefault="005C7D30" w:rsidP="005C7D30">
      <w:pPr>
        <w:pStyle w:val="NormalWeb"/>
        <w:numPr>
          <w:ilvl w:val="0"/>
          <w:numId w:val="2"/>
        </w:numPr>
        <w:spacing w:before="24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5C7D30">
        <w:rPr>
          <w:rFonts w:ascii="Arial" w:hAnsi="Arial" w:cs="Arial"/>
          <w:color w:val="000000"/>
          <w:shd w:val="clear" w:color="auto" w:fill="FFFFFF"/>
          <w:lang w:val="en-US"/>
        </w:rPr>
        <w:t>Weekly Report</w:t>
      </w:r>
      <w:r w:rsidR="00D1383B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:rsidR="00492066" w:rsidRPr="00CB7BD9" w:rsidRDefault="00492066">
      <w:pPr>
        <w:rPr>
          <w:lang w:val="en-US"/>
        </w:rPr>
      </w:pPr>
    </w:p>
    <w:sectPr w:rsidR="00492066" w:rsidRPr="00CB7BD9" w:rsidSect="006F3F7C">
      <w:footerReference w:type="first" r:id="rId1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61542E" w15:done="0"/>
  <w15:commentEx w15:paraId="1711BC0B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3FD6" w:rsidRDefault="009C3FD6" w:rsidP="00042081">
      <w:pPr>
        <w:spacing w:after="0" w:line="240" w:lineRule="auto"/>
      </w:pPr>
      <w:r>
        <w:separator/>
      </w:r>
    </w:p>
  </w:endnote>
  <w:endnote w:type="continuationSeparator" w:id="0">
    <w:p w:rsidR="009C3FD6" w:rsidRDefault="009C3FD6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D9585D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D9585D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D9585D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 w:rsidR="00705D20">
      <w:tab/>
    </w:r>
    <w:r>
      <w:fldChar w:fldCharType="begin"/>
    </w:r>
    <w:r w:rsidR="00E37A39">
      <w:instrText xml:space="preserve"> PAGE   \* MERGEFORMAT </w:instrText>
    </w:r>
    <w:r>
      <w:fldChar w:fldCharType="separate"/>
    </w:r>
    <w:r w:rsidR="0089409C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D9585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187F6F">
          <w:t>Weekly</w:t>
        </w:r>
        <w:proofErr w:type="spellEnd"/>
        <w:r w:rsidR="00187F6F">
          <w:t xml:space="preserve"> </w:t>
        </w:r>
        <w:proofErr w:type="spellStart"/>
        <w:r w:rsidR="00187F6F">
          <w:t>Report</w:t>
        </w:r>
        <w:proofErr w:type="spellEnd"/>
      </w:sdtContent>
    </w:sdt>
    <w:r w:rsidR="00705D20">
      <w:tab/>
    </w:r>
    <w:r>
      <w:fldChar w:fldCharType="begin"/>
    </w:r>
    <w:r w:rsidR="00E37A39">
      <w:instrText xml:space="preserve"> PAGE   \* MERGEFORMAT </w:instrText>
    </w:r>
    <w:r>
      <w:fldChar w:fldCharType="separate"/>
    </w:r>
    <w:r w:rsidR="0089409C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3FD6" w:rsidRDefault="009C3FD6" w:rsidP="00042081">
      <w:pPr>
        <w:spacing w:after="0" w:line="240" w:lineRule="auto"/>
      </w:pPr>
      <w:r>
        <w:separator/>
      </w:r>
    </w:p>
  </w:footnote>
  <w:footnote w:type="continuationSeparator" w:id="0">
    <w:p w:rsidR="009C3FD6" w:rsidRDefault="009C3FD6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E94AEA" w:rsidRDefault="009553EC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585D" w:rsidRPr="00D9585D">
      <w:rPr>
        <w:lang w:val="en-GB"/>
      </w:rPr>
      <w:tab/>
    </w:r>
    <w:r w:rsidR="00D9585D" w:rsidRPr="00D9585D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9585D" w:rsidRPr="00D9585D">
          <w:rPr>
            <w:lang w:val="en-GB"/>
          </w:rPr>
          <w:t>Carla Machado</w:t>
        </w:r>
      </w:sdtContent>
    </w:sdt>
  </w:p>
  <w:p w:rsidR="009553EC" w:rsidRPr="00E94AEA" w:rsidRDefault="00D9585D">
    <w:pPr>
      <w:pStyle w:val="Cabealho"/>
      <w:rPr>
        <w:lang w:val="en-GB"/>
      </w:rPr>
    </w:pPr>
    <w:r w:rsidRPr="00D9585D">
      <w:rPr>
        <w:lang w:val="en-GB"/>
      </w:rPr>
      <w:tab/>
    </w:r>
    <w:r w:rsidRPr="00D9585D">
      <w:rPr>
        <w:lang w:val="en-GB"/>
      </w:rPr>
      <w:tab/>
    </w:r>
    <w:sdt>
      <w:sdtPr>
        <w:rPr>
          <w:lang w:val="en-GB"/>
        </w:rPr>
        <w:alias w:val="Comments"/>
        <w:tag w:val=""/>
        <w:id w:val="2002233613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409C">
          <w:t>V1.0</w:t>
        </w:r>
      </w:sdtContent>
    </w:sdt>
    <w:r w:rsidRPr="00D9585D">
      <w:rPr>
        <w:lang w:val="en-GB"/>
      </w:rPr>
      <w:t xml:space="preserve"> </w:t>
    </w:r>
    <w:sdt>
      <w:sdtPr>
        <w:rPr>
          <w:lang w:val="en-GB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9409C">
          <w:t>Baseline</w:t>
        </w:r>
        <w:proofErr w:type="spellEnd"/>
        <w:r w:rsidR="0089409C">
          <w:t>d</w:t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E94AEA" w:rsidRDefault="00906D0A" w:rsidP="00906D0A">
    <w:pPr>
      <w:pStyle w:val="Cabealho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585D" w:rsidRPr="00D9585D">
      <w:rPr>
        <w:lang w:val="en-GB"/>
      </w:rPr>
      <w:tab/>
    </w:r>
    <w:r w:rsidR="00D9585D" w:rsidRPr="00D9585D">
      <w:rPr>
        <w:lang w:val="en-GB"/>
      </w:rPr>
      <w:tab/>
      <w:t xml:space="preserve">Owner: </w:t>
    </w:r>
    <w:sdt>
      <w:sdtPr>
        <w:rPr>
          <w:lang w:val="en-GB"/>
        </w:r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D9585D" w:rsidRPr="00D9585D">
          <w:rPr>
            <w:lang w:val="en-GB"/>
          </w:rPr>
          <w:t>Carla Machado</w:t>
        </w:r>
      </w:sdtContent>
    </w:sdt>
  </w:p>
  <w:p w:rsidR="00906D0A" w:rsidRPr="00E94AEA" w:rsidRDefault="00D9585D" w:rsidP="00906D0A">
    <w:pPr>
      <w:pStyle w:val="Cabealho"/>
      <w:rPr>
        <w:lang w:val="en-GB"/>
      </w:rPr>
    </w:pPr>
    <w:r w:rsidRPr="00D9585D">
      <w:rPr>
        <w:lang w:val="en-GB"/>
      </w:rPr>
      <w:tab/>
    </w:r>
    <w:r w:rsidRPr="00D9585D">
      <w:rPr>
        <w:lang w:val="en-GB"/>
      </w:rPr>
      <w:tab/>
    </w:r>
    <w:sdt>
      <w:sdtPr>
        <w:rPr>
          <w:lang w:val="en-GB"/>
        </w:rPr>
        <w:alias w:val="Comments"/>
        <w:tag w:val=""/>
        <w:id w:val="-1418169730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9409C">
          <w:t>V1.0</w:t>
        </w:r>
      </w:sdtContent>
    </w:sdt>
    <w:r w:rsidRPr="00D9585D">
      <w:rPr>
        <w:lang w:val="en-GB"/>
      </w:rPr>
      <w:t xml:space="preserve"> </w:t>
    </w:r>
    <w:sdt>
      <w:sdtPr>
        <w:rPr>
          <w:lang w:val="en-GB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89409C">
          <w:t>Baselined</w:t>
        </w:r>
        <w:proofErr w:type="spellEnd"/>
      </w:sdtContent>
    </w:sdt>
    <w:r w:rsidRPr="00D9585D">
      <w:rPr>
        <w:lang w:val="en-GB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760BFC"/>
    <w:multiLevelType w:val="hybridMultilevel"/>
    <w:tmpl w:val="E80A6F6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61506"/>
    <w:multiLevelType w:val="hybridMultilevel"/>
    <w:tmpl w:val="00DC7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  <w15:person w15:author="João Girão">
    <w15:presenceInfo w15:providerId="Windows Live" w15:userId="652dad105bd2a006"/>
  </w15:person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16FE0"/>
    <w:rsid w:val="00030251"/>
    <w:rsid w:val="00042081"/>
    <w:rsid w:val="000E4A2D"/>
    <w:rsid w:val="00187F6F"/>
    <w:rsid w:val="001D53C5"/>
    <w:rsid w:val="0028361F"/>
    <w:rsid w:val="002C5DB9"/>
    <w:rsid w:val="002F30E3"/>
    <w:rsid w:val="00303684"/>
    <w:rsid w:val="00345E81"/>
    <w:rsid w:val="003775C2"/>
    <w:rsid w:val="003B5E03"/>
    <w:rsid w:val="003B6C73"/>
    <w:rsid w:val="003C5B76"/>
    <w:rsid w:val="003E0D60"/>
    <w:rsid w:val="0042608F"/>
    <w:rsid w:val="004505F4"/>
    <w:rsid w:val="00455B16"/>
    <w:rsid w:val="004630B1"/>
    <w:rsid w:val="00492066"/>
    <w:rsid w:val="004A1EEA"/>
    <w:rsid w:val="004C17F7"/>
    <w:rsid w:val="005640D7"/>
    <w:rsid w:val="005B0D74"/>
    <w:rsid w:val="005C7D30"/>
    <w:rsid w:val="006A23D3"/>
    <w:rsid w:val="006B5AC9"/>
    <w:rsid w:val="006F3F7C"/>
    <w:rsid w:val="00705116"/>
    <w:rsid w:val="00705D20"/>
    <w:rsid w:val="0071045A"/>
    <w:rsid w:val="0073300B"/>
    <w:rsid w:val="0077246E"/>
    <w:rsid w:val="007F5CC1"/>
    <w:rsid w:val="008509A7"/>
    <w:rsid w:val="008766F5"/>
    <w:rsid w:val="00886F7F"/>
    <w:rsid w:val="0089409C"/>
    <w:rsid w:val="00895D61"/>
    <w:rsid w:val="00906D0A"/>
    <w:rsid w:val="009553EC"/>
    <w:rsid w:val="009831BC"/>
    <w:rsid w:val="009B0AE9"/>
    <w:rsid w:val="009C3FD6"/>
    <w:rsid w:val="00A34B36"/>
    <w:rsid w:val="00A40CF8"/>
    <w:rsid w:val="00B12E8D"/>
    <w:rsid w:val="00B25382"/>
    <w:rsid w:val="00B5037F"/>
    <w:rsid w:val="00B8752C"/>
    <w:rsid w:val="00BE290C"/>
    <w:rsid w:val="00C12C3F"/>
    <w:rsid w:val="00C939C2"/>
    <w:rsid w:val="00CB7BD9"/>
    <w:rsid w:val="00D1383B"/>
    <w:rsid w:val="00D74BC5"/>
    <w:rsid w:val="00D9585D"/>
    <w:rsid w:val="00DF1004"/>
    <w:rsid w:val="00E000BA"/>
    <w:rsid w:val="00E02488"/>
    <w:rsid w:val="00E37A39"/>
    <w:rsid w:val="00E71BE6"/>
    <w:rsid w:val="00E94AEA"/>
    <w:rsid w:val="00EC1731"/>
    <w:rsid w:val="00EF07AC"/>
    <w:rsid w:val="00F24CA6"/>
    <w:rsid w:val="00F53D40"/>
    <w:rsid w:val="00F631A4"/>
    <w:rsid w:val="00F875BE"/>
    <w:rsid w:val="00FB0382"/>
    <w:rsid w:val="00FE56A8"/>
    <w:rsid w:val="00FF45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A23D3"/>
    <w:pPr>
      <w:spacing w:after="100"/>
    </w:pPr>
  </w:style>
  <w:style w:type="paragraph" w:styleId="PargrafodaLista">
    <w:name w:val="List Paragraph"/>
    <w:basedOn w:val="Normal"/>
    <w:uiPriority w:val="34"/>
    <w:qFormat/>
    <w:rsid w:val="00B5037F"/>
    <w:pPr>
      <w:ind w:left="720"/>
      <w:contextualSpacing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C12C3F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C12C3F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C12C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C12C3F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C12C3F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300C9-2869-45D5-B277-57BA830A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819</Words>
  <Characters>4425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5234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V1.0</dc:description>
  <cp:lastModifiedBy>Carla</cp:lastModifiedBy>
  <cp:revision>20</cp:revision>
  <dcterms:created xsi:type="dcterms:W3CDTF">2013-02-23T21:17:00Z</dcterms:created>
  <dcterms:modified xsi:type="dcterms:W3CDTF">2013-03-10T22:21:00Z</dcterms:modified>
  <cp:contentStatus>Baselined</cp:contentStatus>
</cp:coreProperties>
</file>