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082BF3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082BF3">
            <w:rPr>
              <w:b/>
              <w:sz w:val="28"/>
              <w:szCs w:val="28"/>
              <w:lang w:val="en-US"/>
            </w:rPr>
            <w:t>7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r w:rsidR="00082BF3">
            <w:rPr>
              <w:sz w:val="28"/>
              <w:szCs w:val="28"/>
              <w:lang w:val="en-US"/>
            </w:rPr>
            <w:t>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082BF3">
            <w:rPr>
              <w:sz w:val="28"/>
              <w:szCs w:val="28"/>
              <w:lang w:val="en-US"/>
            </w:rPr>
            <w:t>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082BF3">
            <w:rPr>
              <w:sz w:val="28"/>
              <w:szCs w:val="28"/>
              <w:lang w:val="en-US"/>
            </w:rPr>
            <w:t>April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85105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r w:rsidRPr="00F24CA6">
            <w:t>Content</w:t>
          </w:r>
        </w:p>
        <w:p w:rsidR="00930989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3137050" w:history="1">
            <w:r w:rsidR="00930989" w:rsidRPr="00DB1AB8">
              <w:rPr>
                <w:rStyle w:val="Hiperligao"/>
                <w:noProof/>
                <w:lang w:val="en-US"/>
              </w:rPr>
              <w:t>1.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Week Activities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1" w:history="1">
            <w:r w:rsidR="00930989" w:rsidRPr="00DB1AB8">
              <w:rPr>
                <w:rStyle w:val="Hiperligao"/>
                <w:noProof/>
                <w:lang w:val="en-US"/>
              </w:rPr>
              <w:t>1.1.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Work Executed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2" w:history="1">
            <w:r w:rsidR="00930989" w:rsidRPr="00DB1AB8">
              <w:rPr>
                <w:rStyle w:val="Hiperligao"/>
                <w:noProof/>
                <w:lang w:val="en-US"/>
              </w:rPr>
              <w:t>1.2.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Work Analyses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3" w:history="1">
            <w:r w:rsidR="00930989" w:rsidRPr="00DB1AB8">
              <w:rPr>
                <w:rStyle w:val="Hiperligao"/>
                <w:noProof/>
                <w:lang w:val="en-US"/>
              </w:rPr>
              <w:t>1.3.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Achievements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4" w:history="1">
            <w:r w:rsidR="00930989" w:rsidRPr="00DB1AB8">
              <w:rPr>
                <w:rStyle w:val="Hiperligao"/>
                <w:noProof/>
                <w:lang w:val="en-US"/>
              </w:rPr>
              <w:t>2.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Impediments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5" w:history="1">
            <w:r w:rsidR="00930989" w:rsidRPr="00DB1AB8">
              <w:rPr>
                <w:rStyle w:val="Hiperligao"/>
                <w:noProof/>
                <w:lang w:val="en-US"/>
              </w:rPr>
              <w:t>3.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Plans For Next Week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6" w:history="1">
            <w:r w:rsidR="00930989" w:rsidRPr="00DB1AB8">
              <w:rPr>
                <w:rStyle w:val="Hiperligao"/>
                <w:noProof/>
                <w:lang w:val="en-US"/>
              </w:rPr>
              <w:t>4.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Progress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7" w:history="1">
            <w:r w:rsidR="00930989" w:rsidRPr="00DB1AB8">
              <w:rPr>
                <w:rStyle w:val="Hiperligao"/>
                <w:noProof/>
                <w:lang w:val="en-US"/>
              </w:rPr>
              <w:t>4.1.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Earned value and/or Gantt Image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8" w:history="1">
            <w:r w:rsidR="00930989" w:rsidRPr="00DB1AB8">
              <w:rPr>
                <w:rStyle w:val="Hiperligao"/>
                <w:noProof/>
                <w:lang w:val="en-US"/>
              </w:rPr>
              <w:t>4.2.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Effort by task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59" w:history="1">
            <w:r w:rsidR="00930989" w:rsidRPr="00DB1AB8">
              <w:rPr>
                <w:rStyle w:val="Hiperligao"/>
                <w:noProof/>
                <w:lang w:val="en-US"/>
              </w:rPr>
              <w:t>4.3.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Individual effort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89" w:rsidRDefault="0085105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137060" w:history="1">
            <w:r w:rsidR="00930989" w:rsidRPr="00DB1AB8">
              <w:rPr>
                <w:rStyle w:val="Hiperligao"/>
                <w:noProof/>
                <w:lang w:val="en-US"/>
              </w:rPr>
              <w:t>5.</w:t>
            </w:r>
            <w:r w:rsidR="00930989">
              <w:rPr>
                <w:rFonts w:eastAsiaTheme="minorEastAsia"/>
                <w:noProof/>
                <w:lang w:eastAsia="pt-PT"/>
              </w:rPr>
              <w:tab/>
            </w:r>
            <w:r w:rsidR="00930989" w:rsidRPr="00DB1AB8">
              <w:rPr>
                <w:rStyle w:val="Hiperligao"/>
                <w:noProof/>
                <w:lang w:val="en-US"/>
              </w:rPr>
              <w:t>Individual log</w:t>
            </w:r>
            <w:r w:rsidR="009309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0989">
              <w:rPr>
                <w:noProof/>
                <w:webHidden/>
              </w:rPr>
              <w:instrText xml:space="preserve"> PAGEREF _Toc353137060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85105C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85105C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A408BF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930989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3137061" w:history="1">
        <w:r w:rsidR="00930989" w:rsidRPr="009827E6">
          <w:rPr>
            <w:rStyle w:val="Hiperligao"/>
            <w:noProof/>
          </w:rPr>
          <w:t>Table 1: List of Contribuitors</w:t>
        </w:r>
        <w:r w:rsidR="009309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989">
          <w:rPr>
            <w:noProof/>
            <w:webHidden/>
          </w:rPr>
          <w:instrText xml:space="preserve"> PAGEREF _Toc353137061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989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30989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37062" w:history="1">
        <w:r w:rsidR="00930989" w:rsidRPr="009827E6">
          <w:rPr>
            <w:rStyle w:val="Hiperligao"/>
            <w:noProof/>
            <w:lang w:val="en-US"/>
          </w:rPr>
          <w:t>Table 2: Version history</w:t>
        </w:r>
        <w:r w:rsidR="009309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989">
          <w:rPr>
            <w:noProof/>
            <w:webHidden/>
          </w:rPr>
          <w:instrText xml:space="preserve"> PAGEREF _Toc353137062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989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30989" w:rsidRDefault="0085105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37063" w:history="1">
        <w:r w:rsidR="00930989" w:rsidRPr="009827E6">
          <w:rPr>
            <w:rStyle w:val="Hiperligao"/>
            <w:noProof/>
            <w:lang w:val="en-US"/>
          </w:rPr>
          <w:t>Table 3: Log of individual effort</w:t>
        </w:r>
        <w:r w:rsidR="009309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989">
          <w:rPr>
            <w:noProof/>
            <w:webHidden/>
          </w:rPr>
          <w:instrText xml:space="preserve"> PAGEREF _Toc353137063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98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85105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930989" w:rsidRDefault="0071045A" w:rsidP="0071045A">
      <w:pPr>
        <w:pStyle w:val="Legenda"/>
        <w:rPr>
          <w:lang w:val="en-US"/>
        </w:rPr>
      </w:pPr>
      <w:bookmarkStart w:id="0" w:name="_Toc353137061"/>
      <w:r w:rsidRPr="00930989">
        <w:rPr>
          <w:lang w:val="en-US"/>
        </w:rPr>
        <w:t xml:space="preserve">Table </w:t>
      </w:r>
      <w:r w:rsidR="0085105C" w:rsidRPr="00930989">
        <w:rPr>
          <w:lang w:val="en-US"/>
        </w:rPr>
        <w:fldChar w:fldCharType="begin"/>
      </w:r>
      <w:r w:rsidR="007E6EDA" w:rsidRPr="00930989">
        <w:rPr>
          <w:lang w:val="en-US"/>
        </w:rPr>
        <w:instrText xml:space="preserve"> SEQ Table \* ARABIC </w:instrText>
      </w:r>
      <w:r w:rsidR="0085105C" w:rsidRPr="00930989">
        <w:rPr>
          <w:lang w:val="en-US"/>
        </w:rPr>
        <w:fldChar w:fldCharType="separate"/>
      </w:r>
      <w:r w:rsidR="00492066" w:rsidRPr="00930989">
        <w:rPr>
          <w:noProof/>
          <w:lang w:val="en-US"/>
        </w:rPr>
        <w:t>1</w:t>
      </w:r>
      <w:r w:rsidR="0085105C" w:rsidRPr="00930989">
        <w:rPr>
          <w:noProof/>
          <w:lang w:val="en-US"/>
        </w:rPr>
        <w:fldChar w:fldCharType="end"/>
      </w:r>
      <w:r w:rsidRPr="00930989">
        <w:rPr>
          <w:lang w:val="en-US"/>
        </w:rPr>
        <w:t xml:space="preserve">: List of </w:t>
      </w:r>
      <w:bookmarkEnd w:id="0"/>
      <w:r w:rsidR="00930989" w:rsidRPr="00930989">
        <w:rPr>
          <w:lang w:val="en-US"/>
        </w:rPr>
        <w:t>Contributors</w:t>
      </w:r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384"/>
        <w:gridCol w:w="2268"/>
        <w:gridCol w:w="1701"/>
        <w:gridCol w:w="992"/>
        <w:gridCol w:w="1418"/>
        <w:gridCol w:w="1844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930989">
        <w:tc>
          <w:tcPr>
            <w:tcW w:w="138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930989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082BF3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1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>Draft</w:t>
            </w:r>
            <w:bookmarkEnd w:id="1"/>
            <w:bookmarkEnd w:id="2"/>
          </w:p>
        </w:tc>
      </w:tr>
      <w:tr w:rsidR="00F24CA6" w:rsidRPr="000039A3" w:rsidTr="00930989">
        <w:tc>
          <w:tcPr>
            <w:tcW w:w="1384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930989">
        <w:tc>
          <w:tcPr>
            <w:tcW w:w="1384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930989">
        <w:tc>
          <w:tcPr>
            <w:tcW w:w="1384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0039A3" w:rsidTr="00930989">
        <w:tc>
          <w:tcPr>
            <w:tcW w:w="1384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:rsidTr="00930989">
        <w:tc>
          <w:tcPr>
            <w:tcW w:w="1384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  <w:bookmarkStart w:id="3" w:name="_GoBack"/>
            <w:bookmarkEnd w:id="3"/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930989">
        <w:tc>
          <w:tcPr>
            <w:tcW w:w="1384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4" w:name="_Toc353137062"/>
      <w:r w:rsidRPr="000039A3">
        <w:rPr>
          <w:lang w:val="en-US"/>
        </w:rPr>
        <w:t xml:space="preserve">Table </w:t>
      </w:r>
      <w:r w:rsidR="0085105C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85105C">
        <w:fldChar w:fldCharType="separate"/>
      </w:r>
      <w:r w:rsidR="00492066" w:rsidRPr="000039A3">
        <w:rPr>
          <w:noProof/>
          <w:lang w:val="en-US"/>
        </w:rPr>
        <w:t>2</w:t>
      </w:r>
      <w:r w:rsidR="0085105C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4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F30E3" w:rsidRPr="008E5051" w:rsidRDefault="002F30E3" w:rsidP="008E5051">
      <w:pPr>
        <w:pStyle w:val="Ttulo1"/>
        <w:numPr>
          <w:ilvl w:val="0"/>
          <w:numId w:val="1"/>
        </w:numPr>
        <w:rPr>
          <w:lang w:val="en-US"/>
        </w:rPr>
      </w:pPr>
      <w:bookmarkStart w:id="5" w:name="_Toc353137050"/>
      <w:r>
        <w:rPr>
          <w:lang w:val="en-US"/>
        </w:rPr>
        <w:lastRenderedPageBreak/>
        <w:t>Week Activities</w:t>
      </w:r>
      <w:bookmarkEnd w:id="5"/>
    </w:p>
    <w:p w:rsidR="002F30E3" w:rsidRDefault="002F30E3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6" w:name="_Toc353137051"/>
      <w:r>
        <w:rPr>
          <w:lang w:val="en-US"/>
        </w:rPr>
        <w:t>Work Executed</w:t>
      </w:r>
      <w:bookmarkEnd w:id="6"/>
    </w:p>
    <w:p w:rsidR="006C46E4" w:rsidRDefault="006C46E4" w:rsidP="00E17D67">
      <w:pPr>
        <w:pStyle w:val="PargrafodaLista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Approval of the Project Planning Process</w:t>
      </w:r>
    </w:p>
    <w:p w:rsidR="002F30E3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 xml:space="preserve">Quality plan is finished but not </w:t>
      </w:r>
      <w:proofErr w:type="spellStart"/>
      <w:r w:rsidRPr="008E5051">
        <w:rPr>
          <w:lang w:val="en-US"/>
        </w:rPr>
        <w:t>baselined</w:t>
      </w:r>
      <w:proofErr w:type="spellEnd"/>
    </w:p>
    <w:p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 xml:space="preserve">Project </w:t>
      </w:r>
      <w:proofErr w:type="gramStart"/>
      <w:r w:rsidRPr="008E5051">
        <w:rPr>
          <w:lang w:val="en-US"/>
        </w:rPr>
        <w:t>Plan  ??</w:t>
      </w:r>
      <w:proofErr w:type="gramEnd"/>
    </w:p>
    <w:p w:rsidR="008E5051" w:rsidRP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Verification and Validation process is ready for approval</w:t>
      </w:r>
    </w:p>
    <w:p w:rsidR="008E5051" w:rsidRDefault="008E5051" w:rsidP="008E5051">
      <w:pPr>
        <w:pStyle w:val="PargrafodaLista"/>
        <w:numPr>
          <w:ilvl w:val="0"/>
          <w:numId w:val="9"/>
        </w:numPr>
        <w:rPr>
          <w:lang w:val="en-US"/>
        </w:rPr>
      </w:pPr>
      <w:r w:rsidRPr="008E5051">
        <w:rPr>
          <w:lang w:val="en-US"/>
        </w:rPr>
        <w:t>Project Assessment and Control is ready for revision</w:t>
      </w:r>
    </w:p>
    <w:p w:rsid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Coding Standards document is ready for revision</w:t>
      </w:r>
    </w:p>
    <w:p w:rsidR="00CD2C79" w:rsidRPr="008E5051" w:rsidRDefault="00CD2C79" w:rsidP="008E5051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Preparation of the Kick of Meeting</w:t>
      </w:r>
      <w:r w:rsidR="006C46E4">
        <w:rPr>
          <w:lang w:val="en-US"/>
        </w:rPr>
        <w:t xml:space="preserve"> (KOM)</w:t>
      </w:r>
    </w:p>
    <w:p w:rsidR="006C46E4" w:rsidRDefault="006C46E4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7" w:name="_Toc353137052"/>
      <w:r>
        <w:rPr>
          <w:lang w:val="en-US"/>
        </w:rPr>
        <w:t>Work Analyses</w:t>
      </w:r>
      <w:bookmarkEnd w:id="7"/>
    </w:p>
    <w:p w:rsidR="00D90066" w:rsidRDefault="006C46E4" w:rsidP="00E17D67">
      <w:pPr>
        <w:spacing w:after="240"/>
        <w:rPr>
          <w:lang w:val="en-US"/>
        </w:rPr>
      </w:pPr>
      <w:r>
        <w:rPr>
          <w:lang w:val="en-US"/>
        </w:rPr>
        <w:t xml:space="preserve">This </w:t>
      </w:r>
      <w:r w:rsidR="007146BD">
        <w:rPr>
          <w:lang w:val="en-US"/>
        </w:rPr>
        <w:t>week’s work was manly related do the preparation of the KOM and assuring that all the required documents were prepared such as the project plan and the quality plan.</w:t>
      </w:r>
      <w:r w:rsidR="00D90066">
        <w:rPr>
          <w:lang w:val="en-US"/>
        </w:rPr>
        <w:t xml:space="preserve"> </w:t>
      </w:r>
    </w:p>
    <w:p w:rsidR="00D90066" w:rsidRDefault="00D90066" w:rsidP="006C46E4">
      <w:pPr>
        <w:rPr>
          <w:lang w:val="en-US"/>
        </w:rPr>
      </w:pPr>
      <w:r>
        <w:rPr>
          <w:lang w:val="en-US"/>
        </w:rPr>
        <w:t>The effort involved in the estimation meeting and the necessity of having the project plan and quality plan ready for the KOM  combined with the difficulties in reaching a viable scheduling and the fact that these tasks were performed in the same work week were the main reasons behind the overwork performed this week.</w:t>
      </w:r>
    </w:p>
    <w:p w:rsidR="006C46E4" w:rsidRPr="006C46E4" w:rsidRDefault="00D90066" w:rsidP="006C46E4">
      <w:pPr>
        <w:rPr>
          <w:lang w:val="en-US"/>
        </w:rPr>
      </w:pPr>
      <w:r>
        <w:rPr>
          <w:lang w:val="en-US"/>
        </w:rPr>
        <w:t xml:space="preserve">The difficulties in scheduling all the tasks initially foreseen for the application in a single release combined with the fact that the dependency between the tasks dragged the project beyond the time limit. A decision was made to organize the application in various releases and make the scheduling only for the first release.    </w:t>
      </w:r>
    </w:p>
    <w:p w:rsidR="002F30E3" w:rsidRDefault="002F30E3" w:rsidP="00E17D67">
      <w:pPr>
        <w:pStyle w:val="Ttulo1"/>
        <w:numPr>
          <w:ilvl w:val="1"/>
          <w:numId w:val="1"/>
        </w:numPr>
        <w:spacing w:after="240"/>
        <w:rPr>
          <w:lang w:val="en-US"/>
        </w:rPr>
      </w:pPr>
      <w:bookmarkStart w:id="8" w:name="_Toc353137053"/>
      <w:r>
        <w:rPr>
          <w:lang w:val="en-US"/>
        </w:rPr>
        <w:t>Achievements</w:t>
      </w:r>
      <w:bookmarkEnd w:id="8"/>
    </w:p>
    <w:p w:rsidR="002F30E3" w:rsidRPr="006C46E4" w:rsidRDefault="006C46E4" w:rsidP="00E17D67">
      <w:pPr>
        <w:pStyle w:val="PargrafodaLista"/>
        <w:numPr>
          <w:ilvl w:val="0"/>
          <w:numId w:val="10"/>
        </w:numPr>
        <w:spacing w:after="240"/>
        <w:rPr>
          <w:rFonts w:ascii="Arial" w:hAnsi="Arial" w:cs="Arial"/>
          <w:color w:val="000000"/>
          <w:sz w:val="23"/>
          <w:szCs w:val="23"/>
          <w:lang w:val="en-US"/>
        </w:rPr>
      </w:pPr>
      <w:r w:rsidRPr="006C46E4">
        <w:rPr>
          <w:rFonts w:ascii="Arial" w:hAnsi="Arial" w:cs="Arial"/>
          <w:color w:val="000000"/>
          <w:sz w:val="23"/>
          <w:szCs w:val="23"/>
          <w:lang w:val="en-US"/>
        </w:rPr>
        <w:t xml:space="preserve">Project Planning Process is </w:t>
      </w:r>
      <w:proofErr w:type="spellStart"/>
      <w:r w:rsidRPr="006C46E4">
        <w:rPr>
          <w:rFonts w:ascii="Arial" w:hAnsi="Arial" w:cs="Arial"/>
          <w:color w:val="000000"/>
          <w:sz w:val="23"/>
          <w:szCs w:val="23"/>
          <w:lang w:val="en-US"/>
        </w:rPr>
        <w:t>baselined</w:t>
      </w:r>
      <w:proofErr w:type="spellEnd"/>
    </w:p>
    <w:p w:rsidR="006C46E4" w:rsidRPr="006C46E4" w:rsidRDefault="006C46E4" w:rsidP="006C46E4">
      <w:pPr>
        <w:pStyle w:val="PargrafodaLista"/>
        <w:numPr>
          <w:ilvl w:val="0"/>
          <w:numId w:val="10"/>
        </w:numPr>
        <w:rPr>
          <w:rFonts w:ascii="Arial" w:hAnsi="Arial" w:cs="Arial"/>
          <w:color w:val="000000"/>
          <w:sz w:val="23"/>
          <w:szCs w:val="23"/>
          <w:lang w:val="en-US"/>
        </w:rPr>
      </w:pPr>
      <w:r w:rsidRPr="006C46E4">
        <w:rPr>
          <w:rFonts w:ascii="Arial" w:hAnsi="Arial" w:cs="Arial"/>
          <w:color w:val="000000"/>
          <w:sz w:val="23"/>
          <w:szCs w:val="23"/>
          <w:lang w:val="en-US"/>
        </w:rPr>
        <w:t>Project Assessment and Control Process is ready for revision</w:t>
      </w:r>
    </w:p>
    <w:p w:rsidR="006C46E4" w:rsidRPr="006C46E4" w:rsidRDefault="006C46E4" w:rsidP="006C46E4">
      <w:pPr>
        <w:pStyle w:val="PargrafodaLista"/>
        <w:numPr>
          <w:ilvl w:val="0"/>
          <w:numId w:val="10"/>
        </w:numPr>
        <w:rPr>
          <w:rFonts w:ascii="Arial" w:hAnsi="Arial" w:cs="Arial"/>
          <w:color w:val="000000"/>
          <w:sz w:val="23"/>
          <w:szCs w:val="23"/>
          <w:lang w:val="en-US"/>
        </w:rPr>
      </w:pPr>
      <w:r w:rsidRPr="006C46E4">
        <w:rPr>
          <w:rFonts w:ascii="Arial" w:hAnsi="Arial" w:cs="Arial"/>
          <w:color w:val="000000"/>
          <w:sz w:val="23"/>
          <w:szCs w:val="23"/>
          <w:lang w:val="en-US"/>
        </w:rPr>
        <w:t xml:space="preserve">Quality Plan and Project Plan ready for the KOM </w:t>
      </w:r>
    </w:p>
    <w:p w:rsidR="002F30E3" w:rsidRDefault="002F30E3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9" w:name="_Toc353137054"/>
      <w:r>
        <w:rPr>
          <w:lang w:val="en-US"/>
        </w:rPr>
        <w:t>Impediments</w:t>
      </w:r>
      <w:bookmarkEnd w:id="9"/>
    </w:p>
    <w:p w:rsidR="007146BD" w:rsidRPr="007146BD" w:rsidRDefault="007146BD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7146BD">
        <w:rPr>
          <w:lang w:val="en-US"/>
        </w:rPr>
        <w:t>The planning of the project brought some difficulties namely in the scheduling of the various tasks</w:t>
      </w:r>
    </w:p>
    <w:p w:rsidR="00492066" w:rsidRPr="007146BD" w:rsidRDefault="007146BD" w:rsidP="007146BD">
      <w:pPr>
        <w:pStyle w:val="PargrafodaLista"/>
        <w:numPr>
          <w:ilvl w:val="1"/>
          <w:numId w:val="11"/>
        </w:numPr>
        <w:rPr>
          <w:lang w:val="en-US"/>
        </w:rPr>
      </w:pPr>
      <w:r w:rsidRPr="007146BD">
        <w:rPr>
          <w:lang w:val="en-US"/>
        </w:rPr>
        <w:t xml:space="preserve">Dependency between tasks prevented the scheduling of all the tasks within the time limit  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2F30E3" w:rsidRPr="00E17D67" w:rsidRDefault="00492066" w:rsidP="00E17D67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10" w:name="_Toc353137055"/>
      <w:r>
        <w:rPr>
          <w:lang w:val="en-US"/>
        </w:rPr>
        <w:lastRenderedPageBreak/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10"/>
    </w:p>
    <w:p w:rsidR="00492066" w:rsidRPr="00930989" w:rsidRDefault="00D90066" w:rsidP="00E17D67">
      <w:pPr>
        <w:pStyle w:val="PargrafodaLista"/>
        <w:numPr>
          <w:ilvl w:val="0"/>
          <w:numId w:val="11"/>
        </w:numPr>
        <w:spacing w:after="240"/>
        <w:rPr>
          <w:lang w:val="en-US"/>
        </w:rPr>
      </w:pPr>
      <w:r w:rsidRPr="00930989">
        <w:rPr>
          <w:lang w:val="en-US"/>
        </w:rPr>
        <w:t xml:space="preserve">Start the </w:t>
      </w:r>
      <w:r w:rsidR="00930989" w:rsidRPr="00930989">
        <w:rPr>
          <w:lang w:val="en-US"/>
        </w:rPr>
        <w:t>Requirements Analysis</w:t>
      </w:r>
    </w:p>
    <w:p w:rsidR="00930989" w:rsidRPr="00930989" w:rsidRDefault="00930989" w:rsidP="00930989">
      <w:pPr>
        <w:pStyle w:val="PargrafodaLista"/>
        <w:numPr>
          <w:ilvl w:val="0"/>
          <w:numId w:val="11"/>
        </w:numPr>
        <w:rPr>
          <w:lang w:val="en-US"/>
        </w:rPr>
      </w:pPr>
      <w:r w:rsidRPr="00930989">
        <w:rPr>
          <w:lang w:val="en-US"/>
        </w:rPr>
        <w:t>Finishing the remaining processes</w:t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1" w:name="_Toc353137056"/>
      <w:r>
        <w:rPr>
          <w:lang w:val="en-US"/>
        </w:rPr>
        <w:t>Progress</w:t>
      </w:r>
      <w:bookmarkEnd w:id="11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2" w:name="_Toc353137057"/>
      <w:r>
        <w:rPr>
          <w:lang w:val="en-US"/>
        </w:rPr>
        <w:t>Earned value and/or Gantt Image</w:t>
      </w:r>
      <w:bookmarkEnd w:id="12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3" w:name="_Toc353137058"/>
      <w:r>
        <w:rPr>
          <w:lang w:val="en-US"/>
        </w:rPr>
        <w:t>Effort by task</w:t>
      </w:r>
      <w:bookmarkEnd w:id="13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4" w:name="_Toc353137059"/>
      <w:r>
        <w:rPr>
          <w:lang w:val="en-US"/>
        </w:rPr>
        <w:t>Individual effort</w:t>
      </w:r>
      <w:bookmarkEnd w:id="14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8E5051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082BF3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6C46E4">
              <w:rPr>
                <w:lang w:val="en-US"/>
              </w:rPr>
              <w:t>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9F00BC" w:rsidP="0049206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5E4BCD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6.75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5" w:name="_Toc353137063"/>
      <w:r w:rsidRPr="00492066">
        <w:rPr>
          <w:lang w:val="en-US"/>
        </w:rPr>
        <w:t xml:space="preserve">Table </w:t>
      </w:r>
      <w:r w:rsidR="0085105C">
        <w:fldChar w:fldCharType="begin"/>
      </w:r>
      <w:r w:rsidRPr="00492066">
        <w:rPr>
          <w:lang w:val="en-US"/>
        </w:rPr>
        <w:instrText xml:space="preserve"> SEQ Table \* ARABIC </w:instrText>
      </w:r>
      <w:r w:rsidR="0085105C">
        <w:fldChar w:fldCharType="separate"/>
      </w:r>
      <w:r w:rsidRPr="00492066">
        <w:rPr>
          <w:noProof/>
          <w:lang w:val="en-US"/>
        </w:rPr>
        <w:t>3</w:t>
      </w:r>
      <w:r w:rsidR="0085105C">
        <w:fldChar w:fldCharType="end"/>
      </w:r>
      <w:r w:rsidRPr="00492066">
        <w:rPr>
          <w:lang w:val="en-US"/>
        </w:rPr>
        <w:t>: Log of individual effort</w:t>
      </w:r>
      <w:bookmarkEnd w:id="15"/>
    </w:p>
    <w:p w:rsidR="00492066" w:rsidRPr="00E17D67" w:rsidRDefault="00492066" w:rsidP="00E17D67">
      <w:pPr>
        <w:pStyle w:val="Ttulo1"/>
        <w:numPr>
          <w:ilvl w:val="0"/>
          <w:numId w:val="1"/>
        </w:numPr>
        <w:rPr>
          <w:lang w:val="en-US"/>
        </w:rPr>
      </w:pPr>
      <w:bookmarkStart w:id="16" w:name="_Toc353137060"/>
      <w:r>
        <w:rPr>
          <w:lang w:val="en-US"/>
        </w:rPr>
        <w:t>Individual log</w:t>
      </w:r>
      <w:bookmarkEnd w:id="16"/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9F00BC" w:rsidRDefault="009F00BC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</w:t>
      </w:r>
      <w:r w:rsidR="008E5051">
        <w:rPr>
          <w:rFonts w:ascii="Arial" w:hAnsi="Arial" w:cs="Arial"/>
          <w:color w:val="000000"/>
          <w:shd w:val="clear" w:color="auto" w:fill="FFFFFF"/>
          <w:lang w:val="en-US"/>
        </w:rPr>
        <w:t xml:space="preserve"> 2.5h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Finishing writing the quality Plan – 0.75h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Document reviews – 0.5h</w:t>
      </w:r>
    </w:p>
    <w:p w:rsidR="008E5051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KOM preparation – Quality plan presentation – 0.25h</w:t>
      </w:r>
    </w:p>
    <w:p w:rsidR="00B7678C" w:rsidRDefault="008E5051" w:rsidP="008E5051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– 1h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meeting minute – 1.5h</w:t>
      </w:r>
    </w:p>
    <w:p w:rsidR="00B7678C" w:rsidRDefault="00082BF3" w:rsidP="008E505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– 2h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082BF3" w:rsidRDefault="00082BF3" w:rsidP="008E505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of the Software Development Plan (Gant) – 6h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done:</w:t>
      </w:r>
    </w:p>
    <w:p w:rsidR="00082BF3" w:rsidRDefault="00082BF3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9F00BC">
        <w:rPr>
          <w:rFonts w:ascii="Arial" w:hAnsi="Arial" w:cs="Arial"/>
          <w:color w:val="000000"/>
          <w:shd w:val="clear" w:color="auto" w:fill="FFFFFF"/>
          <w:lang w:val="en-US"/>
        </w:rPr>
        <w:t xml:space="preserve">Writing of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the next meeting agenda – 0.75h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Changes to the Vision and Scope Document – 0.25h 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Helping in the Planning of the Software Development Plan (Gant) – 1h</w:t>
      </w:r>
    </w:p>
    <w:p w:rsidR="009F00BC" w:rsidRDefault="009F00BC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Preparation of the Earned Value – 1h</w:t>
      </w:r>
    </w:p>
    <w:p w:rsidR="009F00BC" w:rsidRPr="009F00BC" w:rsidRDefault="005E4BCD" w:rsidP="008E505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Preparation of the presentation of Vision and Scope for the KOM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–</w:t>
      </w: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6C46E4">
        <w:rPr>
          <w:rFonts w:ascii="Arial" w:hAnsi="Arial" w:cs="Arial"/>
          <w:color w:val="000000"/>
          <w:shd w:val="clear" w:color="auto" w:fill="FFFFFF"/>
          <w:lang w:val="en-US"/>
        </w:rPr>
        <w:t>0.5h</w:t>
      </w:r>
    </w:p>
    <w:p w:rsidR="00082BF3" w:rsidRPr="00082BF3" w:rsidRDefault="00082BF3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E5051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João Martins </w:t>
      </w:r>
      <w:r w:rsidRPr="00082BF3">
        <w:rPr>
          <w:rFonts w:ascii="Arial" w:hAnsi="Arial" w:cs="Arial"/>
          <w:b/>
          <w:color w:val="000000"/>
          <w:shd w:val="clear" w:color="auto" w:fill="FFFFFF"/>
          <w:lang w:val="en-US"/>
        </w:rPr>
        <w:t>– Tasks done:</w:t>
      </w:r>
    </w:p>
    <w:p w:rsid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Checking of the Verification and Validation Process – 2.25h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Several discussions – 1h</w:t>
      </w:r>
    </w:p>
    <w:p w:rsidR="009F00BC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Changes to the Verification and Validation Process – 0.75h</w:t>
      </w:r>
    </w:p>
    <w:p w:rsidR="00082BF3" w:rsidRPr="00082BF3" w:rsidRDefault="009F00BC" w:rsidP="008E505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Revision of meeting minute – 0.5h 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>Mário</w:t>
      </w:r>
      <w:proofErr w:type="spellEnd"/>
      <w:r w:rsidRPr="009F00BC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done:</w:t>
      </w:r>
    </w:p>
    <w:p w:rsidR="00082BF3" w:rsidRDefault="00082BF3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B7678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 – 2.5h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weekly Report – Week5 – 0.25h</w:t>
      </w:r>
    </w:p>
    <w:p w:rsidR="005E4BCD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Revision of the Verification and Validation Process – 0.25h</w:t>
      </w:r>
    </w:p>
    <w:p w:rsidR="00B7678C" w:rsidRPr="009F00BC" w:rsidRDefault="005E4BCD" w:rsidP="008E505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Repository update – 0.25h</w:t>
      </w:r>
    </w:p>
    <w:p w:rsidR="00B7678C" w:rsidRPr="008E5051" w:rsidRDefault="00B7678C" w:rsidP="008E505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Project Planning Process approval – 0.25h</w:t>
      </w:r>
    </w:p>
    <w:p w:rsidR="00082BF3" w:rsidRDefault="00082BF3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Planning Poker – 3h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Project Assessment and Control Process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 xml:space="preserve"> – 2.5h</w:t>
      </w:r>
    </w:p>
    <w:p w:rsidR="005E4BCD" w:rsidRDefault="005E4BCD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 xml:space="preserve">Approval of the Verification </w:t>
      </w:r>
      <w:r w:rsidR="00635A30">
        <w:rPr>
          <w:rFonts w:ascii="Arial" w:hAnsi="Arial" w:cs="Arial"/>
          <w:color w:val="000000"/>
          <w:shd w:val="clear" w:color="auto" w:fill="FFFFFF"/>
          <w:lang w:val="en-US"/>
        </w:rPr>
        <w:t>and Validation Process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Next meeting agenda and last meeting minute approval – 0.25h</w:t>
      </w:r>
    </w:p>
    <w:p w:rsidR="00635A30" w:rsidRDefault="00635A30" w:rsidP="008E5051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Writing of the Coding Review document – 0.5h</w:t>
      </w:r>
    </w:p>
    <w:p w:rsidR="00635A30" w:rsidRDefault="00635A30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E4BCD" w:rsidRDefault="005E4BCD" w:rsidP="00082BF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9F00BC" w:rsidRDefault="00492066" w:rsidP="00B7678C">
      <w:pPr>
        <w:pStyle w:val="NormalWeb"/>
        <w:spacing w:before="0" w:beforeAutospacing="0" w:after="0" w:afterAutospacing="0"/>
        <w:jc w:val="both"/>
        <w:rPr>
          <w:lang w:val="en-US"/>
        </w:rPr>
      </w:pPr>
    </w:p>
    <w:sectPr w:rsidR="00492066" w:rsidRPr="009F00BC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718" w:rsidRDefault="00264718" w:rsidP="00042081">
      <w:pPr>
        <w:spacing w:after="0" w:line="240" w:lineRule="auto"/>
      </w:pPr>
      <w:r>
        <w:separator/>
      </w:r>
    </w:p>
  </w:endnote>
  <w:endnote w:type="continuationSeparator" w:id="0">
    <w:p w:rsidR="00264718" w:rsidRDefault="0026471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85105C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85105C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85105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E17D67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85105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E17D6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718" w:rsidRDefault="00264718" w:rsidP="00042081">
      <w:pPr>
        <w:spacing w:after="0" w:line="240" w:lineRule="auto"/>
      </w:pPr>
      <w:r>
        <w:separator/>
      </w:r>
    </w:p>
  </w:footnote>
  <w:footnote w:type="continuationSeparator" w:id="0">
    <w:p w:rsidR="00264718" w:rsidRDefault="0026471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82BF3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82BF3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082BF3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2BF3">
      <w:tab/>
    </w:r>
    <w:r w:rsidRPr="00082BF3">
      <w:tab/>
    </w:r>
    <w:proofErr w:type="spellStart"/>
    <w:r w:rsidR="004630B1" w:rsidRPr="00082BF3">
      <w:t>Owner</w:t>
    </w:r>
    <w:proofErr w:type="spellEnd"/>
    <w:r w:rsidRPr="00082BF3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082BF3">
          <w:t>Carla Machado</w:t>
        </w:r>
      </w:sdtContent>
    </w:sdt>
  </w:p>
  <w:p w:rsidR="00906D0A" w:rsidRPr="00082BF3" w:rsidRDefault="00906D0A" w:rsidP="00906D0A">
    <w:pPr>
      <w:pStyle w:val="Cabealho"/>
    </w:pPr>
    <w:r w:rsidRPr="00082BF3">
      <w:tab/>
    </w:r>
    <w:r w:rsidRPr="00082BF3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82BF3">
          <w:t>V0.1</w:t>
        </w:r>
      </w:sdtContent>
    </w:sdt>
    <w:r w:rsidRPr="00082BF3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082BF3">
          <w:t>Draft</w:t>
        </w:r>
        <w:proofErr w:type="spellEnd"/>
      </w:sdtContent>
    </w:sdt>
    <w:r w:rsidRPr="00082BF3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0B6CB4"/>
    <w:multiLevelType w:val="hybridMultilevel"/>
    <w:tmpl w:val="E34EA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7A51"/>
    <w:multiLevelType w:val="hybridMultilevel"/>
    <w:tmpl w:val="906E31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204"/>
    <w:multiLevelType w:val="hybridMultilevel"/>
    <w:tmpl w:val="DF38E3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33676"/>
    <w:multiLevelType w:val="hybridMultilevel"/>
    <w:tmpl w:val="18A8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04E04"/>
    <w:multiLevelType w:val="hybridMultilevel"/>
    <w:tmpl w:val="853E35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C7FFE"/>
    <w:multiLevelType w:val="hybridMultilevel"/>
    <w:tmpl w:val="155A9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F170B"/>
    <w:multiLevelType w:val="hybridMultilevel"/>
    <w:tmpl w:val="8424CA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F07B2"/>
    <w:multiLevelType w:val="hybridMultilevel"/>
    <w:tmpl w:val="F50C5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D7280"/>
    <w:multiLevelType w:val="hybridMultilevel"/>
    <w:tmpl w:val="BDDC1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82BF3"/>
    <w:rsid w:val="000C410F"/>
    <w:rsid w:val="000E4A2D"/>
    <w:rsid w:val="00187F6F"/>
    <w:rsid w:val="00244682"/>
    <w:rsid w:val="00264718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507B3"/>
    <w:rsid w:val="00590FC6"/>
    <w:rsid w:val="005E4BCD"/>
    <w:rsid w:val="00635A30"/>
    <w:rsid w:val="006C46E4"/>
    <w:rsid w:val="006F3F7C"/>
    <w:rsid w:val="00705116"/>
    <w:rsid w:val="00705D20"/>
    <w:rsid w:val="0071045A"/>
    <w:rsid w:val="007146BD"/>
    <w:rsid w:val="0073300B"/>
    <w:rsid w:val="00770801"/>
    <w:rsid w:val="007C1784"/>
    <w:rsid w:val="007C2BF7"/>
    <w:rsid w:val="007E6EDA"/>
    <w:rsid w:val="0085105C"/>
    <w:rsid w:val="00853186"/>
    <w:rsid w:val="00862030"/>
    <w:rsid w:val="00895D61"/>
    <w:rsid w:val="008E5051"/>
    <w:rsid w:val="008F55A1"/>
    <w:rsid w:val="00906D0A"/>
    <w:rsid w:val="009308E4"/>
    <w:rsid w:val="00930989"/>
    <w:rsid w:val="009553EC"/>
    <w:rsid w:val="009B0AE9"/>
    <w:rsid w:val="009F00BC"/>
    <w:rsid w:val="00A34B36"/>
    <w:rsid w:val="00A408BF"/>
    <w:rsid w:val="00B12E8D"/>
    <w:rsid w:val="00B7678C"/>
    <w:rsid w:val="00BE2453"/>
    <w:rsid w:val="00BE290C"/>
    <w:rsid w:val="00C33DE0"/>
    <w:rsid w:val="00C939C2"/>
    <w:rsid w:val="00CD2C79"/>
    <w:rsid w:val="00D71B0E"/>
    <w:rsid w:val="00D90066"/>
    <w:rsid w:val="00DC39AA"/>
    <w:rsid w:val="00DF1004"/>
    <w:rsid w:val="00E02488"/>
    <w:rsid w:val="00E17D67"/>
    <w:rsid w:val="00E4278C"/>
    <w:rsid w:val="00E71BE6"/>
    <w:rsid w:val="00EC1731"/>
    <w:rsid w:val="00F14683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8E5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066E36-6519-43DC-A7C6-1EFDB201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876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18</cp:revision>
  <dcterms:created xsi:type="dcterms:W3CDTF">2013-02-23T20:59:00Z</dcterms:created>
  <dcterms:modified xsi:type="dcterms:W3CDTF">2013-04-07T21:32:00Z</dcterms:modified>
  <cp:contentStatus>Draft</cp:contentStatus>
</cp:coreProperties>
</file>