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HAnsi"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8F55A1">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187F6F">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0039A3">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8D2DFD">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7A920631" w14:textId="77777777" w:rsidR="006F3F7C" w:rsidRDefault="00A062DB">
                    <w:pPr>
                      <w:pStyle w:val="SemEspaamento"/>
                      <w:rPr>
                        <w:color w:val="4F81BD" w:themeColor="accent1"/>
                      </w:rPr>
                    </w:pPr>
                    <w:r>
                      <w:rPr>
                        <w:color w:val="4F81BD" w:themeColor="accent1"/>
                      </w:rPr>
                      <w:t>28-04-2013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777777"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10</w:t>
          </w:r>
          <w:r w:rsidRPr="002F30E3">
            <w:rPr>
              <w:sz w:val="28"/>
              <w:szCs w:val="28"/>
              <w:lang w:val="en-US"/>
            </w:rPr>
            <w:t>,</w:t>
          </w:r>
          <w:r w:rsidR="00492066">
            <w:rPr>
              <w:sz w:val="28"/>
              <w:szCs w:val="28"/>
              <w:lang w:val="en-US"/>
            </w:rPr>
            <w:t xml:space="preserve"> </w:t>
          </w:r>
          <w:r w:rsidR="00A062DB">
            <w:rPr>
              <w:sz w:val="28"/>
              <w:szCs w:val="28"/>
              <w:lang w:val="en-US"/>
            </w:rPr>
            <w:t>22</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7511CC">
            <w:rPr>
              <w:sz w:val="28"/>
              <w:szCs w:val="28"/>
              <w:lang w:val="en-US"/>
            </w:rPr>
            <w:t>2</w:t>
          </w:r>
          <w:r w:rsidR="00A062DB">
            <w:rPr>
              <w:sz w:val="28"/>
              <w:szCs w:val="28"/>
              <w:lang w:val="en-US"/>
            </w:rPr>
            <w:t>9</w:t>
          </w:r>
          <w:r w:rsidRPr="002F30E3">
            <w:rPr>
              <w:sz w:val="28"/>
              <w:szCs w:val="28"/>
              <w:lang w:val="en-US"/>
            </w:rPr>
            <w:t xml:space="preserve">th of </w:t>
          </w:r>
          <w:r w:rsidR="00082BF3">
            <w:rPr>
              <w:sz w:val="28"/>
              <w:szCs w:val="28"/>
              <w:lang w:val="en-US"/>
            </w:rPr>
            <w:t>April</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B35FD0">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6BFE8505" w14:textId="77777777" w:rsidR="00906D0A" w:rsidRPr="00F24CA6" w:rsidRDefault="004630B1">
          <w:pPr>
            <w:pStyle w:val="Cabealhodondice"/>
          </w:pPr>
          <w:proofErr w:type="spellStart"/>
          <w:r w:rsidRPr="00F24CA6">
            <w:t>Content</w:t>
          </w:r>
          <w:proofErr w:type="spellEnd"/>
        </w:p>
        <w:p w14:paraId="1E41EFFA" w14:textId="77777777" w:rsidR="000A0235" w:rsidRDefault="00DA3350">
          <w:pPr>
            <w:pStyle w:val="ndice1"/>
            <w:tabs>
              <w:tab w:val="left" w:pos="440"/>
              <w:tab w:val="right" w:leader="dot" w:pos="8494"/>
            </w:tabs>
            <w:rPr>
              <w:rFonts w:eastAsiaTheme="minorEastAsia"/>
              <w:noProof/>
              <w:lang w:eastAsia="pt-PT"/>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5014424" w:history="1">
            <w:r w:rsidR="000A0235" w:rsidRPr="00F30CEA">
              <w:rPr>
                <w:rStyle w:val="Hiperligao"/>
                <w:noProof/>
                <w:lang w:val="en-US"/>
              </w:rPr>
              <w:t>1.</w:t>
            </w:r>
            <w:r w:rsidR="000A0235">
              <w:rPr>
                <w:rFonts w:eastAsiaTheme="minorEastAsia"/>
                <w:noProof/>
                <w:lang w:eastAsia="pt-PT"/>
              </w:rPr>
              <w:tab/>
            </w:r>
            <w:r w:rsidR="000A0235" w:rsidRPr="00F30CEA">
              <w:rPr>
                <w:rStyle w:val="Hiperligao"/>
                <w:noProof/>
                <w:lang w:val="en-US"/>
              </w:rPr>
              <w:t>Week Activities</w:t>
            </w:r>
            <w:r w:rsidR="000A0235">
              <w:rPr>
                <w:noProof/>
                <w:webHidden/>
              </w:rPr>
              <w:tab/>
            </w:r>
            <w:r w:rsidR="000A0235">
              <w:rPr>
                <w:noProof/>
                <w:webHidden/>
              </w:rPr>
              <w:fldChar w:fldCharType="begin"/>
            </w:r>
            <w:r w:rsidR="000A0235">
              <w:rPr>
                <w:noProof/>
                <w:webHidden/>
              </w:rPr>
              <w:instrText xml:space="preserve"> PAGEREF _Toc355014424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62A017AB" w14:textId="77777777" w:rsidR="000A0235" w:rsidRDefault="00B35FD0">
          <w:pPr>
            <w:pStyle w:val="ndice1"/>
            <w:tabs>
              <w:tab w:val="left" w:pos="660"/>
              <w:tab w:val="right" w:leader="dot" w:pos="8494"/>
            </w:tabs>
            <w:rPr>
              <w:rFonts w:eastAsiaTheme="minorEastAsia"/>
              <w:noProof/>
              <w:lang w:eastAsia="pt-PT"/>
            </w:rPr>
          </w:pPr>
          <w:hyperlink w:anchor="_Toc355014425" w:history="1">
            <w:r w:rsidR="000A0235" w:rsidRPr="00F30CEA">
              <w:rPr>
                <w:rStyle w:val="Hiperligao"/>
                <w:noProof/>
                <w:lang w:val="en-US"/>
              </w:rPr>
              <w:t>1.1.</w:t>
            </w:r>
            <w:r w:rsidR="000A0235">
              <w:rPr>
                <w:rFonts w:eastAsiaTheme="minorEastAsia"/>
                <w:noProof/>
                <w:lang w:eastAsia="pt-PT"/>
              </w:rPr>
              <w:tab/>
            </w:r>
            <w:r w:rsidR="000A0235" w:rsidRPr="00F30CEA">
              <w:rPr>
                <w:rStyle w:val="Hiperligao"/>
                <w:noProof/>
                <w:lang w:val="en-US"/>
              </w:rPr>
              <w:t>Work Executed</w:t>
            </w:r>
            <w:r w:rsidR="000A0235">
              <w:rPr>
                <w:noProof/>
                <w:webHidden/>
              </w:rPr>
              <w:tab/>
            </w:r>
            <w:r w:rsidR="000A0235">
              <w:rPr>
                <w:noProof/>
                <w:webHidden/>
              </w:rPr>
              <w:fldChar w:fldCharType="begin"/>
            </w:r>
            <w:r w:rsidR="000A0235">
              <w:rPr>
                <w:noProof/>
                <w:webHidden/>
              </w:rPr>
              <w:instrText xml:space="preserve"> PAGEREF _Toc355014425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32B8F0C2" w14:textId="77777777" w:rsidR="000A0235" w:rsidRDefault="00B35FD0">
          <w:pPr>
            <w:pStyle w:val="ndice1"/>
            <w:tabs>
              <w:tab w:val="left" w:pos="660"/>
              <w:tab w:val="right" w:leader="dot" w:pos="8494"/>
            </w:tabs>
            <w:rPr>
              <w:rFonts w:eastAsiaTheme="minorEastAsia"/>
              <w:noProof/>
              <w:lang w:eastAsia="pt-PT"/>
            </w:rPr>
          </w:pPr>
          <w:hyperlink w:anchor="_Toc355014434" w:history="1">
            <w:r w:rsidR="000A0235" w:rsidRPr="00F30CEA">
              <w:rPr>
                <w:rStyle w:val="Hiperligao"/>
                <w:noProof/>
                <w:lang w:val="en-US"/>
              </w:rPr>
              <w:t>1.2.</w:t>
            </w:r>
            <w:r w:rsidR="000A0235">
              <w:rPr>
                <w:rFonts w:eastAsiaTheme="minorEastAsia"/>
                <w:noProof/>
                <w:lang w:eastAsia="pt-PT"/>
              </w:rPr>
              <w:tab/>
            </w:r>
            <w:r w:rsidR="000A0235" w:rsidRPr="00F30CEA">
              <w:rPr>
                <w:rStyle w:val="Hiperligao"/>
                <w:noProof/>
                <w:lang w:val="en-US"/>
              </w:rPr>
              <w:t>Work Analyses</w:t>
            </w:r>
            <w:r w:rsidR="000A0235">
              <w:rPr>
                <w:noProof/>
                <w:webHidden/>
              </w:rPr>
              <w:tab/>
            </w:r>
            <w:r w:rsidR="000A0235">
              <w:rPr>
                <w:noProof/>
                <w:webHidden/>
              </w:rPr>
              <w:fldChar w:fldCharType="begin"/>
            </w:r>
            <w:r w:rsidR="000A0235">
              <w:rPr>
                <w:noProof/>
                <w:webHidden/>
              </w:rPr>
              <w:instrText xml:space="preserve"> PAGEREF _Toc355014434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7BF9230E" w14:textId="77777777" w:rsidR="000A0235" w:rsidRDefault="00B35FD0">
          <w:pPr>
            <w:pStyle w:val="ndice1"/>
            <w:tabs>
              <w:tab w:val="left" w:pos="660"/>
              <w:tab w:val="right" w:leader="dot" w:pos="8494"/>
            </w:tabs>
            <w:rPr>
              <w:rFonts w:eastAsiaTheme="minorEastAsia"/>
              <w:noProof/>
              <w:lang w:eastAsia="pt-PT"/>
            </w:rPr>
          </w:pPr>
          <w:hyperlink w:anchor="_Toc355014435" w:history="1">
            <w:r w:rsidR="000A0235" w:rsidRPr="00F30CEA">
              <w:rPr>
                <w:rStyle w:val="Hiperligao"/>
                <w:noProof/>
                <w:lang w:val="en-US"/>
              </w:rPr>
              <w:t>1.3.</w:t>
            </w:r>
            <w:r w:rsidR="000A0235">
              <w:rPr>
                <w:rFonts w:eastAsiaTheme="minorEastAsia"/>
                <w:noProof/>
                <w:lang w:eastAsia="pt-PT"/>
              </w:rPr>
              <w:tab/>
            </w:r>
            <w:r w:rsidR="000A0235" w:rsidRPr="00F30CEA">
              <w:rPr>
                <w:rStyle w:val="Hiperligao"/>
                <w:noProof/>
                <w:lang w:val="en-US"/>
              </w:rPr>
              <w:t>Achievements</w:t>
            </w:r>
            <w:r w:rsidR="000A0235">
              <w:rPr>
                <w:noProof/>
                <w:webHidden/>
              </w:rPr>
              <w:tab/>
            </w:r>
            <w:r w:rsidR="000A0235">
              <w:rPr>
                <w:noProof/>
                <w:webHidden/>
              </w:rPr>
              <w:fldChar w:fldCharType="begin"/>
            </w:r>
            <w:r w:rsidR="000A0235">
              <w:rPr>
                <w:noProof/>
                <w:webHidden/>
              </w:rPr>
              <w:instrText xml:space="preserve"> PAGEREF _Toc355014435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FC2D576" w14:textId="77777777" w:rsidR="000A0235" w:rsidRDefault="00B35FD0">
          <w:pPr>
            <w:pStyle w:val="ndice1"/>
            <w:tabs>
              <w:tab w:val="left" w:pos="440"/>
              <w:tab w:val="right" w:leader="dot" w:pos="8494"/>
            </w:tabs>
            <w:rPr>
              <w:rFonts w:eastAsiaTheme="minorEastAsia"/>
              <w:noProof/>
              <w:lang w:eastAsia="pt-PT"/>
            </w:rPr>
          </w:pPr>
          <w:hyperlink w:anchor="_Toc355014438" w:history="1">
            <w:r w:rsidR="000A0235" w:rsidRPr="00F30CEA">
              <w:rPr>
                <w:rStyle w:val="Hiperligao"/>
                <w:noProof/>
                <w:lang w:val="en-US"/>
              </w:rPr>
              <w:t>2.</w:t>
            </w:r>
            <w:r w:rsidR="000A0235">
              <w:rPr>
                <w:rFonts w:eastAsiaTheme="minorEastAsia"/>
                <w:noProof/>
                <w:lang w:eastAsia="pt-PT"/>
              </w:rPr>
              <w:tab/>
            </w:r>
            <w:r w:rsidR="000A0235" w:rsidRPr="00F30CEA">
              <w:rPr>
                <w:rStyle w:val="Hiperligao"/>
                <w:noProof/>
                <w:lang w:val="en-US"/>
              </w:rPr>
              <w:t>Impediments</w:t>
            </w:r>
            <w:r w:rsidR="000A0235">
              <w:rPr>
                <w:noProof/>
                <w:webHidden/>
              </w:rPr>
              <w:tab/>
            </w:r>
            <w:r w:rsidR="000A0235">
              <w:rPr>
                <w:noProof/>
                <w:webHidden/>
              </w:rPr>
              <w:fldChar w:fldCharType="begin"/>
            </w:r>
            <w:r w:rsidR="000A0235">
              <w:rPr>
                <w:noProof/>
                <w:webHidden/>
              </w:rPr>
              <w:instrText xml:space="preserve"> PAGEREF _Toc355014438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1083CFA2" w14:textId="77777777" w:rsidR="000A0235" w:rsidRDefault="00B35FD0">
          <w:pPr>
            <w:pStyle w:val="ndice1"/>
            <w:tabs>
              <w:tab w:val="left" w:pos="440"/>
              <w:tab w:val="right" w:leader="dot" w:pos="8494"/>
            </w:tabs>
            <w:rPr>
              <w:rFonts w:eastAsiaTheme="minorEastAsia"/>
              <w:noProof/>
              <w:lang w:eastAsia="pt-PT"/>
            </w:rPr>
          </w:pPr>
          <w:hyperlink w:anchor="_Toc355014439" w:history="1">
            <w:r w:rsidR="000A0235" w:rsidRPr="00F30CEA">
              <w:rPr>
                <w:rStyle w:val="Hiperligao"/>
                <w:noProof/>
                <w:lang w:val="en-US"/>
              </w:rPr>
              <w:t>3.</w:t>
            </w:r>
            <w:r w:rsidR="000A0235">
              <w:rPr>
                <w:rFonts w:eastAsiaTheme="minorEastAsia"/>
                <w:noProof/>
                <w:lang w:eastAsia="pt-PT"/>
              </w:rPr>
              <w:tab/>
            </w:r>
            <w:r w:rsidR="000A0235" w:rsidRPr="00F30CEA">
              <w:rPr>
                <w:rStyle w:val="Hiperligao"/>
                <w:noProof/>
                <w:lang w:val="en-US"/>
              </w:rPr>
              <w:t>Plans For Next Week</w:t>
            </w:r>
            <w:r w:rsidR="000A0235">
              <w:rPr>
                <w:noProof/>
                <w:webHidden/>
              </w:rPr>
              <w:tab/>
            </w:r>
            <w:r w:rsidR="000A0235">
              <w:rPr>
                <w:noProof/>
                <w:webHidden/>
              </w:rPr>
              <w:fldChar w:fldCharType="begin"/>
            </w:r>
            <w:r w:rsidR="000A0235">
              <w:rPr>
                <w:noProof/>
                <w:webHidden/>
              </w:rPr>
              <w:instrText xml:space="preserve"> PAGEREF _Toc355014439 \h </w:instrText>
            </w:r>
            <w:r w:rsidR="000A0235">
              <w:rPr>
                <w:noProof/>
                <w:webHidden/>
              </w:rPr>
            </w:r>
            <w:r w:rsidR="000A0235">
              <w:rPr>
                <w:noProof/>
                <w:webHidden/>
              </w:rPr>
              <w:fldChar w:fldCharType="separate"/>
            </w:r>
            <w:r w:rsidR="000A0235">
              <w:rPr>
                <w:noProof/>
                <w:webHidden/>
              </w:rPr>
              <w:t>1</w:t>
            </w:r>
            <w:r w:rsidR="000A0235">
              <w:rPr>
                <w:noProof/>
                <w:webHidden/>
              </w:rPr>
              <w:fldChar w:fldCharType="end"/>
            </w:r>
          </w:hyperlink>
        </w:p>
        <w:p w14:paraId="2BC1436F" w14:textId="77777777" w:rsidR="000A0235" w:rsidRDefault="00B35FD0">
          <w:pPr>
            <w:pStyle w:val="ndice1"/>
            <w:tabs>
              <w:tab w:val="left" w:pos="440"/>
              <w:tab w:val="right" w:leader="dot" w:pos="8494"/>
            </w:tabs>
            <w:rPr>
              <w:rFonts w:eastAsiaTheme="minorEastAsia"/>
              <w:noProof/>
              <w:lang w:eastAsia="pt-PT"/>
            </w:rPr>
          </w:pPr>
          <w:hyperlink w:anchor="_Toc355014441" w:history="1">
            <w:r w:rsidR="000A0235" w:rsidRPr="00F30CEA">
              <w:rPr>
                <w:rStyle w:val="Hiperligao"/>
                <w:noProof/>
                <w:lang w:val="en-US"/>
              </w:rPr>
              <w:t>4.</w:t>
            </w:r>
            <w:r w:rsidR="000A0235">
              <w:rPr>
                <w:rFonts w:eastAsiaTheme="minorEastAsia"/>
                <w:noProof/>
                <w:lang w:eastAsia="pt-PT"/>
              </w:rPr>
              <w:tab/>
            </w:r>
            <w:r w:rsidR="000A0235" w:rsidRPr="00F30CEA">
              <w:rPr>
                <w:rStyle w:val="Hiperligao"/>
                <w:noProof/>
                <w:lang w:val="en-US"/>
              </w:rPr>
              <w:t>Progress</w:t>
            </w:r>
            <w:r w:rsidR="000A0235">
              <w:rPr>
                <w:noProof/>
                <w:webHidden/>
              </w:rPr>
              <w:tab/>
            </w:r>
            <w:r w:rsidR="000A0235">
              <w:rPr>
                <w:noProof/>
                <w:webHidden/>
              </w:rPr>
              <w:fldChar w:fldCharType="begin"/>
            </w:r>
            <w:r w:rsidR="000A0235">
              <w:rPr>
                <w:noProof/>
                <w:webHidden/>
              </w:rPr>
              <w:instrText xml:space="preserve"> PAGEREF _Toc355014441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3044BB0A" w14:textId="77777777" w:rsidR="000A0235" w:rsidRDefault="00B35FD0">
          <w:pPr>
            <w:pStyle w:val="ndice1"/>
            <w:tabs>
              <w:tab w:val="left" w:pos="660"/>
              <w:tab w:val="right" w:leader="dot" w:pos="8494"/>
            </w:tabs>
            <w:rPr>
              <w:rFonts w:eastAsiaTheme="minorEastAsia"/>
              <w:noProof/>
              <w:lang w:eastAsia="pt-PT"/>
            </w:rPr>
          </w:pPr>
          <w:hyperlink w:anchor="_Toc355014442" w:history="1">
            <w:r w:rsidR="000A0235" w:rsidRPr="00F30CEA">
              <w:rPr>
                <w:rStyle w:val="Hiperligao"/>
                <w:noProof/>
                <w:lang w:val="en-US"/>
              </w:rPr>
              <w:t>4.1.</w:t>
            </w:r>
            <w:r w:rsidR="000A0235">
              <w:rPr>
                <w:rFonts w:eastAsiaTheme="minorEastAsia"/>
                <w:noProof/>
                <w:lang w:eastAsia="pt-PT"/>
              </w:rPr>
              <w:tab/>
            </w:r>
            <w:r w:rsidR="000A0235" w:rsidRPr="00F30CEA">
              <w:rPr>
                <w:rStyle w:val="Hiperligao"/>
                <w:noProof/>
                <w:lang w:val="en-US"/>
              </w:rPr>
              <w:t>Earned value and/or Gantt Image</w:t>
            </w:r>
            <w:r w:rsidR="000A0235">
              <w:rPr>
                <w:noProof/>
                <w:webHidden/>
              </w:rPr>
              <w:tab/>
            </w:r>
            <w:r w:rsidR="000A0235">
              <w:rPr>
                <w:noProof/>
                <w:webHidden/>
              </w:rPr>
              <w:fldChar w:fldCharType="begin"/>
            </w:r>
            <w:r w:rsidR="000A0235">
              <w:rPr>
                <w:noProof/>
                <w:webHidden/>
              </w:rPr>
              <w:instrText xml:space="preserve"> PAGEREF _Toc355014442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57C82D92" w14:textId="77777777" w:rsidR="000A0235" w:rsidRDefault="00B35FD0">
          <w:pPr>
            <w:pStyle w:val="ndice1"/>
            <w:tabs>
              <w:tab w:val="left" w:pos="660"/>
              <w:tab w:val="right" w:leader="dot" w:pos="8494"/>
            </w:tabs>
            <w:rPr>
              <w:rFonts w:eastAsiaTheme="minorEastAsia"/>
              <w:noProof/>
              <w:lang w:eastAsia="pt-PT"/>
            </w:rPr>
          </w:pPr>
          <w:hyperlink w:anchor="_Toc355014446" w:history="1">
            <w:r w:rsidR="000A0235" w:rsidRPr="00F30CEA">
              <w:rPr>
                <w:rStyle w:val="Hiperligao"/>
                <w:noProof/>
                <w:lang w:val="en-US"/>
              </w:rPr>
              <w:t>4.2.</w:t>
            </w:r>
            <w:r w:rsidR="000A0235">
              <w:rPr>
                <w:rFonts w:eastAsiaTheme="minorEastAsia"/>
                <w:noProof/>
                <w:lang w:eastAsia="pt-PT"/>
              </w:rPr>
              <w:tab/>
            </w:r>
            <w:r w:rsidR="000A0235" w:rsidRPr="00F30CEA">
              <w:rPr>
                <w:rStyle w:val="Hiperligao"/>
                <w:noProof/>
                <w:lang w:val="en-US"/>
              </w:rPr>
              <w:t>Effort by task</w:t>
            </w:r>
            <w:r w:rsidR="000A0235">
              <w:rPr>
                <w:noProof/>
                <w:webHidden/>
              </w:rPr>
              <w:tab/>
            </w:r>
            <w:r w:rsidR="000A0235">
              <w:rPr>
                <w:noProof/>
                <w:webHidden/>
              </w:rPr>
              <w:fldChar w:fldCharType="begin"/>
            </w:r>
            <w:r w:rsidR="000A0235">
              <w:rPr>
                <w:noProof/>
                <w:webHidden/>
              </w:rPr>
              <w:instrText xml:space="preserve"> PAGEREF _Toc355014446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5892A0F" w14:textId="77777777" w:rsidR="000A0235" w:rsidRDefault="00B35FD0">
          <w:pPr>
            <w:pStyle w:val="ndice1"/>
            <w:tabs>
              <w:tab w:val="left" w:pos="660"/>
              <w:tab w:val="right" w:leader="dot" w:pos="8494"/>
            </w:tabs>
            <w:rPr>
              <w:rFonts w:eastAsiaTheme="minorEastAsia"/>
              <w:noProof/>
              <w:lang w:eastAsia="pt-PT"/>
            </w:rPr>
          </w:pPr>
          <w:hyperlink w:anchor="_Toc355014447" w:history="1">
            <w:r w:rsidR="000A0235" w:rsidRPr="00F30CEA">
              <w:rPr>
                <w:rStyle w:val="Hiperligao"/>
                <w:noProof/>
                <w:lang w:val="en-US"/>
              </w:rPr>
              <w:t>4.3.</w:t>
            </w:r>
            <w:r w:rsidR="000A0235">
              <w:rPr>
                <w:rFonts w:eastAsiaTheme="minorEastAsia"/>
                <w:noProof/>
                <w:lang w:eastAsia="pt-PT"/>
              </w:rPr>
              <w:tab/>
            </w:r>
            <w:r w:rsidR="000A0235" w:rsidRPr="00F30CEA">
              <w:rPr>
                <w:rStyle w:val="Hiperligao"/>
                <w:noProof/>
                <w:lang w:val="en-US"/>
              </w:rPr>
              <w:t>Individual effort</w:t>
            </w:r>
            <w:r w:rsidR="000A0235">
              <w:rPr>
                <w:noProof/>
                <w:webHidden/>
              </w:rPr>
              <w:tab/>
            </w:r>
            <w:r w:rsidR="000A0235">
              <w:rPr>
                <w:noProof/>
                <w:webHidden/>
              </w:rPr>
              <w:fldChar w:fldCharType="begin"/>
            </w:r>
            <w:r w:rsidR="000A0235">
              <w:rPr>
                <w:noProof/>
                <w:webHidden/>
              </w:rPr>
              <w:instrText xml:space="preserve"> PAGEREF _Toc355014447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6A1F4A21" w14:textId="77777777" w:rsidR="000A0235" w:rsidRDefault="00B35FD0">
          <w:pPr>
            <w:pStyle w:val="ndice1"/>
            <w:tabs>
              <w:tab w:val="left" w:pos="440"/>
              <w:tab w:val="right" w:leader="dot" w:pos="8494"/>
            </w:tabs>
            <w:rPr>
              <w:rFonts w:eastAsiaTheme="minorEastAsia"/>
              <w:noProof/>
              <w:lang w:eastAsia="pt-PT"/>
            </w:rPr>
          </w:pPr>
          <w:hyperlink w:anchor="_Toc355014448" w:history="1">
            <w:r w:rsidR="000A0235" w:rsidRPr="00F30CEA">
              <w:rPr>
                <w:rStyle w:val="Hiperligao"/>
                <w:noProof/>
                <w:lang w:val="en-US"/>
              </w:rPr>
              <w:t>5.</w:t>
            </w:r>
            <w:r w:rsidR="000A0235">
              <w:rPr>
                <w:rFonts w:eastAsiaTheme="minorEastAsia"/>
                <w:noProof/>
                <w:lang w:eastAsia="pt-PT"/>
              </w:rPr>
              <w:tab/>
            </w:r>
            <w:r w:rsidR="000A0235" w:rsidRPr="00F30CEA">
              <w:rPr>
                <w:rStyle w:val="Hiperligao"/>
                <w:noProof/>
                <w:lang w:val="en-US"/>
              </w:rPr>
              <w:t>Individual log</w:t>
            </w:r>
            <w:r w:rsidR="000A0235">
              <w:rPr>
                <w:noProof/>
                <w:webHidden/>
              </w:rPr>
              <w:tab/>
            </w:r>
            <w:r w:rsidR="000A0235">
              <w:rPr>
                <w:noProof/>
                <w:webHidden/>
              </w:rPr>
              <w:fldChar w:fldCharType="begin"/>
            </w:r>
            <w:r w:rsidR="000A0235">
              <w:rPr>
                <w:noProof/>
                <w:webHidden/>
              </w:rPr>
              <w:instrText xml:space="preserve"> PAGEREF _Toc355014448 \h </w:instrText>
            </w:r>
            <w:r w:rsidR="000A0235">
              <w:rPr>
                <w:noProof/>
                <w:webHidden/>
              </w:rPr>
            </w:r>
            <w:r w:rsidR="000A0235">
              <w:rPr>
                <w:noProof/>
                <w:webHidden/>
              </w:rPr>
              <w:fldChar w:fldCharType="separate"/>
            </w:r>
            <w:r w:rsidR="000A0235">
              <w:rPr>
                <w:noProof/>
                <w:webHidden/>
              </w:rPr>
              <w:t>4</w:t>
            </w:r>
            <w:r w:rsidR="000A023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14:paraId="2AD6159D" w14:textId="77777777" w:rsidR="000A0235" w:rsidRDefault="00DA3350">
      <w:pPr>
        <w:pStyle w:val="ndicedeilustraes"/>
        <w:tabs>
          <w:tab w:val="right" w:leader="dot" w:pos="8494"/>
        </w:tabs>
        <w:rPr>
          <w:rFonts w:eastAsiaTheme="minorEastAsia"/>
          <w:noProof/>
          <w:lang w:eastAsia="pt-PT"/>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5014449" w:history="1">
        <w:r w:rsidR="000A0235" w:rsidRPr="00E33138">
          <w:rPr>
            <w:rStyle w:val="Hiperligao"/>
            <w:noProof/>
            <w:lang w:val="en-US"/>
          </w:rPr>
          <w:t>Figure 1: Earned Value</w:t>
        </w:r>
        <w:r w:rsidR="000A0235">
          <w:rPr>
            <w:noProof/>
            <w:webHidden/>
          </w:rPr>
          <w:tab/>
        </w:r>
        <w:r w:rsidR="000A0235">
          <w:rPr>
            <w:noProof/>
            <w:webHidden/>
          </w:rPr>
          <w:fldChar w:fldCharType="begin"/>
        </w:r>
        <w:r w:rsidR="000A0235">
          <w:rPr>
            <w:noProof/>
            <w:webHidden/>
          </w:rPr>
          <w:instrText xml:space="preserve"> PAGEREF _Toc355014449 \h </w:instrText>
        </w:r>
        <w:r w:rsidR="000A0235">
          <w:rPr>
            <w:noProof/>
            <w:webHidden/>
          </w:rPr>
        </w:r>
        <w:r w:rsidR="000A0235">
          <w:rPr>
            <w:noProof/>
            <w:webHidden/>
          </w:rPr>
          <w:fldChar w:fldCharType="separate"/>
        </w:r>
        <w:r w:rsidR="000A0235">
          <w:rPr>
            <w:noProof/>
            <w:webHidden/>
          </w:rPr>
          <w:t>2</w:t>
        </w:r>
        <w:r w:rsidR="000A0235">
          <w:rPr>
            <w:noProof/>
            <w:webHidden/>
          </w:rPr>
          <w:fldChar w:fldCharType="end"/>
        </w:r>
      </w:hyperlink>
    </w:p>
    <w:p w14:paraId="7207F49C" w14:textId="77777777" w:rsidR="000A0235" w:rsidRDefault="00B35FD0">
      <w:pPr>
        <w:pStyle w:val="ndicedeilustraes"/>
        <w:tabs>
          <w:tab w:val="right" w:leader="dot" w:pos="8494"/>
        </w:tabs>
        <w:rPr>
          <w:rFonts w:eastAsiaTheme="minorEastAsia"/>
          <w:noProof/>
          <w:lang w:eastAsia="pt-PT"/>
        </w:rPr>
      </w:pPr>
      <w:hyperlink w:anchor="_Toc355014450" w:history="1">
        <w:r w:rsidR="000A0235" w:rsidRPr="00E33138">
          <w:rPr>
            <w:rStyle w:val="Hiperligao"/>
            <w:noProof/>
            <w:lang w:val="en-US"/>
          </w:rPr>
          <w:t>Figure 2: Week effort by task type</w:t>
        </w:r>
        <w:r w:rsidR="000A0235">
          <w:rPr>
            <w:noProof/>
            <w:webHidden/>
          </w:rPr>
          <w:tab/>
        </w:r>
        <w:r w:rsidR="000A0235">
          <w:rPr>
            <w:noProof/>
            <w:webHidden/>
          </w:rPr>
          <w:fldChar w:fldCharType="begin"/>
        </w:r>
        <w:r w:rsidR="000A0235">
          <w:rPr>
            <w:noProof/>
            <w:webHidden/>
          </w:rPr>
          <w:instrText xml:space="preserve"> PAGEREF _Toc355014450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363FF6F0" w14:textId="77777777" w:rsidR="000A0235" w:rsidRDefault="00B35FD0">
      <w:pPr>
        <w:pStyle w:val="ndicedeilustraes"/>
        <w:tabs>
          <w:tab w:val="right" w:leader="dot" w:pos="8494"/>
        </w:tabs>
        <w:rPr>
          <w:rFonts w:eastAsiaTheme="minorEastAsia"/>
          <w:noProof/>
          <w:lang w:eastAsia="pt-PT"/>
        </w:rPr>
      </w:pPr>
      <w:hyperlink w:anchor="_Toc355014451" w:history="1">
        <w:r w:rsidR="000A0235" w:rsidRPr="00E33138">
          <w:rPr>
            <w:rStyle w:val="Hiperligao"/>
            <w:noProof/>
            <w:lang w:val="en-US"/>
          </w:rPr>
          <w:t>Figure 3: Week effort by team member</w:t>
        </w:r>
        <w:r w:rsidR="000A0235">
          <w:rPr>
            <w:noProof/>
            <w:webHidden/>
          </w:rPr>
          <w:tab/>
        </w:r>
        <w:r w:rsidR="000A0235">
          <w:rPr>
            <w:noProof/>
            <w:webHidden/>
          </w:rPr>
          <w:fldChar w:fldCharType="begin"/>
        </w:r>
        <w:r w:rsidR="000A0235">
          <w:rPr>
            <w:noProof/>
            <w:webHidden/>
          </w:rPr>
          <w:instrText xml:space="preserve"> PAGEREF _Toc355014451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14:paraId="76B07826" w14:textId="77777777" w:rsidR="000A0235" w:rsidRDefault="00DA3350">
      <w:pPr>
        <w:pStyle w:val="ndicedeilustraes"/>
        <w:tabs>
          <w:tab w:val="right" w:leader="dot" w:pos="8494"/>
        </w:tabs>
        <w:rPr>
          <w:rFonts w:eastAsiaTheme="minorEastAsia"/>
          <w:noProof/>
          <w:lang w:eastAsia="pt-PT"/>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5014452" w:history="1">
        <w:r w:rsidR="000A0235" w:rsidRPr="003312B5">
          <w:rPr>
            <w:rStyle w:val="Hiperligao"/>
            <w:noProof/>
            <w:lang w:val="en-US"/>
          </w:rPr>
          <w:t>Table 1: List of Contributors</w:t>
        </w:r>
        <w:r w:rsidR="000A0235">
          <w:rPr>
            <w:noProof/>
            <w:webHidden/>
          </w:rPr>
          <w:tab/>
        </w:r>
        <w:r w:rsidR="000A0235">
          <w:rPr>
            <w:noProof/>
            <w:webHidden/>
          </w:rPr>
          <w:fldChar w:fldCharType="begin"/>
        </w:r>
        <w:r w:rsidR="000A0235">
          <w:rPr>
            <w:noProof/>
            <w:webHidden/>
          </w:rPr>
          <w:instrText xml:space="preserve"> PAGEREF _Toc355014452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6AFE3F24" w14:textId="77777777" w:rsidR="000A0235" w:rsidRDefault="00B35FD0">
      <w:pPr>
        <w:pStyle w:val="ndicedeilustraes"/>
        <w:tabs>
          <w:tab w:val="right" w:leader="dot" w:pos="8494"/>
        </w:tabs>
        <w:rPr>
          <w:rFonts w:eastAsiaTheme="minorEastAsia"/>
          <w:noProof/>
          <w:lang w:eastAsia="pt-PT"/>
        </w:rPr>
      </w:pPr>
      <w:hyperlink w:anchor="_Toc355014453" w:history="1">
        <w:r w:rsidR="000A0235" w:rsidRPr="003312B5">
          <w:rPr>
            <w:rStyle w:val="Hiperligao"/>
            <w:noProof/>
            <w:lang w:val="en-US"/>
          </w:rPr>
          <w:t>Table 2: Version history</w:t>
        </w:r>
        <w:r w:rsidR="000A0235">
          <w:rPr>
            <w:noProof/>
            <w:webHidden/>
          </w:rPr>
          <w:tab/>
        </w:r>
        <w:r w:rsidR="000A0235">
          <w:rPr>
            <w:noProof/>
            <w:webHidden/>
          </w:rPr>
          <w:fldChar w:fldCharType="begin"/>
        </w:r>
        <w:r w:rsidR="000A0235">
          <w:rPr>
            <w:noProof/>
            <w:webHidden/>
          </w:rPr>
          <w:instrText xml:space="preserve"> PAGEREF _Toc355014453 \h </w:instrText>
        </w:r>
        <w:r w:rsidR="000A0235">
          <w:rPr>
            <w:noProof/>
            <w:webHidden/>
          </w:rPr>
        </w:r>
        <w:r w:rsidR="000A0235">
          <w:rPr>
            <w:noProof/>
            <w:webHidden/>
          </w:rPr>
          <w:fldChar w:fldCharType="separate"/>
        </w:r>
        <w:r w:rsidR="000A0235">
          <w:rPr>
            <w:noProof/>
            <w:webHidden/>
          </w:rPr>
          <w:t>ii</w:t>
        </w:r>
        <w:r w:rsidR="000A0235">
          <w:rPr>
            <w:noProof/>
            <w:webHidden/>
          </w:rPr>
          <w:fldChar w:fldCharType="end"/>
        </w:r>
      </w:hyperlink>
    </w:p>
    <w:p w14:paraId="36C9334D" w14:textId="77777777" w:rsidR="000A0235" w:rsidRDefault="00B35FD0">
      <w:pPr>
        <w:pStyle w:val="ndicedeilustraes"/>
        <w:tabs>
          <w:tab w:val="right" w:leader="dot" w:pos="8494"/>
        </w:tabs>
        <w:rPr>
          <w:rFonts w:eastAsiaTheme="minorEastAsia"/>
          <w:noProof/>
          <w:lang w:eastAsia="pt-PT"/>
        </w:rPr>
      </w:pPr>
      <w:hyperlink w:anchor="_Toc355014454" w:history="1">
        <w:r w:rsidR="000A0235" w:rsidRPr="003312B5">
          <w:rPr>
            <w:rStyle w:val="Hiperligao"/>
            <w:noProof/>
            <w:lang w:val="en-US"/>
          </w:rPr>
          <w:t>Table 3: Log of individual effort</w:t>
        </w:r>
        <w:r w:rsidR="000A0235">
          <w:rPr>
            <w:noProof/>
            <w:webHidden/>
          </w:rPr>
          <w:tab/>
        </w:r>
        <w:r w:rsidR="000A0235">
          <w:rPr>
            <w:noProof/>
            <w:webHidden/>
          </w:rPr>
          <w:fldChar w:fldCharType="begin"/>
        </w:r>
        <w:r w:rsidR="000A0235">
          <w:rPr>
            <w:noProof/>
            <w:webHidden/>
          </w:rPr>
          <w:instrText xml:space="preserve"> PAGEREF _Toc355014454 \h </w:instrText>
        </w:r>
        <w:r w:rsidR="000A0235">
          <w:rPr>
            <w:noProof/>
            <w:webHidden/>
          </w:rPr>
        </w:r>
        <w:r w:rsidR="000A0235">
          <w:rPr>
            <w:noProof/>
            <w:webHidden/>
          </w:rPr>
          <w:fldChar w:fldCharType="separate"/>
        </w:r>
        <w:r w:rsidR="000A0235">
          <w:rPr>
            <w:noProof/>
            <w:webHidden/>
          </w:rPr>
          <w:t>3</w:t>
        </w:r>
        <w:r w:rsidR="000A023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FD1F34">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4D5785ED" w14:textId="77777777" w:rsidR="008D2DFD" w:rsidRPr="007511CC" w:rsidRDefault="00A062DB" w:rsidP="008D2DFD">
                <w:pPr>
                  <w:pStyle w:val="SemEspaamento"/>
                  <w:jc w:val="center"/>
                  <w:rPr>
                    <w:rFonts w:eastAsiaTheme="minorHAnsi"/>
                    <w:color w:val="4F81BD" w:themeColor="accent1"/>
                    <w:lang w:val="en-US"/>
                  </w:rPr>
                </w:pPr>
                <w:r>
                  <w:t>28-04-2013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A062DB" w:rsidRPr="007511CC" w14:paraId="7ED4868C" w14:textId="77777777" w:rsidTr="003B5E03">
        <w:tc>
          <w:tcPr>
            <w:tcW w:w="1668" w:type="dxa"/>
            <w:vAlign w:val="center"/>
          </w:tcPr>
          <w:p w14:paraId="0ADB1754" w14:textId="77777777" w:rsidR="00A062DB" w:rsidRDefault="007A70FC" w:rsidP="008D2DFD">
            <w:pPr>
              <w:pStyle w:val="SemEspaamento"/>
              <w:jc w:val="center"/>
            </w:pPr>
            <w:r>
              <w:t>29-04-2013</w:t>
            </w:r>
          </w:p>
        </w:tc>
        <w:tc>
          <w:tcPr>
            <w:tcW w:w="2268" w:type="dxa"/>
            <w:vAlign w:val="center"/>
          </w:tcPr>
          <w:p w14:paraId="121A99E8" w14:textId="77777777" w:rsidR="00A062DB" w:rsidRPr="007511CC" w:rsidRDefault="007A70FC" w:rsidP="008D2DFD">
            <w:pPr>
              <w:jc w:val="center"/>
              <w:rPr>
                <w:lang w:val="en-US"/>
              </w:rPr>
            </w:pPr>
            <w:r>
              <w:rPr>
                <w:lang w:val="en-US"/>
              </w:rPr>
              <w:t>Mário Oliveira</w:t>
            </w:r>
          </w:p>
        </w:tc>
        <w:tc>
          <w:tcPr>
            <w:tcW w:w="3260" w:type="dxa"/>
            <w:vAlign w:val="center"/>
          </w:tcPr>
          <w:p w14:paraId="218F0916" w14:textId="77777777" w:rsidR="00A062DB" w:rsidRPr="007511CC" w:rsidRDefault="007A70FC" w:rsidP="008D2DFD">
            <w:pPr>
              <w:jc w:val="center"/>
              <w:rPr>
                <w:lang w:val="en-US"/>
              </w:rPr>
            </w:pPr>
            <w:r>
              <w:rPr>
                <w:lang w:val="en-US"/>
              </w:rPr>
              <w:t>a21170292</w:t>
            </w:r>
            <w:r w:rsidRPr="007511CC">
              <w:rPr>
                <w:lang w:val="en-US"/>
              </w:rPr>
              <w:t>@alunos.isec.pt</w:t>
            </w:r>
          </w:p>
        </w:tc>
        <w:tc>
          <w:tcPr>
            <w:tcW w:w="2410" w:type="dxa"/>
            <w:vAlign w:val="center"/>
          </w:tcPr>
          <w:p w14:paraId="075C667D" w14:textId="77777777" w:rsidR="00A062DB" w:rsidRPr="007511CC" w:rsidRDefault="007A70FC" w:rsidP="008D2DFD">
            <w:pPr>
              <w:jc w:val="center"/>
              <w:rPr>
                <w:lang w:val="en-US"/>
              </w:rPr>
            </w:pPr>
            <w:r>
              <w:rPr>
                <w:lang w:val="en-US"/>
              </w:rPr>
              <w:t>Contributor</w:t>
            </w:r>
          </w:p>
        </w:tc>
      </w:tr>
      <w:tr w:rsidR="00A062DB" w:rsidRPr="007511CC" w14:paraId="57EE0E08" w14:textId="77777777" w:rsidTr="003B5E03">
        <w:tc>
          <w:tcPr>
            <w:tcW w:w="1668" w:type="dxa"/>
            <w:vAlign w:val="center"/>
          </w:tcPr>
          <w:p w14:paraId="3A3AB174" w14:textId="77777777" w:rsidR="00A062DB" w:rsidRDefault="00A062DB" w:rsidP="008D2DFD">
            <w:pPr>
              <w:pStyle w:val="SemEspaamento"/>
              <w:jc w:val="center"/>
            </w:pPr>
          </w:p>
        </w:tc>
        <w:tc>
          <w:tcPr>
            <w:tcW w:w="2268" w:type="dxa"/>
            <w:vAlign w:val="center"/>
          </w:tcPr>
          <w:p w14:paraId="78B68E12" w14:textId="77777777" w:rsidR="00A062DB" w:rsidRPr="007511CC" w:rsidRDefault="00A062DB" w:rsidP="008D2DFD">
            <w:pPr>
              <w:jc w:val="center"/>
              <w:rPr>
                <w:lang w:val="en-US"/>
              </w:rPr>
            </w:pPr>
          </w:p>
        </w:tc>
        <w:tc>
          <w:tcPr>
            <w:tcW w:w="3260" w:type="dxa"/>
            <w:vAlign w:val="center"/>
          </w:tcPr>
          <w:p w14:paraId="0E754E11" w14:textId="77777777" w:rsidR="00A062DB" w:rsidRPr="007511CC" w:rsidRDefault="00A062DB" w:rsidP="008D2DFD">
            <w:pPr>
              <w:jc w:val="center"/>
              <w:rPr>
                <w:lang w:val="en-US"/>
              </w:rPr>
            </w:pPr>
          </w:p>
        </w:tc>
        <w:tc>
          <w:tcPr>
            <w:tcW w:w="2410" w:type="dxa"/>
            <w:vAlign w:val="center"/>
          </w:tcPr>
          <w:p w14:paraId="454089AA" w14:textId="77777777" w:rsidR="00A062DB" w:rsidRPr="007511CC" w:rsidRDefault="00A062DB" w:rsidP="008D2DFD">
            <w:pPr>
              <w:jc w:val="center"/>
              <w:rPr>
                <w:lang w:val="en-US"/>
              </w:rPr>
            </w:pPr>
          </w:p>
        </w:tc>
      </w:tr>
      <w:tr w:rsidR="00A062DB" w:rsidRPr="007511CC" w14:paraId="4F843CD7" w14:textId="77777777" w:rsidTr="003B5E03">
        <w:tc>
          <w:tcPr>
            <w:tcW w:w="1668" w:type="dxa"/>
            <w:vAlign w:val="center"/>
          </w:tcPr>
          <w:p w14:paraId="629D297D" w14:textId="77777777" w:rsidR="00A062DB" w:rsidRDefault="00A062DB" w:rsidP="008D2DFD">
            <w:pPr>
              <w:pStyle w:val="SemEspaamento"/>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SemEspaamento"/>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SemEspaamento"/>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0" w:name="_Toc355014452"/>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492066" w:rsidRPr="009309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FD1F34">
        <w:tc>
          <w:tcPr>
            <w:tcW w:w="9607" w:type="dxa"/>
            <w:gridSpan w:val="6"/>
          </w:tcPr>
          <w:p w14:paraId="1C724A32" w14:textId="77777777" w:rsidR="0071045A" w:rsidRPr="0071045A" w:rsidRDefault="0071045A" w:rsidP="00FD1F34">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4-28T00:00:00Z">
                <w:dateFormat w:val="dd-MM-yyyy"/>
                <w:lid w:val="pt-PT"/>
                <w:storeMappedDataAs w:val="dateTime"/>
                <w:calendar w:val="gregorian"/>
              </w:date>
            </w:sdtPr>
            <w:sdtEndPr/>
            <w:sdtContent>
              <w:p w14:paraId="07B75C56" w14:textId="77777777" w:rsidR="00F24CA6" w:rsidRPr="00895D61" w:rsidRDefault="00A062DB" w:rsidP="0071045A">
                <w:pPr>
                  <w:pStyle w:val="SemEspaamento"/>
                  <w:jc w:val="center"/>
                  <w:rPr>
                    <w:rFonts w:eastAsiaTheme="minorHAnsi"/>
                    <w:color w:val="4F81BD" w:themeColor="accent1"/>
                    <w:lang w:val="en-US"/>
                  </w:rPr>
                </w:pPr>
                <w:r>
                  <w:t>28-04-2013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77777777" w:rsidR="007511CC" w:rsidRPr="000A0235" w:rsidRDefault="000A0235" w:rsidP="003C3224">
            <w:pPr>
              <w:pStyle w:val="SemEspaamento"/>
              <w:jc w:val="center"/>
              <w:rPr>
                <w:rFonts w:eastAsiaTheme="minorHAnsi"/>
                <w:lang w:val="en-US"/>
              </w:rPr>
            </w:pPr>
            <w:r w:rsidRPr="000A0235">
              <w:rPr>
                <w:rFonts w:eastAsiaTheme="minorHAnsi"/>
                <w:lang w:val="en-US"/>
              </w:rPr>
              <w:t>29-04-2013</w:t>
            </w:r>
          </w:p>
        </w:tc>
        <w:tc>
          <w:tcPr>
            <w:tcW w:w="2268" w:type="dxa"/>
            <w:vAlign w:val="center"/>
          </w:tcPr>
          <w:p w14:paraId="49592195" w14:textId="77777777" w:rsidR="007511CC" w:rsidRPr="000A0235" w:rsidRDefault="000A0235" w:rsidP="003C3224">
            <w:pPr>
              <w:jc w:val="center"/>
              <w:rPr>
                <w:lang w:val="en-US"/>
              </w:rPr>
            </w:pPr>
            <w:r w:rsidRPr="000A0235">
              <w:rPr>
                <w:lang w:val="en-US"/>
              </w:rPr>
              <w:t>Added EV. Changing State.</w:t>
            </w:r>
          </w:p>
        </w:tc>
        <w:tc>
          <w:tcPr>
            <w:tcW w:w="1701" w:type="dxa"/>
            <w:vAlign w:val="center"/>
          </w:tcPr>
          <w:p w14:paraId="7B6A37C7" w14:textId="77777777" w:rsidR="007511CC" w:rsidRPr="000A0235" w:rsidRDefault="000A0235" w:rsidP="003C3224">
            <w:pPr>
              <w:jc w:val="center"/>
              <w:rPr>
                <w:lang w:val="en-US"/>
              </w:rPr>
            </w:pPr>
            <w:r w:rsidRPr="000A0235">
              <w:rPr>
                <w:lang w:val="en-US"/>
              </w:rPr>
              <w:t>Filipe Brandão</w:t>
            </w:r>
          </w:p>
        </w:tc>
        <w:tc>
          <w:tcPr>
            <w:tcW w:w="992" w:type="dxa"/>
            <w:vAlign w:val="center"/>
          </w:tcPr>
          <w:p w14:paraId="34EAC7A7" w14:textId="77777777" w:rsidR="007511CC" w:rsidRPr="000A0235" w:rsidRDefault="000A0235" w:rsidP="003C3224">
            <w:pPr>
              <w:jc w:val="center"/>
              <w:rPr>
                <w:lang w:val="en-US"/>
              </w:rPr>
            </w:pPr>
            <w:r w:rsidRPr="000A0235">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77777777" w:rsidR="007511CC" w:rsidRPr="000A0235" w:rsidRDefault="000A0235" w:rsidP="003C3224">
            <w:pPr>
              <w:keepNext/>
              <w:jc w:val="center"/>
              <w:rPr>
                <w:lang w:val="en-US"/>
              </w:rPr>
            </w:pPr>
            <w:r w:rsidRPr="000A0235">
              <w:rPr>
                <w:lang w:val="en-US"/>
              </w:rPr>
              <w:t>Ready for Revision</w:t>
            </w:r>
          </w:p>
        </w:tc>
      </w:tr>
      <w:tr w:rsidR="007511CC" w:rsidRPr="000A0235" w14:paraId="6BB48F13" w14:textId="77777777" w:rsidTr="00B154CA">
        <w:tc>
          <w:tcPr>
            <w:tcW w:w="1384" w:type="dxa"/>
            <w:vAlign w:val="center"/>
          </w:tcPr>
          <w:p w14:paraId="225EDDE1" w14:textId="77777777" w:rsidR="007511CC" w:rsidRPr="00425B7B" w:rsidRDefault="007A70FC" w:rsidP="003C3224">
            <w:pPr>
              <w:pStyle w:val="SemEspaamento"/>
              <w:jc w:val="center"/>
              <w:rPr>
                <w:rFonts w:eastAsiaTheme="minorHAnsi"/>
                <w:u w:val="single"/>
                <w:lang w:val="en-US"/>
              </w:rPr>
            </w:pPr>
            <w:r w:rsidRPr="000A0235">
              <w:rPr>
                <w:rFonts w:eastAsiaTheme="minorHAnsi"/>
                <w:lang w:val="en-US"/>
              </w:rPr>
              <w:t>29-04-2013</w:t>
            </w:r>
          </w:p>
        </w:tc>
        <w:tc>
          <w:tcPr>
            <w:tcW w:w="2268" w:type="dxa"/>
            <w:vAlign w:val="center"/>
          </w:tcPr>
          <w:p w14:paraId="2C72CC1E" w14:textId="77777777" w:rsidR="007511CC" w:rsidRPr="007A70FC" w:rsidRDefault="007A70FC" w:rsidP="003C3224">
            <w:pPr>
              <w:jc w:val="center"/>
              <w:rPr>
                <w:lang w:val="en-US"/>
              </w:rPr>
            </w:pPr>
            <w:r>
              <w:rPr>
                <w:lang w:val="en-US"/>
              </w:rPr>
              <w:t>Document reviewed</w:t>
            </w:r>
          </w:p>
        </w:tc>
        <w:tc>
          <w:tcPr>
            <w:tcW w:w="1701" w:type="dxa"/>
            <w:vAlign w:val="center"/>
          </w:tcPr>
          <w:p w14:paraId="4B0D6A66" w14:textId="77777777" w:rsidR="007511CC" w:rsidRPr="007A70FC" w:rsidRDefault="007A70FC" w:rsidP="007A70FC">
            <w:pPr>
              <w:jc w:val="center"/>
              <w:rPr>
                <w:lang w:val="en-US"/>
              </w:rPr>
            </w:pPr>
            <w:r>
              <w:rPr>
                <w:lang w:val="en-US"/>
              </w:rPr>
              <w:t>Mário Oliveira</w:t>
            </w:r>
          </w:p>
        </w:tc>
        <w:tc>
          <w:tcPr>
            <w:tcW w:w="992" w:type="dxa"/>
            <w:vAlign w:val="center"/>
          </w:tcPr>
          <w:p w14:paraId="5CB79A2D" w14:textId="77777777" w:rsidR="007511CC" w:rsidRPr="007A70FC" w:rsidRDefault="007A70FC"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77777777" w:rsidR="007511CC" w:rsidRPr="007A70FC" w:rsidRDefault="007A70FC"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57FE6963" w14:textId="77777777" w:rsidR="007511CC" w:rsidRPr="00425B7B" w:rsidRDefault="007511CC" w:rsidP="003C3224">
            <w:pPr>
              <w:jc w:val="center"/>
              <w:rPr>
                <w:u w:val="single"/>
                <w:lang w:val="en-US"/>
              </w:rPr>
            </w:pPr>
          </w:p>
        </w:tc>
        <w:tc>
          <w:tcPr>
            <w:tcW w:w="1701" w:type="dxa"/>
            <w:vAlign w:val="center"/>
          </w:tcPr>
          <w:p w14:paraId="561DDC85" w14:textId="77777777" w:rsidR="007511CC" w:rsidRPr="00425B7B" w:rsidRDefault="007511CC" w:rsidP="003C3224">
            <w:pPr>
              <w:jc w:val="center"/>
              <w:rPr>
                <w:u w:val="single"/>
                <w:lang w:val="en-US"/>
              </w:rPr>
            </w:pPr>
          </w:p>
        </w:tc>
        <w:tc>
          <w:tcPr>
            <w:tcW w:w="992" w:type="dxa"/>
            <w:vAlign w:val="center"/>
          </w:tcPr>
          <w:p w14:paraId="52A1C730" w14:textId="77777777" w:rsidR="007511CC" w:rsidRPr="00425B7B" w:rsidRDefault="007511CC" w:rsidP="003C3224">
            <w:pPr>
              <w:jc w:val="center"/>
              <w:rPr>
                <w:u w:val="single"/>
                <w:lang w:val="en-US"/>
              </w:rPr>
            </w:pPr>
          </w:p>
        </w:tc>
        <w:tc>
          <w:tcPr>
            <w:tcW w:w="1418" w:type="dxa"/>
            <w:vAlign w:val="center"/>
          </w:tcPr>
          <w:p w14:paraId="2363535B" w14:textId="77777777" w:rsidR="007511CC" w:rsidRPr="00425B7B" w:rsidRDefault="007511CC" w:rsidP="003C3224">
            <w:pPr>
              <w:jc w:val="center"/>
              <w:rPr>
                <w:u w:val="single"/>
                <w:lang w:val="en-US"/>
              </w:rPr>
            </w:pPr>
          </w:p>
        </w:tc>
        <w:tc>
          <w:tcPr>
            <w:tcW w:w="1844" w:type="dxa"/>
            <w:vAlign w:val="center"/>
          </w:tcPr>
          <w:p w14:paraId="34819882" w14:textId="77777777" w:rsidR="007511CC" w:rsidRPr="00425B7B" w:rsidRDefault="007511CC" w:rsidP="003C3224">
            <w:pPr>
              <w:keepNext/>
              <w:jc w:val="center"/>
              <w:rPr>
                <w:u w:val="single"/>
                <w:lang w:val="en-US"/>
              </w:rPr>
            </w:pPr>
          </w:p>
        </w:tc>
      </w:tr>
      <w:tr w:rsidR="007511CC" w:rsidRPr="000A0235" w14:paraId="7C167986" w14:textId="77777777" w:rsidTr="00B154CA">
        <w:tc>
          <w:tcPr>
            <w:tcW w:w="1384" w:type="dxa"/>
            <w:vAlign w:val="center"/>
          </w:tcPr>
          <w:p w14:paraId="126A2B15"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0E03805A" w14:textId="77777777" w:rsidR="007511CC" w:rsidRPr="00425B7B" w:rsidRDefault="007511CC" w:rsidP="003C3224">
            <w:pPr>
              <w:jc w:val="center"/>
              <w:rPr>
                <w:u w:val="single"/>
                <w:lang w:val="en-US"/>
              </w:rPr>
            </w:pPr>
          </w:p>
        </w:tc>
        <w:tc>
          <w:tcPr>
            <w:tcW w:w="1701" w:type="dxa"/>
            <w:vAlign w:val="center"/>
          </w:tcPr>
          <w:p w14:paraId="375FA741" w14:textId="77777777" w:rsidR="007511CC" w:rsidRPr="00425B7B" w:rsidRDefault="007511CC" w:rsidP="003C3224">
            <w:pPr>
              <w:jc w:val="center"/>
              <w:rPr>
                <w:u w:val="single"/>
                <w:lang w:val="en-US"/>
              </w:rPr>
            </w:pPr>
          </w:p>
        </w:tc>
        <w:tc>
          <w:tcPr>
            <w:tcW w:w="992" w:type="dxa"/>
            <w:vAlign w:val="center"/>
          </w:tcPr>
          <w:p w14:paraId="6BA0490B" w14:textId="77777777" w:rsidR="007511CC" w:rsidRPr="00425B7B" w:rsidRDefault="007511CC" w:rsidP="003C3224">
            <w:pPr>
              <w:jc w:val="center"/>
              <w:rPr>
                <w:u w:val="single"/>
                <w:lang w:val="en-US"/>
              </w:rPr>
            </w:pPr>
          </w:p>
        </w:tc>
        <w:tc>
          <w:tcPr>
            <w:tcW w:w="1418" w:type="dxa"/>
            <w:vAlign w:val="center"/>
          </w:tcPr>
          <w:p w14:paraId="7F1F226E" w14:textId="77777777" w:rsidR="007511CC" w:rsidRPr="00425B7B" w:rsidRDefault="007511CC" w:rsidP="003C3224">
            <w:pPr>
              <w:jc w:val="center"/>
              <w:rPr>
                <w:u w:val="single"/>
                <w:lang w:val="en-US"/>
              </w:rPr>
            </w:pPr>
          </w:p>
        </w:tc>
        <w:tc>
          <w:tcPr>
            <w:tcW w:w="1844" w:type="dxa"/>
            <w:vAlign w:val="center"/>
          </w:tcPr>
          <w:p w14:paraId="6878C47A" w14:textId="77777777" w:rsidR="007511CC" w:rsidRPr="00425B7B" w:rsidRDefault="007511CC" w:rsidP="003C3224">
            <w:pPr>
              <w:keepNext/>
              <w:jc w:val="center"/>
              <w:rPr>
                <w:u w:val="single"/>
                <w:lang w:val="en-US"/>
              </w:rPr>
            </w:pPr>
          </w:p>
        </w:tc>
      </w:tr>
      <w:tr w:rsidR="007511CC" w:rsidRPr="000A0235" w14:paraId="078F3F4A" w14:textId="77777777" w:rsidTr="00B154CA">
        <w:tc>
          <w:tcPr>
            <w:tcW w:w="1384" w:type="dxa"/>
            <w:vAlign w:val="center"/>
          </w:tcPr>
          <w:p w14:paraId="0540F787"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2864B49C" w14:textId="77777777" w:rsidR="007511CC" w:rsidRPr="00425B7B" w:rsidRDefault="007511CC" w:rsidP="003C3224">
            <w:pPr>
              <w:jc w:val="center"/>
              <w:rPr>
                <w:u w:val="single"/>
                <w:lang w:val="en-US"/>
              </w:rPr>
            </w:pPr>
          </w:p>
        </w:tc>
        <w:tc>
          <w:tcPr>
            <w:tcW w:w="1701" w:type="dxa"/>
            <w:vAlign w:val="center"/>
          </w:tcPr>
          <w:p w14:paraId="3A7191D9" w14:textId="77777777" w:rsidR="007511CC" w:rsidRPr="00425B7B" w:rsidRDefault="007511CC" w:rsidP="003C3224">
            <w:pPr>
              <w:jc w:val="center"/>
              <w:rPr>
                <w:u w:val="single"/>
                <w:lang w:val="en-US"/>
              </w:rPr>
            </w:pPr>
          </w:p>
        </w:tc>
        <w:tc>
          <w:tcPr>
            <w:tcW w:w="992" w:type="dxa"/>
            <w:vAlign w:val="center"/>
          </w:tcPr>
          <w:p w14:paraId="31F50F1E" w14:textId="77777777" w:rsidR="007511CC" w:rsidRPr="00425B7B" w:rsidRDefault="007511CC" w:rsidP="003C3224">
            <w:pPr>
              <w:jc w:val="center"/>
              <w:rPr>
                <w:u w:val="single"/>
                <w:lang w:val="en-US"/>
              </w:rPr>
            </w:pPr>
          </w:p>
        </w:tc>
        <w:tc>
          <w:tcPr>
            <w:tcW w:w="1418" w:type="dxa"/>
            <w:vAlign w:val="center"/>
          </w:tcPr>
          <w:p w14:paraId="2151D136" w14:textId="77777777" w:rsidR="007511CC" w:rsidRPr="00425B7B" w:rsidRDefault="007511CC" w:rsidP="003C3224">
            <w:pPr>
              <w:jc w:val="center"/>
              <w:rPr>
                <w:u w:val="single"/>
                <w:lang w:val="en-US"/>
              </w:rPr>
            </w:pPr>
          </w:p>
        </w:tc>
        <w:tc>
          <w:tcPr>
            <w:tcW w:w="1844" w:type="dxa"/>
            <w:vAlign w:val="center"/>
          </w:tcPr>
          <w:p w14:paraId="5AD3B9E4" w14:textId="77777777" w:rsidR="007511CC" w:rsidRPr="00425B7B" w:rsidRDefault="007511CC" w:rsidP="003C3224">
            <w:pPr>
              <w:keepNext/>
              <w:jc w:val="center"/>
              <w:rPr>
                <w:u w:val="single"/>
                <w:lang w:val="en-US"/>
              </w:rPr>
            </w:pPr>
          </w:p>
        </w:tc>
      </w:tr>
      <w:tr w:rsidR="007511CC" w:rsidRPr="000A0235" w14:paraId="61963689" w14:textId="77777777" w:rsidTr="00B154CA">
        <w:tc>
          <w:tcPr>
            <w:tcW w:w="1384" w:type="dxa"/>
            <w:vAlign w:val="center"/>
          </w:tcPr>
          <w:p w14:paraId="1D7BBD19"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2F1218F0" w14:textId="77777777" w:rsidR="007511CC" w:rsidRPr="00425B7B" w:rsidRDefault="007511CC" w:rsidP="003C3224">
            <w:pPr>
              <w:jc w:val="center"/>
              <w:rPr>
                <w:u w:val="single"/>
                <w:lang w:val="en-US"/>
              </w:rPr>
            </w:pPr>
          </w:p>
        </w:tc>
        <w:tc>
          <w:tcPr>
            <w:tcW w:w="1701" w:type="dxa"/>
            <w:vAlign w:val="center"/>
          </w:tcPr>
          <w:p w14:paraId="64537325" w14:textId="77777777" w:rsidR="007511CC" w:rsidRPr="00425B7B" w:rsidRDefault="007511CC" w:rsidP="003C3224">
            <w:pPr>
              <w:jc w:val="center"/>
              <w:rPr>
                <w:u w:val="single"/>
                <w:lang w:val="en-US"/>
              </w:rPr>
            </w:pPr>
          </w:p>
        </w:tc>
        <w:tc>
          <w:tcPr>
            <w:tcW w:w="992" w:type="dxa"/>
            <w:vAlign w:val="center"/>
          </w:tcPr>
          <w:p w14:paraId="707548FA" w14:textId="77777777" w:rsidR="007511CC" w:rsidRPr="00425B7B" w:rsidRDefault="007511CC" w:rsidP="003C3224">
            <w:pPr>
              <w:jc w:val="center"/>
              <w:rPr>
                <w:u w:val="single"/>
                <w:lang w:val="en-US"/>
              </w:rPr>
            </w:pPr>
          </w:p>
        </w:tc>
        <w:tc>
          <w:tcPr>
            <w:tcW w:w="1418" w:type="dxa"/>
            <w:vAlign w:val="center"/>
          </w:tcPr>
          <w:p w14:paraId="5E7D864B" w14:textId="77777777" w:rsidR="007511CC" w:rsidRPr="00425B7B" w:rsidRDefault="007511CC" w:rsidP="003C3224">
            <w:pPr>
              <w:jc w:val="center"/>
              <w:rPr>
                <w:u w:val="single"/>
                <w:lang w:val="en-US"/>
              </w:rPr>
            </w:pPr>
          </w:p>
        </w:tc>
        <w:tc>
          <w:tcPr>
            <w:tcW w:w="1844" w:type="dxa"/>
            <w:vAlign w:val="center"/>
          </w:tcPr>
          <w:p w14:paraId="1095E59B" w14:textId="77777777" w:rsidR="007511CC" w:rsidRPr="00425B7B" w:rsidRDefault="007511CC" w:rsidP="003C3224">
            <w:pPr>
              <w:keepNext/>
              <w:jc w:val="center"/>
              <w:rPr>
                <w:u w:val="single"/>
                <w:lang w:val="en-US"/>
              </w:rPr>
            </w:pPr>
          </w:p>
        </w:tc>
      </w:tr>
      <w:tr w:rsidR="007511CC" w:rsidRPr="000A0235"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425B7B" w:rsidRDefault="0071045A" w:rsidP="0071045A">
      <w:pPr>
        <w:pStyle w:val="Legenda"/>
        <w:rPr>
          <w:u w:val="single"/>
          <w:lang w:val="en-US"/>
        </w:rPr>
      </w:pPr>
      <w:bookmarkStart w:id="1" w:name="_Toc355014453"/>
      <w:r w:rsidRPr="00425B7B">
        <w:rPr>
          <w:u w:val="single"/>
          <w:lang w:val="en-US"/>
        </w:rPr>
        <w:t xml:space="preserve">Table </w:t>
      </w:r>
      <w:r w:rsidR="00DA3350" w:rsidRPr="00425B7B">
        <w:rPr>
          <w:u w:val="single"/>
        </w:rPr>
        <w:fldChar w:fldCharType="begin"/>
      </w:r>
      <w:r w:rsidR="00244682" w:rsidRPr="00425B7B">
        <w:rPr>
          <w:u w:val="single"/>
          <w:lang w:val="en-US"/>
        </w:rPr>
        <w:instrText xml:space="preserve"> SEQ Table \* ARABIC </w:instrText>
      </w:r>
      <w:r w:rsidR="00DA3350" w:rsidRPr="00425B7B">
        <w:rPr>
          <w:u w:val="single"/>
        </w:rPr>
        <w:fldChar w:fldCharType="separate"/>
      </w:r>
      <w:r w:rsidR="00492066" w:rsidRPr="00425B7B">
        <w:rPr>
          <w:noProof/>
          <w:u w:val="single"/>
          <w:lang w:val="en-US"/>
        </w:rPr>
        <w:t>2</w:t>
      </w:r>
      <w:r w:rsidR="00DA3350" w:rsidRPr="00425B7B">
        <w:rPr>
          <w:noProof/>
          <w:u w:val="single"/>
        </w:rPr>
        <w:fldChar w:fldCharType="end"/>
      </w:r>
      <w:r w:rsidRPr="00425B7B">
        <w:rPr>
          <w:u w:val="single"/>
          <w:lang w:val="en-US"/>
        </w:rPr>
        <w:t>: Version history</w:t>
      </w:r>
      <w:bookmarkEnd w:id="1"/>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2" w:name="_Toc355014424"/>
      <w:r>
        <w:rPr>
          <w:lang w:val="en-US"/>
        </w:rPr>
        <w:t>Week Activities</w:t>
      </w:r>
      <w:bookmarkEnd w:id="2"/>
    </w:p>
    <w:p w14:paraId="513010B3" w14:textId="77777777" w:rsidR="002F30E3" w:rsidRDefault="002F30E3" w:rsidP="00E17D67">
      <w:pPr>
        <w:pStyle w:val="Cabealho1"/>
        <w:numPr>
          <w:ilvl w:val="1"/>
          <w:numId w:val="1"/>
        </w:numPr>
        <w:spacing w:after="240"/>
        <w:rPr>
          <w:lang w:val="en-US"/>
        </w:rPr>
      </w:pPr>
      <w:bookmarkStart w:id="3" w:name="_Toc355014425"/>
      <w:r>
        <w:rPr>
          <w:lang w:val="en-US"/>
        </w:rPr>
        <w:t>Work Executed</w:t>
      </w:r>
      <w:bookmarkEnd w:id="3"/>
    </w:p>
    <w:p w14:paraId="3BFD7573" w14:textId="77777777" w:rsidR="00F16DD4" w:rsidRDefault="00A062DB" w:rsidP="00E17D67">
      <w:pPr>
        <w:pStyle w:val="PargrafodaLista"/>
        <w:numPr>
          <w:ilvl w:val="0"/>
          <w:numId w:val="9"/>
        </w:numPr>
        <w:spacing w:after="240"/>
        <w:rPr>
          <w:lang w:val="en-US"/>
        </w:rPr>
      </w:pPr>
      <w:r>
        <w:rPr>
          <w:lang w:val="en-US"/>
        </w:rPr>
        <w:t>Ver</w:t>
      </w:r>
      <w:r w:rsidR="00181779">
        <w:rPr>
          <w:lang w:val="en-US"/>
        </w:rPr>
        <w:t>i</w:t>
      </w:r>
      <w:r>
        <w:rPr>
          <w:lang w:val="en-US"/>
        </w:rPr>
        <w:t>fication &amp; Valida</w:t>
      </w:r>
      <w:r w:rsidR="00181779">
        <w:rPr>
          <w:lang w:val="en-US"/>
        </w:rPr>
        <w:t>t</w:t>
      </w:r>
      <w:r>
        <w:rPr>
          <w:lang w:val="en-US"/>
        </w:rPr>
        <w:t>ion Process approved</w:t>
      </w:r>
    </w:p>
    <w:p w14:paraId="058F8F21" w14:textId="77777777" w:rsidR="00A062DB" w:rsidRDefault="00A062DB" w:rsidP="00E17D67">
      <w:pPr>
        <w:pStyle w:val="PargrafodaLista"/>
        <w:numPr>
          <w:ilvl w:val="0"/>
          <w:numId w:val="9"/>
        </w:numPr>
        <w:spacing w:after="240"/>
        <w:rPr>
          <w:lang w:val="en-US"/>
        </w:rPr>
      </w:pPr>
      <w:r>
        <w:rPr>
          <w:lang w:val="en-US"/>
        </w:rPr>
        <w:t xml:space="preserve">SRS </w:t>
      </w:r>
      <w:r w:rsidR="00181779">
        <w:rPr>
          <w:lang w:val="en-US"/>
        </w:rPr>
        <w:t>ready</w:t>
      </w:r>
      <w:r>
        <w:rPr>
          <w:lang w:val="en-US"/>
        </w:rPr>
        <w:t xml:space="preserve"> for Inspection</w:t>
      </w:r>
    </w:p>
    <w:p w14:paraId="6F728A00" w14:textId="77777777" w:rsidR="00181779" w:rsidRDefault="00181779" w:rsidP="00E17D67">
      <w:pPr>
        <w:pStyle w:val="PargrafodaLista"/>
        <w:numPr>
          <w:ilvl w:val="0"/>
          <w:numId w:val="9"/>
        </w:numPr>
        <w:spacing w:after="240"/>
        <w:rPr>
          <w:lang w:val="en-US"/>
        </w:rPr>
      </w:pPr>
      <w:r>
        <w:rPr>
          <w:lang w:val="en-US"/>
        </w:rPr>
        <w:t>Individual preparation for Inspection</w:t>
      </w:r>
    </w:p>
    <w:p w14:paraId="182517DD" w14:textId="77777777" w:rsidR="0028274E" w:rsidRPr="00F16DD4" w:rsidRDefault="00E02179" w:rsidP="00E17D67">
      <w:pPr>
        <w:pStyle w:val="PargrafodaLista"/>
        <w:numPr>
          <w:ilvl w:val="0"/>
          <w:numId w:val="9"/>
        </w:numPr>
        <w:spacing w:after="240"/>
        <w:rPr>
          <w:lang w:val="en-US"/>
        </w:rPr>
      </w:pPr>
      <w:r>
        <w:rPr>
          <w:lang w:val="en-US"/>
        </w:rPr>
        <w:t xml:space="preserve">Started Database Entity-Relationship </w:t>
      </w:r>
      <w:r w:rsidR="00560874">
        <w:rPr>
          <w:lang w:val="en-US"/>
        </w:rPr>
        <w:t>Diagram</w:t>
      </w:r>
    </w:p>
    <w:p w14:paraId="6211487C" w14:textId="77777777" w:rsidR="006C46E4" w:rsidRDefault="006C46E4" w:rsidP="00E17D67">
      <w:pPr>
        <w:pStyle w:val="Cabealho1"/>
        <w:numPr>
          <w:ilvl w:val="1"/>
          <w:numId w:val="1"/>
        </w:numPr>
        <w:spacing w:after="240"/>
        <w:rPr>
          <w:lang w:val="en-US"/>
        </w:rPr>
      </w:pPr>
      <w:bookmarkStart w:id="4" w:name="_Toc354956861"/>
      <w:bookmarkStart w:id="5" w:name="_Toc355014426"/>
      <w:bookmarkStart w:id="6" w:name="_Toc354956862"/>
      <w:bookmarkStart w:id="7" w:name="_Toc355014427"/>
      <w:bookmarkStart w:id="8" w:name="_Toc354956863"/>
      <w:bookmarkStart w:id="9" w:name="_Toc355014428"/>
      <w:bookmarkStart w:id="10" w:name="_Toc354956864"/>
      <w:bookmarkStart w:id="11" w:name="_Toc355014429"/>
      <w:bookmarkStart w:id="12" w:name="_Toc354956865"/>
      <w:bookmarkStart w:id="13" w:name="_Toc355014430"/>
      <w:bookmarkStart w:id="14" w:name="_Toc354956866"/>
      <w:bookmarkStart w:id="15" w:name="_Toc355014431"/>
      <w:bookmarkStart w:id="16" w:name="_Toc354956867"/>
      <w:bookmarkStart w:id="17" w:name="_Toc355014432"/>
      <w:bookmarkStart w:id="18" w:name="_Toc354956868"/>
      <w:bookmarkStart w:id="19" w:name="_Toc355014433"/>
      <w:bookmarkStart w:id="20" w:name="_Toc35501443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Pr>
          <w:lang w:val="en-US"/>
        </w:rPr>
        <w:t>Work Analyses</w:t>
      </w:r>
      <w:bookmarkEnd w:id="20"/>
    </w:p>
    <w:p w14:paraId="4C1696A9" w14:textId="77777777" w:rsidR="004D798C" w:rsidRDefault="002611EF">
      <w:pPr>
        <w:spacing w:after="240"/>
        <w:rPr>
          <w:lang w:val="en-US"/>
        </w:rPr>
      </w:pPr>
      <w:r>
        <w:rPr>
          <w:lang w:val="en-US"/>
        </w:rPr>
        <w:t>Team members allocated to the SRS Definition asked for help to correct the language and get the document ready in time. Carla, being probably the team member with better English skills, volunteered herself and</w:t>
      </w:r>
      <w:r w:rsidR="000E7304">
        <w:rPr>
          <w:lang w:val="en-US"/>
        </w:rPr>
        <w:t>,</w:t>
      </w:r>
      <w:r>
        <w:rPr>
          <w:lang w:val="en-US"/>
        </w:rPr>
        <w:t xml:space="preserve"> with her help</w:t>
      </w:r>
      <w:r w:rsidR="000E7304">
        <w:rPr>
          <w:lang w:val="en-US"/>
        </w:rPr>
        <w:t>,</w:t>
      </w:r>
      <w:r>
        <w:rPr>
          <w:lang w:val="en-US"/>
        </w:rPr>
        <w:t xml:space="preserve"> we were able to provide do document in time.</w:t>
      </w:r>
    </w:p>
    <w:p w14:paraId="199EB487" w14:textId="77777777" w:rsidR="000A0235" w:rsidRDefault="004D798C">
      <w:pPr>
        <w:spacing w:after="240"/>
        <w:rPr>
          <w:lang w:val="en-US"/>
        </w:rPr>
      </w:pPr>
      <w:r>
        <w:rPr>
          <w:lang w:val="en-US"/>
        </w:rPr>
        <w:t>Test plan production was halted due to the request from members defining the requirements. One of the members allocated to this task, preferred to test the new UI library than to stop working on the project.</w:t>
      </w:r>
    </w:p>
    <w:p w14:paraId="78805E6E" w14:textId="77777777" w:rsidR="0085054D" w:rsidRPr="00A81510" w:rsidRDefault="0085054D">
      <w:pPr>
        <w:spacing w:after="240"/>
        <w:rPr>
          <w:lang w:val="en-US"/>
        </w:rPr>
      </w:pPr>
    </w:p>
    <w:p w14:paraId="6FB3956C" w14:textId="77777777" w:rsidR="002F30E3" w:rsidRDefault="002F30E3" w:rsidP="00EE44F9">
      <w:pPr>
        <w:pStyle w:val="Cabealho1"/>
        <w:numPr>
          <w:ilvl w:val="1"/>
          <w:numId w:val="1"/>
        </w:numPr>
        <w:spacing w:after="240"/>
        <w:rPr>
          <w:lang w:val="en-US"/>
        </w:rPr>
      </w:pPr>
      <w:bookmarkStart w:id="21" w:name="_Toc355014435"/>
      <w:r>
        <w:rPr>
          <w:lang w:val="en-US"/>
        </w:rPr>
        <w:t>Achievements</w:t>
      </w:r>
      <w:bookmarkEnd w:id="21"/>
    </w:p>
    <w:p w14:paraId="57784CFD" w14:textId="77777777" w:rsidR="000B5DB9" w:rsidRDefault="000B5DB9" w:rsidP="00B154CA">
      <w:pPr>
        <w:pStyle w:val="PargrafodaLista"/>
        <w:numPr>
          <w:ilvl w:val="0"/>
          <w:numId w:val="9"/>
        </w:numPr>
        <w:rPr>
          <w:lang w:val="en-US"/>
        </w:rPr>
      </w:pPr>
      <w:proofErr w:type="spellStart"/>
      <w:r w:rsidRPr="00AA4EA9">
        <w:rPr>
          <w:lang w:val="en-US"/>
        </w:rPr>
        <w:t>Baselined</w:t>
      </w:r>
      <w:proofErr w:type="spellEnd"/>
      <w:r w:rsidRPr="00AA4EA9">
        <w:rPr>
          <w:lang w:val="en-US"/>
        </w:rPr>
        <w:t xml:space="preserve"> </w:t>
      </w:r>
      <w:r w:rsidR="00181779">
        <w:rPr>
          <w:lang w:val="en-US"/>
        </w:rPr>
        <w:t>Verification &amp; Validation</w:t>
      </w:r>
      <w:r w:rsidRPr="00AA4EA9">
        <w:rPr>
          <w:lang w:val="en-US"/>
        </w:rPr>
        <w:t xml:space="preserve"> Process</w:t>
      </w:r>
    </w:p>
    <w:p w14:paraId="3D2E7062" w14:textId="77777777" w:rsidR="00560874" w:rsidRDefault="00560874" w:rsidP="000A0235">
      <w:pPr>
        <w:pStyle w:val="PargrafodaLista"/>
        <w:numPr>
          <w:ilvl w:val="0"/>
          <w:numId w:val="9"/>
        </w:numPr>
        <w:spacing w:after="240"/>
        <w:rPr>
          <w:lang w:val="en-US"/>
        </w:rPr>
      </w:pPr>
      <w:r>
        <w:rPr>
          <w:lang w:val="en-US"/>
        </w:rPr>
        <w:t xml:space="preserve">SRS ready for </w:t>
      </w:r>
      <w:commentRangeStart w:id="22"/>
      <w:r>
        <w:rPr>
          <w:lang w:val="en-US"/>
        </w:rPr>
        <w:t>Inspection</w:t>
      </w:r>
      <w:commentRangeEnd w:id="22"/>
      <w:r w:rsidR="00D54E5F">
        <w:rPr>
          <w:rStyle w:val="Refdecomentrio"/>
        </w:rPr>
        <w:commentReference w:id="22"/>
      </w:r>
    </w:p>
    <w:p w14:paraId="399A3DB6" w14:textId="77777777" w:rsidR="00D54E5F" w:rsidRPr="00560874" w:rsidRDefault="00D54E5F" w:rsidP="000A0235">
      <w:pPr>
        <w:pStyle w:val="PargrafodaLista"/>
        <w:numPr>
          <w:ilvl w:val="0"/>
          <w:numId w:val="9"/>
        </w:numPr>
        <w:spacing w:after="240"/>
        <w:rPr>
          <w:lang w:val="en-US"/>
        </w:rPr>
      </w:pPr>
    </w:p>
    <w:p w14:paraId="6D3E4E59" w14:textId="77777777" w:rsidR="002F30E3" w:rsidRDefault="002F30E3" w:rsidP="00E17D67">
      <w:pPr>
        <w:pStyle w:val="Cabealho1"/>
        <w:numPr>
          <w:ilvl w:val="0"/>
          <w:numId w:val="1"/>
        </w:numPr>
        <w:spacing w:after="240"/>
        <w:rPr>
          <w:lang w:val="en-US"/>
        </w:rPr>
      </w:pPr>
      <w:bookmarkStart w:id="24" w:name="_Toc354956871"/>
      <w:bookmarkStart w:id="25" w:name="_Toc355014436"/>
      <w:bookmarkStart w:id="26" w:name="_Toc354956872"/>
      <w:bookmarkStart w:id="27" w:name="_Toc355014437"/>
      <w:bookmarkStart w:id="28" w:name="_Toc355014438"/>
      <w:bookmarkEnd w:id="24"/>
      <w:bookmarkEnd w:id="25"/>
      <w:bookmarkEnd w:id="26"/>
      <w:bookmarkEnd w:id="27"/>
      <w:r>
        <w:rPr>
          <w:lang w:val="en-US"/>
        </w:rPr>
        <w:t>Impediments</w:t>
      </w:r>
      <w:bookmarkEnd w:id="28"/>
    </w:p>
    <w:p w14:paraId="0A50A75E" w14:textId="77777777" w:rsidR="00A81510" w:rsidRPr="000B6E75" w:rsidRDefault="000E7304" w:rsidP="00A81510">
      <w:pPr>
        <w:pStyle w:val="PargrafodaLista"/>
        <w:rPr>
          <w:color w:val="FF0000"/>
          <w:lang w:val="en-US"/>
        </w:rPr>
      </w:pPr>
      <w:r>
        <w:rPr>
          <w:lang w:val="en-US"/>
        </w:rPr>
        <w:t>None identified.</w:t>
      </w:r>
    </w:p>
    <w:p w14:paraId="53317E84" w14:textId="77777777" w:rsidR="002F30E3" w:rsidRPr="00E17D67" w:rsidRDefault="00492066" w:rsidP="00E17D67">
      <w:pPr>
        <w:pStyle w:val="Cabealho1"/>
        <w:numPr>
          <w:ilvl w:val="0"/>
          <w:numId w:val="1"/>
        </w:numPr>
        <w:spacing w:after="240"/>
        <w:rPr>
          <w:lang w:val="en-US"/>
        </w:rPr>
      </w:pPr>
      <w:bookmarkStart w:id="29" w:name="_Toc355014439"/>
      <w:r>
        <w:rPr>
          <w:lang w:val="en-US"/>
        </w:rPr>
        <w:t xml:space="preserve">Plans </w:t>
      </w:r>
      <w:proofErr w:type="gramStart"/>
      <w:r>
        <w:rPr>
          <w:lang w:val="en-US"/>
        </w:rPr>
        <w:t>For</w:t>
      </w:r>
      <w:proofErr w:type="gramEnd"/>
      <w:r>
        <w:rPr>
          <w:lang w:val="en-US"/>
        </w:rPr>
        <w:t xml:space="preserve"> Next Week</w:t>
      </w:r>
      <w:bookmarkEnd w:id="29"/>
    </w:p>
    <w:p w14:paraId="2CCF5EBA" w14:textId="77777777" w:rsidR="00397841" w:rsidRDefault="000E7304" w:rsidP="00E17D67">
      <w:pPr>
        <w:pStyle w:val="PargrafodaLista"/>
        <w:numPr>
          <w:ilvl w:val="0"/>
          <w:numId w:val="11"/>
        </w:numPr>
        <w:spacing w:after="240"/>
        <w:rPr>
          <w:lang w:val="en-US"/>
        </w:rPr>
      </w:pPr>
      <w:commentRangeStart w:id="30"/>
      <w:r>
        <w:rPr>
          <w:lang w:val="en-US"/>
        </w:rPr>
        <w:t>Inspection of the SRS</w:t>
      </w:r>
      <w:commentRangeEnd w:id="30"/>
      <w:r w:rsidR="007A70FC">
        <w:rPr>
          <w:rStyle w:val="Refdecomentrio"/>
        </w:rPr>
        <w:commentReference w:id="30"/>
      </w:r>
    </w:p>
    <w:p w14:paraId="2A71D811" w14:textId="77777777" w:rsidR="00E501E1" w:rsidRDefault="00E501E1" w:rsidP="00E17D67">
      <w:pPr>
        <w:pStyle w:val="PargrafodaLista"/>
        <w:numPr>
          <w:ilvl w:val="0"/>
          <w:numId w:val="11"/>
        </w:numPr>
        <w:spacing w:after="240"/>
        <w:rPr>
          <w:lang w:val="en-US"/>
        </w:rPr>
      </w:pPr>
      <w:r>
        <w:rPr>
          <w:lang w:val="en-US"/>
        </w:rPr>
        <w:t>Finish Test Plan</w:t>
      </w:r>
    </w:p>
    <w:p w14:paraId="6C7ADD7D" w14:textId="77777777" w:rsidR="000E7304" w:rsidRDefault="000E7304" w:rsidP="00E17D67">
      <w:pPr>
        <w:pStyle w:val="PargrafodaLista"/>
        <w:numPr>
          <w:ilvl w:val="0"/>
          <w:numId w:val="11"/>
        </w:numPr>
        <w:spacing w:after="240"/>
        <w:rPr>
          <w:lang w:val="en-US"/>
        </w:rPr>
      </w:pPr>
      <w:r>
        <w:rPr>
          <w:lang w:val="en-US"/>
        </w:rPr>
        <w:t>Finish the Database Architecture</w:t>
      </w:r>
    </w:p>
    <w:p w14:paraId="408FF208" w14:textId="77777777" w:rsidR="000E7304" w:rsidRDefault="000E7304" w:rsidP="00E17D67">
      <w:pPr>
        <w:pStyle w:val="PargrafodaLista"/>
        <w:numPr>
          <w:ilvl w:val="0"/>
          <w:numId w:val="11"/>
        </w:numPr>
        <w:spacing w:after="240"/>
        <w:rPr>
          <w:lang w:val="en-US"/>
        </w:rPr>
      </w:pPr>
      <w:r>
        <w:rPr>
          <w:lang w:val="en-US"/>
        </w:rPr>
        <w:t>Review (Walkthrough) the Database Architecture</w:t>
      </w:r>
    </w:p>
    <w:p w14:paraId="6D44ECDA" w14:textId="77777777" w:rsidR="00E501E1" w:rsidRDefault="000E7304" w:rsidP="00E17D67">
      <w:pPr>
        <w:pStyle w:val="PargrafodaLista"/>
        <w:numPr>
          <w:ilvl w:val="0"/>
          <w:numId w:val="11"/>
        </w:numPr>
        <w:spacing w:after="240"/>
        <w:rPr>
          <w:lang w:val="en-US"/>
        </w:rPr>
      </w:pPr>
      <w:r>
        <w:rPr>
          <w:lang w:val="en-US"/>
        </w:rPr>
        <w:t>Re-estimation</w:t>
      </w:r>
    </w:p>
    <w:p w14:paraId="083F6022" w14:textId="77777777" w:rsidR="00E501E1" w:rsidRDefault="00E501E1">
      <w:pPr>
        <w:rPr>
          <w:lang w:val="en-US"/>
        </w:rPr>
      </w:pPr>
      <w:r>
        <w:rPr>
          <w:lang w:val="en-US"/>
        </w:rPr>
        <w:br w:type="page"/>
      </w:r>
    </w:p>
    <w:p w14:paraId="0257B26D" w14:textId="77777777" w:rsidR="00492066" w:rsidRDefault="00492066" w:rsidP="003B6C73">
      <w:pPr>
        <w:pStyle w:val="Cabealho1"/>
        <w:numPr>
          <w:ilvl w:val="0"/>
          <w:numId w:val="1"/>
        </w:numPr>
        <w:rPr>
          <w:lang w:val="en-US"/>
        </w:rPr>
      </w:pPr>
      <w:bookmarkStart w:id="31" w:name="_Toc354956875"/>
      <w:bookmarkStart w:id="32" w:name="_Toc355014440"/>
      <w:bookmarkStart w:id="33" w:name="_Toc355014441"/>
      <w:bookmarkEnd w:id="31"/>
      <w:bookmarkEnd w:id="32"/>
      <w:r>
        <w:rPr>
          <w:lang w:val="en-US"/>
        </w:rPr>
        <w:t>Progress</w:t>
      </w:r>
      <w:bookmarkEnd w:id="33"/>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34" w:name="_Toc355014442"/>
      <w:r>
        <w:rPr>
          <w:lang w:val="en-US"/>
        </w:rPr>
        <w:t>Earned value and/or Gantt Image</w:t>
      </w:r>
      <w:bookmarkEnd w:id="34"/>
    </w:p>
    <w:p w14:paraId="1218DF97" w14:textId="77777777" w:rsidR="00B154CA" w:rsidRDefault="00D90377" w:rsidP="000A0235">
      <w:pPr>
        <w:jc w:val="center"/>
      </w:pPr>
      <w:r>
        <w:rPr>
          <w:noProof/>
          <w:lang w:eastAsia="pt-PT"/>
        </w:rPr>
        <w:drawing>
          <wp:inline distT="0" distB="0" distL="0" distR="0" wp14:anchorId="4DAF0A2F" wp14:editId="4F268D48">
            <wp:extent cx="5076967" cy="22595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798" cy="2261254"/>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35" w:name="_Toc35501444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B154CA">
        <w:rPr>
          <w:noProof/>
          <w:lang w:val="en-US"/>
        </w:rPr>
        <w:t>1</w:t>
      </w:r>
      <w:r w:rsidR="00DA3350">
        <w:fldChar w:fldCharType="end"/>
      </w:r>
      <w:r w:rsidR="00B154CA" w:rsidRPr="00B154CA">
        <w:rPr>
          <w:lang w:val="en-US"/>
        </w:rPr>
        <w:t>: Earned Value</w:t>
      </w:r>
      <w:bookmarkEnd w:id="35"/>
    </w:p>
    <w:p w14:paraId="2A65B479" w14:textId="77777777" w:rsidR="004608C1" w:rsidRPr="000A0235" w:rsidRDefault="00397841" w:rsidP="009920AD">
      <w:pPr>
        <w:rPr>
          <w:lang w:val="en-US"/>
        </w:rPr>
      </w:pPr>
      <w:r w:rsidRPr="00D90377">
        <w:rPr>
          <w:lang w:val="en-US"/>
        </w:rPr>
        <w:t xml:space="preserve">Planned Value = </w:t>
      </w:r>
      <w:r w:rsidR="00D90377" w:rsidRPr="000A0235">
        <w:rPr>
          <w:lang w:val="en-US"/>
        </w:rPr>
        <w:t>87,3h</w:t>
      </w:r>
    </w:p>
    <w:p w14:paraId="1AC94BCB" w14:textId="77777777" w:rsidR="004608C1" w:rsidRPr="000A0235" w:rsidRDefault="00397841" w:rsidP="009920AD">
      <w:pPr>
        <w:rPr>
          <w:lang w:val="en-US"/>
        </w:rPr>
      </w:pPr>
      <w:r w:rsidRPr="000A0235">
        <w:rPr>
          <w:lang w:val="en-US"/>
        </w:rPr>
        <w:t xml:space="preserve">Earned Value = </w:t>
      </w:r>
      <w:r w:rsidR="00D90377" w:rsidRPr="000A0235">
        <w:rPr>
          <w:lang w:val="en-US"/>
        </w:rPr>
        <w:t>61</w:t>
      </w:r>
      <w:r w:rsidRPr="000A0235">
        <w:rPr>
          <w:lang w:val="en-US"/>
        </w:rPr>
        <w:t>,3</w:t>
      </w:r>
      <w:r w:rsidR="004608C1" w:rsidRPr="000A0235">
        <w:rPr>
          <w:lang w:val="en-US"/>
        </w:rPr>
        <w:t xml:space="preserve">h </w:t>
      </w:r>
    </w:p>
    <w:p w14:paraId="376D6950" w14:textId="77777777" w:rsidR="00397841" w:rsidRDefault="00397841" w:rsidP="009920AD">
      <w:pPr>
        <w:rPr>
          <w:lang w:val="en-US"/>
        </w:rPr>
      </w:pPr>
      <w:r w:rsidRPr="000A0235">
        <w:rPr>
          <w:lang w:val="en-US"/>
        </w:rPr>
        <w:t xml:space="preserve">Actual Cost = </w:t>
      </w:r>
      <w:r w:rsidR="00D90377" w:rsidRPr="000A0235">
        <w:rPr>
          <w:lang w:val="en-US"/>
        </w:rPr>
        <w:t>74,3</w:t>
      </w:r>
      <w:r w:rsidR="0029204F" w:rsidRPr="000A0235">
        <w:rPr>
          <w:lang w:val="en-US"/>
        </w:rPr>
        <w:t>h</w:t>
      </w:r>
    </w:p>
    <w:p w14:paraId="7B6DEF3C" w14:textId="77777777" w:rsidR="000A0235" w:rsidRDefault="000A0235" w:rsidP="009920AD">
      <w:pPr>
        <w:rPr>
          <w:lang w:val="en-US"/>
        </w:rPr>
      </w:pPr>
    </w:p>
    <w:p w14:paraId="437FD472" w14:textId="77777777" w:rsidR="000A0235" w:rsidRDefault="000A0235" w:rsidP="000A0235">
      <w:pPr>
        <w:rPr>
          <w:lang w:val="en-US"/>
        </w:rPr>
      </w:pPr>
      <w:r>
        <w:rPr>
          <w:lang w:val="en-US"/>
        </w:rPr>
        <w:t xml:space="preserve">These values indicate a Schedule Performance Index under 0.8 (approximately 0.7) meaning that a Project Deviation is identified. This problem will be addressed during the next week. </w:t>
      </w: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6" w:name="_Toc354956878"/>
      <w:bookmarkStart w:id="37" w:name="_Toc355014443"/>
      <w:bookmarkStart w:id="38" w:name="_Toc354956879"/>
      <w:bookmarkStart w:id="39" w:name="_Toc355014444"/>
      <w:bookmarkStart w:id="40" w:name="_Toc354956880"/>
      <w:bookmarkStart w:id="41" w:name="_Toc355014445"/>
      <w:bookmarkStart w:id="42" w:name="_Toc355014446"/>
      <w:bookmarkEnd w:id="36"/>
      <w:bookmarkEnd w:id="37"/>
      <w:bookmarkEnd w:id="38"/>
      <w:bookmarkEnd w:id="39"/>
      <w:bookmarkEnd w:id="40"/>
      <w:bookmarkEnd w:id="41"/>
      <w:r>
        <w:rPr>
          <w:lang w:val="en-US"/>
        </w:rPr>
        <w:t>Effort by task</w:t>
      </w:r>
      <w:bookmarkEnd w:id="42"/>
    </w:p>
    <w:p w14:paraId="7CF7F2F2" w14:textId="77777777" w:rsidR="008D37D1" w:rsidRPr="008D37D1" w:rsidRDefault="008D37D1" w:rsidP="008D37D1">
      <w:pPr>
        <w:rPr>
          <w:lang w:val="en-US"/>
        </w:rPr>
      </w:pPr>
    </w:p>
    <w:p w14:paraId="4F302EF1" w14:textId="77777777" w:rsidR="00B154CA" w:rsidRPr="000A0235" w:rsidRDefault="003F66AF" w:rsidP="00B154CA">
      <w:pPr>
        <w:keepNext/>
        <w:jc w:val="center"/>
        <w:rPr>
          <w:lang w:val="en-US"/>
        </w:rPr>
      </w:pPr>
      <w:r>
        <w:rPr>
          <w:noProof/>
          <w:lang w:eastAsia="pt-PT"/>
        </w:rPr>
        <w:drawing>
          <wp:inline distT="0" distB="0" distL="0" distR="0" wp14:anchorId="1506E5B1" wp14:editId="44A6654F">
            <wp:extent cx="4728210" cy="264766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b="9234"/>
                    <a:stretch/>
                  </pic:blipFill>
                  <pic:spPr bwMode="auto">
                    <a:xfrm>
                      <a:off x="0" y="0"/>
                      <a:ext cx="4740682" cy="2654650"/>
                    </a:xfrm>
                    <a:prstGeom prst="rect">
                      <a:avLst/>
                    </a:prstGeom>
                    <a:noFill/>
                    <a:ln>
                      <a:noFill/>
                    </a:ln>
                    <a:extLst>
                      <a:ext uri="{53640926-AAD7-44D8-BBD7-CCE9431645EC}">
                        <a14:shadowObscured xmlns:a14="http://schemas.microsoft.com/office/drawing/2010/main"/>
                      </a:ext>
                    </a:extLst>
                  </pic:spPr>
                </pic:pic>
              </a:graphicData>
            </a:graphic>
          </wp:inline>
        </w:drawing>
      </w:r>
    </w:p>
    <w:p w14:paraId="0685A54D" w14:textId="77777777" w:rsidR="009920AD" w:rsidRPr="00B154CA" w:rsidRDefault="00B154CA" w:rsidP="00B154CA">
      <w:pPr>
        <w:pStyle w:val="Legenda"/>
        <w:jc w:val="center"/>
        <w:rPr>
          <w:lang w:val="en-US"/>
        </w:rPr>
      </w:pPr>
      <w:bookmarkStart w:id="43" w:name="_Toc35501445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Pr>
          <w:noProof/>
          <w:lang w:val="en-US"/>
        </w:rPr>
        <w:t>2</w:t>
      </w:r>
      <w:r w:rsidR="00DA3350">
        <w:fldChar w:fldCharType="end"/>
      </w:r>
      <w:r w:rsidRPr="00B154CA">
        <w:rPr>
          <w:lang w:val="en-US"/>
        </w:rPr>
        <w:t>: Week effort by task type</w:t>
      </w:r>
      <w:bookmarkEnd w:id="43"/>
    </w:p>
    <w:p w14:paraId="502334F7" w14:textId="77777777" w:rsidR="00492066" w:rsidRDefault="00492066" w:rsidP="003B6C73">
      <w:pPr>
        <w:pStyle w:val="Cabealho1"/>
        <w:numPr>
          <w:ilvl w:val="1"/>
          <w:numId w:val="1"/>
        </w:numPr>
        <w:rPr>
          <w:lang w:val="en-US"/>
        </w:rPr>
      </w:pPr>
      <w:bookmarkStart w:id="44" w:name="_Toc355014447"/>
      <w:r>
        <w:rPr>
          <w:lang w:val="en-US"/>
        </w:rPr>
        <w:t>Individual effort</w:t>
      </w:r>
      <w:bookmarkEnd w:id="44"/>
    </w:p>
    <w:p w14:paraId="71B3D832" w14:textId="77777777" w:rsidR="00B154CA" w:rsidRDefault="00E501E1" w:rsidP="000A0235">
      <w:pPr>
        <w:keepNext/>
        <w:jc w:val="center"/>
      </w:pPr>
      <w:r>
        <w:rPr>
          <w:noProof/>
          <w:lang w:eastAsia="pt-PT"/>
        </w:rPr>
        <w:drawing>
          <wp:inline distT="0" distB="0" distL="0" distR="0" wp14:anchorId="3E894F68" wp14:editId="34B81C1A">
            <wp:extent cx="4565176" cy="206614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176" cy="2066146"/>
                    </a:xfrm>
                    <a:prstGeom prst="rect">
                      <a:avLst/>
                    </a:prstGeom>
                    <a:noFill/>
                    <a:ln>
                      <a:noFill/>
                    </a:ln>
                  </pic:spPr>
                </pic:pic>
              </a:graphicData>
            </a:graphic>
          </wp:inline>
        </w:drawing>
      </w:r>
    </w:p>
    <w:p w14:paraId="1B79E8A8" w14:textId="77777777" w:rsidR="009920AD" w:rsidRPr="00B154CA" w:rsidRDefault="00B154CA" w:rsidP="00B154CA">
      <w:pPr>
        <w:pStyle w:val="Legenda"/>
        <w:jc w:val="center"/>
        <w:rPr>
          <w:lang w:val="en-US"/>
        </w:rPr>
      </w:pPr>
      <w:bookmarkStart w:id="45" w:name="_Toc35501445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Pr="00B154CA">
        <w:rPr>
          <w:noProof/>
          <w:lang w:val="en-US"/>
        </w:rPr>
        <w:t>3</w:t>
      </w:r>
      <w:r w:rsidR="00DA3350">
        <w:fldChar w:fldCharType="end"/>
      </w:r>
      <w:r w:rsidRPr="00B154CA">
        <w:rPr>
          <w:lang w:val="en-US"/>
        </w:rPr>
        <w:t>: Week effort by team member</w:t>
      </w:r>
      <w:bookmarkEnd w:id="45"/>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501E1" w14:paraId="5DE91B28" w14:textId="77777777" w:rsidTr="00397841">
        <w:trPr>
          <w:jc w:val="center"/>
        </w:trPr>
        <w:tc>
          <w:tcPr>
            <w:tcW w:w="2503" w:type="dxa"/>
          </w:tcPr>
          <w:p w14:paraId="2ECC4EEA" w14:textId="77777777" w:rsidR="00E501E1" w:rsidRPr="00397841" w:rsidRDefault="00E501E1" w:rsidP="00E501E1">
            <w:r w:rsidRPr="00397841">
              <w:t>Carla Machado</w:t>
            </w:r>
          </w:p>
        </w:tc>
        <w:tc>
          <w:tcPr>
            <w:tcW w:w="1500" w:type="dxa"/>
          </w:tcPr>
          <w:p w14:paraId="6EFC3E26" w14:textId="77777777" w:rsidR="00E501E1" w:rsidRPr="00FB2E2A" w:rsidRDefault="00E501E1" w:rsidP="00E501E1">
            <w:r w:rsidRPr="003823C6">
              <w:t>5.75</w:t>
            </w:r>
          </w:p>
        </w:tc>
      </w:tr>
      <w:tr w:rsidR="00E501E1" w14:paraId="07EB195C" w14:textId="77777777" w:rsidTr="00397841">
        <w:trPr>
          <w:jc w:val="center"/>
        </w:trPr>
        <w:tc>
          <w:tcPr>
            <w:tcW w:w="2503" w:type="dxa"/>
          </w:tcPr>
          <w:p w14:paraId="52C3C857" w14:textId="77777777" w:rsidR="00E501E1" w:rsidRPr="00397841" w:rsidRDefault="00E501E1" w:rsidP="00E501E1">
            <w:r w:rsidRPr="00397841">
              <w:t>David João</w:t>
            </w:r>
          </w:p>
        </w:tc>
        <w:tc>
          <w:tcPr>
            <w:tcW w:w="1500" w:type="dxa"/>
          </w:tcPr>
          <w:p w14:paraId="3BE98048" w14:textId="77777777" w:rsidR="00E501E1" w:rsidRPr="00FB2E2A" w:rsidRDefault="00E501E1" w:rsidP="00E501E1">
            <w:r w:rsidRPr="003823C6">
              <w:t>4</w:t>
            </w:r>
          </w:p>
        </w:tc>
      </w:tr>
      <w:tr w:rsidR="00E501E1" w14:paraId="7CBCAAC9" w14:textId="77777777" w:rsidTr="00397841">
        <w:trPr>
          <w:jc w:val="center"/>
        </w:trPr>
        <w:tc>
          <w:tcPr>
            <w:tcW w:w="2503" w:type="dxa"/>
          </w:tcPr>
          <w:p w14:paraId="613891AC" w14:textId="77777777" w:rsidR="00E501E1" w:rsidRPr="00397841" w:rsidRDefault="00E501E1" w:rsidP="00E501E1">
            <w:r w:rsidRPr="00397841">
              <w:t>Filipe Brandão</w:t>
            </w:r>
          </w:p>
        </w:tc>
        <w:tc>
          <w:tcPr>
            <w:tcW w:w="1500" w:type="dxa"/>
          </w:tcPr>
          <w:p w14:paraId="5239569D" w14:textId="77777777" w:rsidR="00E501E1" w:rsidRPr="00FB2E2A" w:rsidRDefault="00E501E1" w:rsidP="00E501E1">
            <w:r w:rsidRPr="003823C6">
              <w:t>4.25</w:t>
            </w:r>
          </w:p>
        </w:tc>
      </w:tr>
      <w:tr w:rsidR="00E501E1" w14:paraId="2104062A" w14:textId="77777777" w:rsidTr="00397841">
        <w:trPr>
          <w:jc w:val="center"/>
        </w:trPr>
        <w:tc>
          <w:tcPr>
            <w:tcW w:w="2503" w:type="dxa"/>
          </w:tcPr>
          <w:p w14:paraId="6CF0D47B" w14:textId="77777777" w:rsidR="00E501E1" w:rsidRPr="00397841" w:rsidRDefault="00E501E1" w:rsidP="00E501E1">
            <w:r w:rsidRPr="00397841">
              <w:t xml:space="preserve">João Girão </w:t>
            </w:r>
          </w:p>
        </w:tc>
        <w:tc>
          <w:tcPr>
            <w:tcW w:w="1500" w:type="dxa"/>
          </w:tcPr>
          <w:p w14:paraId="6E146F70" w14:textId="77777777" w:rsidR="00E501E1" w:rsidRPr="00FB2E2A" w:rsidRDefault="00E501E1" w:rsidP="00E501E1">
            <w:r w:rsidRPr="003823C6">
              <w:t>7</w:t>
            </w:r>
          </w:p>
        </w:tc>
      </w:tr>
      <w:tr w:rsidR="00E501E1" w14:paraId="0FCB7625" w14:textId="77777777" w:rsidTr="00397841">
        <w:trPr>
          <w:jc w:val="center"/>
        </w:trPr>
        <w:tc>
          <w:tcPr>
            <w:tcW w:w="2503" w:type="dxa"/>
          </w:tcPr>
          <w:p w14:paraId="326D3115" w14:textId="77777777" w:rsidR="00E501E1" w:rsidRPr="00397841" w:rsidRDefault="00E501E1" w:rsidP="00E501E1">
            <w:r w:rsidRPr="00397841">
              <w:t>João Guilherme Martins</w:t>
            </w:r>
          </w:p>
        </w:tc>
        <w:tc>
          <w:tcPr>
            <w:tcW w:w="1500" w:type="dxa"/>
          </w:tcPr>
          <w:p w14:paraId="2200B278" w14:textId="77777777" w:rsidR="00E501E1" w:rsidRPr="00FB2E2A" w:rsidRDefault="00E501E1" w:rsidP="00E501E1">
            <w:r w:rsidRPr="003823C6">
              <w:t>4.5</w:t>
            </w:r>
          </w:p>
        </w:tc>
      </w:tr>
      <w:tr w:rsidR="00E501E1" w14:paraId="443B97A0" w14:textId="77777777" w:rsidTr="00397841">
        <w:trPr>
          <w:jc w:val="center"/>
        </w:trPr>
        <w:tc>
          <w:tcPr>
            <w:tcW w:w="2503" w:type="dxa"/>
          </w:tcPr>
          <w:p w14:paraId="0B802709" w14:textId="77777777" w:rsidR="00E501E1" w:rsidRPr="00397841" w:rsidRDefault="00E501E1" w:rsidP="00E501E1">
            <w:r w:rsidRPr="00397841">
              <w:t>Mário Oliveira</w:t>
            </w:r>
          </w:p>
        </w:tc>
        <w:tc>
          <w:tcPr>
            <w:tcW w:w="1500" w:type="dxa"/>
          </w:tcPr>
          <w:p w14:paraId="4E664395" w14:textId="77777777" w:rsidR="00E501E1" w:rsidRPr="00FB2E2A" w:rsidRDefault="00E501E1" w:rsidP="00E501E1">
            <w:r w:rsidRPr="003823C6">
              <w:t>8</w:t>
            </w:r>
          </w:p>
        </w:tc>
      </w:tr>
      <w:tr w:rsidR="00E501E1" w14:paraId="18DA96EF" w14:textId="77777777" w:rsidTr="00397841">
        <w:trPr>
          <w:jc w:val="center"/>
        </w:trPr>
        <w:tc>
          <w:tcPr>
            <w:tcW w:w="2503" w:type="dxa"/>
          </w:tcPr>
          <w:p w14:paraId="3D34AF90" w14:textId="77777777" w:rsidR="00E501E1" w:rsidRPr="00397841" w:rsidRDefault="00E501E1" w:rsidP="00E501E1">
            <w:r w:rsidRPr="00397841">
              <w:t>Rui Ganhoto</w:t>
            </w:r>
          </w:p>
        </w:tc>
        <w:tc>
          <w:tcPr>
            <w:tcW w:w="1500" w:type="dxa"/>
          </w:tcPr>
          <w:p w14:paraId="29400A5F" w14:textId="77777777" w:rsidR="00E501E1" w:rsidRDefault="00E501E1" w:rsidP="00E501E1">
            <w:r w:rsidRPr="003823C6">
              <w:t>2</w:t>
            </w:r>
          </w:p>
        </w:tc>
      </w:tr>
    </w:tbl>
    <w:p w14:paraId="14DD200D" w14:textId="77777777" w:rsidR="00492066" w:rsidRDefault="00492066" w:rsidP="00492066">
      <w:pPr>
        <w:pStyle w:val="Legenda"/>
        <w:jc w:val="center"/>
        <w:rPr>
          <w:lang w:val="en-US"/>
        </w:rPr>
      </w:pPr>
      <w:bookmarkStart w:id="46" w:name="_Toc355014454"/>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Pr="00492066">
        <w:rPr>
          <w:noProof/>
          <w:lang w:val="en-US"/>
        </w:rPr>
        <w:t>3</w:t>
      </w:r>
      <w:r w:rsidR="00DA3350">
        <w:fldChar w:fldCharType="end"/>
      </w:r>
      <w:r w:rsidRPr="00492066">
        <w:rPr>
          <w:lang w:val="en-US"/>
        </w:rPr>
        <w:t>: Log of individual effort</w:t>
      </w:r>
      <w:bookmarkEnd w:id="46"/>
    </w:p>
    <w:p w14:paraId="0223424E" w14:textId="77777777" w:rsidR="00492066" w:rsidRPr="00E17D67" w:rsidRDefault="00492066" w:rsidP="00E17D67">
      <w:pPr>
        <w:pStyle w:val="Cabealho1"/>
        <w:numPr>
          <w:ilvl w:val="0"/>
          <w:numId w:val="1"/>
        </w:numPr>
        <w:rPr>
          <w:lang w:val="en-US"/>
        </w:rPr>
      </w:pPr>
      <w:bookmarkStart w:id="47" w:name="_Toc355014448"/>
      <w:r>
        <w:rPr>
          <w:lang w:val="en-US"/>
        </w:rPr>
        <w:t>Individual log</w:t>
      </w:r>
      <w:bookmarkEnd w:id="47"/>
    </w:p>
    <w:p w14:paraId="1DB36AED" w14:textId="77777777" w:rsidR="00B7678C" w:rsidRPr="00A81D34" w:rsidRDefault="00B7678C" w:rsidP="00B7678C">
      <w:pPr>
        <w:pStyle w:val="NormalWeb"/>
        <w:spacing w:before="240" w:beforeAutospacing="0" w:after="240" w:afterAutospacing="0"/>
        <w:jc w:val="both"/>
        <w:rPr>
          <w:rFonts w:ascii="Arial" w:hAnsi="Arial" w:cs="Arial"/>
          <w:shd w:val="clear" w:color="auto" w:fill="FFFFFF"/>
          <w:lang w:val="en-US"/>
        </w:rPr>
      </w:pPr>
      <w:r w:rsidRPr="00A81D34">
        <w:rPr>
          <w:rFonts w:ascii="Arial" w:hAnsi="Arial" w:cs="Arial"/>
          <w:b/>
          <w:shd w:val="clear" w:color="auto" w:fill="FFFFFF"/>
          <w:lang w:val="en-US"/>
        </w:rPr>
        <w:t>Carla Machado - Tasks done:</w:t>
      </w:r>
    </w:p>
    <w:p w14:paraId="0719CF9C"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Quality activities - some verifications of the document measures and information in the logs</w:t>
      </w:r>
      <w:r w:rsidRPr="00E501E1">
        <w:rPr>
          <w:shd w:val="clear" w:color="auto" w:fill="FFFFFF"/>
          <w:lang w:val="en-US"/>
        </w:rPr>
        <w:tab/>
        <w:t>0.25</w:t>
      </w:r>
      <w:r>
        <w:rPr>
          <w:shd w:val="clear" w:color="auto" w:fill="FFFFFF"/>
          <w:lang w:val="en-US"/>
        </w:rPr>
        <w:t>h</w:t>
      </w:r>
    </w:p>
    <w:p w14:paraId="043E3F0F"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Approval of the weekly report of week 8</w:t>
      </w:r>
      <w:r w:rsidRPr="00E501E1">
        <w:rPr>
          <w:shd w:val="clear" w:color="auto" w:fill="FFFFFF"/>
          <w:lang w:val="en-US"/>
        </w:rPr>
        <w:tab/>
        <w:t>0.5</w:t>
      </w:r>
      <w:r>
        <w:rPr>
          <w:shd w:val="clear" w:color="auto" w:fill="FFFFFF"/>
          <w:lang w:val="en-US"/>
        </w:rPr>
        <w:t>h</w:t>
      </w:r>
    </w:p>
    <w:p w14:paraId="6305DC71"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Review of the meeting minute of the week 8</w:t>
      </w:r>
      <w:r w:rsidRPr="00E501E1">
        <w:rPr>
          <w:shd w:val="clear" w:color="auto" w:fill="FFFFFF"/>
          <w:lang w:val="en-US"/>
        </w:rPr>
        <w:tab/>
        <w:t>0.5</w:t>
      </w:r>
      <w:r>
        <w:rPr>
          <w:shd w:val="clear" w:color="auto" w:fill="FFFFFF"/>
          <w:lang w:val="en-US"/>
        </w:rPr>
        <w:t>h</w:t>
      </w:r>
    </w:p>
    <w:p w14:paraId="72E6CB84"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Helping the requirements team in the definition of the requirements</w:t>
      </w:r>
      <w:r w:rsidRPr="00E501E1">
        <w:rPr>
          <w:shd w:val="clear" w:color="auto" w:fill="FFFFFF"/>
          <w:lang w:val="en-US"/>
        </w:rPr>
        <w:tab/>
        <w:t>2</w:t>
      </w:r>
      <w:r>
        <w:rPr>
          <w:shd w:val="clear" w:color="auto" w:fill="FFFFFF"/>
          <w:lang w:val="en-US"/>
        </w:rPr>
        <w:t>h</w:t>
      </w:r>
    </w:p>
    <w:p w14:paraId="1B1A7972"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Update of the SRS</w:t>
      </w:r>
      <w:r w:rsidRPr="00E501E1">
        <w:rPr>
          <w:shd w:val="clear" w:color="auto" w:fill="FFFFFF"/>
          <w:lang w:val="en-US"/>
        </w:rPr>
        <w:tab/>
        <w:t>1</w:t>
      </w:r>
      <w:r>
        <w:rPr>
          <w:shd w:val="clear" w:color="auto" w:fill="FFFFFF"/>
          <w:lang w:val="en-US"/>
        </w:rPr>
        <w:t>h</w:t>
      </w:r>
    </w:p>
    <w:p w14:paraId="61B1D2DE" w14:textId="77777777" w:rsidR="00E501E1" w:rsidRPr="00E501E1" w:rsidRDefault="00E501E1" w:rsidP="00E501E1">
      <w:pPr>
        <w:pStyle w:val="PargrafodaLista"/>
        <w:numPr>
          <w:ilvl w:val="0"/>
          <w:numId w:val="13"/>
        </w:numPr>
        <w:rPr>
          <w:shd w:val="clear" w:color="auto" w:fill="FFFFFF"/>
          <w:lang w:val="en-US"/>
        </w:rPr>
      </w:pPr>
      <w:r w:rsidRPr="00E501E1">
        <w:rPr>
          <w:shd w:val="clear" w:color="auto" w:fill="FFFFFF"/>
          <w:lang w:val="en-US"/>
        </w:rPr>
        <w:t>Continuation of the SRS</w:t>
      </w:r>
      <w:r w:rsidRPr="00E501E1">
        <w:rPr>
          <w:shd w:val="clear" w:color="auto" w:fill="FFFFFF"/>
          <w:lang w:val="en-US"/>
        </w:rPr>
        <w:tab/>
        <w:t>1</w:t>
      </w:r>
      <w:r>
        <w:rPr>
          <w:shd w:val="clear" w:color="auto" w:fill="FFFFFF"/>
          <w:lang w:val="en-US"/>
        </w:rPr>
        <w:t>h</w:t>
      </w:r>
    </w:p>
    <w:p w14:paraId="7DF38149" w14:textId="77777777" w:rsidR="00E501E1" w:rsidRDefault="00E501E1" w:rsidP="00397841">
      <w:pPr>
        <w:pStyle w:val="PargrafodaLista"/>
        <w:numPr>
          <w:ilvl w:val="0"/>
          <w:numId w:val="13"/>
        </w:numPr>
        <w:rPr>
          <w:shd w:val="clear" w:color="auto" w:fill="FFFFFF"/>
          <w:lang w:val="en-US"/>
        </w:rPr>
      </w:pPr>
      <w:r w:rsidRPr="00E501E1">
        <w:rPr>
          <w:shd w:val="clear" w:color="auto" w:fill="FFFFFF"/>
          <w:lang w:val="en-US"/>
        </w:rPr>
        <w:t>Approval of Verification &amp; Validation Process</w:t>
      </w:r>
      <w:r w:rsidRPr="00E501E1">
        <w:rPr>
          <w:shd w:val="clear" w:color="auto" w:fill="FFFFFF"/>
          <w:lang w:val="en-US"/>
        </w:rPr>
        <w:tab/>
        <w:t>0.5</w:t>
      </w:r>
      <w:r>
        <w:rPr>
          <w:shd w:val="clear" w:color="auto" w:fill="FFFFFF"/>
          <w:lang w:val="en-US"/>
        </w:rPr>
        <w:t>h</w:t>
      </w:r>
    </w:p>
    <w:p w14:paraId="01B3CA47" w14:textId="77777777" w:rsidR="00B7678C" w:rsidRPr="00A81D34"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6963C9E7" w14:textId="77777777"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Tiny Requirements Review</w:t>
      </w:r>
      <w:r w:rsidRPr="00E501E1">
        <w:rPr>
          <w:shd w:val="clear" w:color="auto" w:fill="FFFFFF"/>
          <w:lang w:val="en-US"/>
        </w:rPr>
        <w:tab/>
        <w:t>0.25</w:t>
      </w:r>
      <w:r>
        <w:rPr>
          <w:shd w:val="clear" w:color="auto" w:fill="FFFFFF"/>
          <w:lang w:val="en-US"/>
        </w:rPr>
        <w:t>h</w:t>
      </w:r>
    </w:p>
    <w:p w14:paraId="34458108" w14:textId="77777777" w:rsidR="00E501E1" w:rsidRPr="00E501E1" w:rsidRDefault="00E501E1" w:rsidP="00E501E1">
      <w:pPr>
        <w:pStyle w:val="PargrafodaLista"/>
        <w:numPr>
          <w:ilvl w:val="0"/>
          <w:numId w:val="14"/>
        </w:numPr>
        <w:rPr>
          <w:shd w:val="clear" w:color="auto" w:fill="FFFFFF"/>
          <w:lang w:val="en-US"/>
        </w:rPr>
      </w:pPr>
      <w:r w:rsidRPr="00E501E1">
        <w:rPr>
          <w:shd w:val="clear" w:color="auto" w:fill="FFFFFF"/>
          <w:lang w:val="en-US"/>
        </w:rPr>
        <w:t xml:space="preserve">Study and take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Development Team's SRS for the inspection</w:t>
      </w:r>
      <w:r w:rsidRPr="00E501E1">
        <w:rPr>
          <w:shd w:val="clear" w:color="auto" w:fill="FFFFFF"/>
          <w:lang w:val="en-US"/>
        </w:rPr>
        <w:tab/>
        <w:t>2.25</w:t>
      </w:r>
      <w:r>
        <w:rPr>
          <w:shd w:val="clear" w:color="auto" w:fill="FFFFFF"/>
          <w:lang w:val="en-US"/>
        </w:rPr>
        <w:t>h</w:t>
      </w:r>
    </w:p>
    <w:p w14:paraId="6973DFC7" w14:textId="77777777" w:rsidR="00A81D34" w:rsidRPr="00A81D34" w:rsidRDefault="00E501E1">
      <w:pPr>
        <w:pStyle w:val="PargrafodaLista"/>
        <w:numPr>
          <w:ilvl w:val="0"/>
          <w:numId w:val="14"/>
        </w:numPr>
        <w:rPr>
          <w:shd w:val="clear" w:color="auto" w:fill="FFFFFF"/>
          <w:lang w:val="en-US"/>
        </w:rPr>
      </w:pPr>
      <w:r w:rsidRPr="00E501E1">
        <w:rPr>
          <w:shd w:val="clear" w:color="auto" w:fill="FFFFFF"/>
          <w:lang w:val="en-US"/>
        </w:rPr>
        <w:t>Study of WPF fundaments and controls</w:t>
      </w:r>
      <w:r w:rsidRPr="00E501E1">
        <w:rPr>
          <w:shd w:val="clear" w:color="auto" w:fill="FFFFFF"/>
          <w:lang w:val="en-US"/>
        </w:rPr>
        <w:tab/>
        <w:t>1.</w:t>
      </w:r>
      <w:r>
        <w:rPr>
          <w:shd w:val="clear" w:color="auto" w:fill="FFFFFF"/>
          <w:lang w:val="en-US"/>
        </w:rPr>
        <w:t>5h</w:t>
      </w:r>
    </w:p>
    <w:p w14:paraId="1D5CC743" w14:textId="77777777" w:rsidR="00B7678C" w:rsidRPr="00A81D34"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0B551362"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Reviewed V&amp;V Process and Processes List</w:t>
      </w:r>
      <w:r w:rsidRPr="00E501E1">
        <w:rPr>
          <w:shd w:val="clear" w:color="auto" w:fill="FFFFFF"/>
          <w:lang w:val="en-US"/>
        </w:rPr>
        <w:tab/>
        <w:t>0.5</w:t>
      </w:r>
      <w:r>
        <w:rPr>
          <w:shd w:val="clear" w:color="auto" w:fill="FFFFFF"/>
          <w:lang w:val="en-US"/>
        </w:rPr>
        <w:t>h</w:t>
      </w:r>
    </w:p>
    <w:p w14:paraId="59D5595D"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Updated Logs and Dashboard to use a new task type (management)</w:t>
      </w:r>
      <w:r w:rsidRPr="00E501E1">
        <w:rPr>
          <w:shd w:val="clear" w:color="auto" w:fill="FFFFFF"/>
          <w:lang w:val="en-US"/>
        </w:rPr>
        <w:tab/>
        <w:t>0.5</w:t>
      </w:r>
      <w:r>
        <w:rPr>
          <w:shd w:val="clear" w:color="auto" w:fill="FFFFFF"/>
          <w:lang w:val="en-US"/>
        </w:rPr>
        <w:t>h</w:t>
      </w:r>
    </w:p>
    <w:p w14:paraId="68D2188E"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Study of the SRS to prepare for the Inspection</w:t>
      </w:r>
      <w:r w:rsidRPr="00E501E1">
        <w:rPr>
          <w:shd w:val="clear" w:color="auto" w:fill="FFFFFF"/>
          <w:lang w:val="en-US"/>
        </w:rPr>
        <w:tab/>
        <w:t>1.75</w:t>
      </w:r>
      <w:r>
        <w:rPr>
          <w:shd w:val="clear" w:color="auto" w:fill="FFFFFF"/>
          <w:lang w:val="en-US"/>
        </w:rPr>
        <w:t>h</w:t>
      </w:r>
    </w:p>
    <w:p w14:paraId="5F04DC45"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Weekly report</w:t>
      </w:r>
      <w:r w:rsidRPr="00E501E1">
        <w:rPr>
          <w:shd w:val="clear" w:color="auto" w:fill="FFFFFF"/>
          <w:lang w:val="en-US"/>
        </w:rPr>
        <w:tab/>
        <w:t>0.5</w:t>
      </w:r>
      <w:r>
        <w:rPr>
          <w:shd w:val="clear" w:color="auto" w:fill="FFFFFF"/>
          <w:lang w:val="en-US"/>
        </w:rPr>
        <w:t>h</w:t>
      </w:r>
    </w:p>
    <w:p w14:paraId="5883375B" w14:textId="77777777" w:rsidR="00E501E1" w:rsidRPr="00E501E1" w:rsidRDefault="00E501E1" w:rsidP="00E501E1">
      <w:pPr>
        <w:pStyle w:val="PargrafodaLista"/>
        <w:numPr>
          <w:ilvl w:val="0"/>
          <w:numId w:val="15"/>
        </w:numPr>
        <w:rPr>
          <w:shd w:val="clear" w:color="auto" w:fill="FFFFFF"/>
          <w:lang w:val="en-US"/>
        </w:rPr>
      </w:pPr>
      <w:r w:rsidRPr="00E501E1">
        <w:rPr>
          <w:shd w:val="clear" w:color="auto" w:fill="FFFFFF"/>
          <w:lang w:val="en-US"/>
        </w:rPr>
        <w:t>ER Model</w:t>
      </w:r>
      <w:r w:rsidRPr="00E501E1">
        <w:rPr>
          <w:shd w:val="clear" w:color="auto" w:fill="FFFFFF"/>
          <w:lang w:val="en-US"/>
        </w:rPr>
        <w:tab/>
        <w:t>0.75</w:t>
      </w:r>
      <w:r>
        <w:rPr>
          <w:shd w:val="clear" w:color="auto" w:fill="FFFFFF"/>
          <w:lang w:val="en-US"/>
        </w:rPr>
        <w:t>h</w:t>
      </w:r>
    </w:p>
    <w:p w14:paraId="3CEF744D" w14:textId="77777777" w:rsidR="0080696B" w:rsidRPr="00A81D34" w:rsidRDefault="00E501E1" w:rsidP="000A0235">
      <w:pPr>
        <w:pStyle w:val="PargrafodaLista"/>
        <w:numPr>
          <w:ilvl w:val="0"/>
          <w:numId w:val="15"/>
        </w:numPr>
        <w:rPr>
          <w:shd w:val="clear" w:color="auto" w:fill="FFFFFF"/>
          <w:lang w:val="en-US"/>
        </w:rPr>
      </w:pPr>
      <w:r w:rsidRPr="00E501E1">
        <w:rPr>
          <w:shd w:val="clear" w:color="auto" w:fill="FFFFFF"/>
          <w:lang w:val="en-US"/>
        </w:rPr>
        <w:t>Added new task type (Management)</w:t>
      </w:r>
      <w:r w:rsidRPr="00E501E1">
        <w:rPr>
          <w:shd w:val="clear" w:color="auto" w:fill="FFFFFF"/>
          <w:lang w:val="en-US"/>
        </w:rPr>
        <w:tab/>
        <w:t>0.</w:t>
      </w:r>
      <w:r>
        <w:rPr>
          <w:shd w:val="clear" w:color="auto" w:fill="FFFFFF"/>
          <w:lang w:val="en-US"/>
        </w:rPr>
        <w:t>25h</w:t>
      </w:r>
      <w:r w:rsidRPr="00A81D34" w:rsidDel="00E501E1">
        <w:rPr>
          <w:shd w:val="clear" w:color="auto" w:fill="FFFFFF"/>
          <w:lang w:val="en-US"/>
        </w:rPr>
        <w:t xml:space="preserve"> </w:t>
      </w:r>
    </w:p>
    <w:p w14:paraId="494D8A6F" w14:textId="77777777" w:rsidR="00B154CA" w:rsidRPr="00A81D34"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3EC4A3B5" w14:textId="77777777"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r>
      <w:r>
        <w:rPr>
          <w:shd w:val="clear" w:color="auto" w:fill="FFFFFF"/>
          <w:lang w:val="en-US"/>
        </w:rPr>
        <w:t>5</w:t>
      </w:r>
      <w:r w:rsidRPr="00E501E1">
        <w:rPr>
          <w:shd w:val="clear" w:color="auto" w:fill="FFFFFF"/>
          <w:lang w:val="en-US"/>
        </w:rPr>
        <w:t>.5</w:t>
      </w:r>
      <w:r>
        <w:rPr>
          <w:shd w:val="clear" w:color="auto" w:fill="FFFFFF"/>
          <w:lang w:val="en-US"/>
        </w:rPr>
        <w:t>h</w:t>
      </w:r>
    </w:p>
    <w:p w14:paraId="18C9395D" w14:textId="77777777" w:rsidR="00E501E1" w:rsidRPr="00E501E1" w:rsidRDefault="00E501E1" w:rsidP="00E501E1">
      <w:pPr>
        <w:pStyle w:val="PargrafodaLista"/>
        <w:numPr>
          <w:ilvl w:val="0"/>
          <w:numId w:val="16"/>
        </w:numPr>
        <w:rPr>
          <w:shd w:val="clear" w:color="auto" w:fill="FFFFFF"/>
          <w:lang w:val="en-US"/>
        </w:rPr>
      </w:pPr>
      <w:r w:rsidRPr="00E501E1">
        <w:rPr>
          <w:shd w:val="clear" w:color="auto" w:fill="FFFFFF"/>
          <w:lang w:val="en-US"/>
        </w:rPr>
        <w:t>Formatting and change SRS</w:t>
      </w:r>
      <w:r w:rsidRPr="00E501E1">
        <w:rPr>
          <w:shd w:val="clear" w:color="auto" w:fill="FFFFFF"/>
          <w:lang w:val="en-US"/>
        </w:rPr>
        <w:tab/>
        <w:t>1</w:t>
      </w:r>
      <w:r>
        <w:rPr>
          <w:shd w:val="clear" w:color="auto" w:fill="FFFFFF"/>
          <w:lang w:val="en-US"/>
        </w:rPr>
        <w:t>h</w:t>
      </w:r>
    </w:p>
    <w:p w14:paraId="7AAA59C2" w14:textId="77777777" w:rsidR="0080696B" w:rsidRPr="00A81D34" w:rsidRDefault="00E501E1" w:rsidP="00A81D34">
      <w:pPr>
        <w:pStyle w:val="PargrafodaLista"/>
        <w:numPr>
          <w:ilvl w:val="0"/>
          <w:numId w:val="16"/>
        </w:numPr>
        <w:rPr>
          <w:shd w:val="clear" w:color="auto" w:fill="FFFFFF"/>
          <w:lang w:val="en-US"/>
        </w:rPr>
      </w:pPr>
      <w:r w:rsidRPr="00E501E1">
        <w:rPr>
          <w:shd w:val="clear" w:color="auto" w:fill="FFFFFF"/>
          <w:lang w:val="en-US"/>
        </w:rPr>
        <w:t>Change verification and Validation Process (Ready for approval)</w:t>
      </w:r>
      <w:r w:rsidRPr="00E501E1">
        <w:rPr>
          <w:shd w:val="clear" w:color="auto" w:fill="FFFFFF"/>
          <w:lang w:val="en-US"/>
        </w:rPr>
        <w:tab/>
        <w:t>0.5</w:t>
      </w:r>
      <w:r>
        <w:rPr>
          <w:shd w:val="clear" w:color="auto" w:fill="FFFFFF"/>
          <w:lang w:val="en-US"/>
        </w:rPr>
        <w:t>h</w:t>
      </w:r>
    </w:p>
    <w:p w14:paraId="7442516C" w14:textId="77777777" w:rsidR="00082BF3" w:rsidRPr="00A81D34"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Martins – Tasks done:</w:t>
      </w:r>
    </w:p>
    <w:p w14:paraId="2F3A9672"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New tests</w:t>
      </w:r>
      <w:r w:rsidRPr="00E501E1">
        <w:rPr>
          <w:shd w:val="clear" w:color="auto" w:fill="FFFFFF"/>
          <w:lang w:val="en-US"/>
        </w:rPr>
        <w:tab/>
        <w:t>0.5</w:t>
      </w:r>
      <w:r>
        <w:rPr>
          <w:shd w:val="clear" w:color="auto" w:fill="FFFFFF"/>
          <w:lang w:val="en-US"/>
        </w:rPr>
        <w:t>h</w:t>
      </w:r>
    </w:p>
    <w:p w14:paraId="75AA50C7"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ER diagram</w:t>
      </w:r>
      <w:r w:rsidRPr="00E501E1">
        <w:rPr>
          <w:shd w:val="clear" w:color="auto" w:fill="FFFFFF"/>
          <w:lang w:val="en-US"/>
        </w:rPr>
        <w:tab/>
        <w:t>1.5</w:t>
      </w:r>
      <w:r>
        <w:rPr>
          <w:shd w:val="clear" w:color="auto" w:fill="FFFFFF"/>
          <w:lang w:val="en-US"/>
        </w:rPr>
        <w:t>h</w:t>
      </w:r>
    </w:p>
    <w:p w14:paraId="21E9D96E" w14:textId="77777777" w:rsidR="00E501E1" w:rsidRPr="00E501E1" w:rsidRDefault="00E501E1" w:rsidP="00E501E1">
      <w:pPr>
        <w:pStyle w:val="PargrafodaLista"/>
        <w:numPr>
          <w:ilvl w:val="0"/>
          <w:numId w:val="17"/>
        </w:numPr>
        <w:rPr>
          <w:shd w:val="clear" w:color="auto" w:fill="FFFFFF"/>
          <w:lang w:val="en-US"/>
        </w:rPr>
      </w:pPr>
      <w:r w:rsidRPr="00E501E1">
        <w:rPr>
          <w:shd w:val="clear" w:color="auto" w:fill="FFFFFF"/>
          <w:lang w:val="en-US"/>
        </w:rPr>
        <w:t xml:space="preserve">Study and take annotations of </w:t>
      </w:r>
      <w:proofErr w:type="spellStart"/>
      <w:r w:rsidRPr="00E501E1">
        <w:rPr>
          <w:shd w:val="clear" w:color="auto" w:fill="FFFFFF"/>
          <w:lang w:val="en-US"/>
        </w:rPr>
        <w:t>Javalicious</w:t>
      </w:r>
      <w:proofErr w:type="spellEnd"/>
      <w:r w:rsidRPr="00E501E1">
        <w:rPr>
          <w:shd w:val="clear" w:color="auto" w:fill="FFFFFF"/>
          <w:lang w:val="en-US"/>
        </w:rPr>
        <w:t xml:space="preserve"> Developmen</w:t>
      </w:r>
      <w:r>
        <w:rPr>
          <w:shd w:val="clear" w:color="auto" w:fill="FFFFFF"/>
          <w:lang w:val="en-US"/>
        </w:rPr>
        <w:t xml:space="preserve">t Team's SRS for the inspection  </w:t>
      </w:r>
      <w:r w:rsidRPr="00E501E1">
        <w:rPr>
          <w:shd w:val="clear" w:color="auto" w:fill="FFFFFF"/>
          <w:lang w:val="en-US"/>
        </w:rPr>
        <w:t>2</w:t>
      </w:r>
      <w:r>
        <w:rPr>
          <w:shd w:val="clear" w:color="auto" w:fill="FFFFFF"/>
          <w:lang w:val="en-US"/>
        </w:rPr>
        <w:t>h</w:t>
      </w:r>
    </w:p>
    <w:p w14:paraId="2347239C" w14:textId="77777777" w:rsidR="00A81D34" w:rsidRPr="00A81D34" w:rsidRDefault="00E501E1" w:rsidP="00A81D34">
      <w:pPr>
        <w:pStyle w:val="PargrafodaLista"/>
        <w:numPr>
          <w:ilvl w:val="0"/>
          <w:numId w:val="17"/>
        </w:numPr>
        <w:rPr>
          <w:shd w:val="clear" w:color="auto" w:fill="FFFFFF"/>
          <w:lang w:val="en-US"/>
        </w:rPr>
      </w:pPr>
      <w:r w:rsidRPr="00E501E1">
        <w:rPr>
          <w:shd w:val="clear" w:color="auto" w:fill="FFFFFF"/>
          <w:lang w:val="en-US"/>
        </w:rPr>
        <w:t>Reading the SRS from my team</w:t>
      </w:r>
      <w:r w:rsidRPr="00E501E1">
        <w:rPr>
          <w:shd w:val="clear" w:color="auto" w:fill="FFFFFF"/>
          <w:lang w:val="en-US"/>
        </w:rPr>
        <w:tab/>
        <w:t>0.5</w:t>
      </w:r>
      <w:r>
        <w:rPr>
          <w:shd w:val="clear" w:color="auto" w:fill="FFFFFF"/>
          <w:lang w:val="en-US"/>
        </w:rPr>
        <w:t>h</w:t>
      </w:r>
    </w:p>
    <w:p w14:paraId="7B2DD88E" w14:textId="77777777" w:rsidR="0080696B" w:rsidRPr="00A81D34"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28D9CB54"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 weekly report - Week 8</w:t>
      </w:r>
      <w:r w:rsidRPr="00E501E1">
        <w:rPr>
          <w:shd w:val="clear" w:color="auto" w:fill="FFFFFF"/>
          <w:lang w:val="en-US"/>
        </w:rPr>
        <w:tab/>
        <w:t>0.25</w:t>
      </w:r>
      <w:r>
        <w:rPr>
          <w:shd w:val="clear" w:color="auto" w:fill="FFFFFF"/>
          <w:lang w:val="en-US"/>
        </w:rPr>
        <w:t>h</w:t>
      </w:r>
    </w:p>
    <w:p w14:paraId="465A2637"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Revision Process List</w:t>
      </w:r>
      <w:r w:rsidRPr="00E501E1">
        <w:rPr>
          <w:shd w:val="clear" w:color="auto" w:fill="FFFFFF"/>
          <w:lang w:val="en-US"/>
        </w:rPr>
        <w:tab/>
        <w:t>0.25</w:t>
      </w:r>
      <w:r>
        <w:rPr>
          <w:shd w:val="clear" w:color="auto" w:fill="FFFFFF"/>
          <w:lang w:val="en-US"/>
        </w:rPr>
        <w:t>h</w:t>
      </w:r>
    </w:p>
    <w:p w14:paraId="0B78D783" w14:textId="77777777" w:rsidR="00E501E1" w:rsidRPr="00E501E1" w:rsidRDefault="00E501E1" w:rsidP="00E501E1">
      <w:pPr>
        <w:pStyle w:val="PargrafodaLista"/>
        <w:numPr>
          <w:ilvl w:val="0"/>
          <w:numId w:val="18"/>
        </w:numPr>
        <w:rPr>
          <w:shd w:val="clear" w:color="auto" w:fill="FFFFFF"/>
          <w:lang w:val="en-US"/>
        </w:rPr>
      </w:pPr>
      <w:proofErr w:type="spellStart"/>
      <w:r w:rsidRPr="00E501E1">
        <w:rPr>
          <w:shd w:val="clear" w:color="auto" w:fill="FFFFFF"/>
          <w:lang w:val="en-US"/>
        </w:rPr>
        <w:t>Upadate</w:t>
      </w:r>
      <w:proofErr w:type="spellEnd"/>
      <w:r w:rsidRPr="00E501E1">
        <w:rPr>
          <w:shd w:val="clear" w:color="auto" w:fill="FFFFFF"/>
          <w:lang w:val="en-US"/>
        </w:rPr>
        <w:t xml:space="preserve"> repository</w:t>
      </w:r>
      <w:r w:rsidRPr="00E501E1">
        <w:rPr>
          <w:shd w:val="clear" w:color="auto" w:fill="FFFFFF"/>
          <w:lang w:val="en-US"/>
        </w:rPr>
        <w:tab/>
        <w:t>0.25</w:t>
      </w:r>
      <w:r>
        <w:rPr>
          <w:shd w:val="clear" w:color="auto" w:fill="FFFFFF"/>
          <w:lang w:val="en-US"/>
        </w:rPr>
        <w:t>h</w:t>
      </w:r>
    </w:p>
    <w:p w14:paraId="35F073AA"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Writing meeting minute</w:t>
      </w:r>
      <w:r w:rsidRPr="00E501E1">
        <w:rPr>
          <w:shd w:val="clear" w:color="auto" w:fill="FFFFFF"/>
          <w:lang w:val="en-US"/>
        </w:rPr>
        <w:tab/>
        <w:t>1.75</w:t>
      </w:r>
      <w:r>
        <w:rPr>
          <w:shd w:val="clear" w:color="auto" w:fill="FFFFFF"/>
          <w:lang w:val="en-US"/>
        </w:rPr>
        <w:t>h</w:t>
      </w:r>
    </w:p>
    <w:p w14:paraId="649207A3" w14:textId="77777777" w:rsidR="00E501E1" w:rsidRPr="00E501E1" w:rsidRDefault="00E501E1" w:rsidP="00E501E1">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1</w:t>
      </w:r>
    </w:p>
    <w:p w14:paraId="513BF1F9" w14:textId="77777777" w:rsidR="00B7678C" w:rsidRPr="00A81D34" w:rsidRDefault="00E501E1" w:rsidP="00A81D34">
      <w:pPr>
        <w:pStyle w:val="PargrafodaLista"/>
        <w:numPr>
          <w:ilvl w:val="0"/>
          <w:numId w:val="18"/>
        </w:numPr>
        <w:rPr>
          <w:shd w:val="clear" w:color="auto" w:fill="FFFFFF"/>
          <w:lang w:val="en-US"/>
        </w:rPr>
      </w:pPr>
      <w:r w:rsidRPr="00E501E1">
        <w:rPr>
          <w:shd w:val="clear" w:color="auto" w:fill="FFFFFF"/>
          <w:lang w:val="en-US"/>
        </w:rPr>
        <w:t>Requirements Definitions</w:t>
      </w:r>
      <w:r w:rsidRPr="00E501E1">
        <w:rPr>
          <w:shd w:val="clear" w:color="auto" w:fill="FFFFFF"/>
          <w:lang w:val="en-US"/>
        </w:rPr>
        <w:tab/>
        <w:t>4.5</w:t>
      </w:r>
      <w:r>
        <w:rPr>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477F054A"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Weekly Report and Processes List Approval</w:t>
      </w:r>
      <w:r w:rsidRPr="00E501E1">
        <w:rPr>
          <w:shd w:val="clear" w:color="auto" w:fill="FFFFFF"/>
          <w:lang w:val="en-US"/>
        </w:rPr>
        <w:tab/>
        <w:t>0.5</w:t>
      </w:r>
      <w:r>
        <w:rPr>
          <w:shd w:val="clear" w:color="auto" w:fill="FFFFFF"/>
          <w:lang w:val="en-US"/>
        </w:rPr>
        <w:t>h</w:t>
      </w:r>
    </w:p>
    <w:p w14:paraId="6EFABC40" w14:textId="77777777" w:rsidR="00E501E1" w:rsidRPr="00E501E1" w:rsidRDefault="00E501E1" w:rsidP="00E501E1">
      <w:pPr>
        <w:pStyle w:val="PargrafodaLista"/>
        <w:numPr>
          <w:ilvl w:val="0"/>
          <w:numId w:val="20"/>
        </w:numPr>
        <w:rPr>
          <w:shd w:val="clear" w:color="auto" w:fill="FFFFFF"/>
          <w:lang w:val="en-US"/>
        </w:rPr>
      </w:pPr>
      <w:r w:rsidRPr="00E501E1">
        <w:rPr>
          <w:shd w:val="clear" w:color="auto" w:fill="FFFFFF"/>
          <w:lang w:val="en-US"/>
        </w:rPr>
        <w:t>Requirements Review</w:t>
      </w:r>
      <w:r w:rsidRPr="00E501E1">
        <w:rPr>
          <w:shd w:val="clear" w:color="auto" w:fill="FFFFFF"/>
          <w:lang w:val="en-US"/>
        </w:rPr>
        <w:tab/>
        <w:t>0.75</w:t>
      </w:r>
      <w:r>
        <w:rPr>
          <w:shd w:val="clear" w:color="auto" w:fill="FFFFFF"/>
          <w:lang w:val="en-US"/>
        </w:rPr>
        <w:t>h</w:t>
      </w:r>
    </w:p>
    <w:p w14:paraId="2414D152" w14:textId="77777777" w:rsidR="00492066" w:rsidRPr="00A81D34" w:rsidRDefault="00E501E1" w:rsidP="00E501E1">
      <w:pPr>
        <w:pStyle w:val="PargrafodaLista"/>
        <w:numPr>
          <w:ilvl w:val="0"/>
          <w:numId w:val="20"/>
        </w:numPr>
        <w:rPr>
          <w:shd w:val="clear" w:color="auto" w:fill="FFFFFF"/>
          <w:lang w:val="en-US"/>
        </w:rPr>
      </w:pPr>
      <w:r w:rsidRPr="00E501E1">
        <w:rPr>
          <w:shd w:val="clear" w:color="auto" w:fill="FFFFFF"/>
          <w:lang w:val="en-US"/>
        </w:rPr>
        <w:t>Meeting Agenda</w:t>
      </w:r>
      <w:r w:rsidRPr="00E501E1">
        <w:rPr>
          <w:shd w:val="clear" w:color="auto" w:fill="FFFFFF"/>
          <w:lang w:val="en-US"/>
        </w:rPr>
        <w:tab/>
        <w:t>0.75</w:t>
      </w:r>
      <w:r>
        <w:rPr>
          <w:shd w:val="clear" w:color="auto" w:fill="FFFFFF"/>
          <w:lang w:val="en-US"/>
        </w:rPr>
        <w:t>h</w:t>
      </w:r>
    </w:p>
    <w:sectPr w:rsidR="00492066" w:rsidRPr="00A81D34"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Mário Oliveira" w:date="2013-04-29T16:28:00Z" w:initials="MO">
    <w:p w14:paraId="38EF7656" w14:textId="77777777" w:rsidR="00D54E5F" w:rsidRDefault="00D54E5F">
      <w:pPr>
        <w:pStyle w:val="Textodecomentrio"/>
      </w:pPr>
      <w:r>
        <w:rPr>
          <w:rStyle w:val="Refdecomentrio"/>
        </w:rPr>
        <w:annotationRef/>
      </w:r>
      <w:r>
        <w:t>Não há nada sobre o ER?</w:t>
      </w:r>
      <w:bookmarkStart w:id="23" w:name="_GoBack"/>
      <w:bookmarkEnd w:id="23"/>
    </w:p>
  </w:comment>
  <w:comment w:id="30" w:author="Mário Oliveira" w:date="2013-04-29T16:22:00Z" w:initials="MO">
    <w:p w14:paraId="559BA499" w14:textId="77777777" w:rsidR="007A70FC" w:rsidRDefault="007A70FC">
      <w:pPr>
        <w:pStyle w:val="Textodecomentrio"/>
      </w:pPr>
      <w:r>
        <w:rPr>
          <w:rStyle w:val="Refdecomentrio"/>
        </w:rPr>
        <w:annotationRef/>
      </w:r>
      <w:r>
        <w:t xml:space="preserve">No </w:t>
      </w:r>
      <w:proofErr w:type="spellStart"/>
      <w:r>
        <w:t>weekly</w:t>
      </w:r>
      <w:proofErr w:type="spellEnd"/>
      <w:r>
        <w:t xml:space="preserve"> </w:t>
      </w:r>
      <w:proofErr w:type="spellStart"/>
      <w:r>
        <w:t>report</w:t>
      </w:r>
      <w:proofErr w:type="spellEnd"/>
      <w:r>
        <w:t xml:space="preserve"> da semana passada escreveu-se:</w:t>
      </w:r>
    </w:p>
    <w:p w14:paraId="4F0655E0" w14:textId="77777777" w:rsidR="007A70FC" w:rsidRDefault="007A70FC" w:rsidP="007A70FC">
      <w:pPr>
        <w:pStyle w:val="PargrafodaLista"/>
        <w:numPr>
          <w:ilvl w:val="0"/>
          <w:numId w:val="11"/>
        </w:numPr>
        <w:spacing w:after="240"/>
        <w:rPr>
          <w:lang w:val="en-US"/>
        </w:rPr>
      </w:pPr>
      <w:r>
        <w:rPr>
          <w:lang w:val="en-US"/>
        </w:rPr>
        <w:t>Get SRS ready for Inspection</w:t>
      </w:r>
    </w:p>
    <w:p w14:paraId="4119597A" w14:textId="77777777" w:rsidR="007A70FC" w:rsidRPr="00930989" w:rsidRDefault="007A70FC" w:rsidP="007A70FC">
      <w:pPr>
        <w:pStyle w:val="PargrafodaLista"/>
        <w:numPr>
          <w:ilvl w:val="0"/>
          <w:numId w:val="11"/>
        </w:numPr>
        <w:spacing w:after="240"/>
        <w:rPr>
          <w:lang w:val="en-US"/>
        </w:rPr>
      </w:pPr>
      <w:r>
        <w:rPr>
          <w:lang w:val="en-US"/>
        </w:rPr>
        <w:t>Prepare for the SRS Inspection</w:t>
      </w:r>
    </w:p>
    <w:p w14:paraId="048A74C4" w14:textId="77777777" w:rsidR="007A70FC" w:rsidRDefault="007A70FC">
      <w:pPr>
        <w:pStyle w:val="Textodecomentrio"/>
      </w:pPr>
      <w:r>
        <w:t xml:space="preserve">Isto dá a ideia que vai haver uma nova </w:t>
      </w:r>
      <w:proofErr w:type="spellStart"/>
      <w:r>
        <w:t>inspecção</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EF7656" w15:done="0"/>
  <w15:commentEx w15:paraId="048A74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6D1E6" w14:textId="77777777" w:rsidR="00B35FD0" w:rsidRDefault="00B35FD0" w:rsidP="00042081">
      <w:pPr>
        <w:spacing w:after="0" w:line="240" w:lineRule="auto"/>
      </w:pPr>
      <w:r>
        <w:separator/>
      </w:r>
    </w:p>
  </w:endnote>
  <w:endnote w:type="continuationSeparator" w:id="0">
    <w:p w14:paraId="311944C0" w14:textId="77777777" w:rsidR="00B35FD0" w:rsidRDefault="00B35FD0"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B35FD0">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B35FD0"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B35FD0">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DA3350">
      <w:fldChar w:fldCharType="begin"/>
    </w:r>
    <w:r w:rsidR="00244682">
      <w:instrText xml:space="preserve"> PAGE   \* MERGEFORMAT </w:instrText>
    </w:r>
    <w:r w:rsidR="00DA3350">
      <w:fldChar w:fldCharType="separate"/>
    </w:r>
    <w:r w:rsidR="00D54E5F">
      <w:rPr>
        <w:noProof/>
      </w:rPr>
      <w:t>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B35FD0"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87F6F">
          <w:t>Weekly</w:t>
        </w:r>
        <w:proofErr w:type="spellEnd"/>
        <w:r w:rsidR="00187F6F">
          <w:t xml:space="preserve"> </w:t>
        </w:r>
        <w:proofErr w:type="spellStart"/>
        <w:r w:rsidR="00187F6F">
          <w:t>Report</w:t>
        </w:r>
        <w:proofErr w:type="spellEnd"/>
      </w:sdtContent>
    </w:sdt>
    <w:r w:rsidR="00705D20">
      <w:tab/>
    </w:r>
    <w:r w:rsidR="00DA3350">
      <w:fldChar w:fldCharType="begin"/>
    </w:r>
    <w:r w:rsidR="00244682">
      <w:instrText xml:space="preserve"> PAGE   \* MERGEFORMAT </w:instrText>
    </w:r>
    <w:r w:rsidR="00DA3350">
      <w:fldChar w:fldCharType="separate"/>
    </w:r>
    <w:r w:rsidR="00D54E5F">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FCCF0" w14:textId="77777777" w:rsidR="00B35FD0" w:rsidRDefault="00B35FD0" w:rsidP="00042081">
      <w:pPr>
        <w:spacing w:after="0" w:line="240" w:lineRule="auto"/>
      </w:pPr>
      <w:r>
        <w:separator/>
      </w:r>
    </w:p>
  </w:footnote>
  <w:footnote w:type="continuationSeparator" w:id="0">
    <w:p w14:paraId="63B072C3" w14:textId="77777777" w:rsidR="00B35FD0" w:rsidRDefault="00B35FD0"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lang w:eastAsia="pt-PT"/>
      </w:rPr>
      <w:drawing>
        <wp:anchor distT="0" distB="0" distL="114300" distR="114300" simplePos="0" relativeHeight="251657216"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77777777"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0A0235" w:rsidRPr="000A0235">
          <w:rPr>
            <w:lang w:val="en-US"/>
          </w:rPr>
          <w:t>v0.2</w:t>
        </w:r>
        <w:proofErr w:type="gramEnd"/>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0A0235" w:rsidRPr="000A023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lang w:eastAsia="pt-PT"/>
      </w:rPr>
      <w:drawing>
        <wp:anchor distT="0" distB="0" distL="114300" distR="114300" simplePos="0" relativeHeight="251660288"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5"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77777777"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proofErr w:type="gramStart"/>
        <w:r w:rsidR="000A0235" w:rsidRPr="000A0235">
          <w:rPr>
            <w:lang w:val="en-US"/>
          </w:rPr>
          <w:t>v0.2</w:t>
        </w:r>
        <w:proofErr w:type="gramEnd"/>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proofErr w:type="spellStart"/>
        <w:r w:rsidR="000A0235">
          <w:t>Ready</w:t>
        </w:r>
        <w:proofErr w:type="spellEnd"/>
        <w:r w:rsidR="000A0235">
          <w:t xml:space="preserve"> for </w:t>
        </w:r>
        <w:proofErr w:type="spellStart"/>
        <w:r w:rsidR="000A0235">
          <w:t>Revision</w:t>
        </w:r>
        <w:proofErr w:type="spellEnd"/>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7"/>
  </w:num>
  <w:num w:numId="5">
    <w:abstractNumId w:val="8"/>
  </w:num>
  <w:num w:numId="6">
    <w:abstractNumId w:val="18"/>
  </w:num>
  <w:num w:numId="7">
    <w:abstractNumId w:val="16"/>
  </w:num>
  <w:num w:numId="8">
    <w:abstractNumId w:val="5"/>
  </w:num>
  <w:num w:numId="9">
    <w:abstractNumId w:val="3"/>
  </w:num>
  <w:num w:numId="10">
    <w:abstractNumId w:val="1"/>
  </w:num>
  <w:num w:numId="11">
    <w:abstractNumId w:val="2"/>
  </w:num>
  <w:num w:numId="12">
    <w:abstractNumId w:val="19"/>
  </w:num>
  <w:num w:numId="13">
    <w:abstractNumId w:val="12"/>
  </w:num>
  <w:num w:numId="14">
    <w:abstractNumId w:val="13"/>
  </w:num>
  <w:num w:numId="15">
    <w:abstractNumId w:val="14"/>
  </w:num>
  <w:num w:numId="16">
    <w:abstractNumId w:val="15"/>
  </w:num>
  <w:num w:numId="17">
    <w:abstractNumId w:val="6"/>
  </w:num>
  <w:num w:numId="18">
    <w:abstractNumId w:val="11"/>
  </w:num>
  <w:num w:numId="19">
    <w:abstractNumId w:val="9"/>
  </w:num>
  <w:num w:numId="20">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24E8"/>
    <w:rsid w:val="000039A3"/>
    <w:rsid w:val="000116EC"/>
    <w:rsid w:val="0003322D"/>
    <w:rsid w:val="00037AB1"/>
    <w:rsid w:val="00042081"/>
    <w:rsid w:val="00052449"/>
    <w:rsid w:val="00082BF3"/>
    <w:rsid w:val="000A0235"/>
    <w:rsid w:val="000A29C4"/>
    <w:rsid w:val="000B5DB9"/>
    <w:rsid w:val="000B6E75"/>
    <w:rsid w:val="000C410F"/>
    <w:rsid w:val="000E4A2D"/>
    <w:rsid w:val="000E7304"/>
    <w:rsid w:val="000F33A6"/>
    <w:rsid w:val="001417D9"/>
    <w:rsid w:val="00160998"/>
    <w:rsid w:val="00165D98"/>
    <w:rsid w:val="001669EB"/>
    <w:rsid w:val="00181779"/>
    <w:rsid w:val="0018673D"/>
    <w:rsid w:val="00187F6F"/>
    <w:rsid w:val="001938FF"/>
    <w:rsid w:val="001A41E4"/>
    <w:rsid w:val="001B292C"/>
    <w:rsid w:val="001E2B6A"/>
    <w:rsid w:val="00204D66"/>
    <w:rsid w:val="00216760"/>
    <w:rsid w:val="002272A3"/>
    <w:rsid w:val="00242F8A"/>
    <w:rsid w:val="00244682"/>
    <w:rsid w:val="002517DC"/>
    <w:rsid w:val="002611EF"/>
    <w:rsid w:val="00264718"/>
    <w:rsid w:val="00267F24"/>
    <w:rsid w:val="0028274E"/>
    <w:rsid w:val="0028361F"/>
    <w:rsid w:val="0029204F"/>
    <w:rsid w:val="002C3E4E"/>
    <w:rsid w:val="002C5DB9"/>
    <w:rsid w:val="002F30E3"/>
    <w:rsid w:val="00301449"/>
    <w:rsid w:val="00303684"/>
    <w:rsid w:val="0031153F"/>
    <w:rsid w:val="00313DA1"/>
    <w:rsid w:val="003279B3"/>
    <w:rsid w:val="00345E81"/>
    <w:rsid w:val="00363A9A"/>
    <w:rsid w:val="00397841"/>
    <w:rsid w:val="003A3DA5"/>
    <w:rsid w:val="003B5BAA"/>
    <w:rsid w:val="003B5E03"/>
    <w:rsid w:val="003B6C73"/>
    <w:rsid w:val="003C0924"/>
    <w:rsid w:val="003C2162"/>
    <w:rsid w:val="003C28E8"/>
    <w:rsid w:val="003C3224"/>
    <w:rsid w:val="003C4E13"/>
    <w:rsid w:val="003E7E15"/>
    <w:rsid w:val="003F66AF"/>
    <w:rsid w:val="00417C7E"/>
    <w:rsid w:val="00425B7B"/>
    <w:rsid w:val="0042608F"/>
    <w:rsid w:val="0045198B"/>
    <w:rsid w:val="004608C1"/>
    <w:rsid w:val="004630B1"/>
    <w:rsid w:val="004737E4"/>
    <w:rsid w:val="004866EB"/>
    <w:rsid w:val="00492066"/>
    <w:rsid w:val="004A12E5"/>
    <w:rsid w:val="004A1EEA"/>
    <w:rsid w:val="004B7B26"/>
    <w:rsid w:val="004D798C"/>
    <w:rsid w:val="004E4501"/>
    <w:rsid w:val="004F781C"/>
    <w:rsid w:val="00520B85"/>
    <w:rsid w:val="0052580A"/>
    <w:rsid w:val="00541044"/>
    <w:rsid w:val="005507B3"/>
    <w:rsid w:val="00560874"/>
    <w:rsid w:val="005774EC"/>
    <w:rsid w:val="00577E9B"/>
    <w:rsid w:val="00590FC6"/>
    <w:rsid w:val="005A6477"/>
    <w:rsid w:val="005E4BCD"/>
    <w:rsid w:val="005F4DA4"/>
    <w:rsid w:val="00635A30"/>
    <w:rsid w:val="00656B4A"/>
    <w:rsid w:val="00663E58"/>
    <w:rsid w:val="006A5875"/>
    <w:rsid w:val="006C46E4"/>
    <w:rsid w:val="006E3A62"/>
    <w:rsid w:val="006E6256"/>
    <w:rsid w:val="006F288A"/>
    <w:rsid w:val="006F3F7C"/>
    <w:rsid w:val="00705116"/>
    <w:rsid w:val="00705D20"/>
    <w:rsid w:val="0071045A"/>
    <w:rsid w:val="007146BD"/>
    <w:rsid w:val="00725087"/>
    <w:rsid w:val="0073300B"/>
    <w:rsid w:val="007511CC"/>
    <w:rsid w:val="00770801"/>
    <w:rsid w:val="00791F02"/>
    <w:rsid w:val="007A70FC"/>
    <w:rsid w:val="007B0C9E"/>
    <w:rsid w:val="007C1784"/>
    <w:rsid w:val="007C2BF7"/>
    <w:rsid w:val="007E68FC"/>
    <w:rsid w:val="007E6EDA"/>
    <w:rsid w:val="0080696B"/>
    <w:rsid w:val="0085054D"/>
    <w:rsid w:val="0085105C"/>
    <w:rsid w:val="00853186"/>
    <w:rsid w:val="00855658"/>
    <w:rsid w:val="00862030"/>
    <w:rsid w:val="008675BB"/>
    <w:rsid w:val="00895D61"/>
    <w:rsid w:val="008A24C9"/>
    <w:rsid w:val="008C7999"/>
    <w:rsid w:val="008D2DFD"/>
    <w:rsid w:val="008D37D1"/>
    <w:rsid w:val="008E5051"/>
    <w:rsid w:val="008F0D52"/>
    <w:rsid w:val="008F3CD3"/>
    <w:rsid w:val="008F55A1"/>
    <w:rsid w:val="00900BEC"/>
    <w:rsid w:val="00906D0A"/>
    <w:rsid w:val="00917853"/>
    <w:rsid w:val="009308E4"/>
    <w:rsid w:val="00930989"/>
    <w:rsid w:val="00942E75"/>
    <w:rsid w:val="009526A4"/>
    <w:rsid w:val="009553EC"/>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D2D18"/>
    <w:rsid w:val="00B12E8D"/>
    <w:rsid w:val="00B154CA"/>
    <w:rsid w:val="00B211F3"/>
    <w:rsid w:val="00B35FD0"/>
    <w:rsid w:val="00B54437"/>
    <w:rsid w:val="00B561A7"/>
    <w:rsid w:val="00B7678C"/>
    <w:rsid w:val="00B81925"/>
    <w:rsid w:val="00BE2453"/>
    <w:rsid w:val="00BE290C"/>
    <w:rsid w:val="00C33DE0"/>
    <w:rsid w:val="00C53BE0"/>
    <w:rsid w:val="00C72540"/>
    <w:rsid w:val="00C939C2"/>
    <w:rsid w:val="00CD2C79"/>
    <w:rsid w:val="00D155DA"/>
    <w:rsid w:val="00D430EE"/>
    <w:rsid w:val="00D45C12"/>
    <w:rsid w:val="00D535ED"/>
    <w:rsid w:val="00D54E5F"/>
    <w:rsid w:val="00D71B0E"/>
    <w:rsid w:val="00D90066"/>
    <w:rsid w:val="00D90377"/>
    <w:rsid w:val="00DA3350"/>
    <w:rsid w:val="00DA485F"/>
    <w:rsid w:val="00DC39AA"/>
    <w:rsid w:val="00DE3FDC"/>
    <w:rsid w:val="00DF1004"/>
    <w:rsid w:val="00E02179"/>
    <w:rsid w:val="00E02488"/>
    <w:rsid w:val="00E17D67"/>
    <w:rsid w:val="00E4278C"/>
    <w:rsid w:val="00E43D75"/>
    <w:rsid w:val="00E501E1"/>
    <w:rsid w:val="00E71BE6"/>
    <w:rsid w:val="00EC1731"/>
    <w:rsid w:val="00EC2B4B"/>
    <w:rsid w:val="00EE44F9"/>
    <w:rsid w:val="00F14683"/>
    <w:rsid w:val="00F16DD4"/>
    <w:rsid w:val="00F24CA6"/>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5056A562-9AE7-44E4-90AC-D5BEB369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49AAB-481C-49A2-AB25-389D2585E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1</Pages>
  <Words>886</Words>
  <Characters>4785</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dc:description>v0.2</dc:description>
  <cp:lastModifiedBy>Mário Oliveira</cp:lastModifiedBy>
  <cp:revision>74</cp:revision>
  <dcterms:created xsi:type="dcterms:W3CDTF">2013-02-23T20:59:00Z</dcterms:created>
  <dcterms:modified xsi:type="dcterms:W3CDTF">2013-04-29T15:28:00Z</dcterms:modified>
  <cp:contentStatus>Ready for Revision</cp:contentStatus>
</cp:coreProperties>
</file>