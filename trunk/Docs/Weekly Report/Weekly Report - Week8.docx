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511C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21-04-2013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397841">
            <w:rPr>
              <w:b/>
              <w:sz w:val="28"/>
              <w:szCs w:val="28"/>
              <w:lang w:val="en-US"/>
            </w:rPr>
            <w:t>9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7511CC">
            <w:rPr>
              <w:sz w:val="28"/>
              <w:szCs w:val="28"/>
              <w:lang w:val="en-US"/>
            </w:rPr>
            <w:t>15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7511CC">
            <w:rPr>
              <w:sz w:val="28"/>
              <w:szCs w:val="28"/>
              <w:lang w:val="en-US"/>
            </w:rPr>
            <w:t>22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DA3350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A81D34" w:rsidRDefault="00DA335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3194" w:history="1">
            <w:r w:rsidR="00A81D34" w:rsidRPr="006D5D08">
              <w:rPr>
                <w:rStyle w:val="Hiperligao"/>
                <w:noProof/>
                <w:lang w:val="en-US"/>
              </w:rPr>
              <w:t>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Week Activities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5" w:history="1">
            <w:r w:rsidR="00A81D34" w:rsidRPr="006D5D08">
              <w:rPr>
                <w:rStyle w:val="Hiperligao"/>
                <w:noProof/>
                <w:lang w:val="en-US"/>
              </w:rPr>
              <w:t>1.1.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Work Executed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6" w:history="1">
            <w:r w:rsidR="00A81D34" w:rsidRPr="006D5D08">
              <w:rPr>
                <w:rStyle w:val="Hiperligao"/>
                <w:noProof/>
                <w:lang w:val="en-US"/>
              </w:rPr>
              <w:t>1.2.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Work Analyses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7" w:history="1">
            <w:r w:rsidR="00A81D34" w:rsidRPr="006D5D08">
              <w:rPr>
                <w:rStyle w:val="Hiperligao"/>
                <w:noProof/>
                <w:lang w:val="en-US"/>
              </w:rPr>
              <w:t>1.3.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Achievements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8" w:history="1">
            <w:r w:rsidR="00A81D34" w:rsidRPr="006D5D08">
              <w:rPr>
                <w:rStyle w:val="Hiperligao"/>
                <w:noProof/>
                <w:lang w:val="en-US"/>
              </w:rPr>
              <w:t>2.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Impediments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199" w:history="1">
            <w:r w:rsidR="00A81D34" w:rsidRPr="006D5D08">
              <w:rPr>
                <w:rStyle w:val="Hiperligao"/>
                <w:noProof/>
                <w:lang w:val="en-US"/>
              </w:rPr>
              <w:t>3.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Plans For Next Week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0" w:history="1">
            <w:r w:rsidR="00A81D34" w:rsidRPr="006D5D08">
              <w:rPr>
                <w:rStyle w:val="Hiperligao"/>
                <w:noProof/>
                <w:lang w:val="en-US"/>
              </w:rPr>
              <w:t>4.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Progress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1" w:history="1">
            <w:r w:rsidR="00A81D34" w:rsidRPr="006D5D08">
              <w:rPr>
                <w:rStyle w:val="Hiperligao"/>
                <w:noProof/>
                <w:lang w:val="en-US"/>
              </w:rPr>
              <w:t>4.1.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Earned value and/or Gantt Image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2" w:history="1">
            <w:r w:rsidR="00A81D34" w:rsidRPr="006D5D08">
              <w:rPr>
                <w:rStyle w:val="Hiperligao"/>
                <w:noProof/>
                <w:lang w:val="en-US"/>
              </w:rPr>
              <w:t>4.2.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Effort by task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3" w:history="1">
            <w:r w:rsidR="00A81D34" w:rsidRPr="006D5D08">
              <w:rPr>
                <w:rStyle w:val="Hiperligao"/>
                <w:noProof/>
                <w:lang w:val="en-US"/>
              </w:rPr>
              <w:t>4.3.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Individual effort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34" w:rsidRDefault="00DA335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353204" w:history="1">
            <w:r w:rsidR="00A81D34" w:rsidRPr="006D5D08">
              <w:rPr>
                <w:rStyle w:val="Hiperligao"/>
                <w:noProof/>
                <w:lang w:val="en-US"/>
              </w:rPr>
              <w:t>5.</w:t>
            </w:r>
            <w:r w:rsidR="00A81D34">
              <w:rPr>
                <w:rFonts w:eastAsiaTheme="minorEastAsia"/>
                <w:noProof/>
                <w:lang w:eastAsia="pt-PT"/>
              </w:rPr>
              <w:tab/>
            </w:r>
            <w:r w:rsidR="00A81D34" w:rsidRPr="006D5D08">
              <w:rPr>
                <w:rStyle w:val="Hiperligao"/>
                <w:noProof/>
                <w:lang w:val="en-US"/>
              </w:rPr>
              <w:t>Indivi</w:t>
            </w:r>
            <w:r w:rsidR="00A81D34" w:rsidRPr="006D5D08">
              <w:rPr>
                <w:rStyle w:val="Hiperligao"/>
                <w:noProof/>
                <w:lang w:val="en-US"/>
              </w:rPr>
              <w:t>d</w:t>
            </w:r>
            <w:r w:rsidR="00A81D34" w:rsidRPr="006D5D08">
              <w:rPr>
                <w:rStyle w:val="Hiperligao"/>
                <w:noProof/>
                <w:lang w:val="en-US"/>
              </w:rPr>
              <w:t>ual log</w:t>
            </w:r>
            <w:r w:rsidR="00A81D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D34">
              <w:rPr>
                <w:noProof/>
                <w:webHidden/>
              </w:rPr>
              <w:instrText xml:space="preserve"> PAGEREF _Toc354353204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D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:rsidR="00906D0A" w:rsidRPr="00B154CA" w:rsidRDefault="004630B1">
      <w:proofErr w:type="spellStart"/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A81D34" w:rsidRDefault="00DA33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4353205" w:history="1">
        <w:r w:rsidR="00A81D34" w:rsidRPr="00A764BE">
          <w:rPr>
            <w:rStyle w:val="Hiperligao"/>
            <w:noProof/>
            <w:lang w:val="en-US"/>
          </w:rPr>
          <w:t>Figure 1: Earned Value</w:t>
        </w:r>
        <w:r w:rsidR="00A81D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1D34" w:rsidRDefault="00DA33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6" w:history="1">
        <w:r w:rsidR="00A81D34" w:rsidRPr="00A764BE">
          <w:rPr>
            <w:rStyle w:val="Hiperligao"/>
            <w:noProof/>
            <w:lang w:val="en-US"/>
          </w:rPr>
          <w:t>Figure 2: Week effort by task type</w:t>
        </w:r>
        <w:r w:rsidR="00A81D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1D34" w:rsidRDefault="00DA33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7" w:history="1">
        <w:r w:rsidR="00A81D34" w:rsidRPr="00A764BE">
          <w:rPr>
            <w:rStyle w:val="Hiperligao"/>
            <w:noProof/>
            <w:lang w:val="en-US"/>
          </w:rPr>
          <w:t>Figure 3: Week effort by team member</w:t>
        </w:r>
        <w:r w:rsidR="00A81D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B154CA" w:rsidRDefault="00DA3350"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A81D34" w:rsidRDefault="00DA33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353208" w:history="1">
        <w:r w:rsidR="00A81D34" w:rsidRPr="00E325B3">
          <w:rPr>
            <w:rStyle w:val="Hiperligao"/>
            <w:noProof/>
            <w:lang w:val="en-US"/>
          </w:rPr>
          <w:t>Table 1: List of Contributors</w:t>
        </w:r>
        <w:r w:rsidR="00A81D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A81D34" w:rsidRDefault="00DA33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09" w:history="1">
        <w:r w:rsidR="00A81D34" w:rsidRPr="00E325B3">
          <w:rPr>
            <w:rStyle w:val="Hiperligao"/>
            <w:noProof/>
            <w:lang w:val="en-US"/>
          </w:rPr>
          <w:t>Table 2: Version history</w:t>
        </w:r>
        <w:r w:rsidR="00A81D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A81D34" w:rsidRDefault="00DA33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4353210" w:history="1">
        <w:r w:rsidR="00A81D34" w:rsidRPr="00E325B3">
          <w:rPr>
            <w:rStyle w:val="Hiperligao"/>
            <w:noProof/>
            <w:lang w:val="en-US"/>
          </w:rPr>
          <w:t>Table 3: Log of individual effort</w:t>
        </w:r>
        <w:r w:rsidR="00A81D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34">
          <w:rPr>
            <w:noProof/>
            <w:webHidden/>
          </w:rPr>
          <w:instrText xml:space="preserve"> PAGEREF _Toc354353210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DA3350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2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8D2DFD" w:rsidRPr="007511CC" w:rsidRDefault="007511CC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rPr>
                    <w:lang w:val="en-US"/>
                  </w:rPr>
                  <w:t>21</w:t>
                </w:r>
                <w:r w:rsidR="008D2DFD" w:rsidRPr="007511CC">
                  <w:rPr>
                    <w:lang w:val="en-US"/>
                  </w:rP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 xml:space="preserve">Filipe </w:t>
            </w:r>
            <w:proofErr w:type="spellStart"/>
            <w:r w:rsidRPr="007511CC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4B7B26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8D2DFD" w:rsidRDefault="004B7B26" w:rsidP="003C3224">
            <w:pPr>
              <w:jc w:val="center"/>
            </w:pPr>
            <w:r>
              <w:t>Mário Oliveira</w:t>
            </w:r>
          </w:p>
        </w:tc>
        <w:tc>
          <w:tcPr>
            <w:tcW w:w="3260" w:type="dxa"/>
            <w:vAlign w:val="center"/>
          </w:tcPr>
          <w:p w:rsidR="003C3224" w:rsidRPr="008D2DFD" w:rsidRDefault="004B7B26" w:rsidP="003C3224">
            <w:pPr>
              <w:jc w:val="center"/>
            </w:pPr>
            <w:r>
              <w:rPr>
                <w:lang w:val="en-US"/>
              </w:rPr>
              <w:t>a21170292</w:t>
            </w:r>
            <w:r w:rsidRPr="007511C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:rsidR="003C3224" w:rsidRPr="008D2DFD" w:rsidRDefault="004B7B26" w:rsidP="003C3224">
            <w:pPr>
              <w:jc w:val="center"/>
            </w:pPr>
            <w:proofErr w:type="spellStart"/>
            <w:r>
              <w:t>Contributor</w:t>
            </w:r>
            <w:proofErr w:type="spellEnd"/>
          </w:p>
        </w:tc>
      </w:tr>
      <w:tr w:rsidR="007511CC" w:rsidRPr="00895D61" w:rsidTr="003B5E03">
        <w:tc>
          <w:tcPr>
            <w:tcW w:w="1668" w:type="dxa"/>
            <w:vAlign w:val="center"/>
          </w:tcPr>
          <w:p w:rsidR="007511CC" w:rsidRDefault="009D6A38" w:rsidP="003C3224">
            <w:pPr>
              <w:pStyle w:val="SemEspaamento"/>
              <w:jc w:val="center"/>
              <w:rPr>
                <w:lang w:val="en-US"/>
              </w:rPr>
            </w:pPr>
            <w:r>
              <w:rPr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7511CC" w:rsidRPr="008D2DFD" w:rsidRDefault="009D6A38" w:rsidP="003C3224">
            <w:pPr>
              <w:jc w:val="center"/>
            </w:pPr>
            <w:r>
              <w:t>Carla Machado</w:t>
            </w:r>
          </w:p>
        </w:tc>
        <w:tc>
          <w:tcPr>
            <w:tcW w:w="3260" w:type="dxa"/>
            <w:vAlign w:val="center"/>
          </w:tcPr>
          <w:p w:rsidR="007511CC" w:rsidRPr="008D2DFD" w:rsidRDefault="00052449" w:rsidP="003C3224">
            <w:pPr>
              <w:jc w:val="center"/>
            </w:pPr>
            <w:proofErr w:type="gramStart"/>
            <w:ins w:id="0" w:author="Carla" w:date="2013-04-22T20:34:00Z">
              <w:r>
                <w:t>a</w:t>
              </w:r>
            </w:ins>
            <w:del w:id="1" w:author="Carla" w:date="2013-04-22T20:34:00Z">
              <w:r w:rsidR="009D6A38" w:rsidDel="00052449">
                <w:delText>A</w:delText>
              </w:r>
            </w:del>
            <w:r w:rsidR="009D6A38">
              <w:t>21170460@</w:t>
            </w:r>
            <w:ins w:id="2" w:author="Carla" w:date="2013-04-22T20:34:00Z">
              <w:r>
                <w:t>alunos.</w:t>
              </w:r>
            </w:ins>
            <w:r w:rsidR="009D6A38">
              <w:t>isec.pt</w:t>
            </w:r>
            <w:proofErr w:type="gramEnd"/>
          </w:p>
        </w:tc>
        <w:tc>
          <w:tcPr>
            <w:tcW w:w="2410" w:type="dxa"/>
            <w:vAlign w:val="center"/>
          </w:tcPr>
          <w:p w:rsidR="007511CC" w:rsidRPr="008D2DFD" w:rsidRDefault="009D6A38" w:rsidP="003C3224">
            <w:pPr>
              <w:jc w:val="center"/>
            </w:pPr>
            <w:proofErr w:type="spellStart"/>
            <w:r>
              <w:t>Contributor</w:t>
            </w:r>
            <w:proofErr w:type="spellEnd"/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052449" w:rsidP="003C3224">
            <w:pPr>
              <w:pStyle w:val="SemEspaamento"/>
              <w:jc w:val="center"/>
              <w:rPr>
                <w:lang w:val="en-US"/>
              </w:rPr>
            </w:pPr>
            <w:ins w:id="3" w:author="Carla" w:date="2013-04-22T20:34:00Z">
              <w:r>
                <w:rPr>
                  <w:lang w:val="en-US"/>
                </w:rPr>
                <w:t>22-04-2013</w:t>
              </w:r>
            </w:ins>
          </w:p>
        </w:tc>
        <w:tc>
          <w:tcPr>
            <w:tcW w:w="2268" w:type="dxa"/>
            <w:vAlign w:val="center"/>
          </w:tcPr>
          <w:p w:rsidR="003C3224" w:rsidRPr="008D2DFD" w:rsidRDefault="00052449" w:rsidP="003C3224">
            <w:pPr>
              <w:jc w:val="center"/>
            </w:pPr>
            <w:ins w:id="4" w:author="Carla" w:date="2013-04-22T20:34:00Z">
              <w:r>
                <w:t>Rui Ganhoto</w:t>
              </w:r>
            </w:ins>
          </w:p>
        </w:tc>
        <w:tc>
          <w:tcPr>
            <w:tcW w:w="3260" w:type="dxa"/>
            <w:vAlign w:val="center"/>
          </w:tcPr>
          <w:p w:rsidR="003C3224" w:rsidRPr="008D2DFD" w:rsidRDefault="00052449" w:rsidP="003C3224">
            <w:pPr>
              <w:jc w:val="center"/>
            </w:pPr>
            <w:proofErr w:type="gramStart"/>
            <w:ins w:id="5" w:author="Carla" w:date="2013-04-22T20:35:00Z">
              <w:r>
                <w:t>a</w:t>
              </w:r>
            </w:ins>
            <w:ins w:id="6" w:author="Carla" w:date="2013-04-22T20:34:00Z">
              <w:r>
                <w:t>21170262@alunos.isec.pt</w:t>
              </w:r>
            </w:ins>
            <w:proofErr w:type="gramEnd"/>
          </w:p>
        </w:tc>
        <w:tc>
          <w:tcPr>
            <w:tcW w:w="2410" w:type="dxa"/>
            <w:vAlign w:val="center"/>
          </w:tcPr>
          <w:p w:rsidR="003C3224" w:rsidRPr="008D2DFD" w:rsidRDefault="00052449" w:rsidP="003C3224">
            <w:pPr>
              <w:jc w:val="center"/>
            </w:pPr>
            <w:proofErr w:type="spellStart"/>
            <w:ins w:id="7" w:author="Carla" w:date="2013-04-22T20:35:00Z">
              <w:r>
                <w:t>Contributor</w:t>
              </w:r>
            </w:ins>
            <w:proofErr w:type="spellEnd"/>
          </w:p>
        </w:tc>
      </w:tr>
      <w:tr w:rsidR="003C3224" w:rsidRPr="00895D61" w:rsidTr="003B5E03">
        <w:tc>
          <w:tcPr>
            <w:tcW w:w="1668" w:type="dxa"/>
            <w:vAlign w:val="center"/>
          </w:tcPr>
          <w:p w:rsidR="003C3224" w:rsidRDefault="003C3224" w:rsidP="003C3224">
            <w:pPr>
              <w:pStyle w:val="SemEspaamento"/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326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  <w:tc>
          <w:tcPr>
            <w:tcW w:w="2410" w:type="dxa"/>
            <w:vAlign w:val="center"/>
          </w:tcPr>
          <w:p w:rsidR="003C3224" w:rsidRPr="008D2DFD" w:rsidRDefault="003C3224" w:rsidP="003C3224">
            <w:pPr>
              <w:jc w:val="center"/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8" w:name="_Toc354353208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8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B154CA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2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511C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rPr>
                    <w:lang w:val="en-US"/>
                  </w:rPr>
                  <w:t>21</w:t>
                </w:r>
                <w:r w:rsidR="008D2DFD" w:rsidRPr="007511CC">
                  <w:rPr>
                    <w:lang w:val="en-US"/>
                  </w:rPr>
                  <w:t>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C3224" w:rsidRPr="007511CC" w:rsidTr="00B154CA">
        <w:tc>
          <w:tcPr>
            <w:tcW w:w="1384" w:type="dxa"/>
            <w:vAlign w:val="center"/>
          </w:tcPr>
          <w:p w:rsidR="003C3224" w:rsidRPr="00895D61" w:rsidRDefault="00313DA1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268" w:type="dxa"/>
            <w:vAlign w:val="center"/>
          </w:tcPr>
          <w:p w:rsidR="003C3224" w:rsidRPr="00895D61" w:rsidRDefault="00313DA1" w:rsidP="00313D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01" w:type="dxa"/>
            <w:vAlign w:val="center"/>
          </w:tcPr>
          <w:p w:rsidR="003C3224" w:rsidRPr="00895D61" w:rsidRDefault="00313DA1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C3224" w:rsidRPr="00895D61" w:rsidRDefault="00313DA1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313DA1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C3224" w:rsidRPr="0029204F" w:rsidTr="00B154CA">
        <w:tc>
          <w:tcPr>
            <w:tcW w:w="1384" w:type="dxa"/>
            <w:vAlign w:val="center"/>
          </w:tcPr>
          <w:p w:rsidR="003C3224" w:rsidRPr="00895D61" w:rsidRDefault="006F288A" w:rsidP="006F288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895D61" w:rsidRDefault="006F288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Forgot to add milestones dates correction to Work Executed</w:t>
            </w:r>
            <w:r w:rsidR="0029204F">
              <w:rPr>
                <w:lang w:val="en-US"/>
              </w:rPr>
              <w:t>. Updated EV</w:t>
            </w:r>
          </w:p>
        </w:tc>
        <w:tc>
          <w:tcPr>
            <w:tcW w:w="1701" w:type="dxa"/>
            <w:vAlign w:val="center"/>
          </w:tcPr>
          <w:p w:rsidR="003C3224" w:rsidRPr="00895D61" w:rsidRDefault="006F288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C3224" w:rsidRPr="00895D61" w:rsidRDefault="006F288A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6F288A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C3224" w:rsidRPr="0029204F" w:rsidTr="00B154CA">
        <w:tc>
          <w:tcPr>
            <w:tcW w:w="1384" w:type="dxa"/>
            <w:vAlign w:val="center"/>
          </w:tcPr>
          <w:p w:rsidR="003C3224" w:rsidRPr="00895D61" w:rsidRDefault="004B7B26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895D61" w:rsidRDefault="004B7B2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:rsidR="003C3224" w:rsidRPr="00895D61" w:rsidRDefault="004B7B26" w:rsidP="003C32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3C3224" w:rsidRPr="00895D61" w:rsidRDefault="004B7B2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895D61" w:rsidRDefault="004B7B26" w:rsidP="003C32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C3224" w:rsidRPr="0029204F" w:rsidTr="003B5BAA">
        <w:trPr>
          <w:trHeight w:val="306"/>
        </w:trPr>
        <w:tc>
          <w:tcPr>
            <w:tcW w:w="1384" w:type="dxa"/>
            <w:vAlign w:val="center"/>
          </w:tcPr>
          <w:p w:rsidR="003C3224" w:rsidRPr="00895D61" w:rsidRDefault="006E6256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22-04-2013</w:t>
            </w:r>
          </w:p>
        </w:tc>
        <w:tc>
          <w:tcPr>
            <w:tcW w:w="2268" w:type="dxa"/>
            <w:vAlign w:val="center"/>
          </w:tcPr>
          <w:p w:rsidR="003C3224" w:rsidRPr="00895D61" w:rsidRDefault="006E625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01" w:type="dxa"/>
            <w:vAlign w:val="center"/>
          </w:tcPr>
          <w:p w:rsidR="003C3224" w:rsidRPr="00895D61" w:rsidRDefault="006E625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C3224" w:rsidRPr="00895D61" w:rsidRDefault="006E6256" w:rsidP="003C3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18" w:type="dxa"/>
            <w:vAlign w:val="center"/>
          </w:tcPr>
          <w:p w:rsidR="003C3224" w:rsidRPr="00895D61" w:rsidRDefault="003C3224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3C3224" w:rsidRPr="006E6256" w:rsidRDefault="006E6256" w:rsidP="003C3224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Ready for Approval</w:t>
            </w:r>
            <w:bookmarkStart w:id="9" w:name="_GoBack"/>
            <w:bookmarkEnd w:id="9"/>
          </w:p>
        </w:tc>
      </w:tr>
      <w:tr w:rsidR="003C3224" w:rsidRPr="0029204F" w:rsidTr="00B154CA">
        <w:tc>
          <w:tcPr>
            <w:tcW w:w="1384" w:type="dxa"/>
            <w:vAlign w:val="center"/>
          </w:tcPr>
          <w:p w:rsidR="003C3224" w:rsidRPr="00425B7B" w:rsidRDefault="00052449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  <w:ins w:id="10" w:author="Carla" w:date="2013-04-22T20:35:00Z">
              <w:r>
                <w:rPr>
                  <w:rFonts w:eastAsiaTheme="minorHAnsi"/>
                  <w:u w:val="single"/>
                  <w:lang w:val="en-US"/>
                </w:rPr>
                <w:t>22-04-2013</w:t>
              </w:r>
            </w:ins>
          </w:p>
        </w:tc>
        <w:tc>
          <w:tcPr>
            <w:tcW w:w="2268" w:type="dxa"/>
            <w:vAlign w:val="center"/>
          </w:tcPr>
          <w:p w:rsidR="003C3224" w:rsidRPr="00425B7B" w:rsidRDefault="00052449" w:rsidP="003C3224">
            <w:pPr>
              <w:jc w:val="center"/>
              <w:rPr>
                <w:u w:val="single"/>
                <w:lang w:val="en-US"/>
              </w:rPr>
            </w:pPr>
            <w:proofErr w:type="spellStart"/>
            <w:ins w:id="11" w:author="Carla" w:date="2013-04-22T20:35:00Z">
              <w:r>
                <w:rPr>
                  <w:u w:val="single"/>
                  <w:lang w:val="en-US"/>
                </w:rPr>
                <w:t>Aproved</w:t>
              </w:r>
            </w:ins>
            <w:proofErr w:type="spellEnd"/>
          </w:p>
        </w:tc>
        <w:tc>
          <w:tcPr>
            <w:tcW w:w="1701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C3224" w:rsidRPr="00425B7B" w:rsidRDefault="003C3224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C3224" w:rsidRDefault="00052449" w:rsidP="003C3224">
            <w:pPr>
              <w:jc w:val="center"/>
              <w:rPr>
                <w:ins w:id="12" w:author="Carla" w:date="2013-04-22T20:35:00Z"/>
                <w:u w:val="single"/>
                <w:lang w:val="en-US"/>
              </w:rPr>
            </w:pPr>
            <w:ins w:id="13" w:author="Carla" w:date="2013-04-22T20:35:00Z">
              <w:r>
                <w:rPr>
                  <w:u w:val="single"/>
                  <w:lang w:val="en-US"/>
                </w:rPr>
                <w:t>Carla Machado</w:t>
              </w:r>
            </w:ins>
          </w:p>
          <w:p w:rsidR="00052449" w:rsidRDefault="00052449" w:rsidP="003C3224">
            <w:pPr>
              <w:jc w:val="center"/>
              <w:rPr>
                <w:ins w:id="14" w:author="Carla" w:date="2013-04-22T20:35:00Z"/>
                <w:u w:val="single"/>
                <w:lang w:val="en-US"/>
              </w:rPr>
            </w:pPr>
            <w:ins w:id="15" w:author="Carla" w:date="2013-04-22T20:35:00Z">
              <w:r>
                <w:rPr>
                  <w:u w:val="single"/>
                  <w:lang w:val="en-US"/>
                </w:rPr>
                <w:t>&amp;</w:t>
              </w:r>
            </w:ins>
          </w:p>
          <w:p w:rsidR="00052449" w:rsidRPr="00425B7B" w:rsidRDefault="00052449" w:rsidP="003C3224">
            <w:pPr>
              <w:jc w:val="center"/>
              <w:rPr>
                <w:u w:val="single"/>
                <w:lang w:val="en-US"/>
              </w:rPr>
            </w:pPr>
            <w:proofErr w:type="spellStart"/>
            <w:ins w:id="16" w:author="Carla" w:date="2013-04-22T20:35:00Z">
              <w:r>
                <w:rPr>
                  <w:u w:val="single"/>
                  <w:lang w:val="en-US"/>
                </w:rPr>
                <w:t>Rui</w:t>
              </w:r>
              <w:proofErr w:type="spellEnd"/>
              <w:r>
                <w:rPr>
                  <w:u w:val="single"/>
                  <w:lang w:val="en-US"/>
                </w:rPr>
                <w:t xml:space="preserve"> </w:t>
              </w:r>
              <w:proofErr w:type="spellStart"/>
              <w:r>
                <w:rPr>
                  <w:u w:val="single"/>
                  <w:lang w:val="en-US"/>
                </w:rPr>
                <w:t>Ganhoto</w:t>
              </w:r>
            </w:ins>
            <w:proofErr w:type="spellEnd"/>
          </w:p>
        </w:tc>
        <w:tc>
          <w:tcPr>
            <w:tcW w:w="1844" w:type="dxa"/>
            <w:vAlign w:val="center"/>
          </w:tcPr>
          <w:p w:rsidR="003C3224" w:rsidRPr="00425B7B" w:rsidRDefault="00052449" w:rsidP="003C3224">
            <w:pPr>
              <w:keepNext/>
              <w:jc w:val="center"/>
              <w:rPr>
                <w:u w:val="single"/>
                <w:lang w:val="en-US"/>
              </w:rPr>
            </w:pPr>
            <w:ins w:id="17" w:author="Carla" w:date="2013-04-22T20:35:00Z">
              <w:r>
                <w:rPr>
                  <w:lang w:val="en-US"/>
                </w:rPr>
                <w:t>Ready for Approval</w:t>
              </w:r>
            </w:ins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  <w:tr w:rsidR="007511CC" w:rsidRPr="0029204F" w:rsidTr="00B154CA">
        <w:tc>
          <w:tcPr>
            <w:tcW w:w="1384" w:type="dxa"/>
            <w:vAlign w:val="center"/>
          </w:tcPr>
          <w:p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:rsidR="00895D61" w:rsidRPr="00425B7B" w:rsidRDefault="0071045A" w:rsidP="0071045A">
      <w:pPr>
        <w:pStyle w:val="Legenda"/>
        <w:rPr>
          <w:u w:val="single"/>
          <w:lang w:val="en-US"/>
        </w:rPr>
      </w:pPr>
      <w:bookmarkStart w:id="18" w:name="_Toc354353209"/>
      <w:r w:rsidRPr="00425B7B">
        <w:rPr>
          <w:u w:val="single"/>
          <w:lang w:val="en-US"/>
        </w:rPr>
        <w:t xml:space="preserve">Table </w:t>
      </w:r>
      <w:r w:rsidR="00DA3350" w:rsidRPr="00425B7B">
        <w:rPr>
          <w:u w:val="single"/>
        </w:rPr>
        <w:fldChar w:fldCharType="begin"/>
      </w:r>
      <w:r w:rsidR="00244682" w:rsidRPr="00425B7B">
        <w:rPr>
          <w:u w:val="single"/>
          <w:lang w:val="en-US"/>
        </w:rPr>
        <w:instrText xml:space="preserve"> SEQ Table \* ARABIC </w:instrText>
      </w:r>
      <w:r w:rsidR="00DA3350" w:rsidRPr="00425B7B">
        <w:rPr>
          <w:u w:val="single"/>
        </w:rPr>
        <w:fldChar w:fldCharType="separate"/>
      </w:r>
      <w:r w:rsidR="00492066" w:rsidRPr="00425B7B">
        <w:rPr>
          <w:noProof/>
          <w:u w:val="single"/>
          <w:lang w:val="en-US"/>
        </w:rPr>
        <w:t>2</w:t>
      </w:r>
      <w:r w:rsidR="00DA3350" w:rsidRPr="00425B7B">
        <w:rPr>
          <w:noProof/>
          <w:u w:val="single"/>
        </w:rPr>
        <w:fldChar w:fldCharType="end"/>
      </w:r>
      <w:r w:rsidRPr="00425B7B">
        <w:rPr>
          <w:u w:val="single"/>
          <w:lang w:val="en-US"/>
        </w:rPr>
        <w:t>: Version history</w:t>
      </w:r>
      <w:bookmarkEnd w:id="18"/>
    </w:p>
    <w:p w:rsidR="00895D61" w:rsidRPr="00425B7B" w:rsidRDefault="00895D61">
      <w:pPr>
        <w:rPr>
          <w:u w:val="single"/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Ttulo1"/>
        <w:numPr>
          <w:ilvl w:val="0"/>
          <w:numId w:val="1"/>
        </w:numPr>
        <w:rPr>
          <w:lang w:val="en-US"/>
        </w:rPr>
      </w:pPr>
      <w:bookmarkStart w:id="19" w:name="_Toc354353194"/>
      <w:r>
        <w:rPr>
          <w:lang w:val="en-US"/>
        </w:rPr>
        <w:lastRenderedPageBreak/>
        <w:t>Week Activities</w:t>
      </w:r>
      <w:bookmarkEnd w:id="19"/>
    </w:p>
    <w:p w:rsidR="002F30E3" w:rsidRDefault="002F30E3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20" w:name="_Toc354353195"/>
      <w:r>
        <w:rPr>
          <w:lang w:val="en-US"/>
        </w:rPr>
        <w:t>Work Executed</w:t>
      </w:r>
      <w:bookmarkEnd w:id="20"/>
    </w:p>
    <w:p w:rsid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Client Interview</w:t>
      </w:r>
    </w:p>
    <w:p w:rsidR="0028274E" w:rsidRPr="00F16DD4" w:rsidRDefault="0028274E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Use Cases and Mockups updated</w:t>
      </w:r>
    </w:p>
    <w:p w:rsidR="00F16DD4" w:rsidRP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Requirements Definition</w:t>
      </w:r>
    </w:p>
    <w:p w:rsidR="00F16DD4" w:rsidRPr="00F16DD4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Continuation of Test Plan</w:t>
      </w:r>
    </w:p>
    <w:p w:rsidR="0003322D" w:rsidRPr="000B6E75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commentRangeStart w:id="21"/>
      <w:commentRangeStart w:id="22"/>
      <w:proofErr w:type="spellStart"/>
      <w:r>
        <w:rPr>
          <w:lang w:val="en-US"/>
        </w:rPr>
        <w:t>B</w:t>
      </w:r>
      <w:r w:rsidRPr="000B6E75">
        <w:rPr>
          <w:color w:val="FF0000"/>
          <w:lang w:val="en-US"/>
        </w:rPr>
        <w:t>aselined</w:t>
      </w:r>
      <w:proofErr w:type="spellEnd"/>
      <w:r w:rsidR="000B6E75" w:rsidRPr="000B6E75">
        <w:rPr>
          <w:color w:val="FF0000"/>
          <w:lang w:val="en-US"/>
        </w:rPr>
        <w:t xml:space="preserve"> Project Assessment and Control Process</w:t>
      </w:r>
      <w:commentRangeEnd w:id="21"/>
      <w:r w:rsidR="004B7B26">
        <w:rPr>
          <w:rStyle w:val="Refdecomentrio"/>
        </w:rPr>
        <w:commentReference w:id="21"/>
      </w:r>
      <w:commentRangeEnd w:id="22"/>
      <w:r w:rsidR="005F4DA4">
        <w:rPr>
          <w:rStyle w:val="Refdecomentrio"/>
        </w:rPr>
        <w:commentReference w:id="22"/>
      </w:r>
    </w:p>
    <w:p w:rsidR="000B6E75" w:rsidRPr="0028274E" w:rsidRDefault="0028274E" w:rsidP="0028274E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commentRangeStart w:id="23"/>
      <w:commentRangeStart w:id="24"/>
      <w:r w:rsidRPr="0028274E">
        <w:rPr>
          <w:lang w:val="en-US"/>
        </w:rPr>
        <w:t>Reviewed</w:t>
      </w:r>
      <w:r w:rsidR="000B6E75" w:rsidRPr="0028274E">
        <w:rPr>
          <w:lang w:val="en-US"/>
        </w:rPr>
        <w:t xml:space="preserve"> Verification &amp; Validation Process</w:t>
      </w:r>
      <w:commentRangeEnd w:id="23"/>
      <w:r w:rsidR="004B7B26">
        <w:rPr>
          <w:rStyle w:val="Refdecomentrio"/>
        </w:rPr>
        <w:commentReference w:id="23"/>
      </w:r>
      <w:commentRangeEnd w:id="24"/>
      <w:r w:rsidR="005F4DA4">
        <w:rPr>
          <w:rStyle w:val="Refdecomentrio"/>
        </w:rPr>
        <w:commentReference w:id="24"/>
      </w:r>
    </w:p>
    <w:p w:rsidR="006E3A62" w:rsidRDefault="006E3A62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Risk Meeting</w:t>
      </w:r>
    </w:p>
    <w:p w:rsidR="0028274E" w:rsidRDefault="0028274E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Coding Standards </w:t>
      </w:r>
    </w:p>
    <w:p w:rsidR="00397841" w:rsidRDefault="00397841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Process Map </w:t>
      </w:r>
    </w:p>
    <w:p w:rsidR="00AD2D18" w:rsidRPr="00F16DD4" w:rsidRDefault="00AD2D18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Milestones dates corrected</w:t>
      </w:r>
    </w:p>
    <w:p w:rsidR="006C46E4" w:rsidRDefault="006C46E4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25" w:name="_Toc354353196"/>
      <w:r>
        <w:rPr>
          <w:lang w:val="en-US"/>
        </w:rPr>
        <w:t>Work Analyses</w:t>
      </w:r>
      <w:bookmarkEnd w:id="25"/>
    </w:p>
    <w:p w:rsidR="0085054D" w:rsidRPr="00A81510" w:rsidRDefault="0028274E" w:rsidP="00EE44F9">
      <w:pPr>
        <w:spacing w:after="240"/>
        <w:rPr>
          <w:lang w:val="en-US"/>
        </w:rPr>
      </w:pPr>
      <w:r w:rsidRPr="00A81510">
        <w:rPr>
          <w:lang w:val="en-US"/>
        </w:rPr>
        <w:t xml:space="preserve">Interview with the client wasn’t initially expected but turned to be very </w:t>
      </w:r>
      <w:r w:rsidR="004B7B26" w:rsidRPr="00A81510">
        <w:rPr>
          <w:lang w:val="en-US"/>
        </w:rPr>
        <w:t>useful</w:t>
      </w:r>
      <w:r w:rsidRPr="00A81510">
        <w:rPr>
          <w:lang w:val="en-US"/>
        </w:rPr>
        <w:t xml:space="preserve"> in order to provide a better understanding of the client needs. Requirements, Use Cases and Mockups required some </w:t>
      </w:r>
      <w:r w:rsidR="000B5DB9" w:rsidRPr="00A81510">
        <w:rPr>
          <w:lang w:val="en-US"/>
        </w:rPr>
        <w:t>updates</w:t>
      </w:r>
      <w:r w:rsidRPr="00A81510">
        <w:rPr>
          <w:lang w:val="en-US"/>
        </w:rPr>
        <w:t xml:space="preserve"> to fit the results of the interview.</w:t>
      </w:r>
      <w:r w:rsidR="00A81510" w:rsidRPr="00A81510">
        <w:rPr>
          <w:lang w:val="en-US"/>
        </w:rPr>
        <w:t xml:space="preserve"> Knowing the interview results, the Technical Manager promptly identified the need to change the UI Framework to be used. </w:t>
      </w:r>
    </w:p>
    <w:p w:rsidR="000B5DB9" w:rsidRPr="00A81510" w:rsidRDefault="000B5DB9" w:rsidP="00EE44F9">
      <w:pPr>
        <w:spacing w:after="240"/>
        <w:rPr>
          <w:lang w:val="en-US"/>
        </w:rPr>
      </w:pPr>
      <w:r w:rsidRPr="00A81510">
        <w:rPr>
          <w:lang w:val="en-US"/>
        </w:rPr>
        <w:t>Members allocated to Requirements Definition tasks reported that their work for this week went normally.</w:t>
      </w:r>
    </w:p>
    <w:p w:rsidR="0085054D" w:rsidRPr="00A81510" w:rsidRDefault="0085054D" w:rsidP="00EE44F9">
      <w:pPr>
        <w:spacing w:after="240"/>
        <w:rPr>
          <w:lang w:val="en-US"/>
        </w:rPr>
      </w:pPr>
      <w:r w:rsidRPr="00A81510">
        <w:rPr>
          <w:lang w:val="en-US"/>
        </w:rPr>
        <w:t>Tests Plan definition is strangely taking a lot of effort (double of the Requirements Definition effort) causing it to be over</w:t>
      </w:r>
      <w:ins w:id="26" w:author="Carla" w:date="2013-04-22T20:20:00Z">
        <w:r w:rsidR="009D6A38">
          <w:rPr>
            <w:lang w:val="en-US"/>
          </w:rPr>
          <w:t xml:space="preserve"> </w:t>
        </w:r>
      </w:ins>
      <w:r w:rsidRPr="00A81510">
        <w:rPr>
          <w:lang w:val="en-US"/>
        </w:rPr>
        <w:t xml:space="preserve">budget and there is still work to do. Members allocated to </w:t>
      </w:r>
      <w:del w:id="27" w:author="Carla" w:date="2013-04-22T20:21:00Z">
        <w:r w:rsidRPr="00A81510" w:rsidDel="009D6A38">
          <w:rPr>
            <w:lang w:val="en-US"/>
          </w:rPr>
          <w:delText>th</w:delText>
        </w:r>
      </w:del>
      <w:ins w:id="28" w:author="Carla" w:date="2013-04-22T20:21:00Z">
        <w:r w:rsidR="009D6A38">
          <w:rPr>
            <w:lang w:val="en-US"/>
          </w:rPr>
          <w:t>these</w:t>
        </w:r>
        <w:r w:rsidR="009D6A38">
          <w:rPr>
            <w:lang w:val="en-US"/>
          </w:rPr>
          <w:t xml:space="preserve"> </w:t>
        </w:r>
      </w:ins>
      <w:del w:id="29" w:author="Carla" w:date="2013-04-22T20:21:00Z">
        <w:r w:rsidRPr="00A81510" w:rsidDel="009D6A38">
          <w:rPr>
            <w:lang w:val="en-US"/>
          </w:rPr>
          <w:delText>is</w:delText>
        </w:r>
      </w:del>
      <w:r w:rsidRPr="00A81510">
        <w:rPr>
          <w:lang w:val="en-US"/>
        </w:rPr>
        <w:t xml:space="preserve"> tasks are not comfortable with the continuous changing of the requirements.</w:t>
      </w:r>
    </w:p>
    <w:p w:rsidR="0085054D" w:rsidRPr="00A81510" w:rsidRDefault="00A81510" w:rsidP="00EE44F9">
      <w:pPr>
        <w:spacing w:after="240"/>
        <w:rPr>
          <w:lang w:val="en-US"/>
        </w:rPr>
      </w:pPr>
      <w:r w:rsidRPr="00A81510">
        <w:rPr>
          <w:lang w:val="en-US"/>
        </w:rPr>
        <w:t>A team member felt a little frustration because there were no tasks allocated to him during this week. To occupy his free time, he autonomously decided to start developing UI test concepts (using a new UI Framework) revealing true engagement with the project.</w:t>
      </w:r>
    </w:p>
    <w:p w:rsidR="002F30E3" w:rsidRDefault="002F30E3" w:rsidP="00EE44F9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30" w:name="_Toc354353197"/>
      <w:r>
        <w:rPr>
          <w:lang w:val="en-US"/>
        </w:rPr>
        <w:t>Achievements</w:t>
      </w:r>
      <w:bookmarkEnd w:id="30"/>
    </w:p>
    <w:p w:rsidR="006C46E4" w:rsidRPr="000B5DB9" w:rsidRDefault="000B5DB9" w:rsidP="00B154CA">
      <w:pPr>
        <w:pStyle w:val="PargrafodaLista"/>
        <w:numPr>
          <w:ilvl w:val="0"/>
          <w:numId w:val="9"/>
        </w:numPr>
        <w:rPr>
          <w:lang w:val="en-US"/>
        </w:rPr>
      </w:pPr>
      <w:r w:rsidRPr="000B5DB9">
        <w:rPr>
          <w:lang w:val="en-US"/>
        </w:rPr>
        <w:t xml:space="preserve">Client interview </w:t>
      </w:r>
    </w:p>
    <w:p w:rsidR="000B5DB9" w:rsidRDefault="000B5DB9" w:rsidP="00B154CA">
      <w:pPr>
        <w:pStyle w:val="PargrafodaLista"/>
        <w:numPr>
          <w:ilvl w:val="0"/>
          <w:numId w:val="9"/>
        </w:numPr>
        <w:rPr>
          <w:color w:val="FF0000"/>
          <w:lang w:val="en-US"/>
        </w:rPr>
      </w:pPr>
      <w:commentRangeStart w:id="31"/>
      <w:proofErr w:type="spellStart"/>
      <w:r>
        <w:rPr>
          <w:color w:val="FF0000"/>
          <w:lang w:val="en-US"/>
        </w:rPr>
        <w:t>Baselined</w:t>
      </w:r>
      <w:proofErr w:type="spellEnd"/>
      <w:r>
        <w:rPr>
          <w:color w:val="FF0000"/>
          <w:lang w:val="en-US"/>
        </w:rPr>
        <w:t xml:space="preserve"> Project Assessment and Control Process</w:t>
      </w:r>
      <w:commentRangeEnd w:id="31"/>
      <w:r w:rsidR="00900BEC">
        <w:rPr>
          <w:rStyle w:val="Refdecomentrio"/>
        </w:rPr>
        <w:commentReference w:id="31"/>
      </w:r>
    </w:p>
    <w:p w:rsidR="000B5DB9" w:rsidRDefault="000B5DB9" w:rsidP="00B154CA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r w:rsidRPr="000B5DB9">
        <w:rPr>
          <w:lang w:val="en-US"/>
        </w:rPr>
        <w:t>Baselined</w:t>
      </w:r>
      <w:proofErr w:type="spellEnd"/>
      <w:r w:rsidRPr="000B5DB9">
        <w:rPr>
          <w:lang w:val="en-US"/>
        </w:rPr>
        <w:t xml:space="preserve"> Coding Standards</w:t>
      </w:r>
    </w:p>
    <w:p w:rsidR="00900BEC" w:rsidRPr="000B5DB9" w:rsidRDefault="00900BEC" w:rsidP="00B154CA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rStyle w:val="Refdecomentrio"/>
        </w:rPr>
        <w:commentReference w:id="32"/>
      </w:r>
      <w:r w:rsidR="005F4DA4">
        <w:rPr>
          <w:rStyle w:val="Refdecomentrio"/>
        </w:rPr>
        <w:commentReference w:id="33"/>
      </w:r>
      <w:r w:rsidR="005F4DA4">
        <w:rPr>
          <w:lang w:val="en-US"/>
        </w:rPr>
        <w:t>Process map</w:t>
      </w:r>
    </w:p>
    <w:p w:rsidR="002F30E3" w:rsidRDefault="002F30E3" w:rsidP="00E17D67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34" w:name="_Toc354353198"/>
      <w:r>
        <w:rPr>
          <w:lang w:val="en-US"/>
        </w:rPr>
        <w:lastRenderedPageBreak/>
        <w:t>Impediments</w:t>
      </w:r>
      <w:bookmarkEnd w:id="34"/>
    </w:p>
    <w:p w:rsidR="00EE44F9" w:rsidRPr="00A81510" w:rsidRDefault="0028274E" w:rsidP="002272A3">
      <w:pPr>
        <w:pStyle w:val="PargrafodaLista"/>
        <w:numPr>
          <w:ilvl w:val="0"/>
          <w:numId w:val="11"/>
        </w:numPr>
        <w:rPr>
          <w:lang w:val="en-US"/>
        </w:rPr>
      </w:pPr>
      <w:r w:rsidRPr="00A81510">
        <w:rPr>
          <w:lang w:val="en-US"/>
        </w:rPr>
        <w:t xml:space="preserve">Verification &amp; Validation Process was not </w:t>
      </w:r>
      <w:proofErr w:type="spellStart"/>
      <w:r w:rsidRPr="00A81510">
        <w:rPr>
          <w:lang w:val="en-US"/>
        </w:rPr>
        <w:t>baselined</w:t>
      </w:r>
      <w:proofErr w:type="spellEnd"/>
      <w:r w:rsidRPr="00A81510">
        <w:rPr>
          <w:lang w:val="en-US"/>
        </w:rPr>
        <w:t xml:space="preserve"> due to some kind of misunderstanding leading to the author thinking that there were no defects pointed during the review.</w:t>
      </w:r>
      <w:r w:rsidR="0085054D" w:rsidRPr="00A81510">
        <w:rPr>
          <w:lang w:val="en-US"/>
        </w:rPr>
        <w:t xml:space="preserve"> Also, two different authors requested two different team members to approve the document revealing some communication issues between team members.</w:t>
      </w:r>
    </w:p>
    <w:p w:rsidR="00A81510" w:rsidRPr="00A81510" w:rsidRDefault="00A81510" w:rsidP="00A81510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A81510">
        <w:rPr>
          <w:lang w:val="en-US"/>
        </w:rPr>
        <w:t xml:space="preserve">There </w:t>
      </w:r>
      <w:del w:id="35" w:author="Carla" w:date="2013-04-22T20:23:00Z">
        <w:r w:rsidRPr="00A81510" w:rsidDel="009D6A38">
          <w:rPr>
            <w:lang w:val="en-US"/>
          </w:rPr>
          <w:delText xml:space="preserve">was </w:delText>
        </w:r>
      </w:del>
      <w:ins w:id="36" w:author="Carla" w:date="2013-04-22T20:23:00Z">
        <w:r w:rsidR="009D6A38">
          <w:rPr>
            <w:lang w:val="en-US"/>
          </w:rPr>
          <w:t>were</w:t>
        </w:r>
        <w:r w:rsidR="009D6A38" w:rsidRPr="00A81510">
          <w:rPr>
            <w:lang w:val="en-US"/>
          </w:rPr>
          <w:t xml:space="preserve"> </w:t>
        </w:r>
      </w:ins>
      <w:r w:rsidRPr="00A81510">
        <w:rPr>
          <w:lang w:val="en-US"/>
        </w:rPr>
        <w:t>plenty</w:t>
      </w:r>
      <w:ins w:id="37" w:author="Carla" w:date="2013-04-22T20:23:00Z">
        <w:r w:rsidR="009D6A38">
          <w:rPr>
            <w:lang w:val="en-US"/>
          </w:rPr>
          <w:t xml:space="preserve"> of</w:t>
        </w:r>
      </w:ins>
      <w:r w:rsidRPr="00A81510">
        <w:rPr>
          <w:lang w:val="en-US"/>
        </w:rPr>
        <w:t xml:space="preserve"> disagreement</w:t>
      </w:r>
      <w:ins w:id="38" w:author="Carla" w:date="2013-04-22T20:23:00Z">
        <w:r w:rsidR="009D6A38">
          <w:rPr>
            <w:lang w:val="en-US"/>
          </w:rPr>
          <w:t>s</w:t>
        </w:r>
      </w:ins>
      <w:r w:rsidRPr="00A81510">
        <w:rPr>
          <w:lang w:val="en-US"/>
        </w:rPr>
        <w:t xml:space="preserve"> during the Risk Meeting. The concepts of risk/problem were not clear for the team.  </w:t>
      </w:r>
    </w:p>
    <w:p w:rsidR="00A81510" w:rsidRPr="000B6E75" w:rsidRDefault="00A81510" w:rsidP="00A81510">
      <w:pPr>
        <w:pStyle w:val="PargrafodaLista"/>
        <w:rPr>
          <w:color w:val="FF0000"/>
          <w:lang w:val="en-US"/>
        </w:rPr>
      </w:pPr>
    </w:p>
    <w:p w:rsidR="002F30E3" w:rsidRPr="00E17D67" w:rsidRDefault="00492066" w:rsidP="00E17D67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39" w:name="_Toc354353199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39"/>
    </w:p>
    <w:p w:rsidR="000B6E75" w:rsidRDefault="00A81510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Finish the remaining Process</w:t>
      </w:r>
    </w:p>
    <w:p w:rsidR="00A81510" w:rsidRDefault="00A81510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Get SRS ready for Inspection</w:t>
      </w:r>
    </w:p>
    <w:p w:rsidR="00397841" w:rsidRPr="00930989" w:rsidRDefault="00397841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>
        <w:rPr>
          <w:lang w:val="en-US"/>
        </w:rPr>
        <w:t>Prepare for the SRS Inspection</w:t>
      </w: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40" w:name="_Toc354353200"/>
      <w:r>
        <w:rPr>
          <w:lang w:val="en-US"/>
        </w:rPr>
        <w:t>Progress</w:t>
      </w:r>
      <w:bookmarkEnd w:id="40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1" w:name="_Toc354353201"/>
      <w:r>
        <w:rPr>
          <w:lang w:val="en-US"/>
        </w:rPr>
        <w:t>Earned value and/or Gantt Image</w:t>
      </w:r>
      <w:bookmarkEnd w:id="41"/>
    </w:p>
    <w:p w:rsidR="00492066" w:rsidRDefault="00492066">
      <w:pPr>
        <w:rPr>
          <w:lang w:val="en-US"/>
        </w:rPr>
      </w:pPr>
    </w:p>
    <w:p w:rsidR="00B154CA" w:rsidRDefault="0029204F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97500" cy="2388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2" w:name="_Toc354353205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>
        <w:rPr>
          <w:noProof/>
          <w:lang w:val="en-US"/>
        </w:rPr>
        <w:t>1</w:t>
      </w:r>
      <w:r w:rsidR="00DA3350">
        <w:fldChar w:fldCharType="end"/>
      </w:r>
      <w:r w:rsidRPr="00B154CA">
        <w:rPr>
          <w:lang w:val="en-US"/>
        </w:rPr>
        <w:t>: Earned Value</w:t>
      </w:r>
      <w:bookmarkEnd w:id="42"/>
    </w:p>
    <w:p w:rsidR="004608C1" w:rsidRPr="00425B7B" w:rsidRDefault="00397841" w:rsidP="009920AD">
      <w:pPr>
        <w:rPr>
          <w:lang w:val="en-US"/>
        </w:rPr>
      </w:pPr>
      <w:r>
        <w:rPr>
          <w:lang w:val="en-US"/>
        </w:rPr>
        <w:t>Planned Value = 41,3</w:t>
      </w:r>
      <w:r w:rsidR="004608C1" w:rsidRPr="00425B7B">
        <w:rPr>
          <w:lang w:val="en-US"/>
        </w:rPr>
        <w:t>h</w:t>
      </w:r>
    </w:p>
    <w:p w:rsidR="004608C1" w:rsidRPr="00425B7B" w:rsidRDefault="00397841" w:rsidP="009920AD">
      <w:pPr>
        <w:rPr>
          <w:lang w:val="en-US"/>
        </w:rPr>
      </w:pPr>
      <w:r>
        <w:rPr>
          <w:lang w:val="en-US"/>
        </w:rPr>
        <w:t>Earned Value = 41,3</w:t>
      </w:r>
      <w:r w:rsidR="004608C1" w:rsidRPr="00425B7B">
        <w:rPr>
          <w:lang w:val="en-US"/>
        </w:rPr>
        <w:t xml:space="preserve">h </w:t>
      </w:r>
    </w:p>
    <w:p w:rsidR="00397841" w:rsidRPr="0029204F" w:rsidRDefault="00397841" w:rsidP="009920AD">
      <w:pPr>
        <w:rPr>
          <w:lang w:val="en-US"/>
        </w:rPr>
      </w:pPr>
      <w:r>
        <w:rPr>
          <w:lang w:val="en-US"/>
        </w:rPr>
        <w:t xml:space="preserve">Actual Cost = </w:t>
      </w:r>
      <w:r w:rsidR="0029204F">
        <w:rPr>
          <w:lang w:val="en-US"/>
        </w:rPr>
        <w:t>50h</w:t>
      </w:r>
    </w:p>
    <w:p w:rsidR="004608C1" w:rsidRPr="00425B7B" w:rsidRDefault="004608C1" w:rsidP="009920AD">
      <w:pPr>
        <w:rPr>
          <w:lang w:val="en-US"/>
        </w:rPr>
      </w:pPr>
    </w:p>
    <w:p w:rsidR="00B211F3" w:rsidRDefault="00B211F3">
      <w:pPr>
        <w:rPr>
          <w:color w:val="FF0000"/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3" w:name="_Toc354353202"/>
      <w:commentRangeStart w:id="44"/>
      <w:commentRangeStart w:id="45"/>
      <w:r>
        <w:rPr>
          <w:lang w:val="en-US"/>
        </w:rPr>
        <w:t>Effort by task</w:t>
      </w:r>
      <w:bookmarkEnd w:id="43"/>
      <w:commentRangeEnd w:id="44"/>
      <w:r w:rsidR="00900BEC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44"/>
      </w:r>
      <w:commentRangeEnd w:id="45"/>
      <w:r w:rsidR="005F4DA4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45"/>
      </w:r>
    </w:p>
    <w:p w:rsidR="008D37D1" w:rsidRPr="008D37D1" w:rsidRDefault="008D37D1" w:rsidP="008D37D1">
      <w:pPr>
        <w:rPr>
          <w:lang w:val="en-US"/>
        </w:rPr>
      </w:pPr>
    </w:p>
    <w:p w:rsidR="00B154CA" w:rsidRDefault="00397841" w:rsidP="00B154C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97500" cy="36099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6" w:name="_Toc354353206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46"/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7" w:name="_Toc354353203"/>
      <w:r>
        <w:rPr>
          <w:lang w:val="en-US"/>
        </w:rPr>
        <w:t>Individual effort</w:t>
      </w:r>
      <w:bookmarkEnd w:id="47"/>
    </w:p>
    <w:p w:rsidR="00B154CA" w:rsidRDefault="00397841" w:rsidP="00B154CA">
      <w:pPr>
        <w:keepNext/>
      </w:pPr>
      <w:r>
        <w:rPr>
          <w:noProof/>
          <w:lang w:eastAsia="pt-PT"/>
        </w:rPr>
        <w:drawing>
          <wp:inline distT="0" distB="0" distL="0" distR="0">
            <wp:extent cx="5397500" cy="24498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AD" w:rsidRPr="00B154CA" w:rsidRDefault="00B154CA" w:rsidP="00B154CA">
      <w:pPr>
        <w:pStyle w:val="Legenda"/>
        <w:jc w:val="center"/>
        <w:rPr>
          <w:lang w:val="en-US"/>
        </w:rPr>
      </w:pPr>
      <w:bookmarkStart w:id="48" w:name="_Toc354353207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Pr="00B154CA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48"/>
    </w:p>
    <w:p w:rsidR="00B154CA" w:rsidRDefault="00B154CA">
      <w:pPr>
        <w:rPr>
          <w:b/>
          <w:bCs/>
          <w:color w:val="4F81BD" w:themeColor="accent1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492066" w:rsidRDefault="00492066" w:rsidP="009920AD">
      <w:pPr>
        <w:pStyle w:val="Legenda"/>
        <w:jc w:val="center"/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503"/>
        <w:gridCol w:w="1500"/>
      </w:tblGrid>
      <w:tr w:rsidR="00492066" w:rsidTr="00397841">
        <w:trPr>
          <w:jc w:val="center"/>
        </w:trPr>
        <w:tc>
          <w:tcPr>
            <w:tcW w:w="2503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0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Carla Machado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7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David João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5.5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Filipe Brandão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4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 xml:space="preserve">João Girão 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João Guilherme Martins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6.75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Mário Oliveira</w:t>
            </w:r>
          </w:p>
        </w:tc>
        <w:tc>
          <w:tcPr>
            <w:tcW w:w="1500" w:type="dxa"/>
          </w:tcPr>
          <w:p w:rsidR="00397841" w:rsidRPr="00FB2E2A" w:rsidRDefault="00397841" w:rsidP="00397841">
            <w:r w:rsidRPr="00FB2E2A">
              <w:t>6.5</w:t>
            </w:r>
          </w:p>
        </w:tc>
      </w:tr>
      <w:tr w:rsidR="00397841" w:rsidTr="00397841">
        <w:trPr>
          <w:jc w:val="center"/>
        </w:trPr>
        <w:tc>
          <w:tcPr>
            <w:tcW w:w="2503" w:type="dxa"/>
          </w:tcPr>
          <w:p w:rsidR="00397841" w:rsidRPr="00397841" w:rsidRDefault="00397841" w:rsidP="00397841">
            <w:r w:rsidRPr="00397841">
              <w:t>Rui Ganhoto</w:t>
            </w:r>
          </w:p>
        </w:tc>
        <w:tc>
          <w:tcPr>
            <w:tcW w:w="1500" w:type="dxa"/>
          </w:tcPr>
          <w:p w:rsidR="00397841" w:rsidRDefault="00397841" w:rsidP="00397841">
            <w:r w:rsidRPr="00FB2E2A">
              <w:t>5.5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49" w:name="_Toc354353210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Pr="00492066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49"/>
    </w:p>
    <w:p w:rsidR="00492066" w:rsidRPr="00E17D67" w:rsidRDefault="00492066" w:rsidP="00E17D67">
      <w:pPr>
        <w:pStyle w:val="Ttulo1"/>
        <w:numPr>
          <w:ilvl w:val="0"/>
          <w:numId w:val="1"/>
        </w:numPr>
        <w:rPr>
          <w:lang w:val="en-US"/>
        </w:rPr>
      </w:pPr>
      <w:bookmarkStart w:id="50" w:name="_Toc354353204"/>
      <w:r>
        <w:rPr>
          <w:lang w:val="en-US"/>
        </w:rPr>
        <w:t>Individual log</w:t>
      </w:r>
      <w:bookmarkEnd w:id="50"/>
    </w:p>
    <w:p w:rsidR="00F16DD4" w:rsidDel="00052449" w:rsidRDefault="00F16DD4" w:rsidP="00B7678C">
      <w:pPr>
        <w:pStyle w:val="NormalWeb"/>
        <w:spacing w:before="240" w:beforeAutospacing="0" w:after="240" w:afterAutospacing="0"/>
        <w:jc w:val="both"/>
        <w:rPr>
          <w:del w:id="51" w:author="Carla" w:date="2013-04-22T20:36:00Z"/>
          <w:rFonts w:ascii="Arial" w:hAnsi="Arial" w:cs="Arial"/>
          <w:b/>
          <w:color w:val="000000"/>
          <w:shd w:val="clear" w:color="auto" w:fill="FFFFFF"/>
          <w:lang w:val="en-US"/>
        </w:rPr>
      </w:pPr>
    </w:p>
    <w:p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of Project Assessment and Control Project – 1h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Writing meeting minute  - 0.5h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Approving Verification and Validation - 1h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Process Map - </w:t>
      </w:r>
      <w:r w:rsidR="00A81D34" w:rsidRPr="00A81D34">
        <w:rPr>
          <w:shd w:val="clear" w:color="auto" w:fill="FFFFFF"/>
          <w:lang w:val="en-US"/>
        </w:rPr>
        <w:t>1</w:t>
      </w:r>
      <w:r w:rsidRPr="00A81D34">
        <w:rPr>
          <w:shd w:val="clear" w:color="auto" w:fill="FFFFFF"/>
          <w:lang w:val="en-US"/>
        </w:rPr>
        <w:t>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 use cases - 0.75h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Second Revision of Project Assessment and Control Project - 0.5h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Discussion of the results of the </w:t>
      </w:r>
      <w:r w:rsidR="00900BEC" w:rsidRPr="00A81D34">
        <w:rPr>
          <w:shd w:val="clear" w:color="auto" w:fill="FFFFFF"/>
          <w:lang w:val="en-US"/>
        </w:rPr>
        <w:t>interview</w:t>
      </w:r>
      <w:r w:rsidRPr="00A81D34">
        <w:rPr>
          <w:shd w:val="clear" w:color="auto" w:fill="FFFFFF"/>
          <w:lang w:val="en-US"/>
        </w:rPr>
        <w:t xml:space="preserve"> with the client - 0.5h</w:t>
      </w:r>
    </w:p>
    <w:p w:rsidR="00397841" w:rsidRPr="00A81D34" w:rsidRDefault="00397841" w:rsidP="00397841">
      <w:pPr>
        <w:pStyle w:val="PargrafodaLista"/>
        <w:numPr>
          <w:ilvl w:val="0"/>
          <w:numId w:val="13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Review of the agenda for the next meeting and Approval of SDP and coding standards -1h</w:t>
      </w:r>
    </w:p>
    <w:p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David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Discussions -0.5h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Review Process Map - 0.25h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:rsidR="00A81D34" w:rsidRPr="00A81D34" w:rsidRDefault="00A81D34" w:rsidP="00A81D34">
      <w:pPr>
        <w:pStyle w:val="PargrafodaLista"/>
        <w:numPr>
          <w:ilvl w:val="0"/>
          <w:numId w:val="14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Continue writing acceptance tests - 3.5h</w:t>
      </w:r>
    </w:p>
    <w:p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Filipe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Brandão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meeting minute 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Fixing earned value 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Updating dashboard 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Updated mockups - 0.5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the results of the interview with the client - 0.5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V&amp;V Process</w:t>
      </w:r>
      <w:r w:rsidRPr="00A81D34">
        <w:rPr>
          <w:shd w:val="clear" w:color="auto" w:fill="FFFFFF"/>
          <w:lang w:val="en-US"/>
        </w:rPr>
        <w:tab/>
        <w:t>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Updated SDP (Milestones) - 0.25</w:t>
      </w:r>
    </w:p>
    <w:p w:rsidR="00A81D34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Approved Coding Standards - 0.25</w:t>
      </w:r>
    </w:p>
    <w:p w:rsidR="00577E9B" w:rsidRPr="00A81D34" w:rsidRDefault="00A81D34" w:rsidP="00A81D34">
      <w:pPr>
        <w:pStyle w:val="PargrafodaLista"/>
        <w:numPr>
          <w:ilvl w:val="0"/>
          <w:numId w:val="15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lastRenderedPageBreak/>
        <w:t>Weekly Report - 0.75h</w:t>
      </w:r>
    </w:p>
    <w:p w:rsidR="0080696B" w:rsidRPr="00A81D34" w:rsidRDefault="0080696B" w:rsidP="00663E58">
      <w:pPr>
        <w:pStyle w:val="PargrafodaLista"/>
        <w:rPr>
          <w:shd w:val="clear" w:color="auto" w:fill="FFFFFF"/>
          <w:lang w:val="en-US"/>
        </w:rPr>
      </w:pPr>
    </w:p>
    <w:p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Girão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Prepare Interview (prepare mo</w:t>
      </w:r>
      <w:r w:rsidR="00900BEC">
        <w:rPr>
          <w:shd w:val="clear" w:color="auto" w:fill="FFFFFF"/>
          <w:lang w:val="en-US"/>
        </w:rPr>
        <w:t>c</w:t>
      </w:r>
      <w:r w:rsidRPr="00A81D34">
        <w:rPr>
          <w:shd w:val="clear" w:color="auto" w:fill="FFFFFF"/>
          <w:lang w:val="en-US"/>
        </w:rPr>
        <w:t>kups, study uses case and prepare questions) - 0.5h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Interview with the client - 1.25h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compile information of the interview - 0.25h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 xml:space="preserve">Discussion of the results of the </w:t>
      </w:r>
      <w:r w:rsidR="00900BEC" w:rsidRPr="00A81D34">
        <w:rPr>
          <w:shd w:val="clear" w:color="auto" w:fill="FFFFFF"/>
          <w:lang w:val="en-US"/>
        </w:rPr>
        <w:t>interview</w:t>
      </w:r>
      <w:r w:rsidRPr="00A81D34">
        <w:rPr>
          <w:shd w:val="clear" w:color="auto" w:fill="FFFFFF"/>
          <w:lang w:val="en-US"/>
        </w:rPr>
        <w:t xml:space="preserve"> with the client - 0.5h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Process map discussion - 0.25h</w:t>
      </w:r>
    </w:p>
    <w:p w:rsidR="00A81D34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Requirements Definitions - 1.5h</w:t>
      </w:r>
    </w:p>
    <w:p w:rsidR="0080696B" w:rsidRPr="00A81D34" w:rsidRDefault="00A81D34" w:rsidP="00A81D34">
      <w:pPr>
        <w:pStyle w:val="PargrafodaLista"/>
        <w:numPr>
          <w:ilvl w:val="0"/>
          <w:numId w:val="16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João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Martins – Tasks done:</w:t>
      </w:r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Interview with the Client - 1.25h</w:t>
      </w:r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Changes in Verification &amp; Validation Process - 0.75h</w:t>
      </w:r>
    </w:p>
    <w:p w:rsidR="00A81D34" w:rsidRPr="00A81D34" w:rsidRDefault="00A81D34" w:rsidP="00A81D34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Remaking and continuing Test plan - 4.5h</w:t>
      </w:r>
    </w:p>
    <w:p w:rsidR="0080696B" w:rsidRPr="00A81D34" w:rsidRDefault="00A81D34" w:rsidP="00BF44E5">
      <w:pPr>
        <w:pStyle w:val="PargrafodaLista"/>
        <w:numPr>
          <w:ilvl w:val="0"/>
          <w:numId w:val="17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Approval Assessment and control process - 0.25</w:t>
      </w:r>
      <w:r w:rsidR="0080696B" w:rsidRPr="00A81D34">
        <w:rPr>
          <w:shd w:val="clear" w:color="auto" w:fill="FFFFFF"/>
          <w:lang w:val="en-US"/>
        </w:rPr>
        <w:t>h</w:t>
      </w:r>
    </w:p>
    <w:p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Mário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Oliveira - Tasks done: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weekly report - Week 7 - 0.25h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Verification &amp; Validation Process - 0.5h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Coding standards document - 0.5h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Prepare Interview (study uses case and prepare questions) - 0.5h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Interview with the client - 1.25h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Revision software development plan document - 0.25h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Requirements Definitions - 1.5h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meeting - 0.75h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Process map discussion</w:t>
      </w:r>
      <w:r w:rsidRPr="00A81D34">
        <w:rPr>
          <w:shd w:val="clear" w:color="auto" w:fill="FFFFFF"/>
          <w:lang w:val="en-US"/>
        </w:rPr>
        <w:tab/>
        <w:t xml:space="preserve"> - 0.25h</w:t>
      </w:r>
    </w:p>
    <w:p w:rsidR="00A81D34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the results of the interview with the client - 0.5h</w:t>
      </w:r>
    </w:p>
    <w:p w:rsidR="00B7678C" w:rsidRPr="00A81D34" w:rsidRDefault="00A81D34" w:rsidP="00A81D34">
      <w:pPr>
        <w:pStyle w:val="PargrafodaLista"/>
        <w:numPr>
          <w:ilvl w:val="0"/>
          <w:numId w:val="18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Update repository - 0.25</w:t>
      </w:r>
      <w:r w:rsidR="0080696B" w:rsidRPr="00A81D34">
        <w:rPr>
          <w:shd w:val="clear" w:color="auto" w:fill="FFFFFF"/>
          <w:lang w:val="en-US"/>
        </w:rPr>
        <w:t>h</w:t>
      </w:r>
    </w:p>
    <w:p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Rui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</w:t>
      </w:r>
      <w:proofErr w:type="spellStart"/>
      <w:r w:rsidRPr="00A81D34">
        <w:rPr>
          <w:rFonts w:ascii="Arial" w:hAnsi="Arial" w:cs="Arial"/>
          <w:b/>
          <w:shd w:val="clear" w:color="auto" w:fill="FFFFFF"/>
          <w:lang w:val="en-US"/>
        </w:rPr>
        <w:t>Ganhoto</w:t>
      </w:r>
      <w:proofErr w:type="spellEnd"/>
      <w:r w:rsidRPr="00A81D34">
        <w:rPr>
          <w:rFonts w:ascii="Arial" w:hAnsi="Arial" w:cs="Arial"/>
          <w:b/>
          <w:shd w:val="clear" w:color="auto" w:fill="FFFFFF"/>
          <w:lang w:val="en-US"/>
        </w:rPr>
        <w:t xml:space="preserve">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Project Plan Approval - 0.25h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Meeting Minutes Approval - 0.25h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Risk Plan Meeting - 0.75h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Meeting Summary Review - 0.25h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Changes on Project Assessment and Control Process - 1.5h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Discussion of Client Meeting Results - 0.5h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Technology concept proof using WPF and VS2012 - 0.75h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Project Assessment and Control Process Ready for Approval - 0.25h</w:t>
      </w:r>
    </w:p>
    <w:p w:rsidR="00A81D34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Coding Standards Changes - 0.75h</w:t>
      </w:r>
    </w:p>
    <w:p w:rsidR="00492066" w:rsidRPr="00A81D34" w:rsidRDefault="00A81D34" w:rsidP="00A81D34">
      <w:pPr>
        <w:pStyle w:val="PargrafodaLista"/>
        <w:numPr>
          <w:ilvl w:val="0"/>
          <w:numId w:val="20"/>
        </w:numPr>
        <w:rPr>
          <w:shd w:val="clear" w:color="auto" w:fill="FFFFFF"/>
          <w:lang w:val="en-US"/>
        </w:rPr>
      </w:pPr>
      <w:r w:rsidRPr="00A81D34">
        <w:rPr>
          <w:shd w:val="clear" w:color="auto" w:fill="FFFFFF"/>
          <w:lang w:val="en-US"/>
        </w:rPr>
        <w:t>Software Development Plan Approval - 0.25h</w:t>
      </w:r>
    </w:p>
    <w:sectPr w:rsidR="00492066" w:rsidRPr="00A81D34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Mário Oliveira" w:date="2013-04-22T15:35:00Z" w:initials="MO">
    <w:p w:rsidR="004B7B26" w:rsidRDefault="004B7B26">
      <w:pPr>
        <w:pStyle w:val="Textodecomentrio"/>
      </w:pPr>
      <w:r>
        <w:rPr>
          <w:rStyle w:val="Refdecomentrio"/>
        </w:rPr>
        <w:annotationRef/>
      </w:r>
      <w:r>
        <w:t xml:space="preserve">Por enquanto ainda não está </w:t>
      </w:r>
      <w:proofErr w:type="spellStart"/>
      <w:r>
        <w:t>baselined</w:t>
      </w:r>
      <w:proofErr w:type="spellEnd"/>
      <w:r>
        <w:t>, é preciso ter atenção até à hora da reunião</w:t>
      </w:r>
    </w:p>
  </w:comment>
  <w:comment w:id="22" w:author="Filipe Brandão" w:date="2013-04-22T17:56:00Z" w:initials="FB">
    <w:p w:rsidR="005F4DA4" w:rsidRDefault="005F4DA4">
      <w:pPr>
        <w:pStyle w:val="Textodecomentrio"/>
      </w:pPr>
      <w:r>
        <w:rPr>
          <w:rStyle w:val="Refdecomentrio"/>
        </w:rPr>
        <w:annotationRef/>
      </w:r>
      <w:r>
        <w:t xml:space="preserve">Vamos aguardar… </w:t>
      </w:r>
    </w:p>
  </w:comment>
  <w:comment w:id="23" w:author="Mário Oliveira" w:date="2013-04-22T15:36:00Z" w:initials="MO">
    <w:p w:rsidR="004B7B26" w:rsidRDefault="004B7B26">
      <w:pPr>
        <w:pStyle w:val="Textodecomentrio"/>
      </w:pPr>
      <w:r>
        <w:rPr>
          <w:rStyle w:val="Refdecomentrio"/>
        </w:rPr>
        <w:annotationRef/>
      </w:r>
      <w:r>
        <w:t>Este processo já se encontra para aprovação</w:t>
      </w:r>
    </w:p>
  </w:comment>
  <w:comment w:id="24" w:author="Filipe Brandão" w:date="2013-04-22T17:56:00Z" w:initials="FB">
    <w:p w:rsidR="005F4DA4" w:rsidRDefault="005F4DA4">
      <w:pPr>
        <w:pStyle w:val="Textodecomentrio"/>
      </w:pPr>
      <w:r>
        <w:rPr>
          <w:rStyle w:val="Refdecomentrio"/>
        </w:rPr>
        <w:annotationRef/>
      </w:r>
      <w:r>
        <w:t xml:space="preserve">Eu apenas indico que ele foi </w:t>
      </w:r>
      <w:proofErr w:type="gramStart"/>
      <w:r>
        <w:t xml:space="preserve">revisto </w:t>
      </w:r>
      <w:proofErr w:type="gramEnd"/>
      <w:r>
        <w:t>:s</w:t>
      </w:r>
    </w:p>
  </w:comment>
  <w:comment w:id="31" w:author="Mário Oliveira" w:date="2013-04-22T15:40:00Z" w:initials="MO">
    <w:p w:rsidR="00900BEC" w:rsidRDefault="00900BEC">
      <w:pPr>
        <w:pStyle w:val="Textodecomentrio"/>
      </w:pPr>
      <w:r>
        <w:rPr>
          <w:rStyle w:val="Refdecomentrio"/>
        </w:rPr>
        <w:annotationRef/>
      </w:r>
      <w:r>
        <w:t>Mesma questão da anterior</w:t>
      </w:r>
    </w:p>
  </w:comment>
  <w:comment w:id="32" w:author="Mário Oliveira" w:date="2013-04-22T15:40:00Z" w:initials="MO">
    <w:p w:rsidR="00900BEC" w:rsidRDefault="00900BEC">
      <w:pPr>
        <w:pStyle w:val="Textodecomentrio"/>
      </w:pPr>
      <w:r>
        <w:rPr>
          <w:rStyle w:val="Refdecomentrio"/>
        </w:rPr>
        <w:annotationRef/>
      </w:r>
      <w:r>
        <w:t xml:space="preserve">Falta o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map</w:t>
      </w:r>
      <w:proofErr w:type="spellEnd"/>
    </w:p>
  </w:comment>
  <w:comment w:id="33" w:author="Filipe Brandão" w:date="2013-04-22T17:56:00Z" w:initials="FB">
    <w:p w:rsidR="005F4DA4" w:rsidRDefault="005F4DA4">
      <w:pPr>
        <w:pStyle w:val="Textodecomentrio"/>
      </w:pPr>
      <w:r>
        <w:rPr>
          <w:rStyle w:val="Refdecomentrio"/>
        </w:rPr>
        <w:annotationRef/>
      </w:r>
      <w:proofErr w:type="spellStart"/>
      <w:r>
        <w:t>Done</w:t>
      </w:r>
      <w:proofErr w:type="spellEnd"/>
    </w:p>
  </w:comment>
  <w:comment w:id="44" w:author="Mário Oliveira" w:date="2013-04-22T15:45:00Z" w:initials="MO">
    <w:p w:rsidR="00900BEC" w:rsidRDefault="00900BEC">
      <w:pPr>
        <w:pStyle w:val="Textodecomentrio"/>
      </w:pPr>
      <w:r>
        <w:rPr>
          <w:rStyle w:val="Refdecomentrio"/>
        </w:rPr>
        <w:annotationRef/>
      </w:r>
      <w:r>
        <w:t>Esta semana houve estudo?</w:t>
      </w:r>
    </w:p>
  </w:comment>
  <w:comment w:id="45" w:author="Filipe Brandão" w:date="2013-04-22T17:55:00Z" w:initials="FB">
    <w:p w:rsidR="005F4DA4" w:rsidRDefault="005F4DA4">
      <w:pPr>
        <w:pStyle w:val="Textodecomentrio"/>
      </w:pPr>
      <w:r>
        <w:rPr>
          <w:rStyle w:val="Refdecomentrio"/>
        </w:rPr>
        <w:annotationRef/>
      </w:r>
      <w:r>
        <w:t>Sim, do Ganhoto</w:t>
      </w:r>
    </w:p>
    <w:p w:rsidR="005F4DA4" w:rsidRDefault="005F4DA4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3D9C67" w15:done="0"/>
  <w15:commentEx w15:paraId="4E538E53" w15:paraIdParent="3F3D9C67" w15:done="0"/>
  <w15:commentEx w15:paraId="39A60418" w15:done="0"/>
  <w15:commentEx w15:paraId="4AA20578" w15:paraIdParent="39A60418" w15:done="0"/>
  <w15:commentEx w15:paraId="30F7DD0B" w15:done="0"/>
  <w15:commentEx w15:paraId="2FE7BE0C" w15:done="0"/>
  <w15:commentEx w15:paraId="2C367C19" w15:paraIdParent="2FE7BE0C" w15:done="0"/>
  <w15:commentEx w15:paraId="68729E09" w15:done="0"/>
  <w15:commentEx w15:paraId="5B81F9AE" w15:paraIdParent="68729E0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C9E" w:rsidRDefault="007B0C9E" w:rsidP="00042081">
      <w:pPr>
        <w:spacing w:after="0" w:line="240" w:lineRule="auto"/>
      </w:pPr>
      <w:r>
        <w:separator/>
      </w:r>
    </w:p>
  </w:endnote>
  <w:endnote w:type="continuationSeparator" w:id="0">
    <w:p w:rsidR="007B0C9E" w:rsidRDefault="007B0C9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DA3350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DA3350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DA3350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052449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DA335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05244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C9E" w:rsidRDefault="007B0C9E" w:rsidP="00042081">
      <w:pPr>
        <w:spacing w:after="0" w:line="240" w:lineRule="auto"/>
      </w:pPr>
      <w:r>
        <w:separator/>
      </w:r>
    </w:p>
  </w:footnote>
  <w:footnote w:type="continuationSeparator" w:id="0">
    <w:p w:rsidR="007B0C9E" w:rsidRDefault="007B0C9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425B7B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-36829581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2DFD" w:rsidRPr="00425B7B">
          <w:rPr>
            <w:lang w:val="en-US"/>
          </w:rPr>
          <w:t xml:space="preserve">Filipe </w:t>
        </w:r>
        <w:proofErr w:type="spellStart"/>
        <w:r w:rsidR="008D2DFD" w:rsidRPr="00425B7B">
          <w:rPr>
            <w:lang w:val="en-US"/>
          </w:rPr>
          <w:t>Brandão</w:t>
        </w:r>
        <w:proofErr w:type="spellEnd"/>
      </w:sdtContent>
    </w:sdt>
  </w:p>
  <w:p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16493208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="001B292C" w:rsidRPr="0029204F">
          <w:rPr>
            <w:lang w:val="en-US"/>
          </w:rPr>
          <w:t>v0.2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2060027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6E6256" w:rsidRPr="009D6A38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DA485F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126550041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2DFD" w:rsidRPr="00DA485F">
          <w:rPr>
            <w:lang w:val="en-GB"/>
          </w:rPr>
          <w:t xml:space="preserve">Filipe </w:t>
        </w:r>
        <w:proofErr w:type="spellStart"/>
        <w:r w:rsidR="008D2DFD" w:rsidRPr="00DA485F">
          <w:rPr>
            <w:lang w:val="en-GB"/>
          </w:rPr>
          <w:t>Brandão</w:t>
        </w:r>
        <w:proofErr w:type="spellEnd"/>
      </w:sdtContent>
    </w:sdt>
  </w:p>
  <w:p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198527206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="001B292C" w:rsidRPr="0029204F">
          <w:rPr>
            <w:lang w:val="en-US"/>
          </w:rPr>
          <w:t>v0.2</w:t>
        </w:r>
        <w:proofErr w:type="gramEnd"/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135777045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6E6256" w:rsidRPr="009D6A38">
          <w:rPr>
            <w:lang w:val="en-US"/>
          </w:rPr>
          <w:t>Ready for Approval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  <w15:person w15:author="Filipe Brandão">
    <w15:presenceInfo w15:providerId="Windows Live" w15:userId="3e245dfbebaa744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116EC"/>
    <w:rsid w:val="0003322D"/>
    <w:rsid w:val="00037AB1"/>
    <w:rsid w:val="00042081"/>
    <w:rsid w:val="00052449"/>
    <w:rsid w:val="00082BF3"/>
    <w:rsid w:val="000A29C4"/>
    <w:rsid w:val="000B5DB9"/>
    <w:rsid w:val="000B6E75"/>
    <w:rsid w:val="000C410F"/>
    <w:rsid w:val="000E4A2D"/>
    <w:rsid w:val="000F33A6"/>
    <w:rsid w:val="001417D9"/>
    <w:rsid w:val="00160998"/>
    <w:rsid w:val="00165D98"/>
    <w:rsid w:val="001669EB"/>
    <w:rsid w:val="0018673D"/>
    <w:rsid w:val="00187F6F"/>
    <w:rsid w:val="001938FF"/>
    <w:rsid w:val="001A41E4"/>
    <w:rsid w:val="001B292C"/>
    <w:rsid w:val="001E2B6A"/>
    <w:rsid w:val="00204D66"/>
    <w:rsid w:val="00216760"/>
    <w:rsid w:val="002272A3"/>
    <w:rsid w:val="00242F8A"/>
    <w:rsid w:val="00244682"/>
    <w:rsid w:val="002517DC"/>
    <w:rsid w:val="00264718"/>
    <w:rsid w:val="00267F24"/>
    <w:rsid w:val="0028274E"/>
    <w:rsid w:val="0028361F"/>
    <w:rsid w:val="0029204F"/>
    <w:rsid w:val="002C3E4E"/>
    <w:rsid w:val="002C5DB9"/>
    <w:rsid w:val="002F30E3"/>
    <w:rsid w:val="00301449"/>
    <w:rsid w:val="00303684"/>
    <w:rsid w:val="0031153F"/>
    <w:rsid w:val="00313DA1"/>
    <w:rsid w:val="003279B3"/>
    <w:rsid w:val="00345E81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417C7E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E4501"/>
    <w:rsid w:val="004F781C"/>
    <w:rsid w:val="00520B85"/>
    <w:rsid w:val="0052580A"/>
    <w:rsid w:val="00541044"/>
    <w:rsid w:val="005507B3"/>
    <w:rsid w:val="005774EC"/>
    <w:rsid w:val="00577E9B"/>
    <w:rsid w:val="00590FC6"/>
    <w:rsid w:val="005A6477"/>
    <w:rsid w:val="005E4BCD"/>
    <w:rsid w:val="005F4DA4"/>
    <w:rsid w:val="00635A30"/>
    <w:rsid w:val="00656B4A"/>
    <w:rsid w:val="00663E58"/>
    <w:rsid w:val="006A5875"/>
    <w:rsid w:val="006C46E4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91F02"/>
    <w:rsid w:val="007B0C9E"/>
    <w:rsid w:val="007C1784"/>
    <w:rsid w:val="007C2BF7"/>
    <w:rsid w:val="007E68FC"/>
    <w:rsid w:val="007E6EDA"/>
    <w:rsid w:val="0080696B"/>
    <w:rsid w:val="0085054D"/>
    <w:rsid w:val="0085105C"/>
    <w:rsid w:val="00853186"/>
    <w:rsid w:val="00855658"/>
    <w:rsid w:val="00862030"/>
    <w:rsid w:val="008675BB"/>
    <w:rsid w:val="00895D61"/>
    <w:rsid w:val="008A24C9"/>
    <w:rsid w:val="008C7999"/>
    <w:rsid w:val="008D2DFD"/>
    <w:rsid w:val="008D37D1"/>
    <w:rsid w:val="008E5051"/>
    <w:rsid w:val="008F0D52"/>
    <w:rsid w:val="008F3CD3"/>
    <w:rsid w:val="008F55A1"/>
    <w:rsid w:val="00900BEC"/>
    <w:rsid w:val="00906D0A"/>
    <w:rsid w:val="00917853"/>
    <w:rsid w:val="009308E4"/>
    <w:rsid w:val="00930989"/>
    <w:rsid w:val="00942E75"/>
    <w:rsid w:val="009526A4"/>
    <w:rsid w:val="009553EC"/>
    <w:rsid w:val="009920AD"/>
    <w:rsid w:val="009B0AE9"/>
    <w:rsid w:val="009D6A38"/>
    <w:rsid w:val="009F00BC"/>
    <w:rsid w:val="009F28F1"/>
    <w:rsid w:val="009F714C"/>
    <w:rsid w:val="00A34B36"/>
    <w:rsid w:val="00A408BF"/>
    <w:rsid w:val="00A81510"/>
    <w:rsid w:val="00A81D34"/>
    <w:rsid w:val="00A87938"/>
    <w:rsid w:val="00AD2D18"/>
    <w:rsid w:val="00B12E8D"/>
    <w:rsid w:val="00B154CA"/>
    <w:rsid w:val="00B211F3"/>
    <w:rsid w:val="00B54437"/>
    <w:rsid w:val="00B561A7"/>
    <w:rsid w:val="00B7678C"/>
    <w:rsid w:val="00B81925"/>
    <w:rsid w:val="00BE2453"/>
    <w:rsid w:val="00BE290C"/>
    <w:rsid w:val="00C33DE0"/>
    <w:rsid w:val="00C72540"/>
    <w:rsid w:val="00C939C2"/>
    <w:rsid w:val="00CD2C79"/>
    <w:rsid w:val="00D155DA"/>
    <w:rsid w:val="00D430EE"/>
    <w:rsid w:val="00D535ED"/>
    <w:rsid w:val="00D71B0E"/>
    <w:rsid w:val="00D90066"/>
    <w:rsid w:val="00DA3350"/>
    <w:rsid w:val="00DA485F"/>
    <w:rsid w:val="00DC39AA"/>
    <w:rsid w:val="00DE3FDC"/>
    <w:rsid w:val="00DF1004"/>
    <w:rsid w:val="00E02488"/>
    <w:rsid w:val="00E17D67"/>
    <w:rsid w:val="00E4278C"/>
    <w:rsid w:val="00E43D75"/>
    <w:rsid w:val="00E71BE6"/>
    <w:rsid w:val="00EC1731"/>
    <w:rsid w:val="00EC2B4B"/>
    <w:rsid w:val="00EE44F9"/>
    <w:rsid w:val="00F14683"/>
    <w:rsid w:val="00F16DD4"/>
    <w:rsid w:val="00F24CA6"/>
    <w:rsid w:val="00F53D40"/>
    <w:rsid w:val="00F708FD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E2B6A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D8E86B-FFE7-40A0-B38D-4C6DDADF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1216</Words>
  <Characters>6572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v0.2</dc:description>
  <cp:lastModifiedBy>Carla</cp:lastModifiedBy>
  <cp:revision>67</cp:revision>
  <dcterms:created xsi:type="dcterms:W3CDTF">2013-02-23T20:59:00Z</dcterms:created>
  <dcterms:modified xsi:type="dcterms:W3CDTF">2013-04-22T19:36:00Z</dcterms:modified>
  <cp:contentStatus>Ready for Approval</cp:contentStatus>
</cp:coreProperties>
</file>