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rsidRPr="003B476C">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3F7C" w:rsidRPr="003B476C" w:rsidRDefault="008F55A1">
                    <w:pPr>
                      <w:pStyle w:val="NoSpacing"/>
                      <w:rPr>
                        <w:rFonts w:asciiTheme="majorHAnsi" w:eastAsiaTheme="majorEastAsia" w:hAnsiTheme="majorHAnsi" w:cstheme="majorBidi"/>
                        <w:lang w:val="en-US"/>
                      </w:rPr>
                    </w:pPr>
                    <w:r w:rsidRPr="003B476C">
                      <w:rPr>
                        <w:rFonts w:asciiTheme="majorHAnsi" w:eastAsiaTheme="majorEastAsia" w:hAnsiTheme="majorHAnsi" w:cstheme="majorBidi"/>
                        <w:lang w:val="en-US"/>
                      </w:rPr>
                      <w:t>PS2Win</w:t>
                    </w:r>
                  </w:p>
                </w:tc>
              </w:sdtContent>
            </w:sdt>
          </w:tr>
          <w:tr w:rsidR="006F3F7C" w:rsidRPr="003B476C">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rsidR="006F3F7C" w:rsidRPr="003B476C" w:rsidRDefault="00187F6F">
                    <w:pPr>
                      <w:pStyle w:val="NoSpacing"/>
                      <w:rPr>
                        <w:rFonts w:asciiTheme="majorHAnsi" w:eastAsiaTheme="majorEastAsia" w:hAnsiTheme="majorHAnsi" w:cstheme="majorBidi"/>
                        <w:color w:val="4F81BD" w:themeColor="accent1"/>
                        <w:sz w:val="80"/>
                        <w:szCs w:val="80"/>
                        <w:lang w:val="en-US"/>
                      </w:rPr>
                    </w:pPr>
                    <w:r w:rsidRPr="003B476C">
                      <w:rPr>
                        <w:rFonts w:asciiTheme="majorHAnsi" w:eastAsiaTheme="majorEastAsia" w:hAnsiTheme="majorHAnsi" w:cstheme="majorBidi"/>
                        <w:color w:val="4F81BD" w:themeColor="accent1"/>
                        <w:sz w:val="80"/>
                        <w:szCs w:val="80"/>
                        <w:lang w:val="en-US"/>
                      </w:rPr>
                      <w:t>Weekly Report</w:t>
                    </w:r>
                  </w:p>
                </w:sdtContent>
              </w:sdt>
            </w:tc>
          </w:tr>
          <w:tr w:rsidR="006F3F7C" w:rsidRPr="003B476C">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3F7C" w:rsidRPr="003B476C" w:rsidRDefault="000039A3">
                    <w:pPr>
                      <w:pStyle w:val="NoSpacing"/>
                      <w:rPr>
                        <w:rFonts w:asciiTheme="majorHAnsi" w:eastAsiaTheme="majorEastAsia" w:hAnsiTheme="majorHAnsi" w:cstheme="majorBidi"/>
                        <w:lang w:val="en-US"/>
                      </w:rPr>
                    </w:pPr>
                    <w:r w:rsidRPr="003B476C">
                      <w:rPr>
                        <w:rFonts w:asciiTheme="majorHAnsi" w:eastAsiaTheme="majorEastAsia" w:hAnsiTheme="majorHAnsi" w:cstheme="majorBidi"/>
                        <w:lang w:val="en-US"/>
                      </w:rPr>
                      <w:t>Keep Your Time</w:t>
                    </w:r>
                  </w:p>
                </w:tc>
              </w:sdtContent>
            </w:sdt>
          </w:tr>
        </w:tbl>
        <w:p w:rsidR="006F3F7C" w:rsidRPr="003B476C" w:rsidRDefault="006F3F7C">
          <w:pPr>
            <w:rPr>
              <w:lang w:val="en-US"/>
            </w:rPr>
          </w:pPr>
        </w:p>
        <w:p w:rsidR="006F3F7C" w:rsidRPr="003B476C"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7"/>
          </w:tblGrid>
          <w:tr w:rsidR="006F3F7C" w:rsidRPr="003B476C">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6F3F7C" w:rsidRPr="003B476C" w:rsidRDefault="00792C36">
                    <w:pPr>
                      <w:pStyle w:val="NoSpacing"/>
                      <w:rPr>
                        <w:color w:val="4F81BD" w:themeColor="accent1"/>
                        <w:lang w:val="en-US"/>
                      </w:rPr>
                    </w:pPr>
                    <w:r>
                      <w:rPr>
                        <w:color w:val="4F81BD" w:themeColor="accent1"/>
                      </w:rPr>
                      <w:t>Carla Machado;Filipe Brandão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6F3F7C" w:rsidRPr="003B476C" w:rsidRDefault="003B476C">
                    <w:pPr>
                      <w:pStyle w:val="NoSpacing"/>
                      <w:rPr>
                        <w:color w:val="4F81BD" w:themeColor="accent1"/>
                        <w:lang w:val="en-US"/>
                      </w:rPr>
                    </w:pPr>
                    <w:r w:rsidRPr="003B476C">
                      <w:rPr>
                        <w:color w:val="4F81BD" w:themeColor="accent1"/>
                        <w:lang w:val="en-US"/>
                      </w:rPr>
                      <w:t>29-03-2013</w:t>
                    </w:r>
                  </w:p>
                </w:sdtContent>
              </w:sdt>
              <w:p w:rsidR="006F3F7C" w:rsidRPr="003B476C" w:rsidRDefault="006F3F7C">
                <w:pPr>
                  <w:pStyle w:val="NoSpacing"/>
                  <w:rPr>
                    <w:color w:val="4F81BD" w:themeColor="accent1"/>
                    <w:lang w:val="en-US"/>
                  </w:rPr>
                </w:pPr>
              </w:p>
            </w:tc>
          </w:tr>
        </w:tbl>
        <w:p w:rsidR="006F3F7C" w:rsidRPr="003B476C" w:rsidRDefault="006F3F7C">
          <w:pPr>
            <w:rPr>
              <w:lang w:val="en-US"/>
            </w:rPr>
          </w:pPr>
        </w:p>
        <w:p w:rsidR="00F24CA6" w:rsidRPr="003B476C" w:rsidRDefault="00F24CA6">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rsidP="002F30E3">
          <w:pPr>
            <w:spacing w:line="240" w:lineRule="auto"/>
            <w:jc w:val="right"/>
            <w:rPr>
              <w:b/>
              <w:sz w:val="24"/>
              <w:szCs w:val="24"/>
              <w:lang w:val="en-US"/>
            </w:rPr>
          </w:pPr>
          <w:r w:rsidRPr="003B476C">
            <w:rPr>
              <w:b/>
              <w:sz w:val="24"/>
              <w:szCs w:val="24"/>
              <w:lang w:val="en-US"/>
            </w:rPr>
            <w:t>Team Members:</w:t>
          </w:r>
        </w:p>
        <w:p w:rsidR="002F30E3" w:rsidRPr="003B476C" w:rsidRDefault="002F30E3" w:rsidP="002F30E3">
          <w:pPr>
            <w:spacing w:after="0"/>
            <w:jc w:val="right"/>
            <w:rPr>
              <w:lang w:val="en-US"/>
            </w:rPr>
          </w:pPr>
          <w:r w:rsidRPr="003B476C">
            <w:rPr>
              <w:lang w:val="en-US"/>
            </w:rPr>
            <w:t>Carla Machado</w:t>
          </w:r>
        </w:p>
        <w:p w:rsidR="002F30E3" w:rsidRPr="003B476C" w:rsidRDefault="002F30E3" w:rsidP="002F30E3">
          <w:pPr>
            <w:spacing w:after="0"/>
            <w:jc w:val="right"/>
            <w:rPr>
              <w:lang w:val="en-US"/>
            </w:rPr>
          </w:pPr>
          <w:r w:rsidRPr="003B476C">
            <w:rPr>
              <w:lang w:val="en-US"/>
            </w:rPr>
            <w:t>David João</w:t>
          </w:r>
        </w:p>
        <w:p w:rsidR="002F30E3" w:rsidRPr="003B476C" w:rsidRDefault="002F30E3" w:rsidP="002F30E3">
          <w:pPr>
            <w:spacing w:after="0"/>
            <w:jc w:val="right"/>
            <w:rPr>
              <w:lang w:val="en-US"/>
            </w:rPr>
          </w:pPr>
          <w:r w:rsidRPr="003B476C">
            <w:rPr>
              <w:lang w:val="en-US"/>
            </w:rPr>
            <w:t>Filipe Brandão</w:t>
          </w:r>
        </w:p>
        <w:p w:rsidR="002F30E3" w:rsidRPr="003B476C" w:rsidRDefault="002F30E3" w:rsidP="002F30E3">
          <w:pPr>
            <w:spacing w:after="0"/>
            <w:jc w:val="right"/>
            <w:rPr>
              <w:lang w:val="en-US"/>
            </w:rPr>
          </w:pPr>
          <w:r w:rsidRPr="003B476C">
            <w:rPr>
              <w:lang w:val="en-US"/>
            </w:rPr>
            <w:t>João Girão</w:t>
          </w:r>
        </w:p>
        <w:p w:rsidR="002F30E3" w:rsidRPr="003B476C" w:rsidRDefault="002F30E3" w:rsidP="002F30E3">
          <w:pPr>
            <w:spacing w:after="0"/>
            <w:jc w:val="right"/>
            <w:rPr>
              <w:lang w:val="en-US"/>
            </w:rPr>
          </w:pPr>
          <w:r w:rsidRPr="003B476C">
            <w:rPr>
              <w:lang w:val="en-US"/>
            </w:rPr>
            <w:t>João Martins</w:t>
          </w:r>
        </w:p>
        <w:p w:rsidR="002F30E3" w:rsidRPr="003B476C" w:rsidRDefault="002F30E3" w:rsidP="002F30E3">
          <w:pPr>
            <w:spacing w:after="0"/>
            <w:jc w:val="right"/>
            <w:rPr>
              <w:lang w:val="en-US"/>
            </w:rPr>
          </w:pPr>
          <w:r w:rsidRPr="003B476C">
            <w:rPr>
              <w:lang w:val="en-US"/>
            </w:rPr>
            <w:t>Mário Oliveira</w:t>
          </w:r>
        </w:p>
        <w:p w:rsidR="002F30E3" w:rsidRPr="003B476C" w:rsidRDefault="002F30E3" w:rsidP="002F30E3">
          <w:pPr>
            <w:spacing w:after="0"/>
            <w:jc w:val="right"/>
            <w:rPr>
              <w:lang w:val="en-US"/>
            </w:rPr>
          </w:pPr>
          <w:r w:rsidRPr="003B476C">
            <w:rPr>
              <w:lang w:val="en-US"/>
            </w:rPr>
            <w:t>Rui Ganhoto</w:t>
          </w:r>
        </w:p>
        <w:p w:rsidR="002F30E3" w:rsidRDefault="002F30E3">
          <w:pPr>
            <w:rPr>
              <w:lang w:val="en-US"/>
            </w:rPr>
          </w:pPr>
        </w:p>
        <w:p w:rsidR="00E06335" w:rsidRDefault="00E06335">
          <w:pPr>
            <w:rPr>
              <w:lang w:val="en-US"/>
            </w:rPr>
          </w:pPr>
        </w:p>
        <w:p w:rsidR="002F30E3" w:rsidRPr="003B476C" w:rsidRDefault="002F30E3" w:rsidP="002F30E3">
          <w:pPr>
            <w:jc w:val="center"/>
            <w:rPr>
              <w:sz w:val="28"/>
              <w:szCs w:val="28"/>
              <w:lang w:val="en-US"/>
            </w:rPr>
          </w:pPr>
          <w:r w:rsidRPr="003B476C">
            <w:rPr>
              <w:b/>
              <w:sz w:val="28"/>
              <w:szCs w:val="28"/>
              <w:lang w:val="en-US"/>
            </w:rPr>
            <w:t xml:space="preserve">Week </w:t>
          </w:r>
          <w:r w:rsidR="007F3910" w:rsidRPr="003B476C">
            <w:rPr>
              <w:b/>
              <w:sz w:val="28"/>
              <w:szCs w:val="28"/>
              <w:lang w:val="en-US"/>
            </w:rPr>
            <w:t>5</w:t>
          </w:r>
          <w:r w:rsidRPr="003B476C">
            <w:rPr>
              <w:sz w:val="28"/>
              <w:szCs w:val="28"/>
              <w:lang w:val="en-US"/>
            </w:rPr>
            <w:t>,</w:t>
          </w:r>
          <w:r w:rsidR="00492066" w:rsidRPr="003B476C">
            <w:rPr>
              <w:sz w:val="28"/>
              <w:szCs w:val="28"/>
              <w:lang w:val="en-US"/>
            </w:rPr>
            <w:t xml:space="preserve"> </w:t>
          </w:r>
          <w:r w:rsidR="003B476C" w:rsidRPr="003B476C">
            <w:rPr>
              <w:sz w:val="28"/>
              <w:szCs w:val="28"/>
              <w:lang w:val="en-US"/>
            </w:rPr>
            <w:t>18</w:t>
          </w:r>
          <w:r w:rsidRPr="003B476C">
            <w:rPr>
              <w:sz w:val="28"/>
              <w:szCs w:val="28"/>
              <w:lang w:val="en-US"/>
            </w:rPr>
            <w:t xml:space="preserve">th of </w:t>
          </w:r>
          <w:r w:rsidR="003B476C" w:rsidRPr="003B476C">
            <w:rPr>
              <w:sz w:val="28"/>
              <w:szCs w:val="28"/>
              <w:lang w:val="en-US"/>
            </w:rPr>
            <w:t xml:space="preserve">March </w:t>
          </w:r>
          <w:r w:rsidRPr="003B476C">
            <w:rPr>
              <w:sz w:val="28"/>
              <w:szCs w:val="28"/>
              <w:lang w:val="en-US"/>
            </w:rPr>
            <w:t xml:space="preserve">to </w:t>
          </w:r>
          <w:r w:rsidR="00BD538D">
            <w:rPr>
              <w:sz w:val="28"/>
              <w:szCs w:val="28"/>
              <w:lang w:val="en-US"/>
            </w:rPr>
            <w:t>25</w:t>
          </w:r>
          <w:r w:rsidRPr="003B476C">
            <w:rPr>
              <w:sz w:val="28"/>
              <w:szCs w:val="28"/>
              <w:lang w:val="en-US"/>
            </w:rPr>
            <w:t xml:space="preserve">th of </w:t>
          </w:r>
          <w:r w:rsidR="00BD538D">
            <w:rPr>
              <w:sz w:val="28"/>
              <w:szCs w:val="28"/>
              <w:lang w:val="en-US"/>
            </w:rPr>
            <w:t>March</w:t>
          </w: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pPr>
        </w:p>
        <w:p w:rsidR="002F30E3" w:rsidRPr="003B476C" w:rsidRDefault="002F30E3">
          <w:pPr>
            <w:rPr>
              <w:lang w:val="en-US"/>
            </w:rPr>
            <w:sectPr w:rsidR="002F30E3" w:rsidRPr="003B476C"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rsidR="006F3F7C" w:rsidRPr="003B476C" w:rsidRDefault="002E67EE">
          <w:pPr>
            <w:rPr>
              <w:lang w:val="en-US"/>
            </w:rPr>
          </w:pPr>
        </w:p>
      </w:sdtContent>
    </w:sdt>
    <w:p w:rsidR="006F3F7C" w:rsidRPr="003B476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rsidR="00906D0A" w:rsidRPr="003B476C" w:rsidRDefault="004630B1">
          <w:pPr>
            <w:pStyle w:val="TOCHeading"/>
            <w:rPr>
              <w:lang w:val="en-US"/>
            </w:rPr>
          </w:pPr>
          <w:r w:rsidRPr="003B476C">
            <w:rPr>
              <w:lang w:val="en-US"/>
            </w:rPr>
            <w:t>Content</w:t>
          </w:r>
        </w:p>
        <w:p w:rsidR="00BF0BF1" w:rsidRDefault="00362773">
          <w:pPr>
            <w:pStyle w:val="TOC1"/>
            <w:tabs>
              <w:tab w:val="left" w:pos="440"/>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\o "1-3" \h \z \u </w:instrText>
          </w:r>
          <w:r w:rsidRPr="003B476C">
            <w:rPr>
              <w:lang w:val="en-US"/>
            </w:rPr>
            <w:fldChar w:fldCharType="separate"/>
          </w:r>
          <w:hyperlink w:anchor="_Toc352870159" w:history="1">
            <w:r w:rsidR="00BF0BF1" w:rsidRPr="00AC2071">
              <w:rPr>
                <w:rStyle w:val="Hyperlink"/>
                <w:noProof/>
                <w:lang w:val="en-US"/>
              </w:rPr>
              <w:t>1.</w:t>
            </w:r>
            <w:r w:rsidR="00BF0BF1">
              <w:rPr>
                <w:rFonts w:eastAsiaTheme="minorEastAsia"/>
                <w:noProof/>
                <w:lang w:eastAsia="pt-PT"/>
              </w:rPr>
              <w:tab/>
            </w:r>
            <w:r w:rsidR="00BF0BF1" w:rsidRPr="00AC2071">
              <w:rPr>
                <w:rStyle w:val="Hyperlink"/>
                <w:noProof/>
                <w:lang w:val="en-US"/>
              </w:rPr>
              <w:t>Week Activities</w:t>
            </w:r>
            <w:r w:rsidR="00BF0BF1">
              <w:rPr>
                <w:noProof/>
                <w:webHidden/>
              </w:rPr>
              <w:tab/>
            </w:r>
            <w:r>
              <w:rPr>
                <w:noProof/>
                <w:webHidden/>
              </w:rPr>
              <w:fldChar w:fldCharType="begin"/>
            </w:r>
            <w:r w:rsidR="00BF0BF1">
              <w:rPr>
                <w:noProof/>
                <w:webHidden/>
              </w:rPr>
              <w:instrText xml:space="preserve"> PAGEREF _Toc352870159 \h </w:instrText>
            </w:r>
            <w:r>
              <w:rPr>
                <w:noProof/>
                <w:webHidden/>
              </w:rPr>
            </w:r>
            <w:r>
              <w:rPr>
                <w:noProof/>
                <w:webHidden/>
              </w:rPr>
              <w:fldChar w:fldCharType="separate"/>
            </w:r>
            <w:r w:rsidR="00BF0BF1">
              <w:rPr>
                <w:noProof/>
                <w:webHidden/>
              </w:rPr>
              <w:t>1</w:t>
            </w:r>
            <w:r>
              <w:rPr>
                <w:noProof/>
                <w:webHidden/>
              </w:rPr>
              <w:fldChar w:fldCharType="end"/>
            </w:r>
          </w:hyperlink>
        </w:p>
        <w:p w:rsidR="00BF0BF1" w:rsidRDefault="002E67EE">
          <w:pPr>
            <w:pStyle w:val="TOC1"/>
            <w:tabs>
              <w:tab w:val="left" w:pos="660"/>
              <w:tab w:val="right" w:leader="dot" w:pos="8494"/>
            </w:tabs>
            <w:rPr>
              <w:rFonts w:eastAsiaTheme="minorEastAsia"/>
              <w:noProof/>
              <w:lang w:eastAsia="pt-PT"/>
            </w:rPr>
          </w:pPr>
          <w:hyperlink w:anchor="_Toc352870160" w:history="1">
            <w:r w:rsidR="00BF0BF1" w:rsidRPr="00AC2071">
              <w:rPr>
                <w:rStyle w:val="Hyperlink"/>
                <w:noProof/>
                <w:lang w:val="en-US"/>
              </w:rPr>
              <w:t>1.1.</w:t>
            </w:r>
            <w:r w:rsidR="00BF0BF1">
              <w:rPr>
                <w:rFonts w:eastAsiaTheme="minorEastAsia"/>
                <w:noProof/>
                <w:lang w:eastAsia="pt-PT"/>
              </w:rPr>
              <w:tab/>
            </w:r>
            <w:r w:rsidR="00BF0BF1" w:rsidRPr="00AC2071">
              <w:rPr>
                <w:rStyle w:val="Hyperlink"/>
                <w:noProof/>
                <w:lang w:val="en-US"/>
              </w:rPr>
              <w:t>Work Executed</w:t>
            </w:r>
            <w:r w:rsidR="00BF0BF1">
              <w:rPr>
                <w:noProof/>
                <w:webHidden/>
              </w:rPr>
              <w:tab/>
            </w:r>
            <w:r w:rsidR="00362773">
              <w:rPr>
                <w:noProof/>
                <w:webHidden/>
              </w:rPr>
              <w:fldChar w:fldCharType="begin"/>
            </w:r>
            <w:r w:rsidR="00BF0BF1">
              <w:rPr>
                <w:noProof/>
                <w:webHidden/>
              </w:rPr>
              <w:instrText xml:space="preserve"> PAGEREF _Toc352870160 \h </w:instrText>
            </w:r>
            <w:r w:rsidR="00362773">
              <w:rPr>
                <w:noProof/>
                <w:webHidden/>
              </w:rPr>
            </w:r>
            <w:r w:rsidR="00362773">
              <w:rPr>
                <w:noProof/>
                <w:webHidden/>
              </w:rPr>
              <w:fldChar w:fldCharType="separate"/>
            </w:r>
            <w:r w:rsidR="00BF0BF1">
              <w:rPr>
                <w:noProof/>
                <w:webHidden/>
              </w:rPr>
              <w:t>1</w:t>
            </w:r>
            <w:r w:rsidR="00362773">
              <w:rPr>
                <w:noProof/>
                <w:webHidden/>
              </w:rPr>
              <w:fldChar w:fldCharType="end"/>
            </w:r>
          </w:hyperlink>
        </w:p>
        <w:p w:rsidR="00BF0BF1" w:rsidRDefault="002E67EE">
          <w:pPr>
            <w:pStyle w:val="TOC1"/>
            <w:tabs>
              <w:tab w:val="left" w:pos="660"/>
              <w:tab w:val="right" w:leader="dot" w:pos="8494"/>
            </w:tabs>
            <w:rPr>
              <w:rFonts w:eastAsiaTheme="minorEastAsia"/>
              <w:noProof/>
              <w:lang w:eastAsia="pt-PT"/>
            </w:rPr>
          </w:pPr>
          <w:hyperlink w:anchor="_Toc352870161" w:history="1">
            <w:r w:rsidR="00BF0BF1" w:rsidRPr="00AC2071">
              <w:rPr>
                <w:rStyle w:val="Hyperlink"/>
                <w:noProof/>
                <w:lang w:val="en-US"/>
              </w:rPr>
              <w:t>1.2.</w:t>
            </w:r>
            <w:r w:rsidR="00BF0BF1">
              <w:rPr>
                <w:rFonts w:eastAsiaTheme="minorEastAsia"/>
                <w:noProof/>
                <w:lang w:eastAsia="pt-PT"/>
              </w:rPr>
              <w:tab/>
            </w:r>
            <w:r w:rsidR="00BF0BF1" w:rsidRPr="00AC2071">
              <w:rPr>
                <w:rStyle w:val="Hyperlink"/>
                <w:noProof/>
                <w:lang w:val="en-US"/>
              </w:rPr>
              <w:t>Work Analyses</w:t>
            </w:r>
            <w:r w:rsidR="00BF0BF1">
              <w:rPr>
                <w:noProof/>
                <w:webHidden/>
              </w:rPr>
              <w:tab/>
            </w:r>
            <w:r w:rsidR="00362773">
              <w:rPr>
                <w:noProof/>
                <w:webHidden/>
              </w:rPr>
              <w:fldChar w:fldCharType="begin"/>
            </w:r>
            <w:r w:rsidR="00BF0BF1">
              <w:rPr>
                <w:noProof/>
                <w:webHidden/>
              </w:rPr>
              <w:instrText xml:space="preserve"> PAGEREF _Toc352870161 \h </w:instrText>
            </w:r>
            <w:r w:rsidR="00362773">
              <w:rPr>
                <w:noProof/>
                <w:webHidden/>
              </w:rPr>
            </w:r>
            <w:r w:rsidR="00362773">
              <w:rPr>
                <w:noProof/>
                <w:webHidden/>
              </w:rPr>
              <w:fldChar w:fldCharType="separate"/>
            </w:r>
            <w:r w:rsidR="00BF0BF1">
              <w:rPr>
                <w:noProof/>
                <w:webHidden/>
              </w:rPr>
              <w:t>1</w:t>
            </w:r>
            <w:r w:rsidR="00362773">
              <w:rPr>
                <w:noProof/>
                <w:webHidden/>
              </w:rPr>
              <w:fldChar w:fldCharType="end"/>
            </w:r>
          </w:hyperlink>
        </w:p>
        <w:p w:rsidR="00BF0BF1" w:rsidRDefault="002E67EE">
          <w:pPr>
            <w:pStyle w:val="TOC1"/>
            <w:tabs>
              <w:tab w:val="left" w:pos="660"/>
              <w:tab w:val="right" w:leader="dot" w:pos="8494"/>
            </w:tabs>
            <w:rPr>
              <w:rFonts w:eastAsiaTheme="minorEastAsia"/>
              <w:noProof/>
              <w:lang w:eastAsia="pt-PT"/>
            </w:rPr>
          </w:pPr>
          <w:hyperlink w:anchor="_Toc352870162" w:history="1">
            <w:r w:rsidR="00BF0BF1" w:rsidRPr="00AC2071">
              <w:rPr>
                <w:rStyle w:val="Hyperlink"/>
                <w:noProof/>
                <w:lang w:val="en-US"/>
              </w:rPr>
              <w:t>1.3.</w:t>
            </w:r>
            <w:r w:rsidR="00BF0BF1">
              <w:rPr>
                <w:rFonts w:eastAsiaTheme="minorEastAsia"/>
                <w:noProof/>
                <w:lang w:eastAsia="pt-PT"/>
              </w:rPr>
              <w:tab/>
            </w:r>
            <w:r w:rsidR="00BF0BF1" w:rsidRPr="00AC2071">
              <w:rPr>
                <w:rStyle w:val="Hyperlink"/>
                <w:noProof/>
                <w:lang w:val="en-US"/>
              </w:rPr>
              <w:t>Achievements</w:t>
            </w:r>
            <w:r w:rsidR="00BF0BF1">
              <w:rPr>
                <w:noProof/>
                <w:webHidden/>
              </w:rPr>
              <w:tab/>
            </w:r>
            <w:r w:rsidR="00362773">
              <w:rPr>
                <w:noProof/>
                <w:webHidden/>
              </w:rPr>
              <w:fldChar w:fldCharType="begin"/>
            </w:r>
            <w:r w:rsidR="00BF0BF1">
              <w:rPr>
                <w:noProof/>
                <w:webHidden/>
              </w:rPr>
              <w:instrText xml:space="preserve"> PAGEREF _Toc352870162 \h </w:instrText>
            </w:r>
            <w:r w:rsidR="00362773">
              <w:rPr>
                <w:noProof/>
                <w:webHidden/>
              </w:rPr>
            </w:r>
            <w:r w:rsidR="00362773">
              <w:rPr>
                <w:noProof/>
                <w:webHidden/>
              </w:rPr>
              <w:fldChar w:fldCharType="separate"/>
            </w:r>
            <w:r w:rsidR="00BF0BF1">
              <w:rPr>
                <w:noProof/>
                <w:webHidden/>
              </w:rPr>
              <w:t>1</w:t>
            </w:r>
            <w:r w:rsidR="00362773">
              <w:rPr>
                <w:noProof/>
                <w:webHidden/>
              </w:rPr>
              <w:fldChar w:fldCharType="end"/>
            </w:r>
          </w:hyperlink>
        </w:p>
        <w:p w:rsidR="00BF0BF1" w:rsidRDefault="002E67EE">
          <w:pPr>
            <w:pStyle w:val="TOC1"/>
            <w:tabs>
              <w:tab w:val="left" w:pos="440"/>
              <w:tab w:val="right" w:leader="dot" w:pos="8494"/>
            </w:tabs>
            <w:rPr>
              <w:rFonts w:eastAsiaTheme="minorEastAsia"/>
              <w:noProof/>
              <w:lang w:eastAsia="pt-PT"/>
            </w:rPr>
          </w:pPr>
          <w:hyperlink w:anchor="_Toc352870163" w:history="1">
            <w:r w:rsidR="00BF0BF1" w:rsidRPr="00AC2071">
              <w:rPr>
                <w:rStyle w:val="Hyperlink"/>
                <w:noProof/>
                <w:lang w:val="en-US"/>
              </w:rPr>
              <w:t>2.</w:t>
            </w:r>
            <w:r w:rsidR="00BF0BF1">
              <w:rPr>
                <w:rFonts w:eastAsiaTheme="minorEastAsia"/>
                <w:noProof/>
                <w:lang w:eastAsia="pt-PT"/>
              </w:rPr>
              <w:tab/>
            </w:r>
            <w:r w:rsidR="00BF0BF1" w:rsidRPr="00AC2071">
              <w:rPr>
                <w:rStyle w:val="Hyperlink"/>
                <w:noProof/>
                <w:lang w:val="en-US"/>
              </w:rPr>
              <w:t>Impediments</w:t>
            </w:r>
            <w:r w:rsidR="00BF0BF1">
              <w:rPr>
                <w:noProof/>
                <w:webHidden/>
              </w:rPr>
              <w:tab/>
            </w:r>
            <w:r w:rsidR="00362773">
              <w:rPr>
                <w:noProof/>
                <w:webHidden/>
              </w:rPr>
              <w:fldChar w:fldCharType="begin"/>
            </w:r>
            <w:r w:rsidR="00BF0BF1">
              <w:rPr>
                <w:noProof/>
                <w:webHidden/>
              </w:rPr>
              <w:instrText xml:space="preserve"> PAGEREF _Toc352870163 \h </w:instrText>
            </w:r>
            <w:r w:rsidR="00362773">
              <w:rPr>
                <w:noProof/>
                <w:webHidden/>
              </w:rPr>
            </w:r>
            <w:r w:rsidR="00362773">
              <w:rPr>
                <w:noProof/>
                <w:webHidden/>
              </w:rPr>
              <w:fldChar w:fldCharType="separate"/>
            </w:r>
            <w:r w:rsidR="00BF0BF1">
              <w:rPr>
                <w:noProof/>
                <w:webHidden/>
              </w:rPr>
              <w:t>1</w:t>
            </w:r>
            <w:r w:rsidR="00362773">
              <w:rPr>
                <w:noProof/>
                <w:webHidden/>
              </w:rPr>
              <w:fldChar w:fldCharType="end"/>
            </w:r>
          </w:hyperlink>
        </w:p>
        <w:p w:rsidR="00BF0BF1" w:rsidRDefault="002E67EE">
          <w:pPr>
            <w:pStyle w:val="TOC1"/>
            <w:tabs>
              <w:tab w:val="left" w:pos="440"/>
              <w:tab w:val="right" w:leader="dot" w:pos="8494"/>
            </w:tabs>
            <w:rPr>
              <w:rFonts w:eastAsiaTheme="minorEastAsia"/>
              <w:noProof/>
              <w:lang w:eastAsia="pt-PT"/>
            </w:rPr>
          </w:pPr>
          <w:hyperlink w:anchor="_Toc352870164" w:history="1">
            <w:r w:rsidR="00BF0BF1" w:rsidRPr="00AC2071">
              <w:rPr>
                <w:rStyle w:val="Hyperlink"/>
                <w:noProof/>
                <w:lang w:val="en-US"/>
              </w:rPr>
              <w:t>3.</w:t>
            </w:r>
            <w:r w:rsidR="00BF0BF1">
              <w:rPr>
                <w:rFonts w:eastAsiaTheme="minorEastAsia"/>
                <w:noProof/>
                <w:lang w:eastAsia="pt-PT"/>
              </w:rPr>
              <w:tab/>
            </w:r>
            <w:r w:rsidR="00BF0BF1" w:rsidRPr="00AC2071">
              <w:rPr>
                <w:rStyle w:val="Hyperlink"/>
                <w:noProof/>
                <w:lang w:val="en-US"/>
              </w:rPr>
              <w:t>Plans for Next Week</w:t>
            </w:r>
            <w:r w:rsidR="00BF0BF1">
              <w:rPr>
                <w:noProof/>
                <w:webHidden/>
              </w:rPr>
              <w:tab/>
            </w:r>
            <w:r w:rsidR="00362773">
              <w:rPr>
                <w:noProof/>
                <w:webHidden/>
              </w:rPr>
              <w:fldChar w:fldCharType="begin"/>
            </w:r>
            <w:r w:rsidR="00BF0BF1">
              <w:rPr>
                <w:noProof/>
                <w:webHidden/>
              </w:rPr>
              <w:instrText xml:space="preserve"> PAGEREF _Toc352870164 \h </w:instrText>
            </w:r>
            <w:r w:rsidR="00362773">
              <w:rPr>
                <w:noProof/>
                <w:webHidden/>
              </w:rPr>
            </w:r>
            <w:r w:rsidR="00362773">
              <w:rPr>
                <w:noProof/>
                <w:webHidden/>
              </w:rPr>
              <w:fldChar w:fldCharType="separate"/>
            </w:r>
            <w:r w:rsidR="00BF0BF1">
              <w:rPr>
                <w:noProof/>
                <w:webHidden/>
              </w:rPr>
              <w:t>1</w:t>
            </w:r>
            <w:r w:rsidR="00362773">
              <w:rPr>
                <w:noProof/>
                <w:webHidden/>
              </w:rPr>
              <w:fldChar w:fldCharType="end"/>
            </w:r>
          </w:hyperlink>
        </w:p>
        <w:p w:rsidR="00BF0BF1" w:rsidRDefault="002E67EE">
          <w:pPr>
            <w:pStyle w:val="TOC1"/>
            <w:tabs>
              <w:tab w:val="left" w:pos="440"/>
              <w:tab w:val="right" w:leader="dot" w:pos="8494"/>
            </w:tabs>
            <w:rPr>
              <w:rFonts w:eastAsiaTheme="minorEastAsia"/>
              <w:noProof/>
              <w:lang w:eastAsia="pt-PT"/>
            </w:rPr>
          </w:pPr>
          <w:hyperlink w:anchor="_Toc352870165" w:history="1">
            <w:r w:rsidR="00BF0BF1" w:rsidRPr="00AC2071">
              <w:rPr>
                <w:rStyle w:val="Hyperlink"/>
                <w:noProof/>
                <w:lang w:val="en-US"/>
              </w:rPr>
              <w:t>4.</w:t>
            </w:r>
            <w:r w:rsidR="00BF0BF1">
              <w:rPr>
                <w:rFonts w:eastAsiaTheme="minorEastAsia"/>
                <w:noProof/>
                <w:lang w:eastAsia="pt-PT"/>
              </w:rPr>
              <w:tab/>
            </w:r>
            <w:r w:rsidR="00BF0BF1" w:rsidRPr="00AC2071">
              <w:rPr>
                <w:rStyle w:val="Hyperlink"/>
                <w:noProof/>
                <w:lang w:val="en-US"/>
              </w:rPr>
              <w:t>Progress</w:t>
            </w:r>
            <w:r w:rsidR="00BF0BF1">
              <w:rPr>
                <w:noProof/>
                <w:webHidden/>
              </w:rPr>
              <w:tab/>
            </w:r>
            <w:r w:rsidR="00362773">
              <w:rPr>
                <w:noProof/>
                <w:webHidden/>
              </w:rPr>
              <w:fldChar w:fldCharType="begin"/>
            </w:r>
            <w:r w:rsidR="00BF0BF1">
              <w:rPr>
                <w:noProof/>
                <w:webHidden/>
              </w:rPr>
              <w:instrText xml:space="preserve"> PAGEREF _Toc352870165 \h </w:instrText>
            </w:r>
            <w:r w:rsidR="00362773">
              <w:rPr>
                <w:noProof/>
                <w:webHidden/>
              </w:rPr>
            </w:r>
            <w:r w:rsidR="00362773">
              <w:rPr>
                <w:noProof/>
                <w:webHidden/>
              </w:rPr>
              <w:fldChar w:fldCharType="separate"/>
            </w:r>
            <w:r w:rsidR="00BF0BF1">
              <w:rPr>
                <w:noProof/>
                <w:webHidden/>
              </w:rPr>
              <w:t>2</w:t>
            </w:r>
            <w:r w:rsidR="00362773">
              <w:rPr>
                <w:noProof/>
                <w:webHidden/>
              </w:rPr>
              <w:fldChar w:fldCharType="end"/>
            </w:r>
          </w:hyperlink>
        </w:p>
        <w:p w:rsidR="00BF0BF1" w:rsidRDefault="002E67EE">
          <w:pPr>
            <w:pStyle w:val="TOC1"/>
            <w:tabs>
              <w:tab w:val="left" w:pos="660"/>
              <w:tab w:val="right" w:leader="dot" w:pos="8494"/>
            </w:tabs>
            <w:rPr>
              <w:rFonts w:eastAsiaTheme="minorEastAsia"/>
              <w:noProof/>
              <w:lang w:eastAsia="pt-PT"/>
            </w:rPr>
          </w:pPr>
          <w:hyperlink w:anchor="_Toc352870166" w:history="1">
            <w:r w:rsidR="00BF0BF1" w:rsidRPr="00AC2071">
              <w:rPr>
                <w:rStyle w:val="Hyperlink"/>
                <w:noProof/>
                <w:lang w:val="en-US"/>
              </w:rPr>
              <w:t>4.1.</w:t>
            </w:r>
            <w:r w:rsidR="00BF0BF1">
              <w:rPr>
                <w:rFonts w:eastAsiaTheme="minorEastAsia"/>
                <w:noProof/>
                <w:lang w:eastAsia="pt-PT"/>
              </w:rPr>
              <w:tab/>
            </w:r>
            <w:r w:rsidR="00BF0BF1" w:rsidRPr="00AC2071">
              <w:rPr>
                <w:rStyle w:val="Hyperlink"/>
                <w:noProof/>
                <w:lang w:val="en-US"/>
              </w:rPr>
              <w:t>Earned value and/or Gantt Image</w:t>
            </w:r>
            <w:r w:rsidR="00BF0BF1">
              <w:rPr>
                <w:noProof/>
                <w:webHidden/>
              </w:rPr>
              <w:tab/>
            </w:r>
            <w:r w:rsidR="00362773">
              <w:rPr>
                <w:noProof/>
                <w:webHidden/>
              </w:rPr>
              <w:fldChar w:fldCharType="begin"/>
            </w:r>
            <w:r w:rsidR="00BF0BF1">
              <w:rPr>
                <w:noProof/>
                <w:webHidden/>
              </w:rPr>
              <w:instrText xml:space="preserve"> PAGEREF _Toc352870166 \h </w:instrText>
            </w:r>
            <w:r w:rsidR="00362773">
              <w:rPr>
                <w:noProof/>
                <w:webHidden/>
              </w:rPr>
            </w:r>
            <w:r w:rsidR="00362773">
              <w:rPr>
                <w:noProof/>
                <w:webHidden/>
              </w:rPr>
              <w:fldChar w:fldCharType="separate"/>
            </w:r>
            <w:r w:rsidR="00BF0BF1">
              <w:rPr>
                <w:noProof/>
                <w:webHidden/>
              </w:rPr>
              <w:t>2</w:t>
            </w:r>
            <w:r w:rsidR="00362773">
              <w:rPr>
                <w:noProof/>
                <w:webHidden/>
              </w:rPr>
              <w:fldChar w:fldCharType="end"/>
            </w:r>
          </w:hyperlink>
        </w:p>
        <w:p w:rsidR="00BF0BF1" w:rsidRDefault="002E67EE">
          <w:pPr>
            <w:pStyle w:val="TOC1"/>
            <w:tabs>
              <w:tab w:val="left" w:pos="660"/>
              <w:tab w:val="right" w:leader="dot" w:pos="8494"/>
            </w:tabs>
            <w:rPr>
              <w:rFonts w:eastAsiaTheme="minorEastAsia"/>
              <w:noProof/>
              <w:lang w:eastAsia="pt-PT"/>
            </w:rPr>
          </w:pPr>
          <w:hyperlink w:anchor="_Toc352870167" w:history="1">
            <w:r w:rsidR="00BF0BF1" w:rsidRPr="00AC2071">
              <w:rPr>
                <w:rStyle w:val="Hyperlink"/>
                <w:noProof/>
                <w:lang w:val="en-US"/>
              </w:rPr>
              <w:t>4.2.</w:t>
            </w:r>
            <w:r w:rsidR="00BF0BF1">
              <w:rPr>
                <w:rFonts w:eastAsiaTheme="minorEastAsia"/>
                <w:noProof/>
                <w:lang w:eastAsia="pt-PT"/>
              </w:rPr>
              <w:tab/>
            </w:r>
            <w:r w:rsidR="00BF0BF1" w:rsidRPr="00AC2071">
              <w:rPr>
                <w:rStyle w:val="Hyperlink"/>
                <w:noProof/>
                <w:lang w:val="en-US"/>
              </w:rPr>
              <w:t>Effort by task</w:t>
            </w:r>
            <w:r w:rsidR="00BF0BF1">
              <w:rPr>
                <w:noProof/>
                <w:webHidden/>
              </w:rPr>
              <w:tab/>
            </w:r>
            <w:r w:rsidR="00362773">
              <w:rPr>
                <w:noProof/>
                <w:webHidden/>
              </w:rPr>
              <w:fldChar w:fldCharType="begin"/>
            </w:r>
            <w:r w:rsidR="00BF0BF1">
              <w:rPr>
                <w:noProof/>
                <w:webHidden/>
              </w:rPr>
              <w:instrText xml:space="preserve"> PAGEREF _Toc352870167 \h </w:instrText>
            </w:r>
            <w:r w:rsidR="00362773">
              <w:rPr>
                <w:noProof/>
                <w:webHidden/>
              </w:rPr>
            </w:r>
            <w:r w:rsidR="00362773">
              <w:rPr>
                <w:noProof/>
                <w:webHidden/>
              </w:rPr>
              <w:fldChar w:fldCharType="separate"/>
            </w:r>
            <w:r w:rsidR="00BF0BF1">
              <w:rPr>
                <w:noProof/>
                <w:webHidden/>
              </w:rPr>
              <w:t>2</w:t>
            </w:r>
            <w:r w:rsidR="00362773">
              <w:rPr>
                <w:noProof/>
                <w:webHidden/>
              </w:rPr>
              <w:fldChar w:fldCharType="end"/>
            </w:r>
          </w:hyperlink>
        </w:p>
        <w:p w:rsidR="00BF0BF1" w:rsidRDefault="002E67EE">
          <w:pPr>
            <w:pStyle w:val="TOC1"/>
            <w:tabs>
              <w:tab w:val="left" w:pos="660"/>
              <w:tab w:val="right" w:leader="dot" w:pos="8494"/>
            </w:tabs>
            <w:rPr>
              <w:rFonts w:eastAsiaTheme="minorEastAsia"/>
              <w:noProof/>
              <w:lang w:eastAsia="pt-PT"/>
            </w:rPr>
          </w:pPr>
          <w:hyperlink w:anchor="_Toc352870168" w:history="1">
            <w:r w:rsidR="00BF0BF1" w:rsidRPr="00AC2071">
              <w:rPr>
                <w:rStyle w:val="Hyperlink"/>
                <w:noProof/>
                <w:lang w:val="en-US"/>
              </w:rPr>
              <w:t>4.3.</w:t>
            </w:r>
            <w:r w:rsidR="00BF0BF1">
              <w:rPr>
                <w:rFonts w:eastAsiaTheme="minorEastAsia"/>
                <w:noProof/>
                <w:lang w:eastAsia="pt-PT"/>
              </w:rPr>
              <w:tab/>
            </w:r>
            <w:r w:rsidR="00BF0BF1" w:rsidRPr="00AC2071">
              <w:rPr>
                <w:rStyle w:val="Hyperlink"/>
                <w:noProof/>
                <w:lang w:val="en-US"/>
              </w:rPr>
              <w:t>Individual effort</w:t>
            </w:r>
            <w:r w:rsidR="00BF0BF1">
              <w:rPr>
                <w:noProof/>
                <w:webHidden/>
              </w:rPr>
              <w:tab/>
            </w:r>
            <w:r w:rsidR="00362773">
              <w:rPr>
                <w:noProof/>
                <w:webHidden/>
              </w:rPr>
              <w:fldChar w:fldCharType="begin"/>
            </w:r>
            <w:r w:rsidR="00BF0BF1">
              <w:rPr>
                <w:noProof/>
                <w:webHidden/>
              </w:rPr>
              <w:instrText xml:space="preserve"> PAGEREF _Toc352870168 \h </w:instrText>
            </w:r>
            <w:r w:rsidR="00362773">
              <w:rPr>
                <w:noProof/>
                <w:webHidden/>
              </w:rPr>
            </w:r>
            <w:r w:rsidR="00362773">
              <w:rPr>
                <w:noProof/>
                <w:webHidden/>
              </w:rPr>
              <w:fldChar w:fldCharType="separate"/>
            </w:r>
            <w:r w:rsidR="00BF0BF1">
              <w:rPr>
                <w:noProof/>
                <w:webHidden/>
              </w:rPr>
              <w:t>3</w:t>
            </w:r>
            <w:r w:rsidR="00362773">
              <w:rPr>
                <w:noProof/>
                <w:webHidden/>
              </w:rPr>
              <w:fldChar w:fldCharType="end"/>
            </w:r>
          </w:hyperlink>
        </w:p>
        <w:p w:rsidR="00BF0BF1" w:rsidRDefault="002E67EE">
          <w:pPr>
            <w:pStyle w:val="TOC1"/>
            <w:tabs>
              <w:tab w:val="left" w:pos="440"/>
              <w:tab w:val="right" w:leader="dot" w:pos="8494"/>
            </w:tabs>
            <w:rPr>
              <w:rFonts w:eastAsiaTheme="minorEastAsia"/>
              <w:noProof/>
              <w:lang w:eastAsia="pt-PT"/>
            </w:rPr>
          </w:pPr>
          <w:hyperlink w:anchor="_Toc352870169" w:history="1">
            <w:r w:rsidR="00BF0BF1" w:rsidRPr="00AC2071">
              <w:rPr>
                <w:rStyle w:val="Hyperlink"/>
                <w:noProof/>
                <w:lang w:val="en-US"/>
              </w:rPr>
              <w:t>5.</w:t>
            </w:r>
            <w:r w:rsidR="00BF0BF1">
              <w:rPr>
                <w:rFonts w:eastAsiaTheme="minorEastAsia"/>
                <w:noProof/>
                <w:lang w:eastAsia="pt-PT"/>
              </w:rPr>
              <w:tab/>
            </w:r>
            <w:r w:rsidR="00BF0BF1" w:rsidRPr="00AC2071">
              <w:rPr>
                <w:rStyle w:val="Hyperlink"/>
                <w:noProof/>
                <w:lang w:val="en-US"/>
              </w:rPr>
              <w:t>Individual log</w:t>
            </w:r>
            <w:r w:rsidR="00BF0BF1">
              <w:rPr>
                <w:noProof/>
                <w:webHidden/>
              </w:rPr>
              <w:tab/>
            </w:r>
            <w:r w:rsidR="00362773">
              <w:rPr>
                <w:noProof/>
                <w:webHidden/>
              </w:rPr>
              <w:fldChar w:fldCharType="begin"/>
            </w:r>
            <w:r w:rsidR="00BF0BF1">
              <w:rPr>
                <w:noProof/>
                <w:webHidden/>
              </w:rPr>
              <w:instrText xml:space="preserve"> PAGEREF _Toc352870169 \h </w:instrText>
            </w:r>
            <w:r w:rsidR="00362773">
              <w:rPr>
                <w:noProof/>
                <w:webHidden/>
              </w:rPr>
            </w:r>
            <w:r w:rsidR="00362773">
              <w:rPr>
                <w:noProof/>
                <w:webHidden/>
              </w:rPr>
              <w:fldChar w:fldCharType="separate"/>
            </w:r>
            <w:r w:rsidR="00BF0BF1">
              <w:rPr>
                <w:noProof/>
                <w:webHidden/>
              </w:rPr>
              <w:t>3</w:t>
            </w:r>
            <w:r w:rsidR="00362773">
              <w:rPr>
                <w:noProof/>
                <w:webHidden/>
              </w:rPr>
              <w:fldChar w:fldCharType="end"/>
            </w:r>
          </w:hyperlink>
        </w:p>
        <w:p w:rsidR="00906D0A" w:rsidRPr="003B476C" w:rsidRDefault="00362773">
          <w:pPr>
            <w:rPr>
              <w:lang w:val="en-US"/>
            </w:rPr>
          </w:pPr>
          <w:r w:rsidRPr="003B476C">
            <w:rPr>
              <w:lang w:val="en-US"/>
            </w:rPr>
            <w:fldChar w:fldCharType="end"/>
          </w:r>
        </w:p>
      </w:sdtContent>
    </w:sdt>
    <w:p w:rsidR="00906D0A" w:rsidRPr="00A2769C" w:rsidRDefault="004630B1">
      <w:r w:rsidRPr="00A2769C">
        <w:rPr>
          <w:rFonts w:asciiTheme="majorHAnsi" w:eastAsiaTheme="majorEastAsia" w:hAnsiTheme="majorHAnsi" w:cstheme="majorBidi"/>
          <w:b/>
          <w:bCs/>
          <w:color w:val="365F91" w:themeColor="accent1" w:themeShade="BF"/>
          <w:sz w:val="28"/>
          <w:szCs w:val="28"/>
        </w:rPr>
        <w:t>Images</w:t>
      </w:r>
    </w:p>
    <w:p w:rsidR="00E06335" w:rsidRDefault="00362773">
      <w:pPr>
        <w:pStyle w:val="TableofFigures"/>
        <w:tabs>
          <w:tab w:val="right" w:leader="dot" w:pos="8494"/>
        </w:tabs>
        <w:rPr>
          <w:rFonts w:eastAsiaTheme="minorEastAsia"/>
          <w:noProof/>
          <w:lang w:eastAsia="pt-PT"/>
        </w:rPr>
      </w:pPr>
      <w:r>
        <w:rPr>
          <w:lang w:val="en-US"/>
        </w:rPr>
        <w:fldChar w:fldCharType="begin"/>
      </w:r>
      <w:r w:rsidR="00E06335">
        <w:rPr>
          <w:lang w:val="en-US"/>
        </w:rPr>
        <w:instrText xml:space="preserve"> TOC \h \z \c "Figure" </w:instrText>
      </w:r>
      <w:r>
        <w:rPr>
          <w:lang w:val="en-US"/>
        </w:rPr>
        <w:fldChar w:fldCharType="separate"/>
      </w:r>
      <w:hyperlink w:anchor="_Toc352837480" w:history="1">
        <w:r w:rsidR="00E06335" w:rsidRPr="00811655">
          <w:rPr>
            <w:rStyle w:val="Hyperlink"/>
            <w:noProof/>
          </w:rPr>
          <w:t>Figure 1: Earned Value</w:t>
        </w:r>
        <w:r w:rsidR="00E06335">
          <w:rPr>
            <w:noProof/>
            <w:webHidden/>
          </w:rPr>
          <w:tab/>
        </w:r>
        <w:r>
          <w:rPr>
            <w:noProof/>
            <w:webHidden/>
          </w:rPr>
          <w:fldChar w:fldCharType="begin"/>
        </w:r>
        <w:r w:rsidR="00E06335">
          <w:rPr>
            <w:noProof/>
            <w:webHidden/>
          </w:rPr>
          <w:instrText xml:space="preserve"> PAGEREF _Toc352837480 \h </w:instrText>
        </w:r>
        <w:r>
          <w:rPr>
            <w:noProof/>
            <w:webHidden/>
          </w:rPr>
        </w:r>
        <w:r>
          <w:rPr>
            <w:noProof/>
            <w:webHidden/>
          </w:rPr>
          <w:fldChar w:fldCharType="separate"/>
        </w:r>
        <w:r w:rsidR="00E06335">
          <w:rPr>
            <w:noProof/>
            <w:webHidden/>
          </w:rPr>
          <w:t>2</w:t>
        </w:r>
        <w:r>
          <w:rPr>
            <w:noProof/>
            <w:webHidden/>
          </w:rPr>
          <w:fldChar w:fldCharType="end"/>
        </w:r>
      </w:hyperlink>
    </w:p>
    <w:p w:rsidR="00E06335" w:rsidRDefault="002E67EE">
      <w:pPr>
        <w:pStyle w:val="TableofFigures"/>
        <w:tabs>
          <w:tab w:val="right" w:leader="dot" w:pos="8494"/>
        </w:tabs>
        <w:rPr>
          <w:rFonts w:eastAsiaTheme="minorEastAsia"/>
          <w:noProof/>
          <w:lang w:eastAsia="pt-PT"/>
        </w:rPr>
      </w:pPr>
      <w:hyperlink w:anchor="_Toc352837481" w:history="1">
        <w:r w:rsidR="00E06335" w:rsidRPr="00811655">
          <w:rPr>
            <w:rStyle w:val="Hyperlink"/>
            <w:noProof/>
            <w:lang w:val="en-US"/>
          </w:rPr>
          <w:t>Figure 2: Effort by task type</w:t>
        </w:r>
        <w:r w:rsidR="00E06335">
          <w:rPr>
            <w:noProof/>
            <w:webHidden/>
          </w:rPr>
          <w:tab/>
        </w:r>
        <w:r w:rsidR="00362773">
          <w:rPr>
            <w:noProof/>
            <w:webHidden/>
          </w:rPr>
          <w:fldChar w:fldCharType="begin"/>
        </w:r>
        <w:r w:rsidR="00E06335">
          <w:rPr>
            <w:noProof/>
            <w:webHidden/>
          </w:rPr>
          <w:instrText xml:space="preserve"> PAGEREF _Toc352837481 \h </w:instrText>
        </w:r>
        <w:r w:rsidR="00362773">
          <w:rPr>
            <w:noProof/>
            <w:webHidden/>
          </w:rPr>
        </w:r>
        <w:r w:rsidR="00362773">
          <w:rPr>
            <w:noProof/>
            <w:webHidden/>
          </w:rPr>
          <w:fldChar w:fldCharType="separate"/>
        </w:r>
        <w:r w:rsidR="00E06335">
          <w:rPr>
            <w:noProof/>
            <w:webHidden/>
          </w:rPr>
          <w:t>2</w:t>
        </w:r>
        <w:r w:rsidR="00362773">
          <w:rPr>
            <w:noProof/>
            <w:webHidden/>
          </w:rPr>
          <w:fldChar w:fldCharType="end"/>
        </w:r>
      </w:hyperlink>
    </w:p>
    <w:p w:rsidR="00E06335" w:rsidRDefault="002E67EE">
      <w:pPr>
        <w:pStyle w:val="TableofFigures"/>
        <w:tabs>
          <w:tab w:val="right" w:leader="dot" w:pos="8494"/>
        </w:tabs>
        <w:rPr>
          <w:rFonts w:eastAsiaTheme="minorEastAsia"/>
          <w:noProof/>
          <w:lang w:eastAsia="pt-PT"/>
        </w:rPr>
      </w:pPr>
      <w:hyperlink w:anchor="_Toc352837482" w:history="1">
        <w:r w:rsidR="00E06335" w:rsidRPr="00811655">
          <w:rPr>
            <w:rStyle w:val="Hyperlink"/>
            <w:noProof/>
          </w:rPr>
          <w:t>Figure 3: Individual Effort</w:t>
        </w:r>
        <w:r w:rsidR="00E06335">
          <w:rPr>
            <w:noProof/>
            <w:webHidden/>
          </w:rPr>
          <w:tab/>
        </w:r>
        <w:r w:rsidR="00362773">
          <w:rPr>
            <w:noProof/>
            <w:webHidden/>
          </w:rPr>
          <w:fldChar w:fldCharType="begin"/>
        </w:r>
        <w:r w:rsidR="00E06335">
          <w:rPr>
            <w:noProof/>
            <w:webHidden/>
          </w:rPr>
          <w:instrText xml:space="preserve"> PAGEREF _Toc352837482 \h </w:instrText>
        </w:r>
        <w:r w:rsidR="00362773">
          <w:rPr>
            <w:noProof/>
            <w:webHidden/>
          </w:rPr>
        </w:r>
        <w:r w:rsidR="00362773">
          <w:rPr>
            <w:noProof/>
            <w:webHidden/>
          </w:rPr>
          <w:fldChar w:fldCharType="separate"/>
        </w:r>
        <w:r w:rsidR="00E06335">
          <w:rPr>
            <w:noProof/>
            <w:webHidden/>
          </w:rPr>
          <w:t>3</w:t>
        </w:r>
        <w:r w:rsidR="00362773">
          <w:rPr>
            <w:noProof/>
            <w:webHidden/>
          </w:rPr>
          <w:fldChar w:fldCharType="end"/>
        </w:r>
      </w:hyperlink>
    </w:p>
    <w:p w:rsidR="00906D0A" w:rsidRPr="00E06335" w:rsidRDefault="00362773">
      <w:pPr>
        <w:rPr>
          <w:lang w:val="en-US"/>
        </w:rPr>
      </w:pPr>
      <w:r>
        <w:rPr>
          <w:lang w:val="en-US"/>
        </w:rPr>
        <w:fldChar w:fldCharType="end"/>
      </w:r>
    </w:p>
    <w:p w:rsidR="00906D0A" w:rsidRPr="003B476C" w:rsidRDefault="004630B1">
      <w:pPr>
        <w:rPr>
          <w:lang w:val="en-US"/>
        </w:rPr>
      </w:pPr>
      <w:r w:rsidRPr="003B476C">
        <w:rPr>
          <w:rFonts w:asciiTheme="majorHAnsi" w:eastAsiaTheme="majorEastAsia" w:hAnsiTheme="majorHAnsi" w:cstheme="majorBidi"/>
          <w:b/>
          <w:bCs/>
          <w:color w:val="365F91" w:themeColor="accent1" w:themeShade="BF"/>
          <w:sz w:val="28"/>
          <w:szCs w:val="28"/>
          <w:lang w:val="en-US"/>
        </w:rPr>
        <w:t>Tables</w:t>
      </w:r>
    </w:p>
    <w:p w:rsidR="00E06335" w:rsidRDefault="00362773">
      <w:pPr>
        <w:pStyle w:val="TableofFigures"/>
        <w:tabs>
          <w:tab w:val="right" w:leader="dot" w:pos="8494"/>
        </w:tabs>
        <w:rPr>
          <w:rFonts w:eastAsiaTheme="minorEastAsia"/>
          <w:noProof/>
          <w:lang w:eastAsia="pt-PT"/>
        </w:rPr>
      </w:pPr>
      <w:r w:rsidRPr="003B476C">
        <w:rPr>
          <w:lang w:val="en-US"/>
        </w:rPr>
        <w:fldChar w:fldCharType="begin"/>
      </w:r>
      <w:r w:rsidR="00906D0A" w:rsidRPr="003B476C">
        <w:rPr>
          <w:lang w:val="en-US"/>
        </w:rPr>
        <w:instrText xml:space="preserve"> TOC \h \z \c "Table" </w:instrText>
      </w:r>
      <w:r w:rsidRPr="003B476C">
        <w:rPr>
          <w:lang w:val="en-US"/>
        </w:rPr>
        <w:fldChar w:fldCharType="separate"/>
      </w:r>
      <w:hyperlink w:anchor="_Toc352837339" w:history="1">
        <w:r w:rsidR="00E06335" w:rsidRPr="001535D5">
          <w:rPr>
            <w:rStyle w:val="Hyperlink"/>
            <w:noProof/>
            <w:lang w:val="en-US"/>
          </w:rPr>
          <w:t>Table 1: List of Contributors</w:t>
        </w:r>
        <w:r w:rsidR="00E06335">
          <w:rPr>
            <w:noProof/>
            <w:webHidden/>
          </w:rPr>
          <w:tab/>
        </w:r>
        <w:r>
          <w:rPr>
            <w:noProof/>
            <w:webHidden/>
          </w:rPr>
          <w:fldChar w:fldCharType="begin"/>
        </w:r>
        <w:r w:rsidR="00E06335">
          <w:rPr>
            <w:noProof/>
            <w:webHidden/>
          </w:rPr>
          <w:instrText xml:space="preserve"> PAGEREF _Toc352837339 \h </w:instrText>
        </w:r>
        <w:r>
          <w:rPr>
            <w:noProof/>
            <w:webHidden/>
          </w:rPr>
        </w:r>
        <w:r>
          <w:rPr>
            <w:noProof/>
            <w:webHidden/>
          </w:rPr>
          <w:fldChar w:fldCharType="separate"/>
        </w:r>
        <w:r w:rsidR="00E06335">
          <w:rPr>
            <w:noProof/>
            <w:webHidden/>
          </w:rPr>
          <w:t>ii</w:t>
        </w:r>
        <w:r>
          <w:rPr>
            <w:noProof/>
            <w:webHidden/>
          </w:rPr>
          <w:fldChar w:fldCharType="end"/>
        </w:r>
      </w:hyperlink>
    </w:p>
    <w:p w:rsidR="00E06335" w:rsidRDefault="002E67EE">
      <w:pPr>
        <w:pStyle w:val="TableofFigures"/>
        <w:tabs>
          <w:tab w:val="right" w:leader="dot" w:pos="8494"/>
        </w:tabs>
        <w:rPr>
          <w:rFonts w:eastAsiaTheme="minorEastAsia"/>
          <w:noProof/>
          <w:lang w:eastAsia="pt-PT"/>
        </w:rPr>
      </w:pPr>
      <w:hyperlink w:anchor="_Toc352837340" w:history="1">
        <w:r w:rsidR="00E06335" w:rsidRPr="001535D5">
          <w:rPr>
            <w:rStyle w:val="Hyperlink"/>
            <w:noProof/>
            <w:lang w:val="en-US"/>
          </w:rPr>
          <w:t>Table 2: Version history</w:t>
        </w:r>
        <w:r w:rsidR="00E06335">
          <w:rPr>
            <w:noProof/>
            <w:webHidden/>
          </w:rPr>
          <w:tab/>
        </w:r>
        <w:r w:rsidR="00362773">
          <w:rPr>
            <w:noProof/>
            <w:webHidden/>
          </w:rPr>
          <w:fldChar w:fldCharType="begin"/>
        </w:r>
        <w:r w:rsidR="00E06335">
          <w:rPr>
            <w:noProof/>
            <w:webHidden/>
          </w:rPr>
          <w:instrText xml:space="preserve"> PAGEREF _Toc352837340 \h </w:instrText>
        </w:r>
        <w:r w:rsidR="00362773">
          <w:rPr>
            <w:noProof/>
            <w:webHidden/>
          </w:rPr>
        </w:r>
        <w:r w:rsidR="00362773">
          <w:rPr>
            <w:noProof/>
            <w:webHidden/>
          </w:rPr>
          <w:fldChar w:fldCharType="separate"/>
        </w:r>
        <w:r w:rsidR="00E06335">
          <w:rPr>
            <w:noProof/>
            <w:webHidden/>
          </w:rPr>
          <w:t>ii</w:t>
        </w:r>
        <w:r w:rsidR="00362773">
          <w:rPr>
            <w:noProof/>
            <w:webHidden/>
          </w:rPr>
          <w:fldChar w:fldCharType="end"/>
        </w:r>
      </w:hyperlink>
    </w:p>
    <w:p w:rsidR="00E06335" w:rsidRDefault="002E67EE">
      <w:pPr>
        <w:pStyle w:val="TableofFigures"/>
        <w:tabs>
          <w:tab w:val="right" w:leader="dot" w:pos="8494"/>
        </w:tabs>
        <w:rPr>
          <w:rFonts w:eastAsiaTheme="minorEastAsia"/>
          <w:noProof/>
          <w:lang w:eastAsia="pt-PT"/>
        </w:rPr>
      </w:pPr>
      <w:hyperlink w:anchor="_Toc352837341" w:history="1">
        <w:r w:rsidR="00E06335" w:rsidRPr="001535D5">
          <w:rPr>
            <w:rStyle w:val="Hyperlink"/>
            <w:noProof/>
            <w:lang w:val="en-US"/>
          </w:rPr>
          <w:t>Table 3: Log of individual effort</w:t>
        </w:r>
        <w:r w:rsidR="00E06335">
          <w:rPr>
            <w:noProof/>
            <w:webHidden/>
          </w:rPr>
          <w:tab/>
        </w:r>
        <w:r w:rsidR="00362773">
          <w:rPr>
            <w:noProof/>
            <w:webHidden/>
          </w:rPr>
          <w:fldChar w:fldCharType="begin"/>
        </w:r>
        <w:r w:rsidR="00E06335">
          <w:rPr>
            <w:noProof/>
            <w:webHidden/>
          </w:rPr>
          <w:instrText xml:space="preserve"> PAGEREF _Toc352837341 \h </w:instrText>
        </w:r>
        <w:r w:rsidR="00362773">
          <w:rPr>
            <w:noProof/>
            <w:webHidden/>
          </w:rPr>
        </w:r>
        <w:r w:rsidR="00362773">
          <w:rPr>
            <w:noProof/>
            <w:webHidden/>
          </w:rPr>
          <w:fldChar w:fldCharType="separate"/>
        </w:r>
        <w:r w:rsidR="00E06335">
          <w:rPr>
            <w:noProof/>
            <w:webHidden/>
          </w:rPr>
          <w:t>3</w:t>
        </w:r>
        <w:r w:rsidR="00362773">
          <w:rPr>
            <w:noProof/>
            <w:webHidden/>
          </w:rPr>
          <w:fldChar w:fldCharType="end"/>
        </w:r>
      </w:hyperlink>
    </w:p>
    <w:p w:rsidR="00895D61" w:rsidRPr="003B476C" w:rsidRDefault="00362773">
      <w:pPr>
        <w:rPr>
          <w:lang w:val="en-US"/>
        </w:rPr>
      </w:pPr>
      <w:r w:rsidRPr="003B476C">
        <w:rPr>
          <w:lang w:val="en-US"/>
        </w:rPr>
        <w:fldChar w:fldCharType="end"/>
      </w:r>
    </w:p>
    <w:p w:rsidR="00906D0A" w:rsidRPr="003B476C" w:rsidRDefault="00906D0A">
      <w:pPr>
        <w:rPr>
          <w:lang w:val="en-US"/>
        </w:rPr>
      </w:pPr>
      <w:r w:rsidRPr="003B476C">
        <w:rPr>
          <w:lang w:val="en-US"/>
        </w:rPr>
        <w:br w:type="page"/>
      </w:r>
    </w:p>
    <w:p w:rsidR="00906D0A" w:rsidRPr="003B476C" w:rsidRDefault="00906D0A">
      <w:pPr>
        <w:rPr>
          <w:lang w:val="en-US"/>
        </w:rPr>
      </w:pPr>
    </w:p>
    <w:tbl>
      <w:tblPr>
        <w:tblStyle w:val="TableGrid"/>
        <w:tblW w:w="9606" w:type="dxa"/>
        <w:tblLook w:val="04A0" w:firstRow="1" w:lastRow="0" w:firstColumn="1" w:lastColumn="0" w:noHBand="0" w:noVBand="1"/>
      </w:tblPr>
      <w:tblGrid>
        <w:gridCol w:w="1668"/>
        <w:gridCol w:w="2268"/>
        <w:gridCol w:w="3260"/>
        <w:gridCol w:w="2410"/>
      </w:tblGrid>
      <w:tr w:rsidR="0071045A" w:rsidRPr="003B476C" w:rsidTr="0071045A">
        <w:tc>
          <w:tcPr>
            <w:tcW w:w="9606" w:type="dxa"/>
            <w:gridSpan w:val="4"/>
          </w:tcPr>
          <w:p w:rsidR="0071045A" w:rsidRPr="003B476C" w:rsidRDefault="0071045A" w:rsidP="00FD1F34">
            <w:pPr>
              <w:rPr>
                <w:b/>
                <w:sz w:val="24"/>
                <w:szCs w:val="24"/>
                <w:lang w:val="en-US"/>
              </w:rPr>
            </w:pPr>
            <w:r w:rsidRPr="003B476C">
              <w:rPr>
                <w:b/>
                <w:sz w:val="24"/>
                <w:szCs w:val="24"/>
                <w:lang w:val="en-US"/>
              </w:rPr>
              <w:t>Authors and Contributors</w:t>
            </w:r>
          </w:p>
        </w:tc>
      </w:tr>
      <w:tr w:rsidR="0071045A" w:rsidRPr="003B476C" w:rsidTr="003B5E03">
        <w:tc>
          <w:tcPr>
            <w:tcW w:w="1668" w:type="dxa"/>
            <w:vAlign w:val="center"/>
          </w:tcPr>
          <w:p w:rsidR="0071045A" w:rsidRPr="003B476C" w:rsidRDefault="0071045A" w:rsidP="0071045A">
            <w:pPr>
              <w:jc w:val="center"/>
              <w:rPr>
                <w:b/>
                <w:sz w:val="24"/>
                <w:szCs w:val="24"/>
                <w:lang w:val="en-US"/>
              </w:rPr>
            </w:pPr>
            <w:r w:rsidRPr="003B476C">
              <w:rPr>
                <w:b/>
                <w:sz w:val="24"/>
                <w:szCs w:val="24"/>
                <w:lang w:val="en-US"/>
              </w:rPr>
              <w:t>Date</w:t>
            </w:r>
          </w:p>
        </w:tc>
        <w:tc>
          <w:tcPr>
            <w:tcW w:w="2268" w:type="dxa"/>
            <w:vAlign w:val="center"/>
          </w:tcPr>
          <w:p w:rsidR="0071045A" w:rsidRPr="003B476C" w:rsidRDefault="0071045A" w:rsidP="0071045A">
            <w:pPr>
              <w:jc w:val="center"/>
              <w:rPr>
                <w:b/>
                <w:sz w:val="24"/>
                <w:szCs w:val="24"/>
                <w:lang w:val="en-US"/>
              </w:rPr>
            </w:pPr>
            <w:r w:rsidRPr="003B476C">
              <w:rPr>
                <w:b/>
                <w:sz w:val="24"/>
                <w:szCs w:val="24"/>
                <w:lang w:val="en-US"/>
              </w:rPr>
              <w:t>Name</w:t>
            </w:r>
          </w:p>
        </w:tc>
        <w:tc>
          <w:tcPr>
            <w:tcW w:w="3260" w:type="dxa"/>
            <w:vAlign w:val="center"/>
          </w:tcPr>
          <w:p w:rsidR="0071045A" w:rsidRPr="003B476C" w:rsidRDefault="0071045A" w:rsidP="0071045A">
            <w:pPr>
              <w:jc w:val="center"/>
              <w:rPr>
                <w:b/>
                <w:sz w:val="24"/>
                <w:szCs w:val="24"/>
                <w:lang w:val="en-US"/>
              </w:rPr>
            </w:pPr>
            <w:r w:rsidRPr="003B476C">
              <w:rPr>
                <w:b/>
                <w:sz w:val="24"/>
                <w:szCs w:val="24"/>
                <w:lang w:val="en-US"/>
              </w:rPr>
              <w:t>Contacts</w:t>
            </w:r>
          </w:p>
        </w:tc>
        <w:tc>
          <w:tcPr>
            <w:tcW w:w="2410" w:type="dxa"/>
            <w:vAlign w:val="center"/>
          </w:tcPr>
          <w:p w:rsidR="0071045A" w:rsidRPr="003B476C" w:rsidRDefault="0071045A" w:rsidP="0071045A">
            <w:pPr>
              <w:jc w:val="center"/>
              <w:rPr>
                <w:b/>
                <w:sz w:val="24"/>
                <w:szCs w:val="24"/>
                <w:lang w:val="en-US"/>
              </w:rPr>
            </w:pPr>
            <w:r w:rsidRPr="003B476C">
              <w:rPr>
                <w:b/>
                <w:sz w:val="24"/>
                <w:szCs w:val="24"/>
                <w:lang w:val="en-US"/>
              </w:rPr>
              <w:t>Contribution</w:t>
            </w:r>
          </w:p>
        </w:tc>
      </w:tr>
      <w:tr w:rsidR="0071045A" w:rsidRPr="003B476C"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71045A" w:rsidRPr="003B476C" w:rsidRDefault="003B476C" w:rsidP="0071045A">
                <w:pPr>
                  <w:pStyle w:val="NoSpacing"/>
                  <w:jc w:val="center"/>
                  <w:rPr>
                    <w:rFonts w:eastAsiaTheme="minorHAnsi"/>
                    <w:color w:val="4F81BD" w:themeColor="accent1"/>
                    <w:lang w:val="en-US"/>
                  </w:rPr>
                </w:pPr>
                <w:r w:rsidRPr="003B476C">
                  <w:rPr>
                    <w:lang w:val="en-US"/>
                  </w:rPr>
                  <w:t>29-03-2013</w:t>
                </w:r>
              </w:p>
            </w:sdtContent>
          </w:sdt>
        </w:tc>
        <w:tc>
          <w:tcPr>
            <w:tcW w:w="2268" w:type="dxa"/>
            <w:vAlign w:val="center"/>
          </w:tcPr>
          <w:p w:rsidR="0071045A" w:rsidRPr="003B476C" w:rsidRDefault="0071045A" w:rsidP="0071045A">
            <w:pPr>
              <w:jc w:val="center"/>
              <w:rPr>
                <w:lang w:val="en-US"/>
              </w:rPr>
            </w:pPr>
            <w:r w:rsidRPr="003B476C">
              <w:rPr>
                <w:lang w:val="en-US"/>
              </w:rPr>
              <w:t>Carla Machado</w:t>
            </w:r>
          </w:p>
        </w:tc>
        <w:tc>
          <w:tcPr>
            <w:tcW w:w="3260" w:type="dxa"/>
            <w:vAlign w:val="center"/>
          </w:tcPr>
          <w:p w:rsidR="0071045A" w:rsidRPr="003B476C" w:rsidRDefault="0071045A" w:rsidP="0071045A">
            <w:pPr>
              <w:jc w:val="center"/>
              <w:rPr>
                <w:lang w:val="en-US"/>
              </w:rPr>
            </w:pPr>
            <w:r w:rsidRPr="003B476C">
              <w:rPr>
                <w:lang w:val="en-US"/>
              </w:rPr>
              <w:t>a21170460@alunos.isec.pt</w:t>
            </w:r>
          </w:p>
        </w:tc>
        <w:tc>
          <w:tcPr>
            <w:tcW w:w="2410" w:type="dxa"/>
            <w:vAlign w:val="center"/>
          </w:tcPr>
          <w:p w:rsidR="0071045A" w:rsidRPr="003B476C" w:rsidRDefault="0071045A" w:rsidP="0071045A">
            <w:pPr>
              <w:jc w:val="center"/>
              <w:rPr>
                <w:lang w:val="en-US"/>
              </w:rPr>
            </w:pPr>
            <w:r w:rsidRPr="003B476C">
              <w:rPr>
                <w:lang w:val="en-US"/>
              </w:rPr>
              <w:t>Author</w:t>
            </w:r>
          </w:p>
        </w:tc>
      </w:tr>
      <w:tr w:rsidR="00770801" w:rsidRPr="003B476C" w:rsidTr="003B5E03">
        <w:tc>
          <w:tcPr>
            <w:tcW w:w="1668" w:type="dxa"/>
            <w:vAlign w:val="center"/>
          </w:tcPr>
          <w:p w:rsidR="00770801" w:rsidRPr="003B476C" w:rsidRDefault="00C33DE0" w:rsidP="00792C36">
            <w:pPr>
              <w:pStyle w:val="NoSpacing"/>
              <w:jc w:val="center"/>
              <w:rPr>
                <w:rFonts w:eastAsiaTheme="minorHAnsi"/>
                <w:lang w:val="en-US"/>
              </w:rPr>
            </w:pPr>
            <w:r w:rsidRPr="003B476C">
              <w:rPr>
                <w:rFonts w:eastAsiaTheme="minorHAnsi"/>
                <w:lang w:val="en-US"/>
              </w:rPr>
              <w:t>0</w:t>
            </w:r>
            <w:r w:rsidR="00792C36">
              <w:rPr>
                <w:rFonts w:eastAsiaTheme="minorHAnsi"/>
                <w:lang w:val="en-US"/>
              </w:rPr>
              <w:t>4</w:t>
            </w:r>
            <w:r w:rsidRPr="003B476C">
              <w:rPr>
                <w:rFonts w:eastAsiaTheme="minorHAnsi"/>
                <w:lang w:val="en-US"/>
              </w:rPr>
              <w:t>-0</w:t>
            </w:r>
            <w:r w:rsidR="00792C36">
              <w:rPr>
                <w:rFonts w:eastAsiaTheme="minorHAnsi"/>
                <w:lang w:val="en-US"/>
              </w:rPr>
              <w:t>4</w:t>
            </w:r>
            <w:r w:rsidRPr="003B476C">
              <w:rPr>
                <w:rFonts w:eastAsiaTheme="minorHAnsi"/>
                <w:lang w:val="en-US"/>
              </w:rPr>
              <w:t>-2013</w:t>
            </w:r>
          </w:p>
        </w:tc>
        <w:tc>
          <w:tcPr>
            <w:tcW w:w="2268" w:type="dxa"/>
            <w:vAlign w:val="center"/>
          </w:tcPr>
          <w:p w:rsidR="00770801" w:rsidRPr="003B476C" w:rsidRDefault="00770801" w:rsidP="0071045A">
            <w:pPr>
              <w:jc w:val="center"/>
              <w:rPr>
                <w:lang w:val="en-US"/>
              </w:rPr>
            </w:pPr>
            <w:r w:rsidRPr="003B476C">
              <w:rPr>
                <w:lang w:val="en-US"/>
              </w:rPr>
              <w:t>Filipe Brandão</w:t>
            </w:r>
          </w:p>
        </w:tc>
        <w:tc>
          <w:tcPr>
            <w:tcW w:w="3260" w:type="dxa"/>
            <w:vAlign w:val="center"/>
          </w:tcPr>
          <w:p w:rsidR="00770801" w:rsidRPr="003B476C" w:rsidRDefault="00770801" w:rsidP="0071045A">
            <w:pPr>
              <w:keepNext/>
              <w:jc w:val="center"/>
              <w:rPr>
                <w:lang w:val="en-US"/>
              </w:rPr>
            </w:pPr>
            <w:r w:rsidRPr="003B476C">
              <w:rPr>
                <w:lang w:val="en-US"/>
              </w:rPr>
              <w:t>a21180276@alunos.isec.pt</w:t>
            </w:r>
          </w:p>
        </w:tc>
        <w:tc>
          <w:tcPr>
            <w:tcW w:w="2410" w:type="dxa"/>
            <w:vAlign w:val="center"/>
          </w:tcPr>
          <w:p w:rsidR="00770801" w:rsidRPr="003B476C" w:rsidRDefault="003B476C" w:rsidP="0071045A">
            <w:pPr>
              <w:keepNext/>
              <w:jc w:val="center"/>
              <w:rPr>
                <w:lang w:val="en-US"/>
              </w:rPr>
            </w:pPr>
            <w:r w:rsidRPr="003B476C">
              <w:rPr>
                <w:lang w:val="en-US"/>
              </w:rPr>
              <w:t>Author</w:t>
            </w:r>
          </w:p>
        </w:tc>
      </w:tr>
      <w:tr w:rsidR="0071045A" w:rsidRPr="003B476C" w:rsidTr="003B5E03">
        <w:tc>
          <w:tcPr>
            <w:tcW w:w="1668" w:type="dxa"/>
            <w:vAlign w:val="center"/>
          </w:tcPr>
          <w:p w:rsidR="006C6707" w:rsidRDefault="008D4E93">
            <w:pPr>
              <w:pStyle w:val="NoSpacing"/>
              <w:jc w:val="center"/>
              <w:rPr>
                <w:rFonts w:eastAsiaTheme="minorHAnsi"/>
                <w:lang w:val="en-US"/>
              </w:rPr>
            </w:pPr>
            <w:r w:rsidRPr="003B476C">
              <w:rPr>
                <w:rFonts w:eastAsiaTheme="minorHAnsi"/>
                <w:lang w:val="en-US"/>
              </w:rPr>
              <w:t>0</w:t>
            </w:r>
            <w:r>
              <w:rPr>
                <w:rFonts w:eastAsiaTheme="minorHAnsi"/>
                <w:lang w:val="en-US"/>
              </w:rPr>
              <w:t>4</w:t>
            </w:r>
            <w:r w:rsidRPr="003B476C">
              <w:rPr>
                <w:rFonts w:eastAsiaTheme="minorHAnsi"/>
                <w:lang w:val="en-US"/>
              </w:rPr>
              <w:t>-0</w:t>
            </w:r>
            <w:r>
              <w:rPr>
                <w:rFonts w:eastAsiaTheme="minorHAnsi"/>
                <w:lang w:val="en-US"/>
              </w:rPr>
              <w:t>4</w:t>
            </w:r>
            <w:r w:rsidRPr="003B476C">
              <w:rPr>
                <w:rFonts w:eastAsiaTheme="minorHAnsi"/>
                <w:lang w:val="en-US"/>
              </w:rPr>
              <w:t>-2013</w:t>
            </w:r>
          </w:p>
        </w:tc>
        <w:tc>
          <w:tcPr>
            <w:tcW w:w="2268" w:type="dxa"/>
            <w:vAlign w:val="center"/>
          </w:tcPr>
          <w:p w:rsidR="0071045A" w:rsidRPr="003B476C" w:rsidRDefault="008D4E93" w:rsidP="0071045A">
            <w:pPr>
              <w:jc w:val="center"/>
              <w:rPr>
                <w:lang w:val="en-US"/>
              </w:rPr>
            </w:pPr>
            <w:r>
              <w:rPr>
                <w:lang w:val="en-US"/>
              </w:rPr>
              <w:t>Mário Oliveira</w:t>
            </w:r>
          </w:p>
        </w:tc>
        <w:tc>
          <w:tcPr>
            <w:tcW w:w="3260" w:type="dxa"/>
            <w:vAlign w:val="center"/>
          </w:tcPr>
          <w:p w:rsidR="0071045A" w:rsidRPr="003B476C" w:rsidRDefault="008D4E93" w:rsidP="0071045A">
            <w:pPr>
              <w:keepNext/>
              <w:jc w:val="center"/>
              <w:rPr>
                <w:lang w:val="en-US"/>
              </w:rPr>
            </w:pPr>
            <w:r>
              <w:rPr>
                <w:lang w:val="en-US"/>
              </w:rPr>
              <w:t>a21170292</w:t>
            </w:r>
            <w:r w:rsidRPr="003B476C">
              <w:rPr>
                <w:lang w:val="en-US"/>
              </w:rPr>
              <w:t>@alunos.isec.pt</w:t>
            </w:r>
          </w:p>
        </w:tc>
        <w:tc>
          <w:tcPr>
            <w:tcW w:w="2410" w:type="dxa"/>
            <w:vAlign w:val="center"/>
          </w:tcPr>
          <w:p w:rsidR="0071045A" w:rsidRPr="003B476C" w:rsidRDefault="008D4E93" w:rsidP="0071045A">
            <w:pPr>
              <w:keepNext/>
              <w:jc w:val="center"/>
              <w:rPr>
                <w:lang w:val="en-US"/>
              </w:rPr>
            </w:pPr>
            <w:r>
              <w:rPr>
                <w:lang w:val="en-US"/>
              </w:rPr>
              <w:t>Contributor</w:t>
            </w:r>
          </w:p>
        </w:tc>
      </w:tr>
      <w:tr w:rsidR="00770801" w:rsidRPr="003B476C" w:rsidTr="003B5E03">
        <w:tc>
          <w:tcPr>
            <w:tcW w:w="1668" w:type="dxa"/>
            <w:vAlign w:val="center"/>
          </w:tcPr>
          <w:p w:rsidR="00770801" w:rsidRPr="003B476C" w:rsidRDefault="00BF0BF1" w:rsidP="0071045A">
            <w:pPr>
              <w:pStyle w:val="NoSpacing"/>
              <w:jc w:val="center"/>
              <w:rPr>
                <w:rFonts w:eastAsiaTheme="minorHAnsi"/>
                <w:lang w:val="en-US"/>
              </w:rPr>
            </w:pPr>
            <w:r>
              <w:rPr>
                <w:rFonts w:eastAsiaTheme="minorHAnsi"/>
                <w:lang w:val="en-US"/>
              </w:rPr>
              <w:t>04-04-2013</w:t>
            </w:r>
          </w:p>
        </w:tc>
        <w:tc>
          <w:tcPr>
            <w:tcW w:w="2268" w:type="dxa"/>
            <w:vAlign w:val="center"/>
          </w:tcPr>
          <w:p w:rsidR="00770801" w:rsidRPr="003B476C" w:rsidRDefault="00BF0BF1" w:rsidP="0071045A">
            <w:pPr>
              <w:jc w:val="center"/>
              <w:rPr>
                <w:lang w:val="en-US"/>
              </w:rPr>
            </w:pPr>
            <w:r>
              <w:rPr>
                <w:lang w:val="en-US"/>
              </w:rPr>
              <w:t>João Girão</w:t>
            </w:r>
          </w:p>
        </w:tc>
        <w:tc>
          <w:tcPr>
            <w:tcW w:w="3260" w:type="dxa"/>
            <w:vAlign w:val="center"/>
          </w:tcPr>
          <w:p w:rsidR="00770801" w:rsidRPr="003B476C" w:rsidRDefault="00BF0BF1" w:rsidP="0071045A">
            <w:pPr>
              <w:keepNext/>
              <w:jc w:val="center"/>
              <w:rPr>
                <w:lang w:val="en-US"/>
              </w:rPr>
            </w:pPr>
            <w:r>
              <w:rPr>
                <w:lang w:val="en-US"/>
              </w:rPr>
              <w:t>a21170831@alunos.isec.pt</w:t>
            </w:r>
          </w:p>
        </w:tc>
        <w:tc>
          <w:tcPr>
            <w:tcW w:w="2410" w:type="dxa"/>
            <w:vAlign w:val="center"/>
          </w:tcPr>
          <w:p w:rsidR="00770801" w:rsidRPr="003B476C" w:rsidRDefault="00BF0BF1" w:rsidP="0071045A">
            <w:pPr>
              <w:keepNext/>
              <w:jc w:val="center"/>
              <w:rPr>
                <w:lang w:val="en-US"/>
              </w:rPr>
            </w:pPr>
            <w:r>
              <w:rPr>
                <w:lang w:val="en-US"/>
              </w:rPr>
              <w:t>Contributor</w:t>
            </w:r>
          </w:p>
        </w:tc>
      </w:tr>
      <w:tr w:rsidR="00770801" w:rsidRPr="003B476C" w:rsidTr="003B5E03">
        <w:tc>
          <w:tcPr>
            <w:tcW w:w="1668" w:type="dxa"/>
            <w:vAlign w:val="center"/>
          </w:tcPr>
          <w:p w:rsidR="00770801" w:rsidRPr="003B476C" w:rsidRDefault="00F10342" w:rsidP="0071045A">
            <w:pPr>
              <w:pStyle w:val="NoSpacing"/>
              <w:jc w:val="center"/>
              <w:rPr>
                <w:rFonts w:eastAsiaTheme="minorHAnsi"/>
                <w:lang w:val="en-US"/>
              </w:rPr>
            </w:pPr>
            <w:r>
              <w:rPr>
                <w:rFonts w:eastAsiaTheme="minorHAnsi"/>
                <w:lang w:val="en-US"/>
              </w:rPr>
              <w:t>04-04-2013</w:t>
            </w:r>
          </w:p>
        </w:tc>
        <w:tc>
          <w:tcPr>
            <w:tcW w:w="2268" w:type="dxa"/>
            <w:vAlign w:val="center"/>
          </w:tcPr>
          <w:p w:rsidR="00770801" w:rsidRPr="003B476C" w:rsidRDefault="00F10342" w:rsidP="0071045A">
            <w:pPr>
              <w:jc w:val="center"/>
              <w:rPr>
                <w:lang w:val="en-US"/>
              </w:rPr>
            </w:pPr>
            <w:r>
              <w:rPr>
                <w:lang w:val="en-US"/>
              </w:rPr>
              <w:t>Rui Ganhoto</w:t>
            </w:r>
          </w:p>
        </w:tc>
        <w:tc>
          <w:tcPr>
            <w:tcW w:w="3260" w:type="dxa"/>
            <w:vAlign w:val="center"/>
          </w:tcPr>
          <w:p w:rsidR="00770801" w:rsidRPr="003B476C" w:rsidRDefault="00F10342" w:rsidP="0071045A">
            <w:pPr>
              <w:keepNext/>
              <w:jc w:val="center"/>
              <w:rPr>
                <w:lang w:val="en-US"/>
              </w:rPr>
            </w:pPr>
            <w:r>
              <w:rPr>
                <w:lang w:val="en-US"/>
              </w:rPr>
              <w:t>a21170262@alunos.isec.pt</w:t>
            </w:r>
          </w:p>
        </w:tc>
        <w:tc>
          <w:tcPr>
            <w:tcW w:w="2410" w:type="dxa"/>
            <w:vAlign w:val="center"/>
          </w:tcPr>
          <w:p w:rsidR="00770801" w:rsidRPr="003B476C" w:rsidRDefault="00F10342" w:rsidP="0071045A">
            <w:pPr>
              <w:keepNext/>
              <w:jc w:val="center"/>
              <w:rPr>
                <w:lang w:val="en-US"/>
              </w:rPr>
            </w:pPr>
            <w:r>
              <w:rPr>
                <w:lang w:val="en-US"/>
              </w:rPr>
              <w:t>Constributor</w:t>
            </w:r>
          </w:p>
        </w:tc>
      </w:tr>
    </w:tbl>
    <w:p w:rsidR="0071045A" w:rsidRPr="003B476C" w:rsidRDefault="0071045A" w:rsidP="0071045A">
      <w:pPr>
        <w:pStyle w:val="Caption"/>
        <w:rPr>
          <w:lang w:val="en-US"/>
        </w:rPr>
      </w:pPr>
      <w:bookmarkStart w:id="0" w:name="_Toc352837339"/>
      <w:r w:rsidRPr="003B476C">
        <w:rPr>
          <w:lang w:val="en-US"/>
        </w:rPr>
        <w:t xml:space="preserve">Table </w:t>
      </w:r>
      <w:r w:rsidR="00362773" w:rsidRPr="003B476C">
        <w:rPr>
          <w:lang w:val="en-US"/>
        </w:rPr>
        <w:fldChar w:fldCharType="begin"/>
      </w:r>
      <w:r w:rsidR="007E6EDA" w:rsidRPr="003B476C">
        <w:rPr>
          <w:lang w:val="en-US"/>
        </w:rPr>
        <w:instrText xml:space="preserve"> SEQ Table \* ARABIC </w:instrText>
      </w:r>
      <w:r w:rsidR="00362773" w:rsidRPr="003B476C">
        <w:rPr>
          <w:lang w:val="en-US"/>
        </w:rPr>
        <w:fldChar w:fldCharType="separate"/>
      </w:r>
      <w:r w:rsidR="00492066" w:rsidRPr="003B476C">
        <w:rPr>
          <w:noProof/>
          <w:lang w:val="en-US"/>
        </w:rPr>
        <w:t>1</w:t>
      </w:r>
      <w:r w:rsidR="00362773" w:rsidRPr="003B476C">
        <w:rPr>
          <w:noProof/>
          <w:lang w:val="en-US"/>
        </w:rPr>
        <w:fldChar w:fldCharType="end"/>
      </w:r>
      <w:r w:rsidRPr="003B476C">
        <w:rPr>
          <w:lang w:val="en-US"/>
        </w:rPr>
        <w:t xml:space="preserve">: List of </w:t>
      </w:r>
      <w:r w:rsidR="003B476C" w:rsidRPr="003B476C">
        <w:rPr>
          <w:lang w:val="en-US"/>
        </w:rPr>
        <w:t>Contributors</w:t>
      </w:r>
      <w:bookmarkEnd w:id="0"/>
    </w:p>
    <w:p w:rsidR="0071045A" w:rsidRPr="003B476C" w:rsidRDefault="0071045A">
      <w:pPr>
        <w:rPr>
          <w:lang w:val="en-US"/>
        </w:rPr>
      </w:pPr>
    </w:p>
    <w:tbl>
      <w:tblPr>
        <w:tblStyle w:val="TableGrid"/>
        <w:tblW w:w="9607" w:type="dxa"/>
        <w:tblLook w:val="04A0" w:firstRow="1" w:lastRow="0" w:firstColumn="1" w:lastColumn="0" w:noHBand="0" w:noVBand="1"/>
      </w:tblPr>
      <w:tblGrid>
        <w:gridCol w:w="1526"/>
        <w:gridCol w:w="2551"/>
        <w:gridCol w:w="1576"/>
        <w:gridCol w:w="977"/>
        <w:gridCol w:w="1249"/>
        <w:gridCol w:w="1728"/>
      </w:tblGrid>
      <w:tr w:rsidR="0071045A" w:rsidRPr="003B476C" w:rsidTr="00FD1F34">
        <w:tc>
          <w:tcPr>
            <w:tcW w:w="9607" w:type="dxa"/>
            <w:gridSpan w:val="6"/>
          </w:tcPr>
          <w:p w:rsidR="0071045A" w:rsidRPr="003B476C" w:rsidRDefault="0071045A" w:rsidP="00FD1F34">
            <w:pPr>
              <w:rPr>
                <w:b/>
                <w:sz w:val="24"/>
                <w:szCs w:val="24"/>
                <w:lang w:val="en-US"/>
              </w:rPr>
            </w:pPr>
            <w:r w:rsidRPr="003B476C">
              <w:rPr>
                <w:b/>
                <w:sz w:val="24"/>
                <w:szCs w:val="24"/>
                <w:lang w:val="en-US"/>
              </w:rPr>
              <w:t>Revision History</w:t>
            </w:r>
          </w:p>
        </w:tc>
      </w:tr>
      <w:tr w:rsidR="00F24CA6" w:rsidRPr="003B476C" w:rsidTr="00E06335">
        <w:tc>
          <w:tcPr>
            <w:tcW w:w="1526" w:type="dxa"/>
            <w:vAlign w:val="center"/>
          </w:tcPr>
          <w:p w:rsidR="00F24CA6" w:rsidRPr="003B476C" w:rsidRDefault="00F24CA6" w:rsidP="0071045A">
            <w:pPr>
              <w:jc w:val="center"/>
              <w:rPr>
                <w:b/>
                <w:sz w:val="24"/>
                <w:szCs w:val="24"/>
                <w:lang w:val="en-US"/>
              </w:rPr>
            </w:pPr>
            <w:r w:rsidRPr="003B476C">
              <w:rPr>
                <w:b/>
                <w:sz w:val="24"/>
                <w:szCs w:val="24"/>
                <w:lang w:val="en-US"/>
              </w:rPr>
              <w:t>Date</w:t>
            </w:r>
          </w:p>
        </w:tc>
        <w:tc>
          <w:tcPr>
            <w:tcW w:w="2551" w:type="dxa"/>
            <w:vAlign w:val="center"/>
          </w:tcPr>
          <w:p w:rsidR="00F24CA6" w:rsidRPr="003B476C" w:rsidRDefault="00F24CA6" w:rsidP="0071045A">
            <w:pPr>
              <w:jc w:val="center"/>
              <w:rPr>
                <w:b/>
                <w:sz w:val="24"/>
                <w:szCs w:val="24"/>
                <w:lang w:val="en-US"/>
              </w:rPr>
            </w:pPr>
            <w:r w:rsidRPr="003B476C">
              <w:rPr>
                <w:b/>
                <w:sz w:val="24"/>
                <w:szCs w:val="24"/>
                <w:lang w:val="en-US"/>
              </w:rPr>
              <w:t>Description</w:t>
            </w:r>
          </w:p>
        </w:tc>
        <w:tc>
          <w:tcPr>
            <w:tcW w:w="1576" w:type="dxa"/>
            <w:vAlign w:val="center"/>
          </w:tcPr>
          <w:p w:rsidR="00F24CA6" w:rsidRPr="003B476C" w:rsidRDefault="00F24CA6" w:rsidP="0071045A">
            <w:pPr>
              <w:jc w:val="center"/>
              <w:rPr>
                <w:b/>
                <w:sz w:val="24"/>
                <w:szCs w:val="24"/>
                <w:lang w:val="en-US"/>
              </w:rPr>
            </w:pPr>
            <w:r w:rsidRPr="003B476C">
              <w:rPr>
                <w:b/>
                <w:sz w:val="24"/>
                <w:szCs w:val="24"/>
                <w:lang w:val="en-US"/>
              </w:rPr>
              <w:t>Author</w:t>
            </w:r>
          </w:p>
        </w:tc>
        <w:tc>
          <w:tcPr>
            <w:tcW w:w="977" w:type="dxa"/>
            <w:vAlign w:val="center"/>
          </w:tcPr>
          <w:p w:rsidR="00F24CA6" w:rsidRPr="003B476C" w:rsidRDefault="00F24CA6" w:rsidP="0071045A">
            <w:pPr>
              <w:jc w:val="center"/>
              <w:rPr>
                <w:b/>
                <w:sz w:val="24"/>
                <w:szCs w:val="24"/>
                <w:lang w:val="en-US"/>
              </w:rPr>
            </w:pPr>
            <w:r w:rsidRPr="003B476C">
              <w:rPr>
                <w:b/>
                <w:sz w:val="24"/>
                <w:szCs w:val="24"/>
                <w:lang w:val="en-US"/>
              </w:rPr>
              <w:t>Version</w:t>
            </w:r>
          </w:p>
        </w:tc>
        <w:tc>
          <w:tcPr>
            <w:tcW w:w="1249" w:type="dxa"/>
            <w:vAlign w:val="center"/>
          </w:tcPr>
          <w:p w:rsidR="00F24CA6" w:rsidRPr="003B476C" w:rsidRDefault="00F24CA6" w:rsidP="0071045A">
            <w:pPr>
              <w:jc w:val="center"/>
              <w:rPr>
                <w:b/>
                <w:sz w:val="24"/>
                <w:szCs w:val="24"/>
                <w:lang w:val="en-US"/>
              </w:rPr>
            </w:pPr>
            <w:r w:rsidRPr="003B476C">
              <w:rPr>
                <w:b/>
                <w:sz w:val="24"/>
                <w:szCs w:val="24"/>
                <w:lang w:val="en-US"/>
              </w:rPr>
              <w:t>Approvers</w:t>
            </w:r>
          </w:p>
        </w:tc>
        <w:tc>
          <w:tcPr>
            <w:tcW w:w="1728" w:type="dxa"/>
            <w:vAlign w:val="center"/>
          </w:tcPr>
          <w:p w:rsidR="00F24CA6" w:rsidRPr="003B476C" w:rsidRDefault="00F24CA6" w:rsidP="0071045A">
            <w:pPr>
              <w:jc w:val="center"/>
              <w:rPr>
                <w:b/>
                <w:sz w:val="24"/>
                <w:szCs w:val="24"/>
                <w:lang w:val="en-US"/>
              </w:rPr>
            </w:pPr>
            <w:r w:rsidRPr="003B476C">
              <w:rPr>
                <w:b/>
                <w:sz w:val="24"/>
                <w:szCs w:val="24"/>
                <w:lang w:val="en-US"/>
              </w:rPr>
              <w:t>State</w:t>
            </w:r>
          </w:p>
        </w:tc>
      </w:tr>
      <w:tr w:rsidR="00F24CA6" w:rsidRPr="003B476C" w:rsidTr="00E06335">
        <w:tc>
          <w:tcPr>
            <w:tcW w:w="15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29T00:00:00Z">
                <w:dateFormat w:val="dd-MM-yyyy"/>
                <w:lid w:val="pt-PT"/>
                <w:storeMappedDataAs w:val="dateTime"/>
                <w:calendar w:val="gregorian"/>
              </w:date>
            </w:sdtPr>
            <w:sdtEndPr/>
            <w:sdtContent>
              <w:p w:rsidR="00F24CA6" w:rsidRPr="003B476C" w:rsidRDefault="003B476C" w:rsidP="0071045A">
                <w:pPr>
                  <w:pStyle w:val="NoSpacing"/>
                  <w:jc w:val="center"/>
                  <w:rPr>
                    <w:rFonts w:eastAsiaTheme="minorHAnsi"/>
                    <w:color w:val="4F81BD" w:themeColor="accent1"/>
                    <w:lang w:val="en-US"/>
                  </w:rPr>
                </w:pPr>
                <w:r w:rsidRPr="003B476C">
                  <w:rPr>
                    <w:lang w:val="en-US"/>
                  </w:rPr>
                  <w:t>29-03-2013</w:t>
                </w:r>
              </w:p>
            </w:sdtContent>
          </w:sdt>
        </w:tc>
        <w:tc>
          <w:tcPr>
            <w:tcW w:w="2551" w:type="dxa"/>
            <w:vAlign w:val="center"/>
          </w:tcPr>
          <w:p w:rsidR="00F24CA6" w:rsidRPr="003B476C" w:rsidRDefault="00F24CA6" w:rsidP="0071045A">
            <w:pPr>
              <w:jc w:val="center"/>
              <w:rPr>
                <w:lang w:val="en-US"/>
              </w:rPr>
            </w:pPr>
            <w:r w:rsidRPr="003B476C">
              <w:rPr>
                <w:lang w:val="en-US"/>
              </w:rPr>
              <w:t>Creation of first draft</w:t>
            </w:r>
          </w:p>
        </w:tc>
        <w:tc>
          <w:tcPr>
            <w:tcW w:w="1576" w:type="dxa"/>
            <w:vAlign w:val="center"/>
          </w:tcPr>
          <w:p w:rsidR="00F24CA6" w:rsidRPr="003B476C" w:rsidRDefault="00F24CA6" w:rsidP="0071045A">
            <w:pPr>
              <w:jc w:val="center"/>
              <w:rPr>
                <w:lang w:val="en-US"/>
              </w:rPr>
            </w:pPr>
            <w:r w:rsidRPr="003B476C">
              <w:rPr>
                <w:lang w:val="en-US"/>
              </w:rPr>
              <w:t>Carla Machado</w:t>
            </w:r>
          </w:p>
        </w:tc>
        <w:tc>
          <w:tcPr>
            <w:tcW w:w="977" w:type="dxa"/>
            <w:vAlign w:val="center"/>
          </w:tcPr>
          <w:p w:rsidR="00F24CA6" w:rsidRPr="003B476C" w:rsidRDefault="00F24CA6" w:rsidP="0071045A">
            <w:pPr>
              <w:jc w:val="center"/>
              <w:rPr>
                <w:lang w:val="en-US"/>
              </w:rPr>
            </w:pPr>
            <w:r w:rsidRPr="003B476C">
              <w:rPr>
                <w:lang w:val="en-US"/>
              </w:rPr>
              <w:t>0.1</w:t>
            </w:r>
          </w:p>
        </w:tc>
        <w:tc>
          <w:tcPr>
            <w:tcW w:w="1249" w:type="dxa"/>
            <w:vAlign w:val="center"/>
          </w:tcPr>
          <w:p w:rsidR="00F24CA6" w:rsidRPr="003B476C" w:rsidRDefault="00F24CA6" w:rsidP="0071045A">
            <w:pPr>
              <w:jc w:val="center"/>
              <w:rPr>
                <w:lang w:val="en-US"/>
              </w:rPr>
            </w:pPr>
          </w:p>
        </w:tc>
        <w:tc>
          <w:tcPr>
            <w:tcW w:w="1728" w:type="dxa"/>
            <w:vAlign w:val="center"/>
          </w:tcPr>
          <w:p w:rsidR="00F24CA6" w:rsidRPr="003B476C" w:rsidRDefault="00F24CA6" w:rsidP="0071045A">
            <w:pPr>
              <w:jc w:val="center"/>
              <w:rPr>
                <w:lang w:val="en-US"/>
              </w:rPr>
            </w:pPr>
            <w:r w:rsidRPr="003B476C">
              <w:rPr>
                <w:lang w:val="en-US"/>
              </w:rPr>
              <w:t>Draft</w:t>
            </w:r>
          </w:p>
        </w:tc>
      </w:tr>
      <w:tr w:rsidR="00F24CA6" w:rsidRPr="003B476C" w:rsidTr="00E06335">
        <w:tc>
          <w:tcPr>
            <w:tcW w:w="1526" w:type="dxa"/>
            <w:vAlign w:val="center"/>
          </w:tcPr>
          <w:p w:rsidR="00F24CA6" w:rsidRPr="003B476C" w:rsidRDefault="00611F8D" w:rsidP="0071045A">
            <w:pPr>
              <w:pStyle w:val="NoSpacing"/>
              <w:jc w:val="center"/>
              <w:rPr>
                <w:rFonts w:eastAsiaTheme="minorHAnsi"/>
                <w:lang w:val="en-US"/>
              </w:rPr>
            </w:pPr>
            <w:r>
              <w:rPr>
                <w:rFonts w:eastAsiaTheme="minorHAnsi"/>
                <w:lang w:val="en-US"/>
              </w:rPr>
              <w:t>03-04-2013</w:t>
            </w:r>
          </w:p>
        </w:tc>
        <w:tc>
          <w:tcPr>
            <w:tcW w:w="2551" w:type="dxa"/>
            <w:vAlign w:val="center"/>
          </w:tcPr>
          <w:p w:rsidR="00F24CA6" w:rsidRPr="003B476C" w:rsidRDefault="00611F8D" w:rsidP="0071045A">
            <w:pPr>
              <w:jc w:val="center"/>
              <w:rPr>
                <w:lang w:val="en-US"/>
              </w:rPr>
            </w:pPr>
            <w:r>
              <w:rPr>
                <w:lang w:val="en-US"/>
              </w:rPr>
              <w:t>Continuation of the draft</w:t>
            </w:r>
          </w:p>
        </w:tc>
        <w:tc>
          <w:tcPr>
            <w:tcW w:w="1576" w:type="dxa"/>
            <w:vAlign w:val="center"/>
          </w:tcPr>
          <w:p w:rsidR="00F24CA6" w:rsidRPr="003B476C" w:rsidRDefault="00611F8D" w:rsidP="0071045A">
            <w:pPr>
              <w:jc w:val="center"/>
              <w:rPr>
                <w:lang w:val="en-US"/>
              </w:rPr>
            </w:pPr>
            <w:r>
              <w:rPr>
                <w:lang w:val="en-US"/>
              </w:rPr>
              <w:t>Carla Machado</w:t>
            </w:r>
          </w:p>
        </w:tc>
        <w:tc>
          <w:tcPr>
            <w:tcW w:w="977" w:type="dxa"/>
            <w:vAlign w:val="center"/>
          </w:tcPr>
          <w:p w:rsidR="00F24CA6" w:rsidRPr="003B476C" w:rsidRDefault="00611F8D" w:rsidP="0071045A">
            <w:pPr>
              <w:jc w:val="center"/>
              <w:rPr>
                <w:lang w:val="en-US"/>
              </w:rPr>
            </w:pPr>
            <w:r>
              <w:rPr>
                <w:lang w:val="en-US"/>
              </w:rPr>
              <w:t>0.2</w:t>
            </w:r>
          </w:p>
        </w:tc>
        <w:tc>
          <w:tcPr>
            <w:tcW w:w="1249" w:type="dxa"/>
            <w:vAlign w:val="center"/>
          </w:tcPr>
          <w:p w:rsidR="00DF1004" w:rsidRPr="003B476C" w:rsidRDefault="00DF1004" w:rsidP="0071045A">
            <w:pPr>
              <w:jc w:val="center"/>
              <w:rPr>
                <w:lang w:val="en-US"/>
              </w:rPr>
            </w:pPr>
          </w:p>
        </w:tc>
        <w:tc>
          <w:tcPr>
            <w:tcW w:w="1728" w:type="dxa"/>
            <w:vAlign w:val="center"/>
          </w:tcPr>
          <w:p w:rsidR="00F24CA6" w:rsidRPr="003B476C" w:rsidRDefault="00611F8D" w:rsidP="0071045A">
            <w:pPr>
              <w:jc w:val="center"/>
              <w:rPr>
                <w:lang w:val="en-US"/>
              </w:rPr>
            </w:pPr>
            <w:r>
              <w:rPr>
                <w:lang w:val="en-US"/>
              </w:rPr>
              <w:t>Draft</w:t>
            </w:r>
          </w:p>
        </w:tc>
      </w:tr>
      <w:tr w:rsidR="0071045A" w:rsidRPr="003B476C" w:rsidTr="00E06335">
        <w:tc>
          <w:tcPr>
            <w:tcW w:w="1526" w:type="dxa"/>
            <w:vAlign w:val="center"/>
          </w:tcPr>
          <w:p w:rsidR="0071045A" w:rsidRPr="003B476C" w:rsidRDefault="00792C36" w:rsidP="0071045A">
            <w:pPr>
              <w:pStyle w:val="NoSpacing"/>
              <w:jc w:val="center"/>
              <w:rPr>
                <w:rFonts w:eastAsiaTheme="minorHAnsi"/>
                <w:lang w:val="en-US"/>
              </w:rPr>
            </w:pPr>
            <w:r>
              <w:rPr>
                <w:rFonts w:eastAsiaTheme="minorHAnsi"/>
                <w:lang w:val="en-US"/>
              </w:rPr>
              <w:t>04-04-2013</w:t>
            </w:r>
          </w:p>
        </w:tc>
        <w:tc>
          <w:tcPr>
            <w:tcW w:w="2551" w:type="dxa"/>
            <w:vAlign w:val="center"/>
          </w:tcPr>
          <w:p w:rsidR="0071045A" w:rsidRPr="003B476C" w:rsidRDefault="00792C36" w:rsidP="0071045A">
            <w:pPr>
              <w:jc w:val="center"/>
              <w:rPr>
                <w:lang w:val="en-US"/>
              </w:rPr>
            </w:pPr>
            <w:r>
              <w:rPr>
                <w:lang w:val="en-US"/>
              </w:rPr>
              <w:t>Continuation (added graphs)</w:t>
            </w:r>
          </w:p>
        </w:tc>
        <w:tc>
          <w:tcPr>
            <w:tcW w:w="1576" w:type="dxa"/>
            <w:vAlign w:val="center"/>
          </w:tcPr>
          <w:p w:rsidR="0071045A" w:rsidRPr="003B476C" w:rsidRDefault="00792C36" w:rsidP="0071045A">
            <w:pPr>
              <w:jc w:val="center"/>
              <w:rPr>
                <w:lang w:val="en-US"/>
              </w:rPr>
            </w:pPr>
            <w:r>
              <w:rPr>
                <w:lang w:val="en-US"/>
              </w:rPr>
              <w:t>Filipe Brandão</w:t>
            </w:r>
          </w:p>
        </w:tc>
        <w:tc>
          <w:tcPr>
            <w:tcW w:w="977" w:type="dxa"/>
            <w:vAlign w:val="center"/>
          </w:tcPr>
          <w:p w:rsidR="0071045A" w:rsidRPr="003B476C" w:rsidRDefault="00792C36" w:rsidP="0071045A">
            <w:pPr>
              <w:jc w:val="center"/>
              <w:rPr>
                <w:lang w:val="en-US"/>
              </w:rPr>
            </w:pPr>
            <w:r>
              <w:rPr>
                <w:lang w:val="en-US"/>
              </w:rPr>
              <w:t>0.3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792C36" w:rsidP="0071045A">
            <w:pPr>
              <w:jc w:val="center"/>
              <w:rPr>
                <w:lang w:val="en-US"/>
              </w:rPr>
            </w:pPr>
            <w:r>
              <w:rPr>
                <w:lang w:val="en-US"/>
              </w:rPr>
              <w:t>Draft</w:t>
            </w:r>
          </w:p>
        </w:tc>
      </w:tr>
      <w:tr w:rsidR="0071045A" w:rsidRPr="003B476C" w:rsidTr="00E06335">
        <w:tc>
          <w:tcPr>
            <w:tcW w:w="1526" w:type="dxa"/>
            <w:vAlign w:val="center"/>
          </w:tcPr>
          <w:p w:rsidR="0071045A" w:rsidRPr="003B476C" w:rsidRDefault="00E06335" w:rsidP="0071045A">
            <w:pPr>
              <w:pStyle w:val="NoSpacing"/>
              <w:jc w:val="center"/>
              <w:rPr>
                <w:rFonts w:eastAsiaTheme="minorHAnsi"/>
                <w:lang w:val="en-US"/>
              </w:rPr>
            </w:pPr>
            <w:r>
              <w:rPr>
                <w:rFonts w:eastAsiaTheme="minorHAnsi"/>
                <w:lang w:val="en-US"/>
              </w:rPr>
              <w:t>04-04-2013</w:t>
            </w:r>
          </w:p>
        </w:tc>
        <w:tc>
          <w:tcPr>
            <w:tcW w:w="2551" w:type="dxa"/>
            <w:vAlign w:val="center"/>
          </w:tcPr>
          <w:p w:rsidR="0071045A" w:rsidRPr="003B476C" w:rsidRDefault="00E06335" w:rsidP="0071045A">
            <w:pPr>
              <w:jc w:val="center"/>
              <w:rPr>
                <w:lang w:val="en-US"/>
              </w:rPr>
            </w:pPr>
            <w:r>
              <w:rPr>
                <w:lang w:val="en-US"/>
              </w:rPr>
              <w:t>Document is ready for revision</w:t>
            </w:r>
          </w:p>
        </w:tc>
        <w:tc>
          <w:tcPr>
            <w:tcW w:w="1576" w:type="dxa"/>
            <w:vAlign w:val="center"/>
          </w:tcPr>
          <w:p w:rsidR="0071045A" w:rsidRPr="003B476C" w:rsidRDefault="00E06335" w:rsidP="0071045A">
            <w:pPr>
              <w:jc w:val="center"/>
              <w:rPr>
                <w:lang w:val="en-US"/>
              </w:rPr>
            </w:pPr>
            <w:r>
              <w:rPr>
                <w:lang w:val="en-US"/>
              </w:rPr>
              <w:t>Carla Machado</w:t>
            </w:r>
          </w:p>
        </w:tc>
        <w:tc>
          <w:tcPr>
            <w:tcW w:w="977" w:type="dxa"/>
            <w:vAlign w:val="center"/>
          </w:tcPr>
          <w:p w:rsidR="0071045A" w:rsidRPr="003B476C" w:rsidRDefault="00E06335" w:rsidP="0071045A">
            <w:pPr>
              <w:jc w:val="center"/>
              <w:rPr>
                <w:lang w:val="en-US"/>
              </w:rPr>
            </w:pPr>
            <w:r>
              <w:rPr>
                <w:lang w:val="en-US"/>
              </w:rPr>
              <w:t>0.</w:t>
            </w:r>
            <w:r w:rsidR="00B12617">
              <w:rPr>
                <w:lang w:val="en-US"/>
              </w:rPr>
              <w:t>3</w:t>
            </w:r>
          </w:p>
        </w:tc>
        <w:tc>
          <w:tcPr>
            <w:tcW w:w="1249" w:type="dxa"/>
            <w:vAlign w:val="center"/>
          </w:tcPr>
          <w:p w:rsidR="0071045A" w:rsidRPr="003B476C" w:rsidRDefault="0071045A" w:rsidP="0071045A">
            <w:pPr>
              <w:jc w:val="center"/>
              <w:rPr>
                <w:lang w:val="en-US"/>
              </w:rPr>
            </w:pPr>
          </w:p>
        </w:tc>
        <w:tc>
          <w:tcPr>
            <w:tcW w:w="1728" w:type="dxa"/>
            <w:vAlign w:val="center"/>
          </w:tcPr>
          <w:p w:rsidR="0071045A" w:rsidRPr="003B476C" w:rsidRDefault="00E06335" w:rsidP="0071045A">
            <w:pPr>
              <w:jc w:val="center"/>
              <w:rPr>
                <w:lang w:val="en-US"/>
              </w:rPr>
            </w:pPr>
            <w:r>
              <w:rPr>
                <w:lang w:val="en-US"/>
              </w:rPr>
              <w:t>Ready for Revision</w:t>
            </w:r>
          </w:p>
        </w:tc>
      </w:tr>
      <w:tr w:rsidR="00770801" w:rsidRPr="003B476C" w:rsidTr="00E06335">
        <w:tc>
          <w:tcPr>
            <w:tcW w:w="1526" w:type="dxa"/>
            <w:vAlign w:val="center"/>
          </w:tcPr>
          <w:p w:rsidR="00770801" w:rsidRPr="003B476C" w:rsidRDefault="008D4E93" w:rsidP="0071045A">
            <w:pPr>
              <w:pStyle w:val="NoSpacing"/>
              <w:jc w:val="center"/>
              <w:rPr>
                <w:rFonts w:eastAsiaTheme="minorHAnsi"/>
                <w:lang w:val="en-US"/>
              </w:rPr>
            </w:pPr>
            <w:r>
              <w:rPr>
                <w:rFonts w:eastAsiaTheme="minorHAnsi"/>
                <w:lang w:val="en-US"/>
              </w:rPr>
              <w:t>04-04-2013</w:t>
            </w:r>
          </w:p>
        </w:tc>
        <w:tc>
          <w:tcPr>
            <w:tcW w:w="2551" w:type="dxa"/>
            <w:vAlign w:val="center"/>
          </w:tcPr>
          <w:p w:rsidR="00770801" w:rsidRPr="003B476C" w:rsidRDefault="008D4E93" w:rsidP="0071045A">
            <w:pPr>
              <w:jc w:val="center"/>
              <w:rPr>
                <w:lang w:val="en-US"/>
              </w:rPr>
            </w:pPr>
            <w:r>
              <w:rPr>
                <w:lang w:val="en-US"/>
              </w:rPr>
              <w:t>Document reviewed</w:t>
            </w:r>
          </w:p>
        </w:tc>
        <w:tc>
          <w:tcPr>
            <w:tcW w:w="1576" w:type="dxa"/>
            <w:vAlign w:val="center"/>
          </w:tcPr>
          <w:p w:rsidR="00770801" w:rsidRPr="003B476C" w:rsidRDefault="008D4E93" w:rsidP="0071045A">
            <w:pPr>
              <w:jc w:val="center"/>
              <w:rPr>
                <w:lang w:val="en-US"/>
              </w:rPr>
            </w:pPr>
            <w:r>
              <w:rPr>
                <w:lang w:val="en-US"/>
              </w:rPr>
              <w:t>Mário Oliveira</w:t>
            </w:r>
          </w:p>
        </w:tc>
        <w:tc>
          <w:tcPr>
            <w:tcW w:w="977" w:type="dxa"/>
            <w:vAlign w:val="center"/>
          </w:tcPr>
          <w:p w:rsidR="00770801" w:rsidRPr="003B476C" w:rsidRDefault="008D4E93" w:rsidP="0071045A">
            <w:pPr>
              <w:jc w:val="center"/>
              <w:rPr>
                <w:lang w:val="en-US"/>
              </w:rPr>
            </w:pPr>
            <w:r>
              <w:rPr>
                <w:lang w:val="en-US"/>
              </w:rPr>
              <w:t>0.3</w:t>
            </w:r>
          </w:p>
        </w:tc>
        <w:tc>
          <w:tcPr>
            <w:tcW w:w="1249" w:type="dxa"/>
            <w:vAlign w:val="center"/>
          </w:tcPr>
          <w:p w:rsidR="00770801" w:rsidRPr="003B476C" w:rsidRDefault="00770801" w:rsidP="0071045A">
            <w:pPr>
              <w:jc w:val="center"/>
              <w:rPr>
                <w:lang w:val="en-US"/>
              </w:rPr>
            </w:pPr>
          </w:p>
        </w:tc>
        <w:tc>
          <w:tcPr>
            <w:tcW w:w="1728" w:type="dxa"/>
            <w:vAlign w:val="center"/>
          </w:tcPr>
          <w:p w:rsidR="00770801" w:rsidRPr="003B476C" w:rsidRDefault="008D4E93" w:rsidP="0071045A">
            <w:pPr>
              <w:keepNext/>
              <w:jc w:val="center"/>
              <w:rPr>
                <w:lang w:val="en-US"/>
              </w:rPr>
            </w:pPr>
            <w:r>
              <w:rPr>
                <w:lang w:val="en-US"/>
              </w:rPr>
              <w:t>Ready for Revision</w:t>
            </w:r>
          </w:p>
        </w:tc>
      </w:tr>
      <w:tr w:rsidR="00D71B0E" w:rsidRPr="003B476C" w:rsidTr="00E06335">
        <w:tc>
          <w:tcPr>
            <w:tcW w:w="1526" w:type="dxa"/>
            <w:vAlign w:val="center"/>
          </w:tcPr>
          <w:p w:rsidR="00D71B0E" w:rsidRPr="003B476C" w:rsidRDefault="00BD538D" w:rsidP="00D71B0E">
            <w:pPr>
              <w:pStyle w:val="NoSpacing"/>
              <w:jc w:val="center"/>
              <w:rPr>
                <w:rFonts w:eastAsiaTheme="minorHAnsi"/>
                <w:lang w:val="en-US"/>
              </w:rPr>
            </w:pPr>
            <w:r>
              <w:rPr>
                <w:rFonts w:eastAsiaTheme="minorHAnsi"/>
                <w:lang w:val="en-US"/>
              </w:rPr>
              <w:t>04-04-2013</w:t>
            </w:r>
          </w:p>
        </w:tc>
        <w:tc>
          <w:tcPr>
            <w:tcW w:w="2551" w:type="dxa"/>
            <w:vAlign w:val="center"/>
          </w:tcPr>
          <w:p w:rsidR="00D71B0E" w:rsidRPr="003B476C" w:rsidRDefault="00BD538D" w:rsidP="00C16C1C">
            <w:pPr>
              <w:jc w:val="center"/>
              <w:rPr>
                <w:lang w:val="en-US"/>
              </w:rPr>
            </w:pPr>
            <w:r>
              <w:rPr>
                <w:lang w:val="en-US"/>
              </w:rPr>
              <w:t>Document ready for approval</w:t>
            </w:r>
          </w:p>
        </w:tc>
        <w:tc>
          <w:tcPr>
            <w:tcW w:w="1576" w:type="dxa"/>
            <w:vAlign w:val="center"/>
          </w:tcPr>
          <w:p w:rsidR="00D71B0E" w:rsidRPr="003B476C" w:rsidRDefault="00BD538D" w:rsidP="00C16C1C">
            <w:pPr>
              <w:jc w:val="center"/>
              <w:rPr>
                <w:lang w:val="en-US"/>
              </w:rPr>
            </w:pPr>
            <w:r>
              <w:rPr>
                <w:lang w:val="en-US"/>
              </w:rPr>
              <w:t>Carla Machado</w:t>
            </w:r>
          </w:p>
        </w:tc>
        <w:tc>
          <w:tcPr>
            <w:tcW w:w="977" w:type="dxa"/>
            <w:vAlign w:val="center"/>
          </w:tcPr>
          <w:p w:rsidR="00D71B0E" w:rsidRPr="003B476C" w:rsidRDefault="00BD538D" w:rsidP="00C16C1C">
            <w:pPr>
              <w:jc w:val="center"/>
              <w:rPr>
                <w:lang w:val="en-US"/>
              </w:rPr>
            </w:pPr>
            <w:r>
              <w:rPr>
                <w:lang w:val="en-US"/>
              </w:rPr>
              <w:t>0.3</w:t>
            </w:r>
          </w:p>
        </w:tc>
        <w:tc>
          <w:tcPr>
            <w:tcW w:w="1249" w:type="dxa"/>
            <w:vAlign w:val="center"/>
          </w:tcPr>
          <w:p w:rsidR="00D71B0E" w:rsidRPr="003B476C" w:rsidRDefault="00D71B0E" w:rsidP="00C16C1C">
            <w:pPr>
              <w:jc w:val="center"/>
              <w:rPr>
                <w:lang w:val="en-US"/>
              </w:rPr>
            </w:pPr>
          </w:p>
        </w:tc>
        <w:tc>
          <w:tcPr>
            <w:tcW w:w="1728" w:type="dxa"/>
            <w:vAlign w:val="center"/>
          </w:tcPr>
          <w:p w:rsidR="00D71B0E" w:rsidRPr="003B476C" w:rsidRDefault="00BD538D" w:rsidP="00C16C1C">
            <w:pPr>
              <w:keepNext/>
              <w:jc w:val="center"/>
              <w:rPr>
                <w:lang w:val="en-US"/>
              </w:rPr>
            </w:pPr>
            <w:r>
              <w:rPr>
                <w:lang w:val="en-US"/>
              </w:rPr>
              <w:t>Ready for Approval</w:t>
            </w:r>
          </w:p>
        </w:tc>
      </w:tr>
      <w:tr w:rsidR="00DC39AA" w:rsidRPr="003B476C" w:rsidTr="00E06335">
        <w:tc>
          <w:tcPr>
            <w:tcW w:w="1526" w:type="dxa"/>
            <w:vAlign w:val="center"/>
          </w:tcPr>
          <w:p w:rsidR="00DC39AA" w:rsidRPr="003B476C" w:rsidRDefault="00BF0BF1" w:rsidP="00DC39AA">
            <w:pPr>
              <w:pStyle w:val="NoSpacing"/>
              <w:jc w:val="center"/>
              <w:rPr>
                <w:rFonts w:eastAsiaTheme="minorHAnsi"/>
                <w:lang w:val="en-US"/>
              </w:rPr>
            </w:pPr>
            <w:r>
              <w:rPr>
                <w:rFonts w:eastAsiaTheme="minorHAnsi"/>
                <w:lang w:val="en-US"/>
              </w:rPr>
              <w:t>04-04-2013</w:t>
            </w:r>
          </w:p>
        </w:tc>
        <w:tc>
          <w:tcPr>
            <w:tcW w:w="2551" w:type="dxa"/>
            <w:vAlign w:val="center"/>
          </w:tcPr>
          <w:p w:rsidR="00DC39AA" w:rsidRPr="003B476C" w:rsidRDefault="00BF0BF1" w:rsidP="00DC39AA">
            <w:pPr>
              <w:jc w:val="center"/>
              <w:rPr>
                <w:lang w:val="en-US"/>
              </w:rPr>
            </w:pPr>
            <w:r>
              <w:rPr>
                <w:lang w:val="en-US"/>
              </w:rPr>
              <w:t>Approval</w:t>
            </w: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BF0BF1" w:rsidP="00DC39AA">
            <w:pPr>
              <w:jc w:val="center"/>
              <w:rPr>
                <w:lang w:val="en-US"/>
              </w:rPr>
            </w:pPr>
            <w:r>
              <w:rPr>
                <w:lang w:val="en-US"/>
              </w:rPr>
              <w:t>0.3</w:t>
            </w:r>
          </w:p>
        </w:tc>
        <w:tc>
          <w:tcPr>
            <w:tcW w:w="1249" w:type="dxa"/>
            <w:vAlign w:val="center"/>
          </w:tcPr>
          <w:p w:rsidR="00DC39AA" w:rsidRPr="003B476C" w:rsidRDefault="00BF0BF1" w:rsidP="00DC39AA">
            <w:pPr>
              <w:jc w:val="center"/>
              <w:rPr>
                <w:lang w:val="en-US"/>
              </w:rPr>
            </w:pPr>
            <w:r>
              <w:rPr>
                <w:lang w:val="en-US"/>
              </w:rPr>
              <w:t>João Girão</w:t>
            </w: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F10342" w:rsidP="00DC39AA">
            <w:pPr>
              <w:pStyle w:val="NoSpacing"/>
              <w:jc w:val="center"/>
              <w:rPr>
                <w:rFonts w:eastAsiaTheme="minorHAnsi"/>
                <w:lang w:val="en-US"/>
              </w:rPr>
            </w:pPr>
            <w:r>
              <w:rPr>
                <w:rFonts w:eastAsiaTheme="minorHAnsi"/>
                <w:lang w:val="en-US"/>
              </w:rPr>
              <w:t>04-04-2013</w:t>
            </w:r>
          </w:p>
        </w:tc>
        <w:tc>
          <w:tcPr>
            <w:tcW w:w="2551" w:type="dxa"/>
            <w:vAlign w:val="center"/>
          </w:tcPr>
          <w:p w:rsidR="00DC39AA" w:rsidRPr="003B476C" w:rsidRDefault="00F10342" w:rsidP="00DC39AA">
            <w:pPr>
              <w:jc w:val="center"/>
              <w:rPr>
                <w:lang w:val="en-US"/>
              </w:rPr>
            </w:pPr>
            <w:r>
              <w:rPr>
                <w:lang w:val="en-US"/>
              </w:rPr>
              <w:t>Approval</w:t>
            </w:r>
          </w:p>
        </w:tc>
        <w:tc>
          <w:tcPr>
            <w:tcW w:w="1576" w:type="dxa"/>
            <w:vAlign w:val="center"/>
          </w:tcPr>
          <w:p w:rsidR="00DC39AA" w:rsidRPr="003B476C" w:rsidRDefault="00DC39AA" w:rsidP="00F10342">
            <w:pPr>
              <w:jc w:val="center"/>
              <w:rPr>
                <w:lang w:val="en-US"/>
              </w:rPr>
            </w:pPr>
          </w:p>
        </w:tc>
        <w:tc>
          <w:tcPr>
            <w:tcW w:w="977" w:type="dxa"/>
            <w:vAlign w:val="center"/>
          </w:tcPr>
          <w:p w:rsidR="00DC39AA" w:rsidRPr="003B476C" w:rsidRDefault="00F10342" w:rsidP="00DC39AA">
            <w:pPr>
              <w:jc w:val="center"/>
              <w:rPr>
                <w:lang w:val="en-US"/>
              </w:rPr>
            </w:pPr>
            <w:r>
              <w:rPr>
                <w:lang w:val="en-US"/>
              </w:rPr>
              <w:t>0.3</w:t>
            </w:r>
          </w:p>
        </w:tc>
        <w:tc>
          <w:tcPr>
            <w:tcW w:w="1249" w:type="dxa"/>
            <w:vAlign w:val="center"/>
          </w:tcPr>
          <w:p w:rsidR="00DC39AA" w:rsidRPr="003B476C" w:rsidRDefault="00F10342" w:rsidP="00DC39AA">
            <w:pPr>
              <w:jc w:val="center"/>
              <w:rPr>
                <w:lang w:val="en-US"/>
              </w:rPr>
            </w:pPr>
            <w:r>
              <w:rPr>
                <w:lang w:val="en-US"/>
              </w:rPr>
              <w:t>Rui Ganhoto</w:t>
            </w:r>
            <w:bookmarkStart w:id="1" w:name="_GoBack"/>
            <w:bookmarkEnd w:id="1"/>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r w:rsidR="00DC39AA" w:rsidRPr="003B476C" w:rsidTr="00E06335">
        <w:tc>
          <w:tcPr>
            <w:tcW w:w="1526" w:type="dxa"/>
            <w:vAlign w:val="center"/>
          </w:tcPr>
          <w:p w:rsidR="00DC39AA" w:rsidRPr="003B476C" w:rsidRDefault="00DC39AA" w:rsidP="00DC39AA">
            <w:pPr>
              <w:pStyle w:val="NoSpacing"/>
              <w:jc w:val="center"/>
              <w:rPr>
                <w:rFonts w:eastAsiaTheme="minorHAnsi"/>
                <w:lang w:val="en-US"/>
              </w:rPr>
            </w:pPr>
          </w:p>
        </w:tc>
        <w:tc>
          <w:tcPr>
            <w:tcW w:w="2551" w:type="dxa"/>
            <w:vAlign w:val="center"/>
          </w:tcPr>
          <w:p w:rsidR="00DC39AA" w:rsidRPr="003B476C" w:rsidRDefault="00DC39AA" w:rsidP="00DC39AA">
            <w:pPr>
              <w:jc w:val="center"/>
              <w:rPr>
                <w:lang w:val="en-US"/>
              </w:rPr>
            </w:pPr>
          </w:p>
        </w:tc>
        <w:tc>
          <w:tcPr>
            <w:tcW w:w="1576" w:type="dxa"/>
            <w:vAlign w:val="center"/>
          </w:tcPr>
          <w:p w:rsidR="00DC39AA" w:rsidRPr="003B476C" w:rsidRDefault="00DC39AA" w:rsidP="00DC39AA">
            <w:pPr>
              <w:jc w:val="center"/>
              <w:rPr>
                <w:lang w:val="en-US"/>
              </w:rPr>
            </w:pPr>
          </w:p>
        </w:tc>
        <w:tc>
          <w:tcPr>
            <w:tcW w:w="977" w:type="dxa"/>
            <w:vAlign w:val="center"/>
          </w:tcPr>
          <w:p w:rsidR="00DC39AA" w:rsidRPr="003B476C" w:rsidRDefault="00DC39AA" w:rsidP="00DC39AA">
            <w:pPr>
              <w:jc w:val="center"/>
              <w:rPr>
                <w:lang w:val="en-US"/>
              </w:rPr>
            </w:pPr>
          </w:p>
        </w:tc>
        <w:tc>
          <w:tcPr>
            <w:tcW w:w="1249" w:type="dxa"/>
            <w:vAlign w:val="center"/>
          </w:tcPr>
          <w:p w:rsidR="00DC39AA" w:rsidRPr="003B476C" w:rsidRDefault="00DC39AA" w:rsidP="00DC39AA">
            <w:pPr>
              <w:jc w:val="center"/>
              <w:rPr>
                <w:lang w:val="en-US"/>
              </w:rPr>
            </w:pPr>
          </w:p>
        </w:tc>
        <w:tc>
          <w:tcPr>
            <w:tcW w:w="1728" w:type="dxa"/>
            <w:vAlign w:val="center"/>
          </w:tcPr>
          <w:p w:rsidR="00DC39AA" w:rsidRPr="003B476C" w:rsidRDefault="00DC39AA" w:rsidP="00DC39AA">
            <w:pPr>
              <w:keepNext/>
              <w:jc w:val="center"/>
              <w:rPr>
                <w:lang w:val="en-US"/>
              </w:rPr>
            </w:pPr>
          </w:p>
        </w:tc>
      </w:tr>
    </w:tbl>
    <w:p w:rsidR="00895D61" w:rsidRPr="003B476C" w:rsidRDefault="0071045A" w:rsidP="0071045A">
      <w:pPr>
        <w:pStyle w:val="Caption"/>
        <w:rPr>
          <w:lang w:val="en-US"/>
        </w:rPr>
      </w:pPr>
      <w:bookmarkStart w:id="2" w:name="_Toc352837340"/>
      <w:r w:rsidRPr="003B476C">
        <w:rPr>
          <w:lang w:val="en-US"/>
        </w:rPr>
        <w:t xml:space="preserve">Table </w:t>
      </w:r>
      <w:r w:rsidR="00362773" w:rsidRPr="003B476C">
        <w:rPr>
          <w:lang w:val="en-US"/>
        </w:rPr>
        <w:fldChar w:fldCharType="begin"/>
      </w:r>
      <w:r w:rsidR="00244682" w:rsidRPr="003B476C">
        <w:rPr>
          <w:lang w:val="en-US"/>
        </w:rPr>
        <w:instrText xml:space="preserve"> SEQ Table \* ARABIC </w:instrText>
      </w:r>
      <w:r w:rsidR="00362773" w:rsidRPr="003B476C">
        <w:rPr>
          <w:lang w:val="en-US"/>
        </w:rPr>
        <w:fldChar w:fldCharType="separate"/>
      </w:r>
      <w:r w:rsidR="00492066" w:rsidRPr="003B476C">
        <w:rPr>
          <w:noProof/>
          <w:lang w:val="en-US"/>
        </w:rPr>
        <w:t>2</w:t>
      </w:r>
      <w:r w:rsidR="00362773" w:rsidRPr="003B476C">
        <w:rPr>
          <w:noProof/>
          <w:lang w:val="en-US"/>
        </w:rPr>
        <w:fldChar w:fldCharType="end"/>
      </w:r>
      <w:r w:rsidRPr="003B476C">
        <w:rPr>
          <w:lang w:val="en-US"/>
        </w:rPr>
        <w:t>: Version history</w:t>
      </w:r>
      <w:bookmarkEnd w:id="2"/>
    </w:p>
    <w:p w:rsidR="00895D61" w:rsidRPr="003B476C" w:rsidRDefault="00895D61">
      <w:pPr>
        <w:rPr>
          <w:lang w:val="en-US"/>
        </w:rPr>
      </w:pPr>
    </w:p>
    <w:p w:rsidR="0071045A" w:rsidRPr="003B476C" w:rsidRDefault="0071045A">
      <w:pPr>
        <w:rPr>
          <w:lang w:val="en-US"/>
        </w:rPr>
        <w:sectPr w:rsidR="0071045A" w:rsidRPr="003B476C" w:rsidSect="006F3F7C">
          <w:footerReference w:type="default" r:id="rId13"/>
          <w:pgSz w:w="11906" w:h="16838"/>
          <w:pgMar w:top="1417" w:right="1701" w:bottom="1417" w:left="1701" w:header="708" w:footer="708" w:gutter="0"/>
          <w:pgNumType w:fmt="lowerRoman" w:start="1"/>
          <w:cols w:space="708"/>
          <w:docGrid w:linePitch="360"/>
        </w:sectPr>
      </w:pPr>
    </w:p>
    <w:p w:rsidR="00345E81" w:rsidRPr="003B476C" w:rsidRDefault="002F30E3" w:rsidP="003B6C73">
      <w:pPr>
        <w:pStyle w:val="Heading1"/>
        <w:numPr>
          <w:ilvl w:val="0"/>
          <w:numId w:val="1"/>
        </w:numPr>
        <w:rPr>
          <w:lang w:val="en-US"/>
        </w:rPr>
      </w:pPr>
      <w:bookmarkStart w:id="3" w:name="_Toc352870159"/>
      <w:r w:rsidRPr="003B476C">
        <w:rPr>
          <w:lang w:val="en-US"/>
        </w:rPr>
        <w:lastRenderedPageBreak/>
        <w:t>Week Activities</w:t>
      </w:r>
      <w:bookmarkEnd w:id="3"/>
    </w:p>
    <w:p w:rsidR="002F30E3" w:rsidRDefault="002F30E3" w:rsidP="00B81854">
      <w:pPr>
        <w:pStyle w:val="Heading1"/>
        <w:numPr>
          <w:ilvl w:val="1"/>
          <w:numId w:val="1"/>
        </w:numPr>
        <w:spacing w:after="240"/>
        <w:rPr>
          <w:lang w:val="en-US"/>
        </w:rPr>
      </w:pPr>
      <w:bookmarkStart w:id="4" w:name="_Toc352870160"/>
      <w:r w:rsidRPr="003B476C">
        <w:rPr>
          <w:lang w:val="en-US"/>
        </w:rPr>
        <w:t>Work Executed</w:t>
      </w:r>
      <w:bookmarkEnd w:id="4"/>
    </w:p>
    <w:p w:rsidR="00F63E6A" w:rsidRPr="00F63E6A" w:rsidRDefault="00F63E6A" w:rsidP="00B81854">
      <w:pPr>
        <w:pStyle w:val="ListParagraph"/>
        <w:numPr>
          <w:ilvl w:val="0"/>
          <w:numId w:val="9"/>
        </w:numPr>
        <w:spacing w:after="240"/>
        <w:rPr>
          <w:lang w:val="en-US"/>
        </w:rPr>
      </w:pPr>
      <w:r w:rsidRPr="00F63E6A">
        <w:rPr>
          <w:lang w:val="en-US"/>
        </w:rPr>
        <w:t>Corrections to the Requirements Analysis Process and approval</w:t>
      </w:r>
    </w:p>
    <w:p w:rsidR="00F63E6A" w:rsidRPr="00F63E6A" w:rsidRDefault="00F63E6A" w:rsidP="00F63E6A">
      <w:pPr>
        <w:pStyle w:val="ListParagraph"/>
        <w:numPr>
          <w:ilvl w:val="0"/>
          <w:numId w:val="9"/>
        </w:numPr>
        <w:rPr>
          <w:lang w:val="en-US"/>
        </w:rPr>
      </w:pPr>
      <w:r w:rsidRPr="00F63E6A">
        <w:rPr>
          <w:lang w:val="en-US"/>
        </w:rPr>
        <w:t>Verification &amp; Validation Process ready for Review</w:t>
      </w:r>
      <w:r w:rsidR="005A0C87">
        <w:rPr>
          <w:lang w:val="en-US"/>
        </w:rPr>
        <w:t xml:space="preserve"> and reviewed </w:t>
      </w:r>
    </w:p>
    <w:p w:rsidR="00F63E6A" w:rsidRDefault="005A0C87" w:rsidP="00F63E6A">
      <w:pPr>
        <w:pStyle w:val="ListParagraph"/>
        <w:numPr>
          <w:ilvl w:val="0"/>
          <w:numId w:val="9"/>
        </w:numPr>
        <w:rPr>
          <w:lang w:val="en-US"/>
        </w:rPr>
      </w:pPr>
      <w:r>
        <w:rPr>
          <w:lang w:val="en-US"/>
        </w:rPr>
        <w:t xml:space="preserve">Corrections, revision and approval of the </w:t>
      </w:r>
      <w:r w:rsidR="00F63E6A" w:rsidRPr="00F63E6A">
        <w:rPr>
          <w:lang w:val="en-US"/>
        </w:rPr>
        <w:t>Review Process</w:t>
      </w:r>
      <w:r>
        <w:rPr>
          <w:lang w:val="en-US"/>
        </w:rPr>
        <w:t xml:space="preserve">  </w:t>
      </w:r>
    </w:p>
    <w:p w:rsidR="003B476C" w:rsidRDefault="00F63E6A" w:rsidP="00F63E6A">
      <w:pPr>
        <w:pStyle w:val="ListParagraph"/>
        <w:numPr>
          <w:ilvl w:val="0"/>
          <w:numId w:val="9"/>
        </w:numPr>
        <w:rPr>
          <w:lang w:val="en-US"/>
        </w:rPr>
      </w:pPr>
      <w:r w:rsidRPr="00F63E6A">
        <w:rPr>
          <w:lang w:val="en-US"/>
        </w:rPr>
        <w:t>In</w:t>
      </w:r>
      <w:r w:rsidR="00400699">
        <w:rPr>
          <w:lang w:val="en-US"/>
        </w:rPr>
        <w:t>itiation of the project plan</w:t>
      </w:r>
      <w:r w:rsidRPr="00F63E6A">
        <w:rPr>
          <w:lang w:val="en-US"/>
        </w:rPr>
        <w:t xml:space="preserve"> and the quality plan</w:t>
      </w:r>
    </w:p>
    <w:p w:rsidR="005A0C87" w:rsidRDefault="005A0C87" w:rsidP="00F63E6A">
      <w:pPr>
        <w:pStyle w:val="ListParagraph"/>
        <w:numPr>
          <w:ilvl w:val="0"/>
          <w:numId w:val="9"/>
        </w:numPr>
        <w:rPr>
          <w:lang w:val="en-US"/>
        </w:rPr>
      </w:pPr>
      <w:r>
        <w:rPr>
          <w:lang w:val="en-US"/>
        </w:rPr>
        <w:t>Small changes to the dashboard and logs</w:t>
      </w:r>
    </w:p>
    <w:p w:rsidR="005A0C87" w:rsidRDefault="005A0C87" w:rsidP="005A0C87">
      <w:pPr>
        <w:pStyle w:val="ListParagraph"/>
        <w:numPr>
          <w:ilvl w:val="1"/>
          <w:numId w:val="9"/>
        </w:numPr>
        <w:rPr>
          <w:lang w:val="en-US"/>
        </w:rPr>
      </w:pPr>
      <w:r>
        <w:rPr>
          <w:lang w:val="en-US"/>
        </w:rPr>
        <w:t>New column in the total effort by member - Expected</w:t>
      </w:r>
    </w:p>
    <w:p w:rsidR="005A0C87" w:rsidRDefault="005A0C87" w:rsidP="005A0C87">
      <w:pPr>
        <w:pStyle w:val="ListParagraph"/>
        <w:numPr>
          <w:ilvl w:val="1"/>
          <w:numId w:val="9"/>
        </w:numPr>
        <w:rPr>
          <w:lang w:val="en-US"/>
        </w:rPr>
      </w:pPr>
      <w:r>
        <w:rPr>
          <w:lang w:val="en-US"/>
        </w:rPr>
        <w:t>New task type – Research/Study</w:t>
      </w:r>
    </w:p>
    <w:p w:rsidR="00B81854" w:rsidRPr="00F63E6A" w:rsidRDefault="00B81854" w:rsidP="00B81854">
      <w:pPr>
        <w:pStyle w:val="ListParagraph"/>
        <w:numPr>
          <w:ilvl w:val="0"/>
          <w:numId w:val="9"/>
        </w:numPr>
        <w:rPr>
          <w:lang w:val="en-US"/>
        </w:rPr>
      </w:pPr>
      <w:r>
        <w:rPr>
          <w:lang w:val="en-US"/>
        </w:rPr>
        <w:t>Progress in the definition of the Project Assessment and Control Process</w:t>
      </w:r>
    </w:p>
    <w:p w:rsidR="003B476C" w:rsidRDefault="003B476C" w:rsidP="003B476C">
      <w:pPr>
        <w:pStyle w:val="Heading1"/>
        <w:numPr>
          <w:ilvl w:val="1"/>
          <w:numId w:val="1"/>
        </w:numPr>
        <w:rPr>
          <w:lang w:val="en-US"/>
        </w:rPr>
      </w:pPr>
      <w:bookmarkStart w:id="5" w:name="_Toc352870161"/>
      <w:r>
        <w:rPr>
          <w:lang w:val="en-US"/>
        </w:rPr>
        <w:t>Work Analyses</w:t>
      </w:r>
      <w:bookmarkEnd w:id="5"/>
    </w:p>
    <w:p w:rsidR="003B476C" w:rsidRPr="003B476C" w:rsidRDefault="003443EB">
      <w:pPr>
        <w:rPr>
          <w:lang w:val="en-US"/>
        </w:rPr>
      </w:pPr>
      <w:r>
        <w:rPr>
          <w:lang w:val="en-US"/>
        </w:rPr>
        <w:t>The work week ha</w:t>
      </w:r>
      <w:r w:rsidR="008E10F6">
        <w:rPr>
          <w:lang w:val="en-US"/>
        </w:rPr>
        <w:t>d</w:t>
      </w:r>
      <w:r>
        <w:rPr>
          <w:lang w:val="en-US"/>
        </w:rPr>
        <w:t xml:space="preserve"> some questions of efficiency that could have been better namely in regards to the work coordination between members. An example was the review and approval of the Project Planning Process that although </w:t>
      </w:r>
      <w:r w:rsidR="004C7541">
        <w:rPr>
          <w:lang w:val="en-US"/>
        </w:rPr>
        <w:t>the effort spent</w:t>
      </w:r>
      <w:r w:rsidR="00611F8D">
        <w:rPr>
          <w:lang w:val="en-US"/>
        </w:rPr>
        <w:t xml:space="preserve"> on it</w:t>
      </w:r>
      <w:r w:rsidR="004C7541">
        <w:rPr>
          <w:lang w:val="en-US"/>
        </w:rPr>
        <w:t xml:space="preserve"> wasn’t much the length of time was considerable. </w:t>
      </w:r>
    </w:p>
    <w:p w:rsidR="002F30E3" w:rsidRPr="003B476C" w:rsidRDefault="002F30E3" w:rsidP="003B6C73">
      <w:pPr>
        <w:pStyle w:val="Heading1"/>
        <w:numPr>
          <w:ilvl w:val="1"/>
          <w:numId w:val="1"/>
        </w:numPr>
        <w:rPr>
          <w:lang w:val="en-US"/>
        </w:rPr>
      </w:pPr>
      <w:bookmarkStart w:id="6" w:name="_Toc352870162"/>
      <w:r w:rsidRPr="003B476C">
        <w:rPr>
          <w:lang w:val="en-US"/>
        </w:rPr>
        <w:t>Achievements</w:t>
      </w:r>
      <w:bookmarkEnd w:id="6"/>
    </w:p>
    <w:p w:rsidR="00492066" w:rsidRDefault="00F63E6A" w:rsidP="00F63E6A">
      <w:pPr>
        <w:pStyle w:val="ListParagraph"/>
        <w:numPr>
          <w:ilvl w:val="0"/>
          <w:numId w:val="10"/>
        </w:numPr>
        <w:rPr>
          <w:lang w:val="en-US"/>
        </w:rPr>
      </w:pPr>
      <w:r w:rsidRPr="00F63E6A">
        <w:rPr>
          <w:lang w:val="en-US"/>
        </w:rPr>
        <w:t>Requirements Analysis Process is baselined</w:t>
      </w:r>
    </w:p>
    <w:p w:rsidR="00C04356" w:rsidRPr="00C04356" w:rsidRDefault="00400699" w:rsidP="00C04356">
      <w:pPr>
        <w:pStyle w:val="ListParagraph"/>
        <w:numPr>
          <w:ilvl w:val="0"/>
          <w:numId w:val="10"/>
        </w:numPr>
        <w:rPr>
          <w:lang w:val="en-US"/>
        </w:rPr>
      </w:pPr>
      <w:r>
        <w:rPr>
          <w:lang w:val="en-US"/>
        </w:rPr>
        <w:t xml:space="preserve">Review Process </w:t>
      </w:r>
      <w:r w:rsidR="00B81854" w:rsidRPr="00F63E6A">
        <w:rPr>
          <w:lang w:val="en-US"/>
        </w:rPr>
        <w:t>is baselined</w:t>
      </w:r>
    </w:p>
    <w:p w:rsidR="002F30E3" w:rsidRPr="003B476C" w:rsidRDefault="002F30E3" w:rsidP="003B6C73">
      <w:pPr>
        <w:pStyle w:val="Heading1"/>
        <w:numPr>
          <w:ilvl w:val="0"/>
          <w:numId w:val="1"/>
        </w:numPr>
        <w:rPr>
          <w:lang w:val="en-US"/>
        </w:rPr>
      </w:pPr>
      <w:bookmarkStart w:id="7" w:name="_Toc352870163"/>
      <w:r w:rsidRPr="003B476C">
        <w:rPr>
          <w:lang w:val="en-US"/>
        </w:rPr>
        <w:t>Impediments</w:t>
      </w:r>
      <w:bookmarkEnd w:id="7"/>
    </w:p>
    <w:p w:rsidR="00B81854" w:rsidRDefault="00B81854" w:rsidP="00B81854">
      <w:pPr>
        <w:jc w:val="both"/>
        <w:rPr>
          <w:lang w:val="en-US"/>
        </w:rPr>
      </w:pPr>
      <w:r>
        <w:rPr>
          <w:lang w:val="en-US"/>
        </w:rPr>
        <w:t>This week there were some difficulties and impediments such as</w:t>
      </w:r>
    </w:p>
    <w:p w:rsidR="00B81854" w:rsidRDefault="00B81854" w:rsidP="00B81854">
      <w:pPr>
        <w:pStyle w:val="ListParagraph"/>
        <w:numPr>
          <w:ilvl w:val="0"/>
          <w:numId w:val="12"/>
        </w:numPr>
        <w:jc w:val="both"/>
        <w:rPr>
          <w:lang w:val="en-US"/>
        </w:rPr>
      </w:pPr>
      <w:r w:rsidRPr="00161792">
        <w:rPr>
          <w:lang w:val="en-US"/>
        </w:rPr>
        <w:t>Definition of the Pro</w:t>
      </w:r>
      <w:r>
        <w:rPr>
          <w:lang w:val="en-US"/>
        </w:rPr>
        <w:t>ject</w:t>
      </w:r>
      <w:r w:rsidRPr="00161792">
        <w:rPr>
          <w:lang w:val="en-US"/>
        </w:rPr>
        <w:t xml:space="preserve"> Assessment and Control Process</w:t>
      </w:r>
      <w:r>
        <w:rPr>
          <w:lang w:val="en-US"/>
        </w:rPr>
        <w:t xml:space="preserve"> keeps </w:t>
      </w:r>
      <w:r w:rsidR="0073790F">
        <w:rPr>
          <w:lang w:val="en-US"/>
        </w:rPr>
        <w:t xml:space="preserve">difficulty in defining the process itself and organizing the document contents – mental blockage </w:t>
      </w:r>
    </w:p>
    <w:p w:rsidR="00492066" w:rsidRDefault="00B81854" w:rsidP="0073790F">
      <w:pPr>
        <w:pStyle w:val="ListParagraph"/>
        <w:numPr>
          <w:ilvl w:val="0"/>
          <w:numId w:val="12"/>
        </w:numPr>
        <w:jc w:val="both"/>
        <w:rPr>
          <w:lang w:val="en-US"/>
        </w:rPr>
      </w:pPr>
      <w:r w:rsidRPr="0073790F">
        <w:rPr>
          <w:lang w:val="en-US"/>
        </w:rPr>
        <w:t>Definition of the quality plan namely in deciding the quality attributes and how to assure their presence</w:t>
      </w:r>
    </w:p>
    <w:p w:rsidR="00A2769C" w:rsidRPr="0073790F" w:rsidRDefault="00A2769C" w:rsidP="0073790F">
      <w:pPr>
        <w:pStyle w:val="ListParagraph"/>
        <w:numPr>
          <w:ilvl w:val="0"/>
          <w:numId w:val="12"/>
        </w:numPr>
        <w:jc w:val="both"/>
        <w:rPr>
          <w:lang w:val="en-US"/>
        </w:rPr>
      </w:pPr>
      <w:r>
        <w:rPr>
          <w:lang w:val="en-US"/>
        </w:rPr>
        <w:t>Progress on the software development plan was hindered because it was depending on the estimation.</w:t>
      </w:r>
    </w:p>
    <w:p w:rsidR="00492066" w:rsidRPr="003B476C" w:rsidRDefault="00492066" w:rsidP="003B6C73">
      <w:pPr>
        <w:pStyle w:val="Heading1"/>
        <w:numPr>
          <w:ilvl w:val="0"/>
          <w:numId w:val="1"/>
        </w:numPr>
        <w:rPr>
          <w:lang w:val="en-US"/>
        </w:rPr>
      </w:pPr>
      <w:bookmarkStart w:id="8" w:name="_Toc352870164"/>
      <w:r w:rsidRPr="003B476C">
        <w:rPr>
          <w:lang w:val="en-US"/>
        </w:rPr>
        <w:t xml:space="preserve">Plans </w:t>
      </w:r>
      <w:r w:rsidR="00BF0BF1">
        <w:rPr>
          <w:lang w:val="en-US"/>
        </w:rPr>
        <w:t>f</w:t>
      </w:r>
      <w:r w:rsidRPr="003B476C">
        <w:rPr>
          <w:lang w:val="en-US"/>
        </w:rPr>
        <w:t>or Next Week</w:t>
      </w:r>
      <w:bookmarkEnd w:id="8"/>
    </w:p>
    <w:p w:rsidR="00400699" w:rsidRPr="00400699" w:rsidRDefault="00400699" w:rsidP="00400699">
      <w:pPr>
        <w:pStyle w:val="ListParagraph"/>
        <w:numPr>
          <w:ilvl w:val="0"/>
          <w:numId w:val="11"/>
        </w:numPr>
        <w:rPr>
          <w:lang w:val="en-US"/>
        </w:rPr>
      </w:pPr>
      <w:r w:rsidRPr="00400699">
        <w:rPr>
          <w:lang w:val="en-US"/>
        </w:rPr>
        <w:t>Approval of the Project Planning Process</w:t>
      </w:r>
    </w:p>
    <w:p w:rsidR="00400699" w:rsidRPr="00400699" w:rsidRDefault="00400699" w:rsidP="00400699">
      <w:pPr>
        <w:pStyle w:val="ListParagraph"/>
        <w:numPr>
          <w:ilvl w:val="0"/>
          <w:numId w:val="11"/>
        </w:numPr>
        <w:rPr>
          <w:lang w:val="en-US"/>
        </w:rPr>
      </w:pPr>
      <w:r w:rsidRPr="00400699">
        <w:rPr>
          <w:lang w:val="en-US"/>
        </w:rPr>
        <w:t>Verification and Validation Process ready for approval</w:t>
      </w:r>
    </w:p>
    <w:p w:rsidR="00400699" w:rsidRPr="00400699" w:rsidRDefault="00400699" w:rsidP="00400699">
      <w:pPr>
        <w:pStyle w:val="ListParagraph"/>
        <w:numPr>
          <w:ilvl w:val="0"/>
          <w:numId w:val="11"/>
        </w:numPr>
        <w:rPr>
          <w:lang w:val="en-US"/>
        </w:rPr>
      </w:pPr>
      <w:r w:rsidRPr="00400699">
        <w:rPr>
          <w:lang w:val="en-US"/>
        </w:rPr>
        <w:t>Project Assessment and Control Process</w:t>
      </w:r>
    </w:p>
    <w:p w:rsidR="002F30E3" w:rsidRDefault="00400699" w:rsidP="00400699">
      <w:pPr>
        <w:pStyle w:val="ListParagraph"/>
        <w:numPr>
          <w:ilvl w:val="0"/>
          <w:numId w:val="11"/>
        </w:numPr>
        <w:rPr>
          <w:lang w:val="en-US"/>
        </w:rPr>
      </w:pPr>
      <w:r w:rsidRPr="00400699">
        <w:rPr>
          <w:lang w:val="en-US"/>
        </w:rPr>
        <w:t>Finishing the project and quality plans</w:t>
      </w:r>
    </w:p>
    <w:p w:rsidR="008E10F6" w:rsidRDefault="008E10F6" w:rsidP="00400699">
      <w:pPr>
        <w:pStyle w:val="ListParagraph"/>
        <w:numPr>
          <w:ilvl w:val="0"/>
          <w:numId w:val="11"/>
        </w:numPr>
        <w:rPr>
          <w:lang w:val="en-US"/>
        </w:rPr>
      </w:pPr>
      <w:r>
        <w:rPr>
          <w:lang w:val="en-US"/>
        </w:rPr>
        <w:t xml:space="preserve">Start Requirements analysis </w:t>
      </w:r>
    </w:p>
    <w:p w:rsidR="00BF79C8" w:rsidRPr="00400699" w:rsidRDefault="00BF79C8" w:rsidP="00400699">
      <w:pPr>
        <w:pStyle w:val="ListParagraph"/>
        <w:numPr>
          <w:ilvl w:val="0"/>
          <w:numId w:val="11"/>
        </w:numPr>
        <w:rPr>
          <w:lang w:val="en-US"/>
        </w:rPr>
      </w:pPr>
      <w:r>
        <w:rPr>
          <w:lang w:val="en-US"/>
        </w:rPr>
        <w:t>Prepare Kick Off Meeting</w:t>
      </w:r>
    </w:p>
    <w:p w:rsidR="00492066" w:rsidRPr="008E10F6" w:rsidRDefault="00492066" w:rsidP="008E10F6">
      <w:pPr>
        <w:pStyle w:val="Heading1"/>
        <w:numPr>
          <w:ilvl w:val="0"/>
          <w:numId w:val="1"/>
        </w:numPr>
        <w:rPr>
          <w:lang w:val="en-US"/>
        </w:rPr>
      </w:pPr>
      <w:bookmarkStart w:id="9" w:name="_Toc352870165"/>
      <w:r w:rsidRPr="003B476C">
        <w:rPr>
          <w:lang w:val="en-US"/>
        </w:rPr>
        <w:lastRenderedPageBreak/>
        <w:t>Progress</w:t>
      </w:r>
      <w:bookmarkEnd w:id="9"/>
    </w:p>
    <w:p w:rsidR="00492066" w:rsidRDefault="00492066" w:rsidP="003B6C73">
      <w:pPr>
        <w:pStyle w:val="Heading1"/>
        <w:numPr>
          <w:ilvl w:val="1"/>
          <w:numId w:val="1"/>
        </w:numPr>
        <w:rPr>
          <w:lang w:val="en-US"/>
        </w:rPr>
      </w:pPr>
      <w:bookmarkStart w:id="10" w:name="_Toc352870166"/>
      <w:r w:rsidRPr="003B476C">
        <w:rPr>
          <w:lang w:val="en-US"/>
        </w:rPr>
        <w:t>Earned value and/or Gantt Image</w:t>
      </w:r>
      <w:bookmarkEnd w:id="10"/>
    </w:p>
    <w:p w:rsidR="00792C36" w:rsidRPr="00792C36" w:rsidRDefault="00792C36" w:rsidP="00792C36">
      <w:pPr>
        <w:rPr>
          <w:lang w:val="en-US"/>
        </w:rPr>
      </w:pPr>
    </w:p>
    <w:p w:rsidR="00E06335" w:rsidRDefault="00917AD0" w:rsidP="00E06335">
      <w:pPr>
        <w:keepNext/>
        <w:spacing w:after="0"/>
        <w:jc w:val="center"/>
      </w:pPr>
      <w:r>
        <w:rPr>
          <w:noProof/>
          <w:lang w:eastAsia="pt-PT"/>
        </w:rPr>
        <w:drawing>
          <wp:inline distT="0" distB="0" distL="0" distR="0">
            <wp:extent cx="4830792" cy="244607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6041" cy="2448729"/>
                    </a:xfrm>
                    <a:prstGeom prst="rect">
                      <a:avLst/>
                    </a:prstGeom>
                    <a:noFill/>
                    <a:ln>
                      <a:noFill/>
                    </a:ln>
                  </pic:spPr>
                </pic:pic>
              </a:graphicData>
            </a:graphic>
          </wp:inline>
        </w:drawing>
      </w:r>
    </w:p>
    <w:p w:rsidR="00792C36" w:rsidRPr="00BD538D" w:rsidRDefault="00E06335" w:rsidP="00E06335">
      <w:pPr>
        <w:pStyle w:val="Caption"/>
        <w:jc w:val="center"/>
        <w:rPr>
          <w:lang w:val="en-US"/>
        </w:rPr>
      </w:pPr>
      <w:bookmarkStart w:id="11" w:name="_Toc352837480"/>
      <w:r w:rsidRPr="00BD538D">
        <w:rPr>
          <w:lang w:val="en-US"/>
        </w:rPr>
        <w:t xml:space="preserve">Figure </w:t>
      </w:r>
      <w:r w:rsidR="00362773">
        <w:fldChar w:fldCharType="begin"/>
      </w:r>
      <w:r w:rsidR="003B4C84" w:rsidRPr="00BD538D">
        <w:rPr>
          <w:lang w:val="en-US"/>
        </w:rPr>
        <w:instrText xml:space="preserve"> SEQ Figure \* ARABIC </w:instrText>
      </w:r>
      <w:r w:rsidR="00362773">
        <w:fldChar w:fldCharType="separate"/>
      </w:r>
      <w:r w:rsidRPr="00BD538D">
        <w:rPr>
          <w:noProof/>
          <w:lang w:val="en-US"/>
        </w:rPr>
        <w:t>1</w:t>
      </w:r>
      <w:r w:rsidR="00362773">
        <w:rPr>
          <w:noProof/>
        </w:rPr>
        <w:fldChar w:fldCharType="end"/>
      </w:r>
      <w:r w:rsidRPr="00BD538D">
        <w:rPr>
          <w:lang w:val="en-US"/>
        </w:rPr>
        <w:t>: Earned Value</w:t>
      </w:r>
      <w:bookmarkEnd w:id="11"/>
    </w:p>
    <w:p w:rsidR="00492066" w:rsidRDefault="00917AD0">
      <w:pPr>
        <w:rPr>
          <w:lang w:val="en-US"/>
        </w:rPr>
      </w:pPr>
      <w:r>
        <w:rPr>
          <w:lang w:val="en-US"/>
        </w:rPr>
        <w:t>Planned = 210</w:t>
      </w:r>
    </w:p>
    <w:p w:rsidR="00492066" w:rsidRPr="003B476C" w:rsidRDefault="00917AD0">
      <w:pPr>
        <w:rPr>
          <w:lang w:val="en-US"/>
        </w:rPr>
      </w:pPr>
      <w:r>
        <w:rPr>
          <w:lang w:val="en-US"/>
        </w:rPr>
        <w:t>Actual = 209.5</w:t>
      </w:r>
    </w:p>
    <w:p w:rsidR="00492066" w:rsidRPr="003B476C" w:rsidRDefault="00492066" w:rsidP="003B6C73">
      <w:pPr>
        <w:pStyle w:val="Heading1"/>
        <w:numPr>
          <w:ilvl w:val="1"/>
          <w:numId w:val="1"/>
        </w:numPr>
        <w:rPr>
          <w:lang w:val="en-US"/>
        </w:rPr>
      </w:pPr>
      <w:bookmarkStart w:id="12" w:name="_Toc352870167"/>
      <w:r w:rsidRPr="003B476C">
        <w:rPr>
          <w:lang w:val="en-US"/>
        </w:rPr>
        <w:t>Effort by task</w:t>
      </w:r>
      <w:bookmarkEnd w:id="12"/>
    </w:p>
    <w:p w:rsidR="00E06335" w:rsidRDefault="00917AD0" w:rsidP="00E06335">
      <w:pPr>
        <w:keepNext/>
        <w:spacing w:after="0"/>
      </w:pPr>
      <w:r>
        <w:rPr>
          <w:noProof/>
          <w:lang w:eastAsia="pt-PT"/>
        </w:rPr>
        <w:drawing>
          <wp:inline distT="0" distB="0" distL="0" distR="0">
            <wp:extent cx="5391509" cy="358858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8164"/>
                    <a:stretch/>
                  </pic:blipFill>
                  <pic:spPr bwMode="auto">
                    <a:xfrm>
                      <a:off x="0" y="0"/>
                      <a:ext cx="5391785" cy="3588772"/>
                    </a:xfrm>
                    <a:prstGeom prst="rect">
                      <a:avLst/>
                    </a:prstGeom>
                    <a:noFill/>
                    <a:ln>
                      <a:noFill/>
                    </a:ln>
                    <a:extLst>
                      <a:ext uri="{53640926-AAD7-44D8-BBD7-CCE9431645EC}">
                        <a14:shadowObscured xmlns:a14="http://schemas.microsoft.com/office/drawing/2010/main"/>
                      </a:ext>
                    </a:extLst>
                  </pic:spPr>
                </pic:pic>
              </a:graphicData>
            </a:graphic>
          </wp:inline>
        </w:drawing>
      </w:r>
    </w:p>
    <w:p w:rsidR="00792C36" w:rsidRPr="00E06335" w:rsidRDefault="00E06335" w:rsidP="00E06335">
      <w:pPr>
        <w:pStyle w:val="Caption"/>
        <w:jc w:val="center"/>
        <w:rPr>
          <w:lang w:val="en-US"/>
        </w:rPr>
      </w:pPr>
      <w:bookmarkStart w:id="13" w:name="_Toc352837481"/>
      <w:r w:rsidRPr="00E06335">
        <w:rPr>
          <w:lang w:val="en-US"/>
        </w:rPr>
        <w:t xml:space="preserve">Figure </w:t>
      </w:r>
      <w:r w:rsidR="00362773">
        <w:fldChar w:fldCharType="begin"/>
      </w:r>
      <w:r w:rsidRPr="00E06335">
        <w:rPr>
          <w:lang w:val="en-US"/>
        </w:rPr>
        <w:instrText xml:space="preserve"> SEQ Figure \* ARABIC </w:instrText>
      </w:r>
      <w:r w:rsidR="00362773">
        <w:fldChar w:fldCharType="separate"/>
      </w:r>
      <w:r w:rsidRPr="00E06335">
        <w:rPr>
          <w:noProof/>
          <w:lang w:val="en-US"/>
        </w:rPr>
        <w:t>2</w:t>
      </w:r>
      <w:r w:rsidR="00362773">
        <w:fldChar w:fldCharType="end"/>
      </w:r>
      <w:r w:rsidRPr="00E06335">
        <w:rPr>
          <w:lang w:val="en-US"/>
        </w:rPr>
        <w:t>: Effort by task type</w:t>
      </w:r>
      <w:bookmarkEnd w:id="13"/>
    </w:p>
    <w:p w:rsidR="00492066" w:rsidRPr="003B476C" w:rsidRDefault="00492066" w:rsidP="003B6C73">
      <w:pPr>
        <w:pStyle w:val="Heading1"/>
        <w:numPr>
          <w:ilvl w:val="1"/>
          <w:numId w:val="1"/>
        </w:numPr>
        <w:rPr>
          <w:lang w:val="en-US"/>
        </w:rPr>
      </w:pPr>
      <w:bookmarkStart w:id="14" w:name="_Toc352870168"/>
      <w:r w:rsidRPr="003B476C">
        <w:rPr>
          <w:lang w:val="en-US"/>
        </w:rPr>
        <w:lastRenderedPageBreak/>
        <w:t>Individual effort</w:t>
      </w:r>
      <w:bookmarkEnd w:id="14"/>
    </w:p>
    <w:p w:rsidR="00E06335" w:rsidRDefault="00917AD0" w:rsidP="00E06335">
      <w:pPr>
        <w:keepNext/>
        <w:spacing w:after="0"/>
      </w:pPr>
      <w:r>
        <w:rPr>
          <w:noProof/>
          <w:lang w:eastAsia="pt-PT"/>
        </w:rPr>
        <w:drawing>
          <wp:inline distT="0" distB="0" distL="0" distR="0">
            <wp:extent cx="5400040" cy="24498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rsidR="00792C36" w:rsidRDefault="00E06335" w:rsidP="00E06335">
      <w:pPr>
        <w:pStyle w:val="Caption"/>
        <w:jc w:val="center"/>
      </w:pPr>
      <w:bookmarkStart w:id="15" w:name="_Toc352837482"/>
      <w:r>
        <w:t xml:space="preserve">Figure </w:t>
      </w:r>
      <w:r w:rsidR="002E67EE">
        <w:fldChar w:fldCharType="begin"/>
      </w:r>
      <w:r w:rsidR="002E67EE">
        <w:instrText xml:space="preserve"> SEQ Figure \* ARABIC </w:instrText>
      </w:r>
      <w:r w:rsidR="002E67EE">
        <w:fldChar w:fldCharType="separate"/>
      </w:r>
      <w:r>
        <w:rPr>
          <w:noProof/>
        </w:rPr>
        <w:t>3</w:t>
      </w:r>
      <w:r w:rsidR="002E67EE">
        <w:rPr>
          <w:noProof/>
        </w:rPr>
        <w:fldChar w:fldCharType="end"/>
      </w:r>
      <w:r>
        <w:t xml:space="preserve">: </w:t>
      </w:r>
      <w:r w:rsidRPr="00C8220B">
        <w:t>Individual Effort</w:t>
      </w:r>
      <w:bookmarkEnd w:id="15"/>
    </w:p>
    <w:p w:rsidR="00492066" w:rsidRPr="003B476C" w:rsidRDefault="00492066" w:rsidP="00792C36">
      <w:pPr>
        <w:pStyle w:val="Caption"/>
        <w:jc w:val="center"/>
        <w:rPr>
          <w:lang w:val="en-US"/>
        </w:rPr>
      </w:pPr>
    </w:p>
    <w:tbl>
      <w:tblPr>
        <w:tblStyle w:val="TableGrid"/>
        <w:tblW w:w="0" w:type="auto"/>
        <w:jc w:val="center"/>
        <w:tblLook w:val="04A0" w:firstRow="1" w:lastRow="0" w:firstColumn="1" w:lastColumn="0" w:noHBand="0" w:noVBand="1"/>
      </w:tblPr>
      <w:tblGrid>
        <w:gridCol w:w="2149"/>
        <w:gridCol w:w="1721"/>
      </w:tblGrid>
      <w:tr w:rsidR="00492066" w:rsidRPr="003B476C" w:rsidTr="00492066">
        <w:trPr>
          <w:jc w:val="center"/>
        </w:trPr>
        <w:tc>
          <w:tcPr>
            <w:tcW w:w="2149" w:type="dxa"/>
            <w:vAlign w:val="center"/>
          </w:tcPr>
          <w:p w:rsidR="00492066" w:rsidRPr="003B476C" w:rsidRDefault="00E06335" w:rsidP="00492066">
            <w:pPr>
              <w:spacing w:line="276" w:lineRule="auto"/>
              <w:jc w:val="center"/>
              <w:rPr>
                <w:b/>
                <w:sz w:val="24"/>
                <w:szCs w:val="24"/>
                <w:lang w:val="en-US"/>
              </w:rPr>
            </w:pPr>
            <w:r>
              <w:br w:type="page"/>
            </w:r>
            <w:r w:rsidR="00492066" w:rsidRPr="003B476C">
              <w:rPr>
                <w:b/>
                <w:sz w:val="24"/>
                <w:szCs w:val="24"/>
                <w:lang w:val="en-US"/>
              </w:rPr>
              <w:t>Name</w:t>
            </w:r>
          </w:p>
        </w:tc>
        <w:tc>
          <w:tcPr>
            <w:tcW w:w="1721" w:type="dxa"/>
            <w:vAlign w:val="center"/>
          </w:tcPr>
          <w:p w:rsidR="00492066" w:rsidRPr="003B476C" w:rsidRDefault="00492066" w:rsidP="00492066">
            <w:pPr>
              <w:spacing w:line="276" w:lineRule="auto"/>
              <w:jc w:val="center"/>
              <w:rPr>
                <w:b/>
                <w:sz w:val="24"/>
                <w:szCs w:val="24"/>
                <w:lang w:val="en-US"/>
              </w:rPr>
            </w:pPr>
            <w:r w:rsidRPr="003B476C">
              <w:rPr>
                <w:b/>
                <w:sz w:val="24"/>
                <w:szCs w:val="24"/>
                <w:lang w:val="en-US"/>
              </w:rPr>
              <w:t>Effort(hours)</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Carla Machado</w:t>
            </w:r>
          </w:p>
        </w:tc>
        <w:tc>
          <w:tcPr>
            <w:tcW w:w="1721" w:type="dxa"/>
            <w:vAlign w:val="center"/>
          </w:tcPr>
          <w:p w:rsidR="00492066" w:rsidRPr="003B476C" w:rsidRDefault="008E10F6" w:rsidP="00492066">
            <w:pPr>
              <w:spacing w:line="276" w:lineRule="auto"/>
              <w:jc w:val="center"/>
              <w:rPr>
                <w:lang w:val="en-US"/>
              </w:rPr>
            </w:pPr>
            <w:r>
              <w:rPr>
                <w:lang w:val="en-US"/>
              </w:rPr>
              <w:t>6</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David João</w:t>
            </w:r>
          </w:p>
        </w:tc>
        <w:tc>
          <w:tcPr>
            <w:tcW w:w="1721" w:type="dxa"/>
            <w:vAlign w:val="center"/>
          </w:tcPr>
          <w:p w:rsidR="00492066" w:rsidRPr="003B476C" w:rsidRDefault="003B476C" w:rsidP="00492066">
            <w:pPr>
              <w:spacing w:line="276" w:lineRule="auto"/>
              <w:jc w:val="center"/>
              <w:rPr>
                <w:lang w:val="en-US"/>
              </w:rPr>
            </w:pPr>
            <w:r>
              <w:rPr>
                <w:lang w:val="en-US"/>
              </w:rPr>
              <w:t>5.5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Filipe Brandão</w:t>
            </w:r>
          </w:p>
        </w:tc>
        <w:tc>
          <w:tcPr>
            <w:tcW w:w="1721" w:type="dxa"/>
            <w:vAlign w:val="center"/>
          </w:tcPr>
          <w:p w:rsidR="00492066" w:rsidRPr="003B476C" w:rsidRDefault="00917AD0"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Girão</w:t>
            </w:r>
          </w:p>
        </w:tc>
        <w:tc>
          <w:tcPr>
            <w:tcW w:w="1721" w:type="dxa"/>
            <w:vAlign w:val="center"/>
          </w:tcPr>
          <w:p w:rsidR="00492066" w:rsidRPr="003B476C" w:rsidRDefault="003B476C" w:rsidP="00492066">
            <w:pPr>
              <w:spacing w:line="276" w:lineRule="auto"/>
              <w:jc w:val="center"/>
              <w:rPr>
                <w:lang w:val="en-US"/>
              </w:rPr>
            </w:pPr>
            <w:r>
              <w:rPr>
                <w:lang w:val="en-US"/>
              </w:rPr>
              <w:t>6.5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João Martins</w:t>
            </w:r>
          </w:p>
        </w:tc>
        <w:tc>
          <w:tcPr>
            <w:tcW w:w="1721" w:type="dxa"/>
            <w:vAlign w:val="center"/>
          </w:tcPr>
          <w:p w:rsidR="00492066" w:rsidRPr="003B476C" w:rsidRDefault="00D638AA" w:rsidP="00492066">
            <w:pPr>
              <w:spacing w:line="276" w:lineRule="auto"/>
              <w:jc w:val="center"/>
              <w:rPr>
                <w:lang w:val="en-US"/>
              </w:rPr>
            </w:pPr>
            <w:r>
              <w:rPr>
                <w:lang w:val="en-US"/>
              </w:rPr>
              <w:t>7.5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Mário Oliveira</w:t>
            </w:r>
          </w:p>
        </w:tc>
        <w:tc>
          <w:tcPr>
            <w:tcW w:w="1721" w:type="dxa"/>
            <w:vAlign w:val="center"/>
          </w:tcPr>
          <w:p w:rsidR="00492066" w:rsidRPr="003B476C" w:rsidRDefault="00D638AA" w:rsidP="00492066">
            <w:pPr>
              <w:spacing w:line="276" w:lineRule="auto"/>
              <w:jc w:val="center"/>
              <w:rPr>
                <w:lang w:val="en-US"/>
              </w:rPr>
            </w:pPr>
            <w:r>
              <w:rPr>
                <w:lang w:val="en-US"/>
              </w:rPr>
              <w:t>5</w:t>
            </w:r>
          </w:p>
        </w:tc>
      </w:tr>
      <w:tr w:rsidR="00492066" w:rsidRPr="003B476C" w:rsidTr="00492066">
        <w:trPr>
          <w:jc w:val="center"/>
        </w:trPr>
        <w:tc>
          <w:tcPr>
            <w:tcW w:w="2149" w:type="dxa"/>
            <w:vAlign w:val="center"/>
          </w:tcPr>
          <w:p w:rsidR="00492066" w:rsidRPr="00E06335" w:rsidRDefault="00492066" w:rsidP="00492066">
            <w:pPr>
              <w:spacing w:line="276" w:lineRule="auto"/>
              <w:jc w:val="center"/>
            </w:pPr>
            <w:r w:rsidRPr="00E06335">
              <w:t>Rui Ganhoto</w:t>
            </w:r>
          </w:p>
        </w:tc>
        <w:tc>
          <w:tcPr>
            <w:tcW w:w="1721" w:type="dxa"/>
            <w:vAlign w:val="center"/>
          </w:tcPr>
          <w:p w:rsidR="00492066" w:rsidRPr="003B476C" w:rsidRDefault="0073790F" w:rsidP="00492066">
            <w:pPr>
              <w:keepNext/>
              <w:spacing w:line="276" w:lineRule="auto"/>
              <w:jc w:val="center"/>
              <w:rPr>
                <w:lang w:val="en-US"/>
              </w:rPr>
            </w:pPr>
            <w:r>
              <w:rPr>
                <w:lang w:val="en-US"/>
              </w:rPr>
              <w:t>6</w:t>
            </w:r>
          </w:p>
        </w:tc>
      </w:tr>
    </w:tbl>
    <w:p w:rsidR="00492066" w:rsidRPr="003B476C" w:rsidRDefault="00492066" w:rsidP="00492066">
      <w:pPr>
        <w:pStyle w:val="Caption"/>
        <w:jc w:val="center"/>
        <w:rPr>
          <w:lang w:val="en-US"/>
        </w:rPr>
      </w:pPr>
      <w:bookmarkStart w:id="16" w:name="_Toc352837341"/>
      <w:r w:rsidRPr="003B476C">
        <w:rPr>
          <w:lang w:val="en-US"/>
        </w:rPr>
        <w:t xml:space="preserve">Table </w:t>
      </w:r>
      <w:r w:rsidR="00362773" w:rsidRPr="003B476C">
        <w:rPr>
          <w:lang w:val="en-US"/>
        </w:rPr>
        <w:fldChar w:fldCharType="begin"/>
      </w:r>
      <w:r w:rsidRPr="003B476C">
        <w:rPr>
          <w:lang w:val="en-US"/>
        </w:rPr>
        <w:instrText xml:space="preserve"> SEQ Table \* ARABIC </w:instrText>
      </w:r>
      <w:r w:rsidR="00362773" w:rsidRPr="003B476C">
        <w:rPr>
          <w:lang w:val="en-US"/>
        </w:rPr>
        <w:fldChar w:fldCharType="separate"/>
      </w:r>
      <w:r w:rsidRPr="003B476C">
        <w:rPr>
          <w:noProof/>
          <w:lang w:val="en-US"/>
        </w:rPr>
        <w:t>3</w:t>
      </w:r>
      <w:r w:rsidR="00362773" w:rsidRPr="003B476C">
        <w:rPr>
          <w:lang w:val="en-US"/>
        </w:rPr>
        <w:fldChar w:fldCharType="end"/>
      </w:r>
      <w:r w:rsidRPr="003B476C">
        <w:rPr>
          <w:lang w:val="en-US"/>
        </w:rPr>
        <w:t>: Log of individual effort</w:t>
      </w:r>
      <w:bookmarkEnd w:id="16"/>
    </w:p>
    <w:p w:rsidR="00492066" w:rsidRPr="003B476C" w:rsidRDefault="00492066" w:rsidP="003B6C73">
      <w:pPr>
        <w:pStyle w:val="Heading1"/>
        <w:numPr>
          <w:ilvl w:val="0"/>
          <w:numId w:val="1"/>
        </w:numPr>
        <w:rPr>
          <w:lang w:val="en-US"/>
        </w:rPr>
      </w:pPr>
      <w:bookmarkStart w:id="17" w:name="_Toc352870169"/>
      <w:r w:rsidRPr="003B476C">
        <w:rPr>
          <w:lang w:val="en-US"/>
        </w:rPr>
        <w:t>Individual log</w:t>
      </w:r>
      <w:bookmarkEnd w:id="17"/>
    </w:p>
    <w:p w:rsidR="00B7678C" w:rsidRPr="003B476C" w:rsidRDefault="00B7678C" w:rsidP="00B7678C">
      <w:pPr>
        <w:pStyle w:val="NormalWeb"/>
        <w:spacing w:before="240" w:beforeAutospacing="0" w:after="240" w:afterAutospacing="0"/>
        <w:jc w:val="both"/>
        <w:rPr>
          <w:rFonts w:ascii="Arial" w:hAnsi="Arial" w:cs="Arial"/>
          <w:color w:val="000000"/>
          <w:shd w:val="clear" w:color="auto" w:fill="FFFFFF"/>
          <w:lang w:val="en-US"/>
        </w:rPr>
      </w:pPr>
      <w:r w:rsidRPr="003B476C">
        <w:rPr>
          <w:rFonts w:ascii="Arial" w:hAnsi="Arial" w:cs="Arial"/>
          <w:b/>
          <w:color w:val="000000"/>
          <w:shd w:val="clear" w:color="auto" w:fill="FFFFFF"/>
          <w:lang w:val="en-US"/>
        </w:rPr>
        <w:t>Carla Machado - Tasks done:</w:t>
      </w:r>
    </w:p>
    <w:p w:rsidR="00B7678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Requirements Analysis Process – 0.5h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Documents reviews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w:t>
      </w:r>
      <w:r w:rsidR="00F63E6A">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Quality Plans – 1</w:t>
      </w:r>
      <w:r w:rsidR="00400699">
        <w:rPr>
          <w:rFonts w:ascii="Arial" w:hAnsi="Arial" w:cs="Arial"/>
          <w:color w:val="000000"/>
          <w:shd w:val="clear" w:color="auto" w:fill="FFFFFF"/>
          <w:lang w:val="en-US"/>
        </w:rPr>
        <w:t>.5</w:t>
      </w:r>
      <w:r>
        <w:rPr>
          <w:rFonts w:ascii="Arial" w:hAnsi="Arial" w:cs="Arial"/>
          <w:color w:val="000000"/>
          <w:shd w:val="clear" w:color="auto" w:fill="FFFFFF"/>
          <w:lang w:val="en-US"/>
        </w:rPr>
        <w:t>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Quality Plan – 1h</w:t>
      </w:r>
    </w:p>
    <w:p w:rsidR="00833574"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Next meeting agenda – 0.5h</w:t>
      </w:r>
    </w:p>
    <w:p w:rsidR="00833574" w:rsidRPr="003B476C" w:rsidRDefault="00833574" w:rsidP="00833574">
      <w:pPr>
        <w:pStyle w:val="NormalWeb"/>
        <w:numPr>
          <w:ilvl w:val="0"/>
          <w:numId w:val="2"/>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the Weekly Report </w:t>
      </w:r>
      <w:r w:rsidR="008E10F6">
        <w:rPr>
          <w:rFonts w:ascii="Arial" w:hAnsi="Arial" w:cs="Arial"/>
          <w:color w:val="000000"/>
          <w:shd w:val="clear" w:color="auto" w:fill="FFFFFF"/>
          <w:lang w:val="en-US"/>
        </w:rPr>
        <w:t>– 1h</w:t>
      </w:r>
      <w:r>
        <w:rPr>
          <w:rFonts w:ascii="Arial" w:hAnsi="Arial" w:cs="Arial"/>
          <w:color w:val="000000"/>
          <w:shd w:val="clear" w:color="auto" w:fill="FFFFFF"/>
          <w:lang w:val="en-US"/>
        </w:rPr>
        <w:t xml:space="preserve">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David João - Tasks done:</w:t>
      </w:r>
    </w:p>
    <w:p w:rsidR="00B7678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Discussion about the Project Assessment and Control Process – 1h </w:t>
      </w:r>
    </w:p>
    <w:p w:rsidR="00B7678C" w:rsidRPr="003B476C" w:rsidRDefault="003B476C" w:rsidP="00833574">
      <w:pPr>
        <w:pStyle w:val="NormalWeb"/>
        <w:numPr>
          <w:ilvl w:val="0"/>
          <w:numId w:val="3"/>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Writing of Project Assessment and Control Process – 4.5h </w:t>
      </w:r>
    </w:p>
    <w:p w:rsidR="00E06335" w:rsidRDefault="00E06335">
      <w:pPr>
        <w:rPr>
          <w:rFonts w:ascii="Arial" w:eastAsia="Times New Roman" w:hAnsi="Arial" w:cs="Arial"/>
          <w:b/>
          <w:color w:val="000000"/>
          <w:sz w:val="24"/>
          <w:szCs w:val="24"/>
          <w:shd w:val="clear" w:color="auto" w:fill="FFFFFF"/>
          <w:lang w:val="en-US" w:eastAsia="pt-PT"/>
        </w:rPr>
      </w:pPr>
      <w:r>
        <w:rPr>
          <w:rFonts w:ascii="Arial" w:hAnsi="Arial" w:cs="Arial"/>
          <w:b/>
          <w:color w:val="000000"/>
          <w:shd w:val="clear" w:color="auto" w:fill="FFFFFF"/>
          <w:lang w:val="en-US"/>
        </w:rPr>
        <w:br w:type="page"/>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lastRenderedPageBreak/>
        <w:t>Filipe Brandão - Tasks done:</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meeting minute – 0.5h</w:t>
      </w:r>
    </w:p>
    <w:p w:rsidR="00B7678C"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Corrections to the Project Planning Process – </w:t>
      </w:r>
      <w:r w:rsidR="00917AD0">
        <w:rPr>
          <w:rFonts w:ascii="Arial" w:hAnsi="Arial" w:cs="Arial"/>
          <w:color w:val="000000"/>
          <w:shd w:val="clear" w:color="auto" w:fill="FFFFFF"/>
          <w:lang w:val="en-US"/>
        </w:rPr>
        <w:t>1h</w:t>
      </w:r>
    </w:p>
    <w:p w:rsidR="00D638AA"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Discussions – 0.5h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Start of the project planning </w:t>
      </w:r>
      <w:r w:rsidR="00917AD0">
        <w:rPr>
          <w:rFonts w:ascii="Arial" w:hAnsi="Arial" w:cs="Arial"/>
          <w:color w:val="000000"/>
          <w:shd w:val="clear" w:color="auto" w:fill="FFFFFF"/>
          <w:lang w:val="en-US"/>
        </w:rPr>
        <w:t>–</w:t>
      </w:r>
      <w:r>
        <w:rPr>
          <w:rFonts w:ascii="Arial" w:hAnsi="Arial" w:cs="Arial"/>
          <w:color w:val="000000"/>
          <w:shd w:val="clear" w:color="auto" w:fill="FFFFFF"/>
          <w:lang w:val="en-US"/>
        </w:rPr>
        <w:t xml:space="preserve"> </w:t>
      </w:r>
      <w:r w:rsidR="00917AD0">
        <w:rPr>
          <w:rFonts w:ascii="Arial" w:hAnsi="Arial" w:cs="Arial"/>
          <w:color w:val="000000"/>
          <w:shd w:val="clear" w:color="auto" w:fill="FFFFFF"/>
          <w:lang w:val="en-US"/>
        </w:rPr>
        <w:t>1h</w:t>
      </w:r>
    </w:p>
    <w:p w:rsidR="00833574" w:rsidRDefault="00833574"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Logs and corrections to the Dashboard – 0.5h</w:t>
      </w:r>
    </w:p>
    <w:p w:rsidR="00917AD0"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 to Review Process – 1h</w:t>
      </w:r>
    </w:p>
    <w:p w:rsidR="00917AD0" w:rsidRPr="003B476C" w:rsidRDefault="00917AD0" w:rsidP="00833574">
      <w:pPr>
        <w:pStyle w:val="NormalWeb"/>
        <w:numPr>
          <w:ilvl w:val="0"/>
          <w:numId w:val="4"/>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Weekly Report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João Girão - Tasks done:</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Requirements Analysis Process – 0.5h </w:t>
      </w:r>
    </w:p>
    <w:p w:rsidR="00D638AA" w:rsidRDefault="00D638AA" w:rsidP="00833574">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and planning of the Verification and Validation Process – 2h</w:t>
      </w:r>
    </w:p>
    <w:p w:rsidR="00E06335" w:rsidRPr="00E06335" w:rsidRDefault="00D638AA" w:rsidP="00E06335">
      <w:pPr>
        <w:pStyle w:val="NormalWeb"/>
        <w:numPr>
          <w:ilvl w:val="0"/>
          <w:numId w:val="5"/>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4h</w:t>
      </w:r>
    </w:p>
    <w:p w:rsidR="003B476C" w:rsidRPr="00833574" w:rsidRDefault="003B476C" w:rsidP="00833574">
      <w:pPr>
        <w:pStyle w:val="NormalWeb"/>
        <w:spacing w:before="240" w:beforeAutospacing="0" w:after="240" w:afterAutospacing="0"/>
        <w:jc w:val="both"/>
        <w:rPr>
          <w:rFonts w:ascii="Arial" w:hAnsi="Arial" w:cs="Arial"/>
          <w:b/>
          <w:color w:val="000000"/>
          <w:shd w:val="clear" w:color="auto" w:fill="FFFFFF"/>
          <w:lang w:val="en-US"/>
        </w:rPr>
      </w:pPr>
      <w:r w:rsidRPr="008B3A1B">
        <w:rPr>
          <w:rFonts w:ascii="Arial" w:hAnsi="Arial" w:cs="Arial"/>
          <w:b/>
          <w:color w:val="000000"/>
          <w:shd w:val="clear" w:color="auto" w:fill="FFFFFF"/>
          <w:lang w:val="en-US"/>
        </w:rPr>
        <w:t>João Martins - Tasks done:</w:t>
      </w:r>
    </w:p>
    <w:p w:rsid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Changes to the Project Planning Process – 1h</w:t>
      </w:r>
    </w:p>
    <w:p w:rsidR="00D638AA"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Study of Verification and Validation Processes – 4h</w:t>
      </w:r>
    </w:p>
    <w:p w:rsidR="003B476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the Verification and Validation Process – 2h</w:t>
      </w:r>
    </w:p>
    <w:p w:rsidR="00B7678C" w:rsidRPr="003B476C" w:rsidRDefault="00D638AA" w:rsidP="00833574">
      <w:pPr>
        <w:pStyle w:val="NormalWeb"/>
        <w:numPr>
          <w:ilvl w:val="0"/>
          <w:numId w:val="6"/>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General Discussions – 0.5h </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Mário Oliveira - Tasks done:</w:t>
      </w:r>
    </w:p>
    <w:p w:rsidR="00B7678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Project Assessment and Control Process – 2h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Corrections to the Review Process – 1.5h</w:t>
      </w:r>
    </w:p>
    <w:p w:rsidR="00D638AA"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to the Requirements Analysis Process – 0.5h</w:t>
      </w:r>
    </w:p>
    <w:p w:rsidR="00B7678C" w:rsidRPr="003B476C" w:rsidRDefault="00D638AA" w:rsidP="00833574">
      <w:pPr>
        <w:pStyle w:val="NormalWeb"/>
        <w:numPr>
          <w:ilvl w:val="0"/>
          <w:numId w:val="7"/>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Revision of the Verification &amp; Validation Process – 0.5h</w:t>
      </w:r>
    </w:p>
    <w:p w:rsidR="00B7678C" w:rsidRPr="00833574" w:rsidRDefault="00B7678C" w:rsidP="00833574">
      <w:pPr>
        <w:pStyle w:val="NormalWeb"/>
        <w:spacing w:before="240" w:beforeAutospacing="0" w:after="240" w:afterAutospacing="0"/>
        <w:jc w:val="both"/>
        <w:rPr>
          <w:rFonts w:ascii="Arial" w:hAnsi="Arial" w:cs="Arial"/>
          <w:b/>
          <w:color w:val="000000"/>
          <w:shd w:val="clear" w:color="auto" w:fill="FFFFFF"/>
          <w:lang w:val="en-US"/>
        </w:rPr>
      </w:pPr>
      <w:r w:rsidRPr="003B476C">
        <w:rPr>
          <w:rFonts w:ascii="Arial" w:hAnsi="Arial" w:cs="Arial"/>
          <w:b/>
          <w:color w:val="000000"/>
          <w:shd w:val="clear" w:color="auto" w:fill="FFFFFF"/>
          <w:lang w:val="en-US"/>
        </w:rPr>
        <w:t>Rui Ganhoto - Tasks done:</w:t>
      </w:r>
    </w:p>
    <w:p w:rsidR="00492066"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Approval o</w:t>
      </w:r>
      <w:r w:rsidR="00551E32">
        <w:rPr>
          <w:rFonts w:ascii="Arial" w:hAnsi="Arial" w:cs="Arial"/>
          <w:color w:val="000000"/>
          <w:shd w:val="clear" w:color="auto" w:fill="FFFFFF"/>
          <w:lang w:val="en-US"/>
        </w:rPr>
        <w:t>f the</w:t>
      </w:r>
      <w:r w:rsidRPr="00BA019F">
        <w:rPr>
          <w:rFonts w:ascii="Arial" w:hAnsi="Arial" w:cs="Arial"/>
          <w:color w:val="000000"/>
          <w:shd w:val="clear" w:color="auto" w:fill="FFFFFF"/>
          <w:lang w:val="en-US"/>
        </w:rPr>
        <w:t xml:space="preserve"> meeting minute</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Checking and analyzing scheduled times in the agenda</w:t>
      </w:r>
      <w:r>
        <w:rPr>
          <w:rFonts w:ascii="Arial" w:hAnsi="Arial" w:cs="Arial"/>
          <w:color w:val="000000"/>
          <w:shd w:val="clear" w:color="auto" w:fill="FFFFFF"/>
          <w:lang w:val="en-US"/>
        </w:rPr>
        <w:t xml:space="preserve"> – 0.5h</w:t>
      </w:r>
    </w:p>
    <w:p w:rsidR="00BA019F" w:rsidRP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sidRPr="00BA019F">
        <w:rPr>
          <w:rFonts w:ascii="Arial" w:hAnsi="Arial" w:cs="Arial"/>
          <w:color w:val="000000"/>
          <w:shd w:val="clear" w:color="auto" w:fill="FFFFFF"/>
          <w:lang w:val="en-US"/>
        </w:rPr>
        <w:t>Revision of the Requirements Analysis Process</w:t>
      </w:r>
      <w:r>
        <w:rPr>
          <w:rFonts w:ascii="Arial" w:hAnsi="Arial" w:cs="Arial"/>
          <w:color w:val="000000"/>
          <w:shd w:val="clear" w:color="auto" w:fill="FFFFFF"/>
          <w:lang w:val="en-US"/>
        </w:rPr>
        <w:t xml:space="preserve"> – 1h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Discussion about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Helping in the writing of the Project Assessment and Control Process – 0.5h</w:t>
      </w:r>
    </w:p>
    <w:p w:rsidR="00BA019F" w:rsidRDefault="00BA019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 xml:space="preserve">Reordering and corrections of the document of the Project Assessment and Control Process – 1.5h </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Approval of the Review Process – 0.5h</w:t>
      </w:r>
    </w:p>
    <w:p w:rsidR="00EB4D3B" w:rsidRDefault="00EB4D3B"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Research on coding standards – 0.5h</w:t>
      </w:r>
    </w:p>
    <w:p w:rsidR="0073790F" w:rsidRPr="00BA019F" w:rsidRDefault="0073790F" w:rsidP="00833574">
      <w:pPr>
        <w:pStyle w:val="NormalWeb"/>
        <w:numPr>
          <w:ilvl w:val="0"/>
          <w:numId w:val="8"/>
        </w:numPr>
        <w:spacing w:before="0" w:beforeAutospacing="0" w:after="0" w:afterAutospacing="0"/>
        <w:jc w:val="both"/>
        <w:rPr>
          <w:rFonts w:ascii="Arial" w:hAnsi="Arial" w:cs="Arial"/>
          <w:color w:val="000000"/>
          <w:shd w:val="clear" w:color="auto" w:fill="FFFFFF"/>
          <w:lang w:val="en-US"/>
        </w:rPr>
      </w:pPr>
      <w:r>
        <w:rPr>
          <w:rFonts w:ascii="Arial" w:hAnsi="Arial" w:cs="Arial"/>
          <w:color w:val="000000"/>
          <w:shd w:val="clear" w:color="auto" w:fill="FFFFFF"/>
          <w:lang w:val="en-US"/>
        </w:rPr>
        <w:t>Writing of an auxiliary document for production of a coding standards document – 0.5h</w:t>
      </w:r>
    </w:p>
    <w:sectPr w:rsidR="0073790F" w:rsidRPr="00BA019F"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7EE" w:rsidRDefault="002E67EE" w:rsidP="00042081">
      <w:pPr>
        <w:spacing w:after="0" w:line="240" w:lineRule="auto"/>
      </w:pPr>
      <w:r>
        <w:separator/>
      </w:r>
    </w:p>
  </w:endnote>
  <w:endnote w:type="continuationSeparator" w:id="0">
    <w:p w:rsidR="002E67EE" w:rsidRDefault="002E67EE"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3EC" w:rsidRDefault="00906D0A">
    <w:pPr>
      <w:pStyle w:val="Footer"/>
    </w:pPr>
    <w:r>
      <w:t>Projeto Soft</w:t>
    </w:r>
    <w:r w:rsidR="009553EC">
      <w:t>ware 2013</w:t>
    </w:r>
  </w:p>
  <w:p w:rsidR="00042081" w:rsidRDefault="002E67EE">
    <w:pPr>
      <w:pStyle w:val="Footer"/>
    </w:pPr>
    <w:sdt>
      <w:sdtPr>
        <w:alias w:val="Título"/>
        <w:id w:val="9027331"/>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F7C" w:rsidRDefault="006F3F7C" w:rsidP="006F3F7C">
    <w:pPr>
      <w:pStyle w:val="Footer"/>
    </w:pPr>
    <w:r>
      <w:t>Projeto Software 2013</w:t>
    </w:r>
    <w:r>
      <w:tab/>
    </w:r>
    <w:r>
      <w:tab/>
    </w:r>
  </w:p>
  <w:p w:rsidR="00895D61" w:rsidRDefault="002E67EE" w:rsidP="00705D20">
    <w:pPr>
      <w:pStyle w:val="Footer"/>
      <w:tabs>
        <w:tab w:val="clear" w:pos="4252"/>
      </w:tabs>
    </w:pPr>
    <w:sdt>
      <w:sdtPr>
        <w:alias w:val="Título"/>
        <w:id w:val="902733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pPr>
      <w:pStyle w:val="Footer"/>
    </w:pPr>
    <w:r>
      <w:t>Projeto Software 2013</w:t>
    </w:r>
  </w:p>
  <w:p w:rsidR="00705D20" w:rsidRDefault="002E67EE">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362773">
      <w:fldChar w:fldCharType="begin"/>
    </w:r>
    <w:r w:rsidR="00244682">
      <w:instrText xml:space="preserve"> PAGE   \* MERGEFORMAT </w:instrText>
    </w:r>
    <w:r w:rsidR="00362773">
      <w:fldChar w:fldCharType="separate"/>
    </w:r>
    <w:r w:rsidR="00F10342">
      <w:rPr>
        <w:noProof/>
      </w:rPr>
      <w:t>ii</w:t>
    </w:r>
    <w:r w:rsidR="00362773">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D20" w:rsidRDefault="00705D20" w:rsidP="006F3F7C">
    <w:pPr>
      <w:pStyle w:val="Footer"/>
    </w:pPr>
    <w:r>
      <w:t>Projeto Software 2013</w:t>
    </w:r>
    <w:r>
      <w:tab/>
    </w:r>
    <w:r>
      <w:tab/>
    </w:r>
  </w:p>
  <w:p w:rsidR="00705D20" w:rsidRDefault="002E67EE"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362773">
      <w:fldChar w:fldCharType="begin"/>
    </w:r>
    <w:r w:rsidR="00244682">
      <w:instrText xml:space="preserve"> PAGE   \* MERGEFORMAT </w:instrText>
    </w:r>
    <w:r w:rsidR="00362773">
      <w:fldChar w:fldCharType="separate"/>
    </w:r>
    <w:r w:rsidR="00F10342">
      <w:rPr>
        <w:noProof/>
      </w:rPr>
      <w:t>1</w:t>
    </w:r>
    <w:r w:rsidR="003627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7EE" w:rsidRDefault="002E67EE" w:rsidP="00042081">
      <w:pPr>
        <w:spacing w:after="0" w:line="240" w:lineRule="auto"/>
      </w:pPr>
      <w:r>
        <w:separator/>
      </w:r>
    </w:p>
  </w:footnote>
  <w:footnote w:type="continuationSeparator" w:id="0">
    <w:p w:rsidR="002E67EE" w:rsidRDefault="002E67EE"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081" w:rsidRPr="00F10342" w:rsidRDefault="009553EC">
    <w:pPr>
      <w:pStyle w:val="Header"/>
      <w:rPr>
        <w:lang w:val="en-GB"/>
      </w:rPr>
    </w:pPr>
    <w:r>
      <w:rPr>
        <w:noProof/>
        <w:lang w:eastAsia="pt-PT"/>
      </w:rPr>
      <w:drawing>
        <wp:anchor distT="0" distB="0" distL="114300" distR="114300" simplePos="0" relativeHeight="251656192" behindDoc="0" locked="0" layoutInCell="1" allowOverlap="1">
          <wp:simplePos x="0" y="0"/>
          <wp:positionH relativeFrom="column">
            <wp:posOffset>15239</wp:posOffset>
          </wp:positionH>
          <wp:positionV relativeFrom="paragraph">
            <wp:posOffset>-227303</wp:posOffset>
          </wp:positionV>
          <wp:extent cx="1323975" cy="596874"/>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F10342">
      <w:rPr>
        <w:lang w:val="en-GB"/>
      </w:rPr>
      <w:tab/>
    </w:r>
    <w:r w:rsidRPr="00F10342">
      <w:rPr>
        <w:lang w:val="en-GB"/>
      </w:rPr>
      <w:tab/>
    </w:r>
    <w:r w:rsidR="00895D61" w:rsidRPr="00F10342">
      <w:rPr>
        <w:lang w:val="en-GB"/>
      </w:rPr>
      <w:t>Owner</w:t>
    </w:r>
    <w:r w:rsidRPr="00F10342">
      <w:rPr>
        <w:lang w:val="en-GB"/>
      </w:rPr>
      <w:t xml:space="preserve">: </w:t>
    </w:r>
    <w:sdt>
      <w:sdtPr>
        <w:rPr>
          <w:lang w:val="en-GB"/>
        </w:rPr>
        <w:alias w:val="Autor"/>
        <w:id w:val="9027329"/>
        <w:dataBinding w:prefixMappings="xmlns:ns0='http://purl.org/dc/elements/1.1/' xmlns:ns1='http://schemas.openxmlformats.org/package/2006/metadata/core-properties' " w:xpath="/ns1:coreProperties[1]/ns0:creator[1]" w:storeItemID="{6C3C8BC8-F283-45AE-878A-BAB7291924A1}"/>
        <w:text/>
      </w:sdtPr>
      <w:sdtEndPr/>
      <w:sdtContent>
        <w:r w:rsidR="00792C36" w:rsidRPr="00F10342">
          <w:rPr>
            <w:lang w:val="en-GB"/>
          </w:rPr>
          <w:t>Carla Machado;Filipe Brandão</w:t>
        </w:r>
      </w:sdtContent>
    </w:sdt>
  </w:p>
  <w:p w:rsidR="009553EC" w:rsidRPr="00F10342" w:rsidRDefault="009553EC">
    <w:pPr>
      <w:pStyle w:val="Header"/>
      <w:rPr>
        <w:lang w:val="en-GB"/>
      </w:rPr>
    </w:pPr>
    <w:r w:rsidRPr="00F10342">
      <w:rPr>
        <w:lang w:val="en-GB"/>
      </w:rPr>
      <w:tab/>
    </w:r>
    <w:r w:rsidRPr="00F10342">
      <w:rPr>
        <w:lang w:val="en-GB"/>
      </w:rPr>
      <w:tab/>
    </w:r>
    <w:sdt>
      <w:sdtPr>
        <w:rPr>
          <w:lang w:val="en-GB"/>
        </w:rPr>
        <w:alias w:val="Comentários"/>
        <w:id w:val="5764956"/>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rsidRPr="00F10342">
          <w:rPr>
            <w:lang w:val="en-GB"/>
          </w:rPr>
          <w:t>V0.3</w:t>
        </w:r>
      </w:sdtContent>
    </w:sdt>
    <w:r w:rsidRPr="00F10342">
      <w:rPr>
        <w:lang w:val="en-GB"/>
      </w:rPr>
      <w:t xml:space="preserve"> </w:t>
    </w:r>
    <w:sdt>
      <w:sdtPr>
        <w:rPr>
          <w:lang w:val="en-GB"/>
        </w:rPr>
        <w:alias w:val="Estado"/>
        <w:id w:val="9027330"/>
        <w:dataBinding w:prefixMappings="xmlns:ns0='http://purl.org/dc/elements/1.1/' xmlns:ns1='http://schemas.openxmlformats.org/package/2006/metadata/core-properties' " w:xpath="/ns1:coreProperties[1]/ns1:contentStatus[1]" w:storeItemID="{6C3C8BC8-F283-45AE-878A-BAB7291924A1}"/>
        <w:text/>
      </w:sdtPr>
      <w:sdtEndPr/>
      <w:sdtContent>
        <w:r w:rsidR="00BD538D" w:rsidRPr="00F10342">
          <w:rPr>
            <w:lang w:val="en-GB"/>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D0A" w:rsidRPr="00F10342" w:rsidRDefault="00906D0A" w:rsidP="00906D0A">
    <w:pPr>
      <w:pStyle w:val="Header"/>
      <w:rPr>
        <w:lang w:val="en-GB"/>
      </w:rPr>
    </w:pPr>
    <w:r>
      <w:rPr>
        <w:noProof/>
        <w:lang w:eastAsia="pt-PT"/>
      </w:rPr>
      <w:drawing>
        <wp:anchor distT="0" distB="0" distL="114300" distR="114300" simplePos="0" relativeHeight="251658240" behindDoc="0" locked="0" layoutInCell="1" allowOverlap="1">
          <wp:simplePos x="0" y="0"/>
          <wp:positionH relativeFrom="column">
            <wp:posOffset>81915</wp:posOffset>
          </wp:positionH>
          <wp:positionV relativeFrom="paragraph">
            <wp:posOffset>-201930</wp:posOffset>
          </wp:positionV>
          <wp:extent cx="1323975" cy="600075"/>
          <wp:effectExtent l="19050" t="0" r="9525" b="0"/>
          <wp:wrapNone/>
          <wp:docPr id="6"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Pr="00F10342">
      <w:rPr>
        <w:lang w:val="en-GB"/>
      </w:rPr>
      <w:tab/>
    </w:r>
    <w:r w:rsidRPr="00F10342">
      <w:rPr>
        <w:lang w:val="en-GB"/>
      </w:rPr>
      <w:tab/>
    </w:r>
    <w:r w:rsidR="004630B1" w:rsidRPr="00F10342">
      <w:rPr>
        <w:lang w:val="en-GB"/>
      </w:rPr>
      <w:t>Owner</w:t>
    </w:r>
    <w:r w:rsidRPr="00F10342">
      <w:rPr>
        <w:lang w:val="en-GB"/>
      </w:rPr>
      <w:t xml:space="preserve">: </w:t>
    </w:r>
    <w:sdt>
      <w:sdtPr>
        <w:rPr>
          <w:lang w:val="en-GB"/>
        </w:rPr>
        <w:alias w:val="Autor"/>
        <w:id w:val="9027332"/>
        <w:dataBinding w:prefixMappings="xmlns:ns0='http://purl.org/dc/elements/1.1/' xmlns:ns1='http://schemas.openxmlformats.org/package/2006/metadata/core-properties' " w:xpath="/ns1:coreProperties[1]/ns0:creator[1]" w:storeItemID="{6C3C8BC8-F283-45AE-878A-BAB7291924A1}"/>
        <w:text/>
      </w:sdtPr>
      <w:sdtEndPr/>
      <w:sdtContent>
        <w:r w:rsidR="00792C36" w:rsidRPr="00F10342">
          <w:rPr>
            <w:lang w:val="en-GB"/>
          </w:rPr>
          <w:t>Carla Machado;Filipe Brandão</w:t>
        </w:r>
      </w:sdtContent>
    </w:sdt>
  </w:p>
  <w:p w:rsidR="00906D0A" w:rsidRPr="00F10342" w:rsidRDefault="00906D0A" w:rsidP="00906D0A">
    <w:pPr>
      <w:pStyle w:val="Header"/>
      <w:rPr>
        <w:lang w:val="en-GB"/>
      </w:rPr>
    </w:pPr>
    <w:r w:rsidRPr="00F10342">
      <w:rPr>
        <w:lang w:val="en-GB"/>
      </w:rPr>
      <w:tab/>
    </w:r>
    <w:r w:rsidRPr="00F10342">
      <w:rPr>
        <w:lang w:val="en-GB"/>
      </w:rPr>
      <w:tab/>
    </w:r>
    <w:sdt>
      <w:sdtPr>
        <w:rPr>
          <w:lang w:val="en-GB"/>
        </w:rPr>
        <w:alias w:val="Comentários"/>
        <w:id w:val="5764955"/>
        <w:dataBinding w:prefixMappings="xmlns:ns0='http://purl.org/dc/elements/1.1/' xmlns:ns1='http://schemas.openxmlformats.org/package/2006/metadata/core-properties' " w:xpath="/ns1:coreProperties[1]/ns0:description[1]" w:storeItemID="{6C3C8BC8-F283-45AE-878A-BAB7291924A1}"/>
        <w:text w:multiLine="1"/>
      </w:sdtPr>
      <w:sdtEndPr/>
      <w:sdtContent>
        <w:r w:rsidR="00E06335" w:rsidRPr="00F10342">
          <w:rPr>
            <w:lang w:val="en-GB"/>
          </w:rPr>
          <w:t>V0.3</w:t>
        </w:r>
      </w:sdtContent>
    </w:sdt>
    <w:r w:rsidRPr="00F10342">
      <w:rPr>
        <w:lang w:val="en-GB"/>
      </w:rPr>
      <w:t xml:space="preserve"> </w:t>
    </w:r>
    <w:sdt>
      <w:sdtPr>
        <w:rPr>
          <w:lang w:val="en-GB"/>
        </w:rPr>
        <w:alias w:val="Estado"/>
        <w:id w:val="9027333"/>
        <w:dataBinding w:prefixMappings="xmlns:ns0='http://purl.org/dc/elements/1.1/' xmlns:ns1='http://schemas.openxmlformats.org/package/2006/metadata/core-properties' " w:xpath="/ns1:coreProperties[1]/ns1:contentStatus[1]" w:storeItemID="{6C3C8BC8-F283-45AE-878A-BAB7291924A1}"/>
        <w:text/>
      </w:sdtPr>
      <w:sdtEndPr/>
      <w:sdtContent>
        <w:r w:rsidR="00BD538D" w:rsidRPr="00F10342">
          <w:rPr>
            <w:lang w:val="en-GB"/>
          </w:rPr>
          <w:t>Ready for Approval</w:t>
        </w:r>
      </w:sdtContent>
    </w:sdt>
    <w:r w:rsidRPr="00F10342">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22DDD"/>
    <w:multiLevelType w:val="hybridMultilevel"/>
    <w:tmpl w:val="7846AE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3A83C8C"/>
    <w:multiLevelType w:val="hybridMultilevel"/>
    <w:tmpl w:val="ECBC6F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64E3A8A"/>
    <w:multiLevelType w:val="hybridMultilevel"/>
    <w:tmpl w:val="051C5B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27051870"/>
    <w:multiLevelType w:val="hybridMultilevel"/>
    <w:tmpl w:val="8C5E8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335804D0"/>
    <w:multiLevelType w:val="hybridMultilevel"/>
    <w:tmpl w:val="A274D0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362B51D9"/>
    <w:multiLevelType w:val="hybridMultilevel"/>
    <w:tmpl w:val="6B528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AF969D4"/>
    <w:multiLevelType w:val="hybridMultilevel"/>
    <w:tmpl w:val="68449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BE64AA0"/>
    <w:multiLevelType w:val="hybridMultilevel"/>
    <w:tmpl w:val="5AC6F3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5C877F2D"/>
    <w:multiLevelType w:val="hybridMultilevel"/>
    <w:tmpl w:val="6F4C2A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671B5291"/>
    <w:multiLevelType w:val="hybridMultilevel"/>
    <w:tmpl w:val="A89CEC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62E054E"/>
    <w:multiLevelType w:val="hybridMultilevel"/>
    <w:tmpl w:val="77F8D9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7"/>
  </w:num>
  <w:num w:numId="7">
    <w:abstractNumId w:val="8"/>
  </w:num>
  <w:num w:numId="8">
    <w:abstractNumId w:val="4"/>
  </w:num>
  <w:num w:numId="9">
    <w:abstractNumId w:val="3"/>
  </w:num>
  <w:num w:numId="10">
    <w:abstractNumId w:val="1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37AB1"/>
    <w:rsid w:val="00042081"/>
    <w:rsid w:val="00085A5E"/>
    <w:rsid w:val="000C410F"/>
    <w:rsid w:val="000E4A2D"/>
    <w:rsid w:val="00187F6F"/>
    <w:rsid w:val="001D44B1"/>
    <w:rsid w:val="00244682"/>
    <w:rsid w:val="0028361F"/>
    <w:rsid w:val="002C359D"/>
    <w:rsid w:val="002C5DB9"/>
    <w:rsid w:val="002E4A4D"/>
    <w:rsid w:val="002E67EE"/>
    <w:rsid w:val="002F30E3"/>
    <w:rsid w:val="00301449"/>
    <w:rsid w:val="00303684"/>
    <w:rsid w:val="0031153F"/>
    <w:rsid w:val="003443EB"/>
    <w:rsid w:val="00345E81"/>
    <w:rsid w:val="00362773"/>
    <w:rsid w:val="003B476C"/>
    <w:rsid w:val="003B4C84"/>
    <w:rsid w:val="003B5E03"/>
    <w:rsid w:val="003B6C73"/>
    <w:rsid w:val="003C28E8"/>
    <w:rsid w:val="003C4E13"/>
    <w:rsid w:val="003D0FD3"/>
    <w:rsid w:val="00400699"/>
    <w:rsid w:val="0042608F"/>
    <w:rsid w:val="004630B1"/>
    <w:rsid w:val="00492066"/>
    <w:rsid w:val="004A1EEA"/>
    <w:rsid w:val="004C7541"/>
    <w:rsid w:val="004D0E1D"/>
    <w:rsid w:val="004F781C"/>
    <w:rsid w:val="00502C71"/>
    <w:rsid w:val="0052580A"/>
    <w:rsid w:val="005357F8"/>
    <w:rsid w:val="00541044"/>
    <w:rsid w:val="00551E32"/>
    <w:rsid w:val="00590FC6"/>
    <w:rsid w:val="005A0C87"/>
    <w:rsid w:val="005A4647"/>
    <w:rsid w:val="00611F8D"/>
    <w:rsid w:val="0067425C"/>
    <w:rsid w:val="006C6707"/>
    <w:rsid w:val="006F3F7C"/>
    <w:rsid w:val="00705116"/>
    <w:rsid w:val="00705D20"/>
    <w:rsid w:val="0071045A"/>
    <w:rsid w:val="007274D6"/>
    <w:rsid w:val="0073300B"/>
    <w:rsid w:val="0073790F"/>
    <w:rsid w:val="007642D5"/>
    <w:rsid w:val="00770801"/>
    <w:rsid w:val="00792C36"/>
    <w:rsid w:val="007C1784"/>
    <w:rsid w:val="007C2BF7"/>
    <w:rsid w:val="007E6EDA"/>
    <w:rsid w:val="007F3910"/>
    <w:rsid w:val="00833574"/>
    <w:rsid w:val="00853186"/>
    <w:rsid w:val="00862030"/>
    <w:rsid w:val="00895D61"/>
    <w:rsid w:val="008D4E93"/>
    <w:rsid w:val="008E10F6"/>
    <w:rsid w:val="008F55A1"/>
    <w:rsid w:val="00906D0A"/>
    <w:rsid w:val="00917AD0"/>
    <w:rsid w:val="009308E4"/>
    <w:rsid w:val="009553EC"/>
    <w:rsid w:val="009B0AE9"/>
    <w:rsid w:val="00A2769C"/>
    <w:rsid w:val="00A34B36"/>
    <w:rsid w:val="00A408BF"/>
    <w:rsid w:val="00B12617"/>
    <w:rsid w:val="00B12E8D"/>
    <w:rsid w:val="00B7678C"/>
    <w:rsid w:val="00B81854"/>
    <w:rsid w:val="00BA019F"/>
    <w:rsid w:val="00BD538D"/>
    <w:rsid w:val="00BE2453"/>
    <w:rsid w:val="00BE290C"/>
    <w:rsid w:val="00BF0BF1"/>
    <w:rsid w:val="00BF79C8"/>
    <w:rsid w:val="00C04356"/>
    <w:rsid w:val="00C20471"/>
    <w:rsid w:val="00C33DE0"/>
    <w:rsid w:val="00C939C2"/>
    <w:rsid w:val="00D638AA"/>
    <w:rsid w:val="00D71B0E"/>
    <w:rsid w:val="00DC39AA"/>
    <w:rsid w:val="00DF1004"/>
    <w:rsid w:val="00E02488"/>
    <w:rsid w:val="00E06335"/>
    <w:rsid w:val="00E4278C"/>
    <w:rsid w:val="00E71BE6"/>
    <w:rsid w:val="00EB4D3B"/>
    <w:rsid w:val="00EC1731"/>
    <w:rsid w:val="00F10342"/>
    <w:rsid w:val="00F24CA6"/>
    <w:rsid w:val="00F53D40"/>
    <w:rsid w:val="00F63E6A"/>
    <w:rsid w:val="00F87605"/>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6DE36E-2D04-4AB6-ACA1-CCE342AD3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rPr>
      <w:rFonts w:eastAsiaTheme="minorEastAsia"/>
    </w:r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F63E6A"/>
    <w:pPr>
      <w:ind w:left="720"/>
      <w:contextualSpacing/>
    </w:pPr>
  </w:style>
  <w:style w:type="character" w:styleId="CommentReference">
    <w:name w:val="annotation reference"/>
    <w:basedOn w:val="DefaultParagraphFont"/>
    <w:uiPriority w:val="99"/>
    <w:semiHidden/>
    <w:unhideWhenUsed/>
    <w:rsid w:val="008D4E93"/>
    <w:rPr>
      <w:sz w:val="16"/>
      <w:szCs w:val="16"/>
    </w:rPr>
  </w:style>
  <w:style w:type="paragraph" w:styleId="CommentText">
    <w:name w:val="annotation text"/>
    <w:basedOn w:val="Normal"/>
    <w:link w:val="CommentTextChar"/>
    <w:uiPriority w:val="99"/>
    <w:semiHidden/>
    <w:unhideWhenUsed/>
    <w:rsid w:val="008D4E93"/>
    <w:pPr>
      <w:spacing w:line="240" w:lineRule="auto"/>
    </w:pPr>
    <w:rPr>
      <w:sz w:val="20"/>
      <w:szCs w:val="20"/>
    </w:rPr>
  </w:style>
  <w:style w:type="character" w:customStyle="1" w:styleId="CommentTextChar">
    <w:name w:val="Comment Text Char"/>
    <w:basedOn w:val="DefaultParagraphFont"/>
    <w:link w:val="CommentText"/>
    <w:uiPriority w:val="99"/>
    <w:semiHidden/>
    <w:rsid w:val="008D4E93"/>
    <w:rPr>
      <w:sz w:val="20"/>
      <w:szCs w:val="20"/>
    </w:rPr>
  </w:style>
  <w:style w:type="paragraph" w:styleId="CommentSubject">
    <w:name w:val="annotation subject"/>
    <w:basedOn w:val="CommentText"/>
    <w:next w:val="CommentText"/>
    <w:link w:val="CommentSubjectChar"/>
    <w:uiPriority w:val="99"/>
    <w:semiHidden/>
    <w:unhideWhenUsed/>
    <w:rsid w:val="008D4E93"/>
    <w:rPr>
      <w:b/>
      <w:bCs/>
    </w:rPr>
  </w:style>
  <w:style w:type="character" w:customStyle="1" w:styleId="CommentSubjectChar">
    <w:name w:val="Comment Subject Char"/>
    <w:basedOn w:val="CommentTextChar"/>
    <w:link w:val="CommentSubject"/>
    <w:uiPriority w:val="99"/>
    <w:semiHidden/>
    <w:rsid w:val="008D4E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00C9B-9557-4DE6-AA7B-704E5518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7</Pages>
  <Words>1075</Words>
  <Characters>5808</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Weekly Report</vt:lpstr>
      <vt:lpstr>Weekly Report</vt:lpstr>
    </vt:vector>
  </TitlesOfParts>
  <Company>PS2Win</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Carla Machado;Filipe Brandão</dc:creator>
  <dc:description>V0.3</dc:description>
  <cp:lastModifiedBy>Rui Ganhoto</cp:lastModifiedBy>
  <cp:revision>15</cp:revision>
  <dcterms:created xsi:type="dcterms:W3CDTF">2013-03-29T20:48:00Z</dcterms:created>
  <dcterms:modified xsi:type="dcterms:W3CDTF">2013-04-04T19:52:00Z</dcterms:modified>
  <cp:contentStatus>Ready for Approval</cp:contentStatus>
</cp:coreProperties>
</file>