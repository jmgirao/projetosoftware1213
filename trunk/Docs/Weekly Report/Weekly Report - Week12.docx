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4F5728">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4F5728">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7A920631" w14:textId="26E655DC" w:rsidR="006F3F7C" w:rsidRDefault="00CF3F1E">
                    <w:pPr>
                      <w:pStyle w:val="SemEspaamento"/>
                      <w:rPr>
                        <w:color w:val="4F81BD" w:themeColor="accent1"/>
                      </w:rPr>
                    </w:pPr>
                    <w:r>
                      <w:rPr>
                        <w:color w:val="4F81BD" w:themeColor="accent1"/>
                      </w:rPr>
                      <w:t>26-05-2013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r w:rsidRPr="002F30E3">
            <w:rPr>
              <w:b/>
              <w:sz w:val="24"/>
              <w:szCs w:val="24"/>
            </w:rPr>
            <w:t>Team Members:</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6740E445"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CF3F1E">
            <w:rPr>
              <w:b/>
              <w:sz w:val="28"/>
              <w:szCs w:val="28"/>
              <w:lang w:val="en-US"/>
            </w:rPr>
            <w:t>4</w:t>
          </w:r>
          <w:r w:rsidRPr="002F30E3">
            <w:rPr>
              <w:sz w:val="28"/>
              <w:szCs w:val="28"/>
              <w:lang w:val="en-US"/>
            </w:rPr>
            <w:t>,</w:t>
          </w:r>
          <w:r w:rsidR="00492066">
            <w:rPr>
              <w:sz w:val="28"/>
              <w:szCs w:val="28"/>
              <w:lang w:val="en-US"/>
            </w:rPr>
            <w:t xml:space="preserve"> </w:t>
          </w:r>
          <w:r w:rsidR="00CF3F1E">
            <w:rPr>
              <w:sz w:val="28"/>
              <w:szCs w:val="28"/>
              <w:lang w:val="en-US"/>
            </w:rPr>
            <w:t>20</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CF3F1E">
            <w:rPr>
              <w:sz w:val="28"/>
              <w:szCs w:val="28"/>
              <w:lang w:val="en-US"/>
            </w:rPr>
            <w:t>27</w:t>
          </w:r>
          <w:r w:rsidRPr="002F30E3">
            <w:rPr>
              <w:sz w:val="28"/>
              <w:szCs w:val="28"/>
              <w:lang w:val="en-US"/>
            </w:rPr>
            <w:t xml:space="preserve">th of </w:t>
          </w:r>
          <w:r w:rsidR="00097AAD">
            <w:rPr>
              <w:sz w:val="28"/>
              <w:szCs w:val="28"/>
              <w:lang w:val="en-US"/>
            </w:rPr>
            <w:t>May</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p>
        <w:p w14:paraId="293D47DF" w14:textId="77777777" w:rsidR="006F3F7C" w:rsidRDefault="00EE2B6D">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Ttulodondice"/>
          </w:pPr>
          <w:r w:rsidRPr="00F24CA6">
            <w:t>Content</w:t>
          </w:r>
        </w:p>
        <w:p w14:paraId="59651A73" w14:textId="77777777" w:rsidR="003668B3" w:rsidRDefault="00DA3350">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7366713" w:history="1">
            <w:r w:rsidR="003668B3" w:rsidRPr="007D7052">
              <w:rPr>
                <w:rStyle w:val="Hiperligao"/>
                <w:noProof/>
                <w:lang w:val="en-US"/>
              </w:rPr>
              <w:t>1.</w:t>
            </w:r>
            <w:r w:rsidR="003668B3">
              <w:rPr>
                <w:noProof/>
              </w:rPr>
              <w:tab/>
            </w:r>
            <w:r w:rsidR="003668B3" w:rsidRPr="007D7052">
              <w:rPr>
                <w:rStyle w:val="Hiperligao"/>
                <w:noProof/>
                <w:lang w:val="en-US"/>
              </w:rPr>
              <w:t>Week Activities</w:t>
            </w:r>
            <w:r w:rsidR="003668B3">
              <w:rPr>
                <w:noProof/>
                <w:webHidden/>
              </w:rPr>
              <w:tab/>
            </w:r>
            <w:r w:rsidR="003668B3">
              <w:rPr>
                <w:noProof/>
                <w:webHidden/>
              </w:rPr>
              <w:fldChar w:fldCharType="begin"/>
            </w:r>
            <w:r w:rsidR="003668B3">
              <w:rPr>
                <w:noProof/>
                <w:webHidden/>
              </w:rPr>
              <w:instrText xml:space="preserve"> PAGEREF _Toc357366713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16B4939C" w14:textId="77777777" w:rsidR="003668B3" w:rsidRDefault="003668B3">
          <w:pPr>
            <w:pStyle w:val="ndice1"/>
            <w:tabs>
              <w:tab w:val="left" w:pos="660"/>
              <w:tab w:val="right" w:leader="dot" w:pos="8494"/>
            </w:tabs>
            <w:rPr>
              <w:noProof/>
            </w:rPr>
          </w:pPr>
          <w:hyperlink w:anchor="_Toc357366714" w:history="1">
            <w:r w:rsidRPr="007D7052">
              <w:rPr>
                <w:rStyle w:val="Hiperligao"/>
                <w:noProof/>
                <w:lang w:val="en-US"/>
              </w:rPr>
              <w:t>1.1.</w:t>
            </w:r>
            <w:r>
              <w:rPr>
                <w:noProof/>
              </w:rPr>
              <w:tab/>
            </w:r>
            <w:r w:rsidRPr="007D7052">
              <w:rPr>
                <w:rStyle w:val="Hiperligao"/>
                <w:noProof/>
                <w:lang w:val="en-US"/>
              </w:rPr>
              <w:t>Work Executed</w:t>
            </w:r>
            <w:r>
              <w:rPr>
                <w:noProof/>
                <w:webHidden/>
              </w:rPr>
              <w:tab/>
            </w:r>
            <w:r>
              <w:rPr>
                <w:noProof/>
                <w:webHidden/>
              </w:rPr>
              <w:fldChar w:fldCharType="begin"/>
            </w:r>
            <w:r>
              <w:rPr>
                <w:noProof/>
                <w:webHidden/>
              </w:rPr>
              <w:instrText xml:space="preserve"> PAGEREF _Toc357366714 \h </w:instrText>
            </w:r>
            <w:r>
              <w:rPr>
                <w:noProof/>
                <w:webHidden/>
              </w:rPr>
            </w:r>
            <w:r>
              <w:rPr>
                <w:noProof/>
                <w:webHidden/>
              </w:rPr>
              <w:fldChar w:fldCharType="separate"/>
            </w:r>
            <w:r>
              <w:rPr>
                <w:noProof/>
                <w:webHidden/>
              </w:rPr>
              <w:t>1</w:t>
            </w:r>
            <w:r>
              <w:rPr>
                <w:noProof/>
                <w:webHidden/>
              </w:rPr>
              <w:fldChar w:fldCharType="end"/>
            </w:r>
          </w:hyperlink>
        </w:p>
        <w:p w14:paraId="288F7561" w14:textId="77777777" w:rsidR="003668B3" w:rsidRDefault="003668B3">
          <w:pPr>
            <w:pStyle w:val="ndice1"/>
            <w:tabs>
              <w:tab w:val="left" w:pos="660"/>
              <w:tab w:val="right" w:leader="dot" w:pos="8494"/>
            </w:tabs>
            <w:rPr>
              <w:noProof/>
            </w:rPr>
          </w:pPr>
          <w:hyperlink w:anchor="_Toc357366715" w:history="1">
            <w:r w:rsidRPr="007D7052">
              <w:rPr>
                <w:rStyle w:val="Hiperligao"/>
                <w:noProof/>
                <w:lang w:val="en-US"/>
              </w:rPr>
              <w:t>1.2.</w:t>
            </w:r>
            <w:r>
              <w:rPr>
                <w:noProof/>
              </w:rPr>
              <w:tab/>
            </w:r>
            <w:r w:rsidRPr="007D7052">
              <w:rPr>
                <w:rStyle w:val="Hiperligao"/>
                <w:noProof/>
                <w:lang w:val="en-US"/>
              </w:rPr>
              <w:t>Work Analyses</w:t>
            </w:r>
            <w:r>
              <w:rPr>
                <w:noProof/>
                <w:webHidden/>
              </w:rPr>
              <w:tab/>
            </w:r>
            <w:r>
              <w:rPr>
                <w:noProof/>
                <w:webHidden/>
              </w:rPr>
              <w:fldChar w:fldCharType="begin"/>
            </w:r>
            <w:r>
              <w:rPr>
                <w:noProof/>
                <w:webHidden/>
              </w:rPr>
              <w:instrText xml:space="preserve"> PAGEREF _Toc357366715 \h </w:instrText>
            </w:r>
            <w:r>
              <w:rPr>
                <w:noProof/>
                <w:webHidden/>
              </w:rPr>
            </w:r>
            <w:r>
              <w:rPr>
                <w:noProof/>
                <w:webHidden/>
              </w:rPr>
              <w:fldChar w:fldCharType="separate"/>
            </w:r>
            <w:r>
              <w:rPr>
                <w:noProof/>
                <w:webHidden/>
              </w:rPr>
              <w:t>1</w:t>
            </w:r>
            <w:r>
              <w:rPr>
                <w:noProof/>
                <w:webHidden/>
              </w:rPr>
              <w:fldChar w:fldCharType="end"/>
            </w:r>
          </w:hyperlink>
        </w:p>
        <w:p w14:paraId="2296DC70" w14:textId="77777777" w:rsidR="003668B3" w:rsidRDefault="003668B3">
          <w:pPr>
            <w:pStyle w:val="ndice1"/>
            <w:tabs>
              <w:tab w:val="left" w:pos="660"/>
              <w:tab w:val="right" w:leader="dot" w:pos="8494"/>
            </w:tabs>
            <w:rPr>
              <w:noProof/>
            </w:rPr>
          </w:pPr>
          <w:hyperlink w:anchor="_Toc357366716" w:history="1">
            <w:r w:rsidRPr="007D7052">
              <w:rPr>
                <w:rStyle w:val="Hiperligao"/>
                <w:noProof/>
                <w:lang w:val="en-US"/>
              </w:rPr>
              <w:t>1.3.</w:t>
            </w:r>
            <w:r>
              <w:rPr>
                <w:noProof/>
              </w:rPr>
              <w:tab/>
            </w:r>
            <w:r w:rsidRPr="007D7052">
              <w:rPr>
                <w:rStyle w:val="Hiperligao"/>
                <w:noProof/>
                <w:lang w:val="en-US"/>
              </w:rPr>
              <w:t>Achievements</w:t>
            </w:r>
            <w:r>
              <w:rPr>
                <w:noProof/>
                <w:webHidden/>
              </w:rPr>
              <w:tab/>
            </w:r>
            <w:r>
              <w:rPr>
                <w:noProof/>
                <w:webHidden/>
              </w:rPr>
              <w:fldChar w:fldCharType="begin"/>
            </w:r>
            <w:r>
              <w:rPr>
                <w:noProof/>
                <w:webHidden/>
              </w:rPr>
              <w:instrText xml:space="preserve"> PAGEREF _Toc357366716 \h </w:instrText>
            </w:r>
            <w:r>
              <w:rPr>
                <w:noProof/>
                <w:webHidden/>
              </w:rPr>
            </w:r>
            <w:r>
              <w:rPr>
                <w:noProof/>
                <w:webHidden/>
              </w:rPr>
              <w:fldChar w:fldCharType="separate"/>
            </w:r>
            <w:r>
              <w:rPr>
                <w:noProof/>
                <w:webHidden/>
              </w:rPr>
              <w:t>1</w:t>
            </w:r>
            <w:r>
              <w:rPr>
                <w:noProof/>
                <w:webHidden/>
              </w:rPr>
              <w:fldChar w:fldCharType="end"/>
            </w:r>
          </w:hyperlink>
        </w:p>
        <w:p w14:paraId="10937222" w14:textId="77777777" w:rsidR="003668B3" w:rsidRDefault="003668B3">
          <w:pPr>
            <w:pStyle w:val="ndice1"/>
            <w:tabs>
              <w:tab w:val="left" w:pos="440"/>
              <w:tab w:val="right" w:leader="dot" w:pos="8494"/>
            </w:tabs>
            <w:rPr>
              <w:noProof/>
            </w:rPr>
          </w:pPr>
          <w:hyperlink w:anchor="_Toc357366717" w:history="1">
            <w:r w:rsidRPr="007D7052">
              <w:rPr>
                <w:rStyle w:val="Hiperligao"/>
                <w:noProof/>
                <w:lang w:val="en-US"/>
              </w:rPr>
              <w:t>2.</w:t>
            </w:r>
            <w:r>
              <w:rPr>
                <w:noProof/>
              </w:rPr>
              <w:tab/>
            </w:r>
            <w:r w:rsidRPr="007D7052">
              <w:rPr>
                <w:rStyle w:val="Hiperligao"/>
                <w:noProof/>
                <w:lang w:val="en-US"/>
              </w:rPr>
              <w:t>Impediments</w:t>
            </w:r>
            <w:r>
              <w:rPr>
                <w:noProof/>
                <w:webHidden/>
              </w:rPr>
              <w:tab/>
            </w:r>
            <w:r>
              <w:rPr>
                <w:noProof/>
                <w:webHidden/>
              </w:rPr>
              <w:fldChar w:fldCharType="begin"/>
            </w:r>
            <w:r>
              <w:rPr>
                <w:noProof/>
                <w:webHidden/>
              </w:rPr>
              <w:instrText xml:space="preserve"> PAGEREF _Toc357366717 \h </w:instrText>
            </w:r>
            <w:r>
              <w:rPr>
                <w:noProof/>
                <w:webHidden/>
              </w:rPr>
            </w:r>
            <w:r>
              <w:rPr>
                <w:noProof/>
                <w:webHidden/>
              </w:rPr>
              <w:fldChar w:fldCharType="separate"/>
            </w:r>
            <w:r>
              <w:rPr>
                <w:noProof/>
                <w:webHidden/>
              </w:rPr>
              <w:t>1</w:t>
            </w:r>
            <w:r>
              <w:rPr>
                <w:noProof/>
                <w:webHidden/>
              </w:rPr>
              <w:fldChar w:fldCharType="end"/>
            </w:r>
          </w:hyperlink>
        </w:p>
        <w:p w14:paraId="038E33BC" w14:textId="77777777" w:rsidR="003668B3" w:rsidRDefault="003668B3">
          <w:pPr>
            <w:pStyle w:val="ndice1"/>
            <w:tabs>
              <w:tab w:val="left" w:pos="440"/>
              <w:tab w:val="right" w:leader="dot" w:pos="8494"/>
            </w:tabs>
            <w:rPr>
              <w:noProof/>
            </w:rPr>
          </w:pPr>
          <w:hyperlink w:anchor="_Toc357366718" w:history="1">
            <w:r w:rsidRPr="007D7052">
              <w:rPr>
                <w:rStyle w:val="Hiperligao"/>
                <w:noProof/>
                <w:lang w:val="en-US"/>
              </w:rPr>
              <w:t>3.</w:t>
            </w:r>
            <w:r>
              <w:rPr>
                <w:noProof/>
              </w:rPr>
              <w:tab/>
            </w:r>
            <w:r w:rsidRPr="007D7052">
              <w:rPr>
                <w:rStyle w:val="Hiperligao"/>
                <w:noProof/>
                <w:lang w:val="en-US"/>
              </w:rPr>
              <w:t>Plans For Next Week</w:t>
            </w:r>
            <w:r>
              <w:rPr>
                <w:noProof/>
                <w:webHidden/>
              </w:rPr>
              <w:tab/>
            </w:r>
            <w:r>
              <w:rPr>
                <w:noProof/>
                <w:webHidden/>
              </w:rPr>
              <w:fldChar w:fldCharType="begin"/>
            </w:r>
            <w:r>
              <w:rPr>
                <w:noProof/>
                <w:webHidden/>
              </w:rPr>
              <w:instrText xml:space="preserve"> PAGEREF _Toc357366718 \h </w:instrText>
            </w:r>
            <w:r>
              <w:rPr>
                <w:noProof/>
                <w:webHidden/>
              </w:rPr>
            </w:r>
            <w:r>
              <w:rPr>
                <w:noProof/>
                <w:webHidden/>
              </w:rPr>
              <w:fldChar w:fldCharType="separate"/>
            </w:r>
            <w:r>
              <w:rPr>
                <w:noProof/>
                <w:webHidden/>
              </w:rPr>
              <w:t>1</w:t>
            </w:r>
            <w:r>
              <w:rPr>
                <w:noProof/>
                <w:webHidden/>
              </w:rPr>
              <w:fldChar w:fldCharType="end"/>
            </w:r>
          </w:hyperlink>
        </w:p>
        <w:p w14:paraId="01635B50" w14:textId="77777777" w:rsidR="003668B3" w:rsidRDefault="003668B3">
          <w:pPr>
            <w:pStyle w:val="ndice1"/>
            <w:tabs>
              <w:tab w:val="left" w:pos="440"/>
              <w:tab w:val="right" w:leader="dot" w:pos="8494"/>
            </w:tabs>
            <w:rPr>
              <w:noProof/>
            </w:rPr>
          </w:pPr>
          <w:hyperlink w:anchor="_Toc357366719" w:history="1">
            <w:r w:rsidRPr="007D7052">
              <w:rPr>
                <w:rStyle w:val="Hiperligao"/>
                <w:noProof/>
                <w:lang w:val="en-US"/>
              </w:rPr>
              <w:t>4.</w:t>
            </w:r>
            <w:r>
              <w:rPr>
                <w:noProof/>
              </w:rPr>
              <w:tab/>
            </w:r>
            <w:r w:rsidRPr="007D7052">
              <w:rPr>
                <w:rStyle w:val="Hiperligao"/>
                <w:noProof/>
                <w:lang w:val="en-US"/>
              </w:rPr>
              <w:t>Progress</w:t>
            </w:r>
            <w:r>
              <w:rPr>
                <w:noProof/>
                <w:webHidden/>
              </w:rPr>
              <w:tab/>
            </w:r>
            <w:r>
              <w:rPr>
                <w:noProof/>
                <w:webHidden/>
              </w:rPr>
              <w:fldChar w:fldCharType="begin"/>
            </w:r>
            <w:r>
              <w:rPr>
                <w:noProof/>
                <w:webHidden/>
              </w:rPr>
              <w:instrText xml:space="preserve"> PAGEREF _Toc357366719 \h </w:instrText>
            </w:r>
            <w:r>
              <w:rPr>
                <w:noProof/>
                <w:webHidden/>
              </w:rPr>
            </w:r>
            <w:r>
              <w:rPr>
                <w:noProof/>
                <w:webHidden/>
              </w:rPr>
              <w:fldChar w:fldCharType="separate"/>
            </w:r>
            <w:r>
              <w:rPr>
                <w:noProof/>
                <w:webHidden/>
              </w:rPr>
              <w:t>2</w:t>
            </w:r>
            <w:r>
              <w:rPr>
                <w:noProof/>
                <w:webHidden/>
              </w:rPr>
              <w:fldChar w:fldCharType="end"/>
            </w:r>
          </w:hyperlink>
        </w:p>
        <w:p w14:paraId="5BB2BF63" w14:textId="77777777" w:rsidR="003668B3" w:rsidRDefault="003668B3">
          <w:pPr>
            <w:pStyle w:val="ndice1"/>
            <w:tabs>
              <w:tab w:val="left" w:pos="660"/>
              <w:tab w:val="right" w:leader="dot" w:pos="8494"/>
            </w:tabs>
            <w:rPr>
              <w:noProof/>
            </w:rPr>
          </w:pPr>
          <w:hyperlink w:anchor="_Toc357366720" w:history="1">
            <w:r w:rsidRPr="007D7052">
              <w:rPr>
                <w:rStyle w:val="Hiperligao"/>
                <w:noProof/>
                <w:lang w:val="en-US"/>
              </w:rPr>
              <w:t>4.1.</w:t>
            </w:r>
            <w:r>
              <w:rPr>
                <w:noProof/>
              </w:rPr>
              <w:tab/>
            </w:r>
            <w:r w:rsidRPr="007D7052">
              <w:rPr>
                <w:rStyle w:val="Hiperligao"/>
                <w:noProof/>
                <w:lang w:val="en-US"/>
              </w:rPr>
              <w:t>Earned value and/or Gantt Image</w:t>
            </w:r>
            <w:r>
              <w:rPr>
                <w:noProof/>
                <w:webHidden/>
              </w:rPr>
              <w:tab/>
            </w:r>
            <w:r>
              <w:rPr>
                <w:noProof/>
                <w:webHidden/>
              </w:rPr>
              <w:fldChar w:fldCharType="begin"/>
            </w:r>
            <w:r>
              <w:rPr>
                <w:noProof/>
                <w:webHidden/>
              </w:rPr>
              <w:instrText xml:space="preserve"> PAGEREF _Toc357366720 \h </w:instrText>
            </w:r>
            <w:r>
              <w:rPr>
                <w:noProof/>
                <w:webHidden/>
              </w:rPr>
            </w:r>
            <w:r>
              <w:rPr>
                <w:noProof/>
                <w:webHidden/>
              </w:rPr>
              <w:fldChar w:fldCharType="separate"/>
            </w:r>
            <w:r>
              <w:rPr>
                <w:noProof/>
                <w:webHidden/>
              </w:rPr>
              <w:t>2</w:t>
            </w:r>
            <w:r>
              <w:rPr>
                <w:noProof/>
                <w:webHidden/>
              </w:rPr>
              <w:fldChar w:fldCharType="end"/>
            </w:r>
          </w:hyperlink>
        </w:p>
        <w:p w14:paraId="73652310" w14:textId="77777777" w:rsidR="003668B3" w:rsidRDefault="003668B3">
          <w:pPr>
            <w:pStyle w:val="ndice1"/>
            <w:tabs>
              <w:tab w:val="left" w:pos="660"/>
              <w:tab w:val="right" w:leader="dot" w:pos="8494"/>
            </w:tabs>
            <w:rPr>
              <w:noProof/>
            </w:rPr>
          </w:pPr>
          <w:hyperlink w:anchor="_Toc357366721" w:history="1">
            <w:r w:rsidRPr="007D7052">
              <w:rPr>
                <w:rStyle w:val="Hiperligao"/>
                <w:noProof/>
                <w:lang w:val="en-US"/>
              </w:rPr>
              <w:t>4.2.</w:t>
            </w:r>
            <w:r>
              <w:rPr>
                <w:noProof/>
              </w:rPr>
              <w:tab/>
            </w:r>
            <w:r w:rsidRPr="007D7052">
              <w:rPr>
                <w:rStyle w:val="Hiperligao"/>
                <w:noProof/>
                <w:lang w:val="en-US"/>
              </w:rPr>
              <w:t>Effort by task</w:t>
            </w:r>
            <w:r>
              <w:rPr>
                <w:noProof/>
                <w:webHidden/>
              </w:rPr>
              <w:tab/>
            </w:r>
            <w:r>
              <w:rPr>
                <w:noProof/>
                <w:webHidden/>
              </w:rPr>
              <w:fldChar w:fldCharType="begin"/>
            </w:r>
            <w:r>
              <w:rPr>
                <w:noProof/>
                <w:webHidden/>
              </w:rPr>
              <w:instrText xml:space="preserve"> PAGEREF _Toc357366721 \h </w:instrText>
            </w:r>
            <w:r>
              <w:rPr>
                <w:noProof/>
                <w:webHidden/>
              </w:rPr>
            </w:r>
            <w:r>
              <w:rPr>
                <w:noProof/>
                <w:webHidden/>
              </w:rPr>
              <w:fldChar w:fldCharType="separate"/>
            </w:r>
            <w:r>
              <w:rPr>
                <w:noProof/>
                <w:webHidden/>
              </w:rPr>
              <w:t>3</w:t>
            </w:r>
            <w:r>
              <w:rPr>
                <w:noProof/>
                <w:webHidden/>
              </w:rPr>
              <w:fldChar w:fldCharType="end"/>
            </w:r>
          </w:hyperlink>
        </w:p>
        <w:p w14:paraId="09FF09E9" w14:textId="77777777" w:rsidR="003668B3" w:rsidRDefault="003668B3">
          <w:pPr>
            <w:pStyle w:val="ndice1"/>
            <w:tabs>
              <w:tab w:val="left" w:pos="660"/>
              <w:tab w:val="right" w:leader="dot" w:pos="8494"/>
            </w:tabs>
            <w:rPr>
              <w:noProof/>
            </w:rPr>
          </w:pPr>
          <w:hyperlink w:anchor="_Toc357366722" w:history="1">
            <w:r w:rsidRPr="007D7052">
              <w:rPr>
                <w:rStyle w:val="Hiperligao"/>
                <w:noProof/>
                <w:lang w:val="en-US"/>
              </w:rPr>
              <w:t>4.3.</w:t>
            </w:r>
            <w:r>
              <w:rPr>
                <w:noProof/>
              </w:rPr>
              <w:tab/>
            </w:r>
            <w:r w:rsidRPr="007D7052">
              <w:rPr>
                <w:rStyle w:val="Hiperligao"/>
                <w:noProof/>
                <w:lang w:val="en-US"/>
              </w:rPr>
              <w:t>Individual effort</w:t>
            </w:r>
            <w:r>
              <w:rPr>
                <w:noProof/>
                <w:webHidden/>
              </w:rPr>
              <w:tab/>
            </w:r>
            <w:r>
              <w:rPr>
                <w:noProof/>
                <w:webHidden/>
              </w:rPr>
              <w:fldChar w:fldCharType="begin"/>
            </w:r>
            <w:r>
              <w:rPr>
                <w:noProof/>
                <w:webHidden/>
              </w:rPr>
              <w:instrText xml:space="preserve"> PAGEREF _Toc357366722 \h </w:instrText>
            </w:r>
            <w:r>
              <w:rPr>
                <w:noProof/>
                <w:webHidden/>
              </w:rPr>
            </w:r>
            <w:r>
              <w:rPr>
                <w:noProof/>
                <w:webHidden/>
              </w:rPr>
              <w:fldChar w:fldCharType="separate"/>
            </w:r>
            <w:r>
              <w:rPr>
                <w:noProof/>
                <w:webHidden/>
              </w:rPr>
              <w:t>3</w:t>
            </w:r>
            <w:r>
              <w:rPr>
                <w:noProof/>
                <w:webHidden/>
              </w:rPr>
              <w:fldChar w:fldCharType="end"/>
            </w:r>
          </w:hyperlink>
        </w:p>
        <w:p w14:paraId="182BF51B" w14:textId="77777777" w:rsidR="003668B3" w:rsidRDefault="003668B3">
          <w:pPr>
            <w:pStyle w:val="ndice1"/>
            <w:tabs>
              <w:tab w:val="left" w:pos="440"/>
              <w:tab w:val="right" w:leader="dot" w:pos="8494"/>
            </w:tabs>
            <w:rPr>
              <w:noProof/>
            </w:rPr>
          </w:pPr>
          <w:hyperlink w:anchor="_Toc357366723" w:history="1">
            <w:r w:rsidRPr="007D7052">
              <w:rPr>
                <w:rStyle w:val="Hiperligao"/>
                <w:noProof/>
                <w:lang w:val="en-US"/>
              </w:rPr>
              <w:t>5.</w:t>
            </w:r>
            <w:r>
              <w:rPr>
                <w:noProof/>
              </w:rPr>
              <w:tab/>
            </w:r>
            <w:r w:rsidRPr="007D7052">
              <w:rPr>
                <w:rStyle w:val="Hiperligao"/>
                <w:noProof/>
                <w:lang w:val="en-US"/>
              </w:rPr>
              <w:t>Individual log</w:t>
            </w:r>
            <w:r>
              <w:rPr>
                <w:noProof/>
                <w:webHidden/>
              </w:rPr>
              <w:tab/>
            </w:r>
            <w:r>
              <w:rPr>
                <w:noProof/>
                <w:webHidden/>
              </w:rPr>
              <w:fldChar w:fldCharType="begin"/>
            </w:r>
            <w:r>
              <w:rPr>
                <w:noProof/>
                <w:webHidden/>
              </w:rPr>
              <w:instrText xml:space="preserve"> PAGEREF _Toc357366723 \h </w:instrText>
            </w:r>
            <w:r>
              <w:rPr>
                <w:noProof/>
                <w:webHidden/>
              </w:rPr>
            </w:r>
            <w:r>
              <w:rPr>
                <w:noProof/>
                <w:webHidden/>
              </w:rPr>
              <w:fldChar w:fldCharType="separate"/>
            </w:r>
            <w:r>
              <w:rPr>
                <w:noProof/>
                <w:webHidden/>
              </w:rPr>
              <w:t>4</w:t>
            </w:r>
            <w:r>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54AE4826" w14:textId="77777777" w:rsidR="003668B3" w:rsidRDefault="00DA3350">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7366724" w:history="1">
        <w:r w:rsidR="003668B3" w:rsidRPr="009016B3">
          <w:rPr>
            <w:rStyle w:val="Hiperligao"/>
            <w:noProof/>
            <w:lang w:val="en-US"/>
          </w:rPr>
          <w:t>Figure 1: Earned Value</w:t>
        </w:r>
        <w:r w:rsidR="003668B3">
          <w:rPr>
            <w:noProof/>
            <w:webHidden/>
          </w:rPr>
          <w:tab/>
        </w:r>
        <w:r w:rsidR="003668B3">
          <w:rPr>
            <w:noProof/>
            <w:webHidden/>
          </w:rPr>
          <w:fldChar w:fldCharType="begin"/>
        </w:r>
        <w:r w:rsidR="003668B3">
          <w:rPr>
            <w:noProof/>
            <w:webHidden/>
          </w:rPr>
          <w:instrText xml:space="preserve"> PAGEREF _Toc357366724 \h </w:instrText>
        </w:r>
        <w:r w:rsidR="003668B3">
          <w:rPr>
            <w:noProof/>
            <w:webHidden/>
          </w:rPr>
        </w:r>
        <w:r w:rsidR="003668B3">
          <w:rPr>
            <w:noProof/>
            <w:webHidden/>
          </w:rPr>
          <w:fldChar w:fldCharType="separate"/>
        </w:r>
        <w:r w:rsidR="003668B3">
          <w:rPr>
            <w:noProof/>
            <w:webHidden/>
          </w:rPr>
          <w:t>2</w:t>
        </w:r>
        <w:r w:rsidR="003668B3">
          <w:rPr>
            <w:noProof/>
            <w:webHidden/>
          </w:rPr>
          <w:fldChar w:fldCharType="end"/>
        </w:r>
      </w:hyperlink>
    </w:p>
    <w:p w14:paraId="3D12AAF4" w14:textId="77777777" w:rsidR="003668B3" w:rsidRDefault="003668B3">
      <w:pPr>
        <w:pStyle w:val="ndicedeilustraes"/>
        <w:tabs>
          <w:tab w:val="right" w:leader="dot" w:pos="8494"/>
        </w:tabs>
        <w:rPr>
          <w:noProof/>
        </w:rPr>
      </w:pPr>
      <w:hyperlink w:anchor="_Toc357366725" w:history="1">
        <w:r w:rsidRPr="009016B3">
          <w:rPr>
            <w:rStyle w:val="Hiperligao"/>
            <w:noProof/>
            <w:lang w:val="en-US"/>
          </w:rPr>
          <w:t>Figure 2: Week effort by task type</w:t>
        </w:r>
        <w:r>
          <w:rPr>
            <w:noProof/>
            <w:webHidden/>
          </w:rPr>
          <w:tab/>
        </w:r>
        <w:r>
          <w:rPr>
            <w:noProof/>
            <w:webHidden/>
          </w:rPr>
          <w:fldChar w:fldCharType="begin"/>
        </w:r>
        <w:r>
          <w:rPr>
            <w:noProof/>
            <w:webHidden/>
          </w:rPr>
          <w:instrText xml:space="preserve"> PAGEREF _Toc357366725 \h </w:instrText>
        </w:r>
        <w:r>
          <w:rPr>
            <w:noProof/>
            <w:webHidden/>
          </w:rPr>
        </w:r>
        <w:r>
          <w:rPr>
            <w:noProof/>
            <w:webHidden/>
          </w:rPr>
          <w:fldChar w:fldCharType="separate"/>
        </w:r>
        <w:r>
          <w:rPr>
            <w:noProof/>
            <w:webHidden/>
          </w:rPr>
          <w:t>3</w:t>
        </w:r>
        <w:r>
          <w:rPr>
            <w:noProof/>
            <w:webHidden/>
          </w:rPr>
          <w:fldChar w:fldCharType="end"/>
        </w:r>
      </w:hyperlink>
    </w:p>
    <w:p w14:paraId="1035219E" w14:textId="77777777" w:rsidR="003668B3" w:rsidRDefault="003668B3">
      <w:pPr>
        <w:pStyle w:val="ndicedeilustraes"/>
        <w:tabs>
          <w:tab w:val="right" w:leader="dot" w:pos="8494"/>
        </w:tabs>
        <w:rPr>
          <w:noProof/>
        </w:rPr>
      </w:pPr>
      <w:hyperlink w:anchor="_Toc357366726" w:history="1">
        <w:r w:rsidRPr="009016B3">
          <w:rPr>
            <w:rStyle w:val="Hiperligao"/>
            <w:noProof/>
            <w:lang w:val="en-US"/>
          </w:rPr>
          <w:t>Figure 3: Week effort by team member</w:t>
        </w:r>
        <w:r>
          <w:rPr>
            <w:noProof/>
            <w:webHidden/>
          </w:rPr>
          <w:tab/>
        </w:r>
        <w:r>
          <w:rPr>
            <w:noProof/>
            <w:webHidden/>
          </w:rPr>
          <w:fldChar w:fldCharType="begin"/>
        </w:r>
        <w:r>
          <w:rPr>
            <w:noProof/>
            <w:webHidden/>
          </w:rPr>
          <w:instrText xml:space="preserve"> PAGEREF _Toc357366726 \h </w:instrText>
        </w:r>
        <w:r>
          <w:rPr>
            <w:noProof/>
            <w:webHidden/>
          </w:rPr>
        </w:r>
        <w:r>
          <w:rPr>
            <w:noProof/>
            <w:webHidden/>
          </w:rPr>
          <w:fldChar w:fldCharType="separate"/>
        </w:r>
        <w:r>
          <w:rPr>
            <w:noProof/>
            <w:webHidden/>
          </w:rPr>
          <w:t>3</w:t>
        </w:r>
        <w:r>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3DCD3771" w14:textId="77777777" w:rsidR="003668B3" w:rsidRDefault="00DA3350">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7366729" w:history="1">
        <w:r w:rsidR="003668B3" w:rsidRPr="00F04C94">
          <w:rPr>
            <w:rStyle w:val="Hiperligao"/>
            <w:noProof/>
            <w:lang w:val="en-US"/>
          </w:rPr>
          <w:t>Table 1: List of Contributors</w:t>
        </w:r>
        <w:r w:rsidR="003668B3">
          <w:rPr>
            <w:noProof/>
            <w:webHidden/>
          </w:rPr>
          <w:tab/>
        </w:r>
        <w:r w:rsidR="003668B3">
          <w:rPr>
            <w:noProof/>
            <w:webHidden/>
          </w:rPr>
          <w:fldChar w:fldCharType="begin"/>
        </w:r>
        <w:r w:rsidR="003668B3">
          <w:rPr>
            <w:noProof/>
            <w:webHidden/>
          </w:rPr>
          <w:instrText xml:space="preserve"> PAGEREF _Toc357366729 \h </w:instrText>
        </w:r>
        <w:r w:rsidR="003668B3">
          <w:rPr>
            <w:noProof/>
            <w:webHidden/>
          </w:rPr>
        </w:r>
        <w:r w:rsidR="003668B3">
          <w:rPr>
            <w:noProof/>
            <w:webHidden/>
          </w:rPr>
          <w:fldChar w:fldCharType="separate"/>
        </w:r>
        <w:r w:rsidR="003668B3">
          <w:rPr>
            <w:noProof/>
            <w:webHidden/>
          </w:rPr>
          <w:t>ii</w:t>
        </w:r>
        <w:r w:rsidR="003668B3">
          <w:rPr>
            <w:noProof/>
            <w:webHidden/>
          </w:rPr>
          <w:fldChar w:fldCharType="end"/>
        </w:r>
      </w:hyperlink>
    </w:p>
    <w:p w14:paraId="04D4BFFF" w14:textId="77777777" w:rsidR="003668B3" w:rsidRDefault="003668B3">
      <w:pPr>
        <w:pStyle w:val="ndicedeilustraes"/>
        <w:tabs>
          <w:tab w:val="right" w:leader="dot" w:pos="8494"/>
        </w:tabs>
        <w:rPr>
          <w:noProof/>
        </w:rPr>
      </w:pPr>
      <w:hyperlink w:anchor="_Toc357366730" w:history="1">
        <w:r w:rsidRPr="00F04C94">
          <w:rPr>
            <w:rStyle w:val="Hiperligao"/>
            <w:noProof/>
            <w:lang w:val="en-US"/>
          </w:rPr>
          <w:t>Table 2: Version history</w:t>
        </w:r>
        <w:r>
          <w:rPr>
            <w:noProof/>
            <w:webHidden/>
          </w:rPr>
          <w:tab/>
        </w:r>
        <w:r>
          <w:rPr>
            <w:noProof/>
            <w:webHidden/>
          </w:rPr>
          <w:fldChar w:fldCharType="begin"/>
        </w:r>
        <w:r>
          <w:rPr>
            <w:noProof/>
            <w:webHidden/>
          </w:rPr>
          <w:instrText xml:space="preserve"> PAGEREF _Toc357366730 \h </w:instrText>
        </w:r>
        <w:r>
          <w:rPr>
            <w:noProof/>
            <w:webHidden/>
          </w:rPr>
        </w:r>
        <w:r>
          <w:rPr>
            <w:noProof/>
            <w:webHidden/>
          </w:rPr>
          <w:fldChar w:fldCharType="separate"/>
        </w:r>
        <w:r>
          <w:rPr>
            <w:noProof/>
            <w:webHidden/>
          </w:rPr>
          <w:t>ii</w:t>
        </w:r>
        <w:r>
          <w:rPr>
            <w:noProof/>
            <w:webHidden/>
          </w:rPr>
          <w:fldChar w:fldCharType="end"/>
        </w:r>
      </w:hyperlink>
    </w:p>
    <w:p w14:paraId="70D65A39" w14:textId="77777777" w:rsidR="003668B3" w:rsidRDefault="003668B3">
      <w:pPr>
        <w:pStyle w:val="ndicedeilustraes"/>
        <w:tabs>
          <w:tab w:val="right" w:leader="dot" w:pos="8494"/>
        </w:tabs>
        <w:rPr>
          <w:noProof/>
        </w:rPr>
      </w:pPr>
      <w:hyperlink w:anchor="_Toc357366731" w:history="1">
        <w:r w:rsidRPr="00F04C94">
          <w:rPr>
            <w:rStyle w:val="Hiperligao"/>
            <w:noProof/>
            <w:lang w:val="en-US"/>
          </w:rPr>
          <w:t>Table 3: Log of individual effort</w:t>
        </w:r>
        <w:r>
          <w:rPr>
            <w:noProof/>
            <w:webHidden/>
          </w:rPr>
          <w:tab/>
        </w:r>
        <w:r>
          <w:rPr>
            <w:noProof/>
            <w:webHidden/>
          </w:rPr>
          <w:fldChar w:fldCharType="begin"/>
        </w:r>
        <w:r>
          <w:rPr>
            <w:noProof/>
            <w:webHidden/>
          </w:rPr>
          <w:instrText xml:space="preserve"> PAGEREF _Toc357366731 \h </w:instrText>
        </w:r>
        <w:r>
          <w:rPr>
            <w:noProof/>
            <w:webHidden/>
          </w:rPr>
        </w:r>
        <w:r>
          <w:rPr>
            <w:noProof/>
            <w:webHidden/>
          </w:rPr>
          <w:fldChar w:fldCharType="separate"/>
        </w:r>
        <w:r>
          <w:rPr>
            <w:noProof/>
            <w:webHidden/>
          </w:rPr>
          <w:t>4</w:t>
        </w:r>
        <w:r>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Content>
              <w:p w14:paraId="4D5785ED" w14:textId="3F8222A7" w:rsidR="008D2DFD" w:rsidRPr="007511CC" w:rsidRDefault="00CF3F1E" w:rsidP="008D2DFD">
                <w:pPr>
                  <w:pStyle w:val="SemEspaamento"/>
                  <w:jc w:val="center"/>
                  <w:rPr>
                    <w:rFonts w:eastAsiaTheme="minorHAnsi"/>
                    <w:color w:val="4F81BD" w:themeColor="accent1"/>
                    <w:lang w:val="en-US"/>
                  </w:rPr>
                </w:pPr>
                <w:r>
                  <w:t>26</w:t>
                </w:r>
                <w:r>
                  <w:t>-05-2013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906436" w:rsidRPr="00551E76" w14:paraId="513A5677" w14:textId="77777777" w:rsidTr="003B5E03">
        <w:tc>
          <w:tcPr>
            <w:tcW w:w="1668" w:type="dxa"/>
            <w:vAlign w:val="center"/>
          </w:tcPr>
          <w:p w14:paraId="1F1EE969" w14:textId="77777777" w:rsidR="00906436" w:rsidRPr="00F11C9A" w:rsidRDefault="00906436" w:rsidP="008D2DFD">
            <w:pPr>
              <w:pStyle w:val="SemEspaamento"/>
              <w:jc w:val="center"/>
              <w:rPr>
                <w:lang w:val="en-GB"/>
              </w:rPr>
            </w:pPr>
          </w:p>
        </w:tc>
        <w:tc>
          <w:tcPr>
            <w:tcW w:w="2268" w:type="dxa"/>
            <w:vAlign w:val="center"/>
          </w:tcPr>
          <w:p w14:paraId="7FED2ACC" w14:textId="77777777" w:rsidR="00906436" w:rsidRPr="007511CC" w:rsidRDefault="00906436" w:rsidP="008D2DFD">
            <w:pPr>
              <w:jc w:val="center"/>
              <w:rPr>
                <w:lang w:val="en-US"/>
              </w:rPr>
            </w:pPr>
          </w:p>
        </w:tc>
        <w:tc>
          <w:tcPr>
            <w:tcW w:w="3260" w:type="dxa"/>
            <w:vAlign w:val="center"/>
          </w:tcPr>
          <w:p w14:paraId="488FC327" w14:textId="77777777" w:rsidR="00906436" w:rsidRPr="007511CC" w:rsidRDefault="00906436" w:rsidP="008D2DFD">
            <w:pPr>
              <w:jc w:val="center"/>
              <w:rPr>
                <w:lang w:val="en-US"/>
              </w:rPr>
            </w:pPr>
          </w:p>
        </w:tc>
        <w:tc>
          <w:tcPr>
            <w:tcW w:w="2410" w:type="dxa"/>
            <w:vAlign w:val="center"/>
          </w:tcPr>
          <w:p w14:paraId="4E3E9080" w14:textId="77777777" w:rsidR="00906436" w:rsidRPr="007511CC" w:rsidRDefault="00906436" w:rsidP="008D2DFD">
            <w:pPr>
              <w:jc w:val="center"/>
              <w:rPr>
                <w:lang w:val="en-US"/>
              </w:rPr>
            </w:pPr>
          </w:p>
        </w:tc>
      </w:tr>
      <w:tr w:rsidR="00906436" w:rsidRPr="00551E76" w14:paraId="796518E2" w14:textId="77777777" w:rsidTr="003B5E03">
        <w:tc>
          <w:tcPr>
            <w:tcW w:w="1668" w:type="dxa"/>
            <w:vAlign w:val="center"/>
          </w:tcPr>
          <w:p w14:paraId="4613F683" w14:textId="77777777" w:rsidR="00906436" w:rsidRPr="00F11C9A" w:rsidRDefault="00906436" w:rsidP="008D2DFD">
            <w:pPr>
              <w:pStyle w:val="SemEspaamento"/>
              <w:jc w:val="center"/>
              <w:rPr>
                <w:lang w:val="en-GB"/>
              </w:rPr>
            </w:pPr>
          </w:p>
        </w:tc>
        <w:tc>
          <w:tcPr>
            <w:tcW w:w="2268" w:type="dxa"/>
            <w:vAlign w:val="center"/>
          </w:tcPr>
          <w:p w14:paraId="06E4CCEB" w14:textId="77777777" w:rsidR="00906436" w:rsidRPr="007511CC" w:rsidRDefault="00906436" w:rsidP="008D2DFD">
            <w:pPr>
              <w:jc w:val="center"/>
              <w:rPr>
                <w:lang w:val="en-US"/>
              </w:rPr>
            </w:pPr>
          </w:p>
        </w:tc>
        <w:tc>
          <w:tcPr>
            <w:tcW w:w="3260" w:type="dxa"/>
            <w:vAlign w:val="center"/>
          </w:tcPr>
          <w:p w14:paraId="1296183C" w14:textId="77777777" w:rsidR="00906436" w:rsidRPr="007511CC" w:rsidRDefault="00906436" w:rsidP="008D2DFD">
            <w:pPr>
              <w:jc w:val="center"/>
              <w:rPr>
                <w:lang w:val="en-US"/>
              </w:rPr>
            </w:pPr>
          </w:p>
        </w:tc>
        <w:tc>
          <w:tcPr>
            <w:tcW w:w="2410" w:type="dxa"/>
            <w:vAlign w:val="center"/>
          </w:tcPr>
          <w:p w14:paraId="232C6681" w14:textId="77777777" w:rsidR="00906436" w:rsidRPr="007511CC" w:rsidRDefault="00906436" w:rsidP="008D2DFD">
            <w:pPr>
              <w:jc w:val="center"/>
              <w:rPr>
                <w:lang w:val="en-US"/>
              </w:rPr>
            </w:pPr>
          </w:p>
        </w:tc>
      </w:tr>
    </w:tbl>
    <w:p w14:paraId="367894E2" w14:textId="77777777" w:rsidR="0071045A" w:rsidRPr="00930989" w:rsidRDefault="0071045A" w:rsidP="0071045A">
      <w:pPr>
        <w:pStyle w:val="Legenda"/>
        <w:rPr>
          <w:lang w:val="en-US"/>
        </w:rPr>
      </w:pPr>
      <w:bookmarkStart w:id="4" w:name="_Toc357366729"/>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6D03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4"/>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551E76" w14:paraId="67952745" w14:textId="77777777" w:rsidTr="006452C6">
        <w:tc>
          <w:tcPr>
            <w:tcW w:w="9607" w:type="dxa"/>
            <w:gridSpan w:val="6"/>
          </w:tcPr>
          <w:p w14:paraId="1C724A32"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07B75C56" w14:textId="7E78369B" w:rsidR="00F24CA6" w:rsidRPr="00895D61" w:rsidRDefault="00CF3F1E" w:rsidP="0071045A">
                <w:pPr>
                  <w:pStyle w:val="SemEspaamento"/>
                  <w:jc w:val="center"/>
                  <w:rPr>
                    <w:rFonts w:eastAsiaTheme="minorHAnsi"/>
                    <w:color w:val="4F81BD" w:themeColor="accent1"/>
                    <w:lang w:val="en-US"/>
                  </w:rPr>
                </w:pPr>
                <w:r>
                  <w:t>26-05-2013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2276B0" w14:paraId="36ACBB64" w14:textId="77777777" w:rsidTr="00B154CA">
        <w:tc>
          <w:tcPr>
            <w:tcW w:w="1384" w:type="dxa"/>
            <w:vAlign w:val="center"/>
          </w:tcPr>
          <w:p w14:paraId="5AB70DB2" w14:textId="5D3BFBD9" w:rsidR="007511CC" w:rsidRPr="00425B7B" w:rsidRDefault="00F45959" w:rsidP="003C3224">
            <w:pPr>
              <w:pStyle w:val="SemEspaamento"/>
              <w:jc w:val="center"/>
              <w:rPr>
                <w:rFonts w:eastAsiaTheme="minorHAnsi"/>
                <w:u w:val="single"/>
                <w:lang w:val="en-US"/>
              </w:rPr>
            </w:pPr>
            <w:r>
              <w:rPr>
                <w:rFonts w:eastAsiaTheme="minorHAnsi"/>
                <w:u w:val="single"/>
                <w:lang w:val="en-US"/>
              </w:rPr>
              <w:t>26-05-2013</w:t>
            </w:r>
          </w:p>
        </w:tc>
        <w:tc>
          <w:tcPr>
            <w:tcW w:w="2268" w:type="dxa"/>
            <w:vAlign w:val="center"/>
          </w:tcPr>
          <w:p w14:paraId="3B953D08" w14:textId="61399FF4" w:rsidR="007511CC" w:rsidRPr="00425B7B" w:rsidRDefault="00F45959" w:rsidP="003C3224">
            <w:pPr>
              <w:jc w:val="center"/>
              <w:rPr>
                <w:u w:val="single"/>
                <w:lang w:val="en-US"/>
              </w:rPr>
            </w:pPr>
            <w:r>
              <w:rPr>
                <w:u w:val="single"/>
                <w:lang w:val="en-US"/>
              </w:rPr>
              <w:t>Changing state</w:t>
            </w:r>
          </w:p>
        </w:tc>
        <w:tc>
          <w:tcPr>
            <w:tcW w:w="1701" w:type="dxa"/>
            <w:vAlign w:val="center"/>
          </w:tcPr>
          <w:p w14:paraId="67532DCD" w14:textId="6AFD13EE" w:rsidR="007511CC" w:rsidRPr="00425B7B" w:rsidRDefault="00F45959" w:rsidP="003C3224">
            <w:pPr>
              <w:jc w:val="center"/>
              <w:rPr>
                <w:u w:val="single"/>
                <w:lang w:val="en-US"/>
              </w:rPr>
            </w:pPr>
            <w:r>
              <w:rPr>
                <w:u w:val="single"/>
                <w:lang w:val="en-US"/>
              </w:rPr>
              <w:t>Filipe Brandão</w:t>
            </w:r>
          </w:p>
        </w:tc>
        <w:tc>
          <w:tcPr>
            <w:tcW w:w="992" w:type="dxa"/>
            <w:vAlign w:val="center"/>
          </w:tcPr>
          <w:p w14:paraId="7D10FFC4" w14:textId="4C1B80B7" w:rsidR="007511CC" w:rsidRPr="00425B7B" w:rsidRDefault="00F45959" w:rsidP="003C3224">
            <w:pPr>
              <w:jc w:val="center"/>
              <w:rPr>
                <w:u w:val="single"/>
                <w:lang w:val="en-US"/>
              </w:rPr>
            </w:pPr>
            <w:r>
              <w:rPr>
                <w:u w:val="single"/>
                <w:lang w:val="en-US"/>
              </w:rPr>
              <w:t>0.</w:t>
            </w:r>
            <w:ins w:id="5" w:author="Cheila" w:date="2013-05-26T21:24:00Z">
              <w:r w:rsidR="00EF2056">
                <w:rPr>
                  <w:u w:val="single"/>
                  <w:lang w:val="en-US"/>
                </w:rPr>
                <w:t>1</w:t>
              </w:r>
            </w:ins>
            <w:bookmarkStart w:id="6" w:name="_GoBack"/>
            <w:bookmarkEnd w:id="6"/>
            <w:del w:id="7" w:author="Cheila" w:date="2013-05-26T21:24:00Z">
              <w:r w:rsidDel="00EF2056">
                <w:rPr>
                  <w:u w:val="single"/>
                  <w:lang w:val="en-US"/>
                </w:rPr>
                <w:delText>2</w:delText>
              </w:r>
            </w:del>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09F28920" w:rsidR="007511CC" w:rsidRPr="00425B7B" w:rsidRDefault="00F45959" w:rsidP="003C3224">
            <w:pPr>
              <w:keepNext/>
              <w:jc w:val="center"/>
              <w:rPr>
                <w:u w:val="single"/>
                <w:lang w:val="en-US"/>
              </w:rPr>
            </w:pPr>
            <w:r>
              <w:rPr>
                <w:u w:val="single"/>
                <w:lang w:val="en-US"/>
              </w:rPr>
              <w:t>Ready for Revision</w:t>
            </w:r>
          </w:p>
        </w:tc>
      </w:tr>
      <w:tr w:rsidR="00F45959" w:rsidRPr="002276B0" w14:paraId="49CFBDD2" w14:textId="77777777" w:rsidTr="00B154CA">
        <w:tc>
          <w:tcPr>
            <w:tcW w:w="1384" w:type="dxa"/>
            <w:vAlign w:val="center"/>
          </w:tcPr>
          <w:p w14:paraId="36B64B2D" w14:textId="77777777" w:rsidR="00F45959" w:rsidRDefault="00F45959" w:rsidP="003C3224">
            <w:pPr>
              <w:pStyle w:val="SemEspaamento"/>
              <w:jc w:val="center"/>
              <w:rPr>
                <w:rFonts w:eastAsiaTheme="minorHAnsi"/>
                <w:u w:val="single"/>
                <w:lang w:val="en-US"/>
              </w:rPr>
            </w:pPr>
          </w:p>
        </w:tc>
        <w:tc>
          <w:tcPr>
            <w:tcW w:w="2268" w:type="dxa"/>
            <w:vAlign w:val="center"/>
          </w:tcPr>
          <w:p w14:paraId="0A6ED94A" w14:textId="77777777" w:rsidR="00F45959" w:rsidRDefault="00F45959" w:rsidP="003C3224">
            <w:pPr>
              <w:jc w:val="center"/>
              <w:rPr>
                <w:u w:val="single"/>
                <w:lang w:val="en-US"/>
              </w:rPr>
            </w:pPr>
          </w:p>
        </w:tc>
        <w:tc>
          <w:tcPr>
            <w:tcW w:w="1701" w:type="dxa"/>
            <w:vAlign w:val="center"/>
          </w:tcPr>
          <w:p w14:paraId="59929A7D" w14:textId="77777777" w:rsidR="00F45959" w:rsidRDefault="00F45959" w:rsidP="003C3224">
            <w:pPr>
              <w:jc w:val="center"/>
              <w:rPr>
                <w:u w:val="single"/>
                <w:lang w:val="en-US"/>
              </w:rPr>
            </w:pPr>
          </w:p>
        </w:tc>
        <w:tc>
          <w:tcPr>
            <w:tcW w:w="992" w:type="dxa"/>
            <w:vAlign w:val="center"/>
          </w:tcPr>
          <w:p w14:paraId="683D867F" w14:textId="77777777" w:rsidR="00F45959" w:rsidRDefault="00F45959" w:rsidP="003C3224">
            <w:pPr>
              <w:jc w:val="center"/>
              <w:rPr>
                <w:u w:val="single"/>
                <w:lang w:val="en-US"/>
              </w:rPr>
            </w:pPr>
          </w:p>
        </w:tc>
        <w:tc>
          <w:tcPr>
            <w:tcW w:w="1418" w:type="dxa"/>
            <w:vAlign w:val="center"/>
          </w:tcPr>
          <w:p w14:paraId="1B5DB538" w14:textId="77777777" w:rsidR="00F45959" w:rsidRPr="00425B7B" w:rsidRDefault="00F45959" w:rsidP="003C3224">
            <w:pPr>
              <w:jc w:val="center"/>
              <w:rPr>
                <w:u w:val="single"/>
                <w:lang w:val="en-US"/>
              </w:rPr>
            </w:pPr>
          </w:p>
        </w:tc>
        <w:tc>
          <w:tcPr>
            <w:tcW w:w="1844" w:type="dxa"/>
            <w:vAlign w:val="center"/>
          </w:tcPr>
          <w:p w14:paraId="74FDDB37" w14:textId="77777777" w:rsidR="00F45959" w:rsidRDefault="00F45959" w:rsidP="003C3224">
            <w:pPr>
              <w:keepNext/>
              <w:jc w:val="center"/>
              <w:rPr>
                <w:u w:val="single"/>
                <w:lang w:val="en-US"/>
              </w:rPr>
            </w:pPr>
          </w:p>
        </w:tc>
      </w:tr>
      <w:tr w:rsidR="00F45959" w:rsidRPr="002276B0" w14:paraId="46183D07" w14:textId="77777777" w:rsidTr="00B154CA">
        <w:tc>
          <w:tcPr>
            <w:tcW w:w="1384" w:type="dxa"/>
            <w:vAlign w:val="center"/>
          </w:tcPr>
          <w:p w14:paraId="01698A57" w14:textId="77777777" w:rsidR="00F45959" w:rsidRDefault="00F45959" w:rsidP="003C3224">
            <w:pPr>
              <w:pStyle w:val="SemEspaamento"/>
              <w:jc w:val="center"/>
              <w:rPr>
                <w:rFonts w:eastAsiaTheme="minorHAnsi"/>
                <w:u w:val="single"/>
                <w:lang w:val="en-US"/>
              </w:rPr>
            </w:pPr>
          </w:p>
        </w:tc>
        <w:tc>
          <w:tcPr>
            <w:tcW w:w="2268" w:type="dxa"/>
            <w:vAlign w:val="center"/>
          </w:tcPr>
          <w:p w14:paraId="48ECCC46" w14:textId="77777777" w:rsidR="00F45959" w:rsidRDefault="00F45959" w:rsidP="003C3224">
            <w:pPr>
              <w:jc w:val="center"/>
              <w:rPr>
                <w:u w:val="single"/>
                <w:lang w:val="en-US"/>
              </w:rPr>
            </w:pPr>
          </w:p>
        </w:tc>
        <w:tc>
          <w:tcPr>
            <w:tcW w:w="1701" w:type="dxa"/>
            <w:vAlign w:val="center"/>
          </w:tcPr>
          <w:p w14:paraId="3F657AC3" w14:textId="77777777" w:rsidR="00F45959" w:rsidRDefault="00F45959" w:rsidP="003C3224">
            <w:pPr>
              <w:jc w:val="center"/>
              <w:rPr>
                <w:u w:val="single"/>
                <w:lang w:val="en-US"/>
              </w:rPr>
            </w:pPr>
          </w:p>
        </w:tc>
        <w:tc>
          <w:tcPr>
            <w:tcW w:w="992" w:type="dxa"/>
            <w:vAlign w:val="center"/>
          </w:tcPr>
          <w:p w14:paraId="33236E45" w14:textId="77777777" w:rsidR="00F45959" w:rsidRDefault="00F45959" w:rsidP="003C3224">
            <w:pPr>
              <w:jc w:val="center"/>
              <w:rPr>
                <w:u w:val="single"/>
                <w:lang w:val="en-US"/>
              </w:rPr>
            </w:pPr>
          </w:p>
        </w:tc>
        <w:tc>
          <w:tcPr>
            <w:tcW w:w="1418" w:type="dxa"/>
            <w:vAlign w:val="center"/>
          </w:tcPr>
          <w:p w14:paraId="714A2854" w14:textId="77777777" w:rsidR="00F45959" w:rsidRPr="00425B7B" w:rsidRDefault="00F45959" w:rsidP="003C3224">
            <w:pPr>
              <w:jc w:val="center"/>
              <w:rPr>
                <w:u w:val="single"/>
                <w:lang w:val="en-US"/>
              </w:rPr>
            </w:pPr>
          </w:p>
        </w:tc>
        <w:tc>
          <w:tcPr>
            <w:tcW w:w="1844" w:type="dxa"/>
            <w:vAlign w:val="center"/>
          </w:tcPr>
          <w:p w14:paraId="44FA017F" w14:textId="77777777" w:rsidR="00F45959" w:rsidRDefault="00F45959" w:rsidP="003C3224">
            <w:pPr>
              <w:keepNext/>
              <w:jc w:val="center"/>
              <w:rPr>
                <w:u w:val="single"/>
                <w:lang w:val="en-US"/>
              </w:rPr>
            </w:pPr>
          </w:p>
        </w:tc>
      </w:tr>
      <w:tr w:rsidR="00F45959" w:rsidRPr="002276B0" w14:paraId="5BA6665A" w14:textId="77777777" w:rsidTr="00B154CA">
        <w:tc>
          <w:tcPr>
            <w:tcW w:w="1384" w:type="dxa"/>
            <w:vAlign w:val="center"/>
          </w:tcPr>
          <w:p w14:paraId="71A3F85B" w14:textId="77777777" w:rsidR="00F45959" w:rsidRDefault="00F45959" w:rsidP="003C3224">
            <w:pPr>
              <w:pStyle w:val="SemEspaamento"/>
              <w:jc w:val="center"/>
              <w:rPr>
                <w:rFonts w:eastAsiaTheme="minorHAnsi"/>
                <w:u w:val="single"/>
                <w:lang w:val="en-US"/>
              </w:rPr>
            </w:pPr>
          </w:p>
        </w:tc>
        <w:tc>
          <w:tcPr>
            <w:tcW w:w="2268" w:type="dxa"/>
            <w:vAlign w:val="center"/>
          </w:tcPr>
          <w:p w14:paraId="3A7BB797" w14:textId="77777777" w:rsidR="00F45959" w:rsidRDefault="00F45959" w:rsidP="003C3224">
            <w:pPr>
              <w:jc w:val="center"/>
              <w:rPr>
                <w:u w:val="single"/>
                <w:lang w:val="en-US"/>
              </w:rPr>
            </w:pPr>
          </w:p>
        </w:tc>
        <w:tc>
          <w:tcPr>
            <w:tcW w:w="1701" w:type="dxa"/>
            <w:vAlign w:val="center"/>
          </w:tcPr>
          <w:p w14:paraId="373EF180" w14:textId="77777777" w:rsidR="00F45959" w:rsidRDefault="00F45959" w:rsidP="003C3224">
            <w:pPr>
              <w:jc w:val="center"/>
              <w:rPr>
                <w:u w:val="single"/>
                <w:lang w:val="en-US"/>
              </w:rPr>
            </w:pPr>
          </w:p>
        </w:tc>
        <w:tc>
          <w:tcPr>
            <w:tcW w:w="992" w:type="dxa"/>
            <w:vAlign w:val="center"/>
          </w:tcPr>
          <w:p w14:paraId="04C38695" w14:textId="77777777" w:rsidR="00F45959" w:rsidRDefault="00F45959" w:rsidP="003C3224">
            <w:pPr>
              <w:jc w:val="center"/>
              <w:rPr>
                <w:u w:val="single"/>
                <w:lang w:val="en-US"/>
              </w:rPr>
            </w:pPr>
          </w:p>
        </w:tc>
        <w:tc>
          <w:tcPr>
            <w:tcW w:w="1418" w:type="dxa"/>
            <w:vAlign w:val="center"/>
          </w:tcPr>
          <w:p w14:paraId="5C0EB5C1" w14:textId="77777777" w:rsidR="00F45959" w:rsidRPr="00425B7B" w:rsidRDefault="00F45959" w:rsidP="003C3224">
            <w:pPr>
              <w:jc w:val="center"/>
              <w:rPr>
                <w:u w:val="single"/>
                <w:lang w:val="en-US"/>
              </w:rPr>
            </w:pPr>
          </w:p>
        </w:tc>
        <w:tc>
          <w:tcPr>
            <w:tcW w:w="1844" w:type="dxa"/>
            <w:vAlign w:val="center"/>
          </w:tcPr>
          <w:p w14:paraId="3B5F8CB9" w14:textId="77777777" w:rsidR="00F45959" w:rsidRDefault="00F45959" w:rsidP="003C3224">
            <w:pPr>
              <w:keepNext/>
              <w:jc w:val="center"/>
              <w:rPr>
                <w:u w:val="single"/>
                <w:lang w:val="en-US"/>
              </w:rPr>
            </w:pPr>
          </w:p>
        </w:tc>
      </w:tr>
    </w:tbl>
    <w:p w14:paraId="1B9DB0A4" w14:textId="77777777" w:rsidR="00895D61" w:rsidRPr="002517A0" w:rsidRDefault="0071045A" w:rsidP="0071045A">
      <w:pPr>
        <w:pStyle w:val="Legenda"/>
        <w:rPr>
          <w:lang w:val="en-US"/>
        </w:rPr>
      </w:pPr>
      <w:bookmarkStart w:id="8" w:name="_Toc357366730"/>
      <w:r w:rsidRPr="002517A0">
        <w:rPr>
          <w:lang w:val="en-US"/>
        </w:rPr>
        <w:t xml:space="preserve">Table </w:t>
      </w:r>
      <w:r w:rsidR="00DA3350" w:rsidRPr="002517A0">
        <w:fldChar w:fldCharType="begin"/>
      </w:r>
      <w:r w:rsidR="00244682" w:rsidRPr="002517A0">
        <w:rPr>
          <w:lang w:val="en-US"/>
        </w:rPr>
        <w:instrText xml:space="preserve"> SEQ Table \* ARABIC </w:instrText>
      </w:r>
      <w:r w:rsidR="00DA3350" w:rsidRPr="002517A0">
        <w:fldChar w:fldCharType="separate"/>
      </w:r>
      <w:r w:rsidR="006D0389" w:rsidRPr="002517A0">
        <w:rPr>
          <w:noProof/>
          <w:lang w:val="en-US"/>
        </w:rPr>
        <w:t>2</w:t>
      </w:r>
      <w:r w:rsidR="00DA3350" w:rsidRPr="002517A0">
        <w:rPr>
          <w:noProof/>
        </w:rPr>
        <w:fldChar w:fldCharType="end"/>
      </w:r>
      <w:r w:rsidRPr="002517A0">
        <w:rPr>
          <w:lang w:val="en-US"/>
        </w:rPr>
        <w:t>: Version history</w:t>
      </w:r>
      <w:bookmarkEnd w:id="8"/>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4"/>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9" w:name="_Toc357366713"/>
      <w:r>
        <w:rPr>
          <w:lang w:val="en-US"/>
        </w:rPr>
        <w:lastRenderedPageBreak/>
        <w:t>Week Activities</w:t>
      </w:r>
      <w:bookmarkEnd w:id="9"/>
    </w:p>
    <w:p w14:paraId="513010B3" w14:textId="77777777" w:rsidR="002F30E3" w:rsidRDefault="002F30E3" w:rsidP="00E17D67">
      <w:pPr>
        <w:pStyle w:val="Cabealho1"/>
        <w:numPr>
          <w:ilvl w:val="1"/>
          <w:numId w:val="1"/>
        </w:numPr>
        <w:spacing w:after="240"/>
        <w:rPr>
          <w:lang w:val="en-US"/>
        </w:rPr>
      </w:pPr>
      <w:bookmarkStart w:id="10" w:name="_Toc357366714"/>
      <w:r>
        <w:rPr>
          <w:lang w:val="en-US"/>
        </w:rPr>
        <w:t>Work Executed</w:t>
      </w:r>
      <w:bookmarkEnd w:id="10"/>
    </w:p>
    <w:p w14:paraId="328073AB" w14:textId="64D3E59F" w:rsidR="000B1F68" w:rsidRDefault="00CF3F1E" w:rsidP="000B1F68">
      <w:pPr>
        <w:pStyle w:val="PargrafodaLista"/>
        <w:numPr>
          <w:ilvl w:val="0"/>
          <w:numId w:val="21"/>
        </w:numPr>
        <w:spacing w:after="240"/>
        <w:rPr>
          <w:lang w:val="en-US"/>
        </w:rPr>
      </w:pPr>
      <w:r>
        <w:rPr>
          <w:lang w:val="en-US"/>
        </w:rPr>
        <w:t>Code Inspection - Meeting</w:t>
      </w:r>
    </w:p>
    <w:p w14:paraId="715933BA" w14:textId="301CF4C8" w:rsidR="000B1F68" w:rsidRDefault="00CF3F1E" w:rsidP="000B1F68">
      <w:pPr>
        <w:pStyle w:val="PargrafodaLista"/>
        <w:numPr>
          <w:ilvl w:val="0"/>
          <w:numId w:val="21"/>
        </w:numPr>
        <w:spacing w:after="240"/>
        <w:rPr>
          <w:lang w:val="en-US"/>
        </w:rPr>
      </w:pPr>
      <w:r>
        <w:rPr>
          <w:lang w:val="en-US"/>
        </w:rPr>
        <w:t>Test Plan corrected and reviewed again</w:t>
      </w:r>
    </w:p>
    <w:p w14:paraId="344CEF3D" w14:textId="4496B343" w:rsidR="00CF3F1E" w:rsidRDefault="00CF3F1E" w:rsidP="000B1F68">
      <w:pPr>
        <w:pStyle w:val="PargrafodaLista"/>
        <w:numPr>
          <w:ilvl w:val="0"/>
          <w:numId w:val="21"/>
        </w:numPr>
        <w:spacing w:after="240"/>
        <w:rPr>
          <w:lang w:val="en-US"/>
        </w:rPr>
      </w:pPr>
      <w:r>
        <w:rPr>
          <w:lang w:val="en-US"/>
        </w:rPr>
        <w:t>Finished “Task Details” coding task</w:t>
      </w:r>
    </w:p>
    <w:p w14:paraId="5FF288B3" w14:textId="066750E2" w:rsidR="00CF3F1E" w:rsidRDefault="00CF3F1E" w:rsidP="000B1F68">
      <w:pPr>
        <w:pStyle w:val="PargrafodaLista"/>
        <w:numPr>
          <w:ilvl w:val="0"/>
          <w:numId w:val="21"/>
        </w:numPr>
        <w:spacing w:after="240"/>
        <w:rPr>
          <w:lang w:val="en-US"/>
        </w:rPr>
      </w:pPr>
      <w:r>
        <w:rPr>
          <w:lang w:val="en-US"/>
        </w:rPr>
        <w:t>Finished “Inactivity Alerts – detection” coding task</w:t>
      </w:r>
    </w:p>
    <w:p w14:paraId="62E56820" w14:textId="61E76556" w:rsidR="00551E76" w:rsidRPr="00985337" w:rsidRDefault="00CF3F1E" w:rsidP="00985337">
      <w:pPr>
        <w:pStyle w:val="PargrafodaLista"/>
        <w:numPr>
          <w:ilvl w:val="0"/>
          <w:numId w:val="21"/>
        </w:numPr>
        <w:spacing w:after="240"/>
        <w:rPr>
          <w:lang w:val="en-US"/>
        </w:rPr>
      </w:pPr>
      <w:r>
        <w:rPr>
          <w:lang w:val="en-US"/>
        </w:rPr>
        <w:t>Finished “Export app data” coding task</w:t>
      </w:r>
    </w:p>
    <w:p w14:paraId="6211487C" w14:textId="5D445253" w:rsidR="006C46E4" w:rsidRDefault="006C46E4" w:rsidP="00097AAD">
      <w:pPr>
        <w:pStyle w:val="Cabealho1"/>
        <w:numPr>
          <w:ilvl w:val="1"/>
          <w:numId w:val="1"/>
        </w:numPr>
        <w:spacing w:after="240"/>
        <w:rPr>
          <w:lang w:val="en-US"/>
        </w:rPr>
      </w:pPr>
      <w:bookmarkStart w:id="11" w:name="_Toc354956861"/>
      <w:bookmarkStart w:id="12" w:name="_Toc355014426"/>
      <w:bookmarkStart w:id="13" w:name="_Toc354956862"/>
      <w:bookmarkStart w:id="14" w:name="_Toc355014427"/>
      <w:bookmarkStart w:id="15" w:name="_Toc354956863"/>
      <w:bookmarkStart w:id="16" w:name="_Toc355014428"/>
      <w:bookmarkStart w:id="17" w:name="_Toc354956864"/>
      <w:bookmarkStart w:id="18" w:name="_Toc355014429"/>
      <w:bookmarkStart w:id="19" w:name="_Toc354956865"/>
      <w:bookmarkStart w:id="20" w:name="_Toc355014430"/>
      <w:bookmarkStart w:id="21" w:name="_Toc354956866"/>
      <w:bookmarkStart w:id="22" w:name="_Toc355014431"/>
      <w:bookmarkStart w:id="23" w:name="_Toc354956867"/>
      <w:bookmarkStart w:id="24" w:name="_Toc355014432"/>
      <w:bookmarkStart w:id="25" w:name="_Toc354956868"/>
      <w:bookmarkStart w:id="26" w:name="_Toc355014433"/>
      <w:bookmarkStart w:id="27" w:name="_Toc357366715"/>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097AAD">
        <w:rPr>
          <w:lang w:val="en-US"/>
        </w:rPr>
        <w:t>Work Analyses</w:t>
      </w:r>
      <w:bookmarkEnd w:id="27"/>
    </w:p>
    <w:p w14:paraId="38B1BE47" w14:textId="6A0758A4" w:rsidR="00EC3CDA" w:rsidRDefault="00EC3CDA" w:rsidP="000B1F68">
      <w:pPr>
        <w:rPr>
          <w:lang w:val="en-US"/>
        </w:rPr>
      </w:pPr>
      <w:r>
        <w:rPr>
          <w:lang w:val="en-US"/>
        </w:rPr>
        <w:t>There were no reports of lateness but at the end of the week there are some tasks unfinished. Also, the Test Plan is not approved and it is expected to execute it next week. I</w:t>
      </w:r>
      <w:r>
        <w:rPr>
          <w:lang w:val="en-US"/>
        </w:rPr>
        <w:t xml:space="preserve">n the next </w:t>
      </w:r>
      <w:r w:rsidR="002760C9">
        <w:rPr>
          <w:lang w:val="en-US"/>
        </w:rPr>
        <w:t>week,</w:t>
      </w:r>
      <w:r>
        <w:rPr>
          <w:lang w:val="en-US"/>
        </w:rPr>
        <w:t xml:space="preserve"> the team needs to start working as soon as possible to get all the functionality ready for testing and correction. </w:t>
      </w:r>
    </w:p>
    <w:p w14:paraId="36E072D5" w14:textId="47A7D3F4" w:rsidR="002760C9" w:rsidRDefault="002760C9" w:rsidP="000B1F68">
      <w:pPr>
        <w:rPr>
          <w:lang w:val="en-US"/>
        </w:rPr>
      </w:pPr>
      <w:r>
        <w:rPr>
          <w:lang w:val="en-US"/>
        </w:rPr>
        <w:t>One member reported</w:t>
      </w:r>
      <w:r w:rsidR="00985337">
        <w:rPr>
          <w:lang w:val="en-US"/>
        </w:rPr>
        <w:t>,</w:t>
      </w:r>
      <w:r>
        <w:rPr>
          <w:lang w:val="en-US"/>
        </w:rPr>
        <w:t xml:space="preserve"> once again</w:t>
      </w:r>
      <w:r w:rsidR="00985337">
        <w:rPr>
          <w:lang w:val="en-US"/>
        </w:rPr>
        <w:t>,</w:t>
      </w:r>
      <w:r>
        <w:rPr>
          <w:lang w:val="en-US"/>
        </w:rPr>
        <w:t xml:space="preserve"> that the lack of knowledge about the framework affected his performance.</w:t>
      </w:r>
    </w:p>
    <w:p w14:paraId="6FB3956C" w14:textId="77777777" w:rsidR="002F30E3" w:rsidRDefault="002F30E3" w:rsidP="00EE44F9">
      <w:pPr>
        <w:pStyle w:val="Cabealho1"/>
        <w:numPr>
          <w:ilvl w:val="1"/>
          <w:numId w:val="1"/>
        </w:numPr>
        <w:spacing w:after="240"/>
        <w:rPr>
          <w:lang w:val="en-US"/>
        </w:rPr>
      </w:pPr>
      <w:bookmarkStart w:id="28" w:name="_Toc357366716"/>
      <w:r>
        <w:rPr>
          <w:lang w:val="en-US"/>
        </w:rPr>
        <w:t>Achievements</w:t>
      </w:r>
      <w:bookmarkEnd w:id="28"/>
    </w:p>
    <w:p w14:paraId="1625833C" w14:textId="1440A493" w:rsidR="004F5728" w:rsidRPr="004F5728" w:rsidRDefault="00EC3CDA" w:rsidP="004F5728">
      <w:pPr>
        <w:pStyle w:val="PargrafodaLista"/>
        <w:numPr>
          <w:ilvl w:val="0"/>
          <w:numId w:val="22"/>
        </w:numPr>
        <w:rPr>
          <w:lang w:val="en-US"/>
        </w:rPr>
      </w:pPr>
      <w:r>
        <w:rPr>
          <w:lang w:val="en-US"/>
        </w:rPr>
        <w:t>Database module was inspected</w:t>
      </w:r>
    </w:p>
    <w:p w14:paraId="6D3E4E59" w14:textId="77777777" w:rsidR="002F30E3" w:rsidRDefault="002F30E3" w:rsidP="00E17D67">
      <w:pPr>
        <w:pStyle w:val="Cabealho1"/>
        <w:numPr>
          <w:ilvl w:val="0"/>
          <w:numId w:val="1"/>
        </w:numPr>
        <w:spacing w:after="240"/>
        <w:rPr>
          <w:lang w:val="en-US"/>
        </w:rPr>
      </w:pPr>
      <w:bookmarkStart w:id="29" w:name="_Toc357366717"/>
      <w:r>
        <w:rPr>
          <w:lang w:val="en-US"/>
        </w:rPr>
        <w:t>Impediments</w:t>
      </w:r>
      <w:bookmarkEnd w:id="29"/>
    </w:p>
    <w:p w14:paraId="146341DA" w14:textId="4B800929" w:rsidR="002760C9" w:rsidRDefault="00D4060C" w:rsidP="00985337">
      <w:pPr>
        <w:rPr>
          <w:lang w:val="en-US"/>
        </w:rPr>
      </w:pPr>
      <w:r>
        <w:rPr>
          <w:lang w:val="en-US"/>
        </w:rPr>
        <w:t xml:space="preserve">The continuous rework on the Test Plan is unbearable. 13 effort hours were expected for that task but it now reached 44 hours and should finished long time ago. This </w:t>
      </w:r>
      <w:r w:rsidR="002760C9">
        <w:rPr>
          <w:lang w:val="en-US"/>
        </w:rPr>
        <w:t>is affecting the project because it was planned that, at the moment, the resources should be doing other tasks and the Test Plan is needed for the next week.</w:t>
      </w:r>
    </w:p>
    <w:p w14:paraId="53317E84" w14:textId="3EE1F561" w:rsidR="002F30E3" w:rsidRDefault="00492066" w:rsidP="002760C9">
      <w:pPr>
        <w:pStyle w:val="Cabealho1"/>
        <w:numPr>
          <w:ilvl w:val="0"/>
          <w:numId w:val="1"/>
        </w:numPr>
        <w:spacing w:after="240"/>
        <w:rPr>
          <w:lang w:val="en-US"/>
        </w:rPr>
      </w:pPr>
      <w:bookmarkStart w:id="30" w:name="_Toc357366718"/>
      <w:r>
        <w:rPr>
          <w:lang w:val="en-US"/>
        </w:rPr>
        <w:t>Plans For Next Week</w:t>
      </w:r>
      <w:bookmarkEnd w:id="30"/>
    </w:p>
    <w:p w14:paraId="128E1E7B" w14:textId="59EC220E" w:rsidR="004F5728" w:rsidRDefault="00437870" w:rsidP="004F5728">
      <w:pPr>
        <w:pStyle w:val="PargrafodaLista"/>
        <w:numPr>
          <w:ilvl w:val="0"/>
          <w:numId w:val="23"/>
        </w:numPr>
        <w:rPr>
          <w:lang w:val="en-US"/>
        </w:rPr>
      </w:pPr>
      <w:r>
        <w:rPr>
          <w:lang w:val="en-US"/>
        </w:rPr>
        <w:t>Finish the Code Inspection</w:t>
      </w:r>
      <w:r w:rsidR="003668B3">
        <w:rPr>
          <w:lang w:val="en-US"/>
        </w:rPr>
        <w:t xml:space="preserve"> (Followup)</w:t>
      </w:r>
    </w:p>
    <w:p w14:paraId="18F4CEC4" w14:textId="77777777" w:rsidR="00EC3CDA" w:rsidRDefault="00EC3CDA" w:rsidP="004F5728">
      <w:pPr>
        <w:pStyle w:val="PargrafodaLista"/>
        <w:numPr>
          <w:ilvl w:val="0"/>
          <w:numId w:val="23"/>
        </w:numPr>
        <w:rPr>
          <w:lang w:val="en-US"/>
        </w:rPr>
      </w:pPr>
      <w:r>
        <w:rPr>
          <w:lang w:val="en-US"/>
        </w:rPr>
        <w:t>Finish all the coding tasks</w:t>
      </w:r>
    </w:p>
    <w:p w14:paraId="290993E6" w14:textId="76DD7FC0" w:rsidR="003668B3" w:rsidRDefault="00EC3CDA" w:rsidP="00EC3CDA">
      <w:pPr>
        <w:pStyle w:val="PargrafodaLista"/>
        <w:numPr>
          <w:ilvl w:val="0"/>
          <w:numId w:val="23"/>
        </w:numPr>
        <w:rPr>
          <w:lang w:val="en-US"/>
        </w:rPr>
      </w:pPr>
      <w:r w:rsidRPr="00EC3CDA">
        <w:rPr>
          <w:lang w:val="en-US"/>
        </w:rPr>
        <w:t>Execute Test Plan (and fix defects found) including usability tests</w:t>
      </w:r>
    </w:p>
    <w:p w14:paraId="2A7AEA9A" w14:textId="77777777" w:rsidR="003668B3" w:rsidRDefault="003668B3">
      <w:pPr>
        <w:rPr>
          <w:lang w:val="en-US"/>
        </w:rPr>
      </w:pPr>
      <w:r>
        <w:rPr>
          <w:lang w:val="en-US"/>
        </w:rPr>
        <w:br w:type="page"/>
      </w:r>
    </w:p>
    <w:p w14:paraId="2D0A153D" w14:textId="77777777" w:rsidR="00EC3CDA" w:rsidRPr="00EC3CDA" w:rsidRDefault="00EC3CDA" w:rsidP="003668B3">
      <w:pPr>
        <w:pStyle w:val="PargrafodaLista"/>
        <w:rPr>
          <w:lang w:val="en-US"/>
        </w:rPr>
      </w:pPr>
    </w:p>
    <w:p w14:paraId="0257B26D" w14:textId="77777777" w:rsidR="00492066" w:rsidRDefault="00492066" w:rsidP="003B6C73">
      <w:pPr>
        <w:pStyle w:val="Cabealho1"/>
        <w:numPr>
          <w:ilvl w:val="0"/>
          <w:numId w:val="1"/>
        </w:numPr>
        <w:rPr>
          <w:lang w:val="en-US"/>
        </w:rPr>
      </w:pPr>
      <w:bookmarkStart w:id="31" w:name="_Toc354956875"/>
      <w:bookmarkStart w:id="32" w:name="_Toc355014440"/>
      <w:bookmarkStart w:id="33" w:name="_Toc357366719"/>
      <w:bookmarkEnd w:id="31"/>
      <w:bookmarkEnd w:id="32"/>
      <w:r>
        <w:rPr>
          <w:lang w:val="en-US"/>
        </w:rPr>
        <w:t>Progress</w:t>
      </w:r>
      <w:bookmarkEnd w:id="33"/>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34" w:name="_Toc357366720"/>
      <w:r>
        <w:rPr>
          <w:lang w:val="en-US"/>
        </w:rPr>
        <w:t>Earned value and/or Gantt Image</w:t>
      </w:r>
      <w:bookmarkEnd w:id="34"/>
    </w:p>
    <w:p w14:paraId="1218DF97" w14:textId="6A9658B4" w:rsidR="00B154CA" w:rsidRPr="004F5728" w:rsidRDefault="00C94D17" w:rsidP="000A0235">
      <w:pPr>
        <w:jc w:val="center"/>
        <w:rPr>
          <w:lang w:val="en-US"/>
        </w:rPr>
      </w:pPr>
      <w:r>
        <w:rPr>
          <w:noProof/>
        </w:rPr>
        <w:drawing>
          <wp:inline distT="0" distB="0" distL="0" distR="0" wp14:anchorId="71ACE93C" wp14:editId="1AA34D07">
            <wp:extent cx="5391150" cy="2435860"/>
            <wp:effectExtent l="0" t="0" r="0" b="2540"/>
            <wp:docPr id="3" name="Imagem 3" descr="C:\Users\Cheila\Desktop\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ila\Desktop\e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435860"/>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35" w:name="_Toc357366724"/>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6D0389">
        <w:rPr>
          <w:noProof/>
          <w:lang w:val="en-US"/>
        </w:rPr>
        <w:t>1</w:t>
      </w:r>
      <w:r w:rsidR="00DA3350">
        <w:fldChar w:fldCharType="end"/>
      </w:r>
      <w:r w:rsidR="00B154CA" w:rsidRPr="00B154CA">
        <w:rPr>
          <w:lang w:val="en-US"/>
        </w:rPr>
        <w:t>: Earned Value</w:t>
      </w:r>
      <w:bookmarkEnd w:id="35"/>
    </w:p>
    <w:p w14:paraId="2A65B479" w14:textId="3FAF05A6" w:rsidR="004608C1" w:rsidRPr="00EE2DA4" w:rsidRDefault="00397841" w:rsidP="009920AD">
      <w:pPr>
        <w:rPr>
          <w:lang w:val="en-US"/>
        </w:rPr>
      </w:pPr>
      <w:r w:rsidRPr="00EE2DA4">
        <w:rPr>
          <w:lang w:val="en-US"/>
        </w:rPr>
        <w:t xml:space="preserve">Planned Value = </w:t>
      </w:r>
      <w:r w:rsidR="00C94D17">
        <w:rPr>
          <w:lang w:val="en-US"/>
        </w:rPr>
        <w:t>209</w:t>
      </w:r>
      <w:r w:rsidR="00921FCE" w:rsidRPr="00EE2DA4">
        <w:rPr>
          <w:lang w:val="en-US"/>
        </w:rPr>
        <w:t>h</w:t>
      </w:r>
    </w:p>
    <w:p w14:paraId="1AC94BCB" w14:textId="761FE746" w:rsidR="004608C1" w:rsidRPr="00EE2DA4" w:rsidRDefault="00397841" w:rsidP="009920AD">
      <w:pPr>
        <w:rPr>
          <w:lang w:val="en-US"/>
        </w:rPr>
      </w:pPr>
      <w:r w:rsidRPr="00EE2DA4">
        <w:rPr>
          <w:lang w:val="en-US"/>
        </w:rPr>
        <w:t xml:space="preserve">Earned Value = </w:t>
      </w:r>
      <w:r w:rsidR="00C94D17">
        <w:rPr>
          <w:lang w:val="en-US"/>
        </w:rPr>
        <w:t>188</w:t>
      </w:r>
      <w:r w:rsidR="00921FCE" w:rsidRPr="00EE2DA4">
        <w:rPr>
          <w:lang w:val="en-US"/>
        </w:rPr>
        <w:t>h</w:t>
      </w:r>
      <w:r w:rsidR="004608C1" w:rsidRPr="00EE2DA4">
        <w:rPr>
          <w:lang w:val="en-US"/>
        </w:rPr>
        <w:t xml:space="preserve"> </w:t>
      </w:r>
    </w:p>
    <w:p w14:paraId="376D6950" w14:textId="14A4EE36" w:rsidR="00397841" w:rsidRPr="00EE2DA4" w:rsidRDefault="00397841" w:rsidP="009920AD">
      <w:pPr>
        <w:rPr>
          <w:lang w:val="en-US"/>
        </w:rPr>
      </w:pPr>
      <w:r w:rsidRPr="00EE2DA4">
        <w:rPr>
          <w:lang w:val="en-US"/>
        </w:rPr>
        <w:t xml:space="preserve">Actual Cost = </w:t>
      </w:r>
      <w:r w:rsidR="00EE2DA4" w:rsidRPr="00EE2DA4">
        <w:rPr>
          <w:lang w:val="en-US"/>
        </w:rPr>
        <w:t>1</w:t>
      </w:r>
      <w:r w:rsidR="00C94D17">
        <w:rPr>
          <w:lang w:val="en-US"/>
        </w:rPr>
        <w:t>91</w:t>
      </w:r>
      <w:r w:rsidR="00921FCE" w:rsidRPr="00EE2DA4">
        <w:rPr>
          <w:lang w:val="en-US"/>
        </w:rPr>
        <w:t>h</w:t>
      </w:r>
    </w:p>
    <w:p w14:paraId="437FD472" w14:textId="7C806B12" w:rsidR="000A0235" w:rsidRDefault="000A0235" w:rsidP="000A0235">
      <w:pPr>
        <w:rPr>
          <w:lang w:val="en-US"/>
        </w:rPr>
      </w:pPr>
    </w:p>
    <w:p w14:paraId="768C919D" w14:textId="0A176A21" w:rsidR="00D4060C" w:rsidRDefault="00C94D17" w:rsidP="000A0235">
      <w:pPr>
        <w:rPr>
          <w:lang w:val="en-US"/>
        </w:rPr>
      </w:pPr>
      <w:r>
        <w:rPr>
          <w:lang w:val="en-US"/>
        </w:rPr>
        <w:t>Although the SPI value is not critical (approximately 0.9)</w:t>
      </w:r>
      <w:r w:rsidR="00D4060C">
        <w:rPr>
          <w:lang w:val="en-US"/>
        </w:rPr>
        <w:t>,</w:t>
      </w:r>
      <w:r>
        <w:rPr>
          <w:lang w:val="en-US"/>
        </w:rPr>
        <w:t xml:space="preserve"> the Schedule Variance (-21) p</w:t>
      </w:r>
      <w:r w:rsidR="00D4060C">
        <w:rPr>
          <w:lang w:val="en-US"/>
        </w:rPr>
        <w:t xml:space="preserve">lus the planned effort for the next week reveals that we have 74h of effort for the last week. This means that each member will have to work more than 10h. A decision must be taken. </w:t>
      </w:r>
    </w:p>
    <w:p w14:paraId="3F4F2DE9" w14:textId="77777777" w:rsidR="00D4060C" w:rsidRDefault="00D4060C" w:rsidP="000A0235">
      <w:pPr>
        <w:rPr>
          <w:lang w:val="en-US"/>
        </w:rPr>
      </w:pPr>
    </w:p>
    <w:p w14:paraId="316B6F84" w14:textId="5BA106C7" w:rsidR="00C94D17" w:rsidRDefault="00C94D17" w:rsidP="000A0235">
      <w:pPr>
        <w:rPr>
          <w:lang w:val="en-US"/>
        </w:rPr>
      </w:pPr>
      <w:r>
        <w:rPr>
          <w:lang w:val="en-US"/>
        </w:rPr>
        <w:t>Note: the EV graph from the previous Weekly Report was missing the last week</w:t>
      </w:r>
      <w:r w:rsidR="00D4060C">
        <w:rPr>
          <w:lang w:val="en-US"/>
        </w:rPr>
        <w:t xml:space="preserve"> values</w:t>
      </w:r>
      <w:r>
        <w:rPr>
          <w:lang w:val="en-US"/>
        </w:rPr>
        <w:t>.</w:t>
      </w: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36" w:name="_Toc354956878"/>
      <w:bookmarkStart w:id="37" w:name="_Toc355014443"/>
      <w:bookmarkStart w:id="38" w:name="_Toc354956879"/>
      <w:bookmarkStart w:id="39" w:name="_Toc355014444"/>
      <w:bookmarkStart w:id="40" w:name="_Toc354956880"/>
      <w:bookmarkStart w:id="41" w:name="_Toc355014445"/>
      <w:bookmarkStart w:id="42" w:name="_Toc357366721"/>
      <w:bookmarkEnd w:id="36"/>
      <w:bookmarkEnd w:id="37"/>
      <w:bookmarkEnd w:id="38"/>
      <w:bookmarkEnd w:id="39"/>
      <w:bookmarkEnd w:id="40"/>
      <w:bookmarkEnd w:id="41"/>
      <w:r>
        <w:rPr>
          <w:lang w:val="en-US"/>
        </w:rPr>
        <w:t>Effort by task</w:t>
      </w:r>
      <w:bookmarkEnd w:id="42"/>
    </w:p>
    <w:p w14:paraId="7CF7F2F2" w14:textId="77777777" w:rsidR="008D37D1" w:rsidRPr="008D37D1" w:rsidRDefault="008D37D1" w:rsidP="008D37D1">
      <w:pPr>
        <w:rPr>
          <w:lang w:val="en-US"/>
        </w:rPr>
      </w:pPr>
    </w:p>
    <w:p w14:paraId="4F302EF1" w14:textId="03A47D0E" w:rsidR="00B154CA" w:rsidRPr="000A0235" w:rsidRDefault="00985337" w:rsidP="00B154CA">
      <w:pPr>
        <w:keepNext/>
        <w:jc w:val="center"/>
        <w:rPr>
          <w:lang w:val="en-US"/>
        </w:rPr>
      </w:pPr>
      <w:r>
        <w:rPr>
          <w:noProof/>
        </w:rPr>
        <w:drawing>
          <wp:inline distT="0" distB="0" distL="0" distR="0" wp14:anchorId="4B9E1A46" wp14:editId="713B1BC0">
            <wp:extent cx="4264925" cy="3091792"/>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4949" cy="3091809"/>
                    </a:xfrm>
                    <a:prstGeom prst="rect">
                      <a:avLst/>
                    </a:prstGeom>
                    <a:noFill/>
                    <a:ln>
                      <a:noFill/>
                    </a:ln>
                  </pic:spPr>
                </pic:pic>
              </a:graphicData>
            </a:graphic>
          </wp:inline>
        </w:drawing>
      </w:r>
    </w:p>
    <w:p w14:paraId="0685A54D" w14:textId="77777777" w:rsidR="009920AD" w:rsidRPr="00B154CA" w:rsidRDefault="00B154CA" w:rsidP="00B154CA">
      <w:pPr>
        <w:pStyle w:val="Legenda"/>
        <w:jc w:val="center"/>
        <w:rPr>
          <w:lang w:val="en-US"/>
        </w:rPr>
      </w:pPr>
      <w:bookmarkStart w:id="43" w:name="_Toc357366725"/>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2</w:t>
      </w:r>
      <w:r w:rsidR="00DA3350">
        <w:fldChar w:fldCharType="end"/>
      </w:r>
      <w:r w:rsidRPr="00B154CA">
        <w:rPr>
          <w:lang w:val="en-US"/>
        </w:rPr>
        <w:t>: Week effort by task type</w:t>
      </w:r>
      <w:bookmarkEnd w:id="43"/>
    </w:p>
    <w:p w14:paraId="502334F7" w14:textId="77777777" w:rsidR="00492066" w:rsidRDefault="00492066" w:rsidP="003B6C73">
      <w:pPr>
        <w:pStyle w:val="Cabealho1"/>
        <w:numPr>
          <w:ilvl w:val="1"/>
          <w:numId w:val="1"/>
        </w:numPr>
        <w:rPr>
          <w:lang w:val="en-US"/>
        </w:rPr>
      </w:pPr>
      <w:bookmarkStart w:id="44" w:name="_Toc357366722"/>
      <w:r>
        <w:rPr>
          <w:lang w:val="en-US"/>
        </w:rPr>
        <w:t>Individual effort</w:t>
      </w:r>
      <w:bookmarkEnd w:id="44"/>
    </w:p>
    <w:p w14:paraId="71B3D832" w14:textId="16533BC7" w:rsidR="00B154CA" w:rsidRDefault="00985337" w:rsidP="000A0235">
      <w:pPr>
        <w:keepNext/>
        <w:jc w:val="center"/>
      </w:pPr>
      <w:r>
        <w:rPr>
          <w:noProof/>
        </w:rPr>
        <w:drawing>
          <wp:inline distT="0" distB="0" distL="0" distR="0" wp14:anchorId="78A19785" wp14:editId="57568884">
            <wp:extent cx="4394579" cy="2255712"/>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4424" cy="2255633"/>
                    </a:xfrm>
                    <a:prstGeom prst="rect">
                      <a:avLst/>
                    </a:prstGeom>
                    <a:noFill/>
                    <a:ln>
                      <a:noFill/>
                    </a:ln>
                  </pic:spPr>
                </pic:pic>
              </a:graphicData>
            </a:graphic>
          </wp:inline>
        </w:drawing>
      </w:r>
    </w:p>
    <w:p w14:paraId="1B79E8A8" w14:textId="77777777" w:rsidR="009920AD" w:rsidRDefault="00B154CA" w:rsidP="00B154CA">
      <w:pPr>
        <w:pStyle w:val="Legenda"/>
        <w:jc w:val="center"/>
        <w:rPr>
          <w:lang w:val="en-US"/>
        </w:rPr>
      </w:pPr>
      <w:bookmarkStart w:id="45" w:name="_Toc357366726"/>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3</w:t>
      </w:r>
      <w:r w:rsidR="00DA3350">
        <w:fldChar w:fldCharType="end"/>
      </w:r>
      <w:r w:rsidRPr="00B154CA">
        <w:rPr>
          <w:lang w:val="en-US"/>
        </w:rPr>
        <w:t>: Week effort by team member</w:t>
      </w:r>
      <w:bookmarkEnd w:id="45"/>
    </w:p>
    <w:p w14:paraId="41A42F29" w14:textId="1F5125B0" w:rsidR="00F45959" w:rsidRDefault="00F45959">
      <w:pPr>
        <w:rPr>
          <w:lang w:val="en-US"/>
        </w:rPr>
      </w:pPr>
      <w:r>
        <w:rPr>
          <w:lang w:val="en-US"/>
        </w:rPr>
        <w:br w:type="page"/>
      </w:r>
    </w:p>
    <w:p w14:paraId="071F96B3" w14:textId="77777777" w:rsidR="00551E76" w:rsidRDefault="00551E76" w:rsidP="00921FCE">
      <w:pPr>
        <w:rPr>
          <w:lang w:val="en-US"/>
        </w:rPr>
      </w:pPr>
    </w:p>
    <w:p w14:paraId="4E4A0A89" w14:textId="77777777" w:rsidR="00093DA0" w:rsidRPr="00921FCE" w:rsidRDefault="00093DA0" w:rsidP="00921FCE">
      <w:pPr>
        <w:rPr>
          <w:lang w:val="en-US"/>
        </w:rPr>
      </w:pPr>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985337" w14:paraId="5DE91B28" w14:textId="77777777" w:rsidTr="00397841">
        <w:trPr>
          <w:jc w:val="center"/>
        </w:trPr>
        <w:tc>
          <w:tcPr>
            <w:tcW w:w="2503" w:type="dxa"/>
          </w:tcPr>
          <w:p w14:paraId="2ECC4EEA" w14:textId="77777777" w:rsidR="00985337" w:rsidRPr="00397841" w:rsidRDefault="00985337" w:rsidP="00EE2DA4">
            <w:r w:rsidRPr="00397841">
              <w:t>Carla Machado</w:t>
            </w:r>
          </w:p>
        </w:tc>
        <w:tc>
          <w:tcPr>
            <w:tcW w:w="1500" w:type="dxa"/>
          </w:tcPr>
          <w:p w14:paraId="6EFC3E26" w14:textId="1228F093" w:rsidR="00985337" w:rsidRPr="004D5E8F" w:rsidRDefault="00985337" w:rsidP="00EE2DA4">
            <w:pPr>
              <w:rPr>
                <w:color w:val="FF0000"/>
              </w:rPr>
            </w:pPr>
            <w:r w:rsidRPr="00404DD3">
              <w:t>5.75</w:t>
            </w:r>
          </w:p>
        </w:tc>
      </w:tr>
      <w:tr w:rsidR="00985337" w14:paraId="07EB195C" w14:textId="77777777" w:rsidTr="00397841">
        <w:trPr>
          <w:jc w:val="center"/>
        </w:trPr>
        <w:tc>
          <w:tcPr>
            <w:tcW w:w="2503" w:type="dxa"/>
          </w:tcPr>
          <w:p w14:paraId="52C3C857" w14:textId="77777777" w:rsidR="00985337" w:rsidRPr="00397841" w:rsidRDefault="00985337" w:rsidP="00EE2DA4">
            <w:r w:rsidRPr="00397841">
              <w:t>David João</w:t>
            </w:r>
          </w:p>
        </w:tc>
        <w:tc>
          <w:tcPr>
            <w:tcW w:w="1500" w:type="dxa"/>
          </w:tcPr>
          <w:p w14:paraId="3BE98048" w14:textId="47A2027B" w:rsidR="00985337" w:rsidRPr="004D5E8F" w:rsidRDefault="00985337" w:rsidP="00EE2DA4">
            <w:pPr>
              <w:rPr>
                <w:color w:val="FF0000"/>
              </w:rPr>
            </w:pPr>
            <w:r w:rsidRPr="00404DD3">
              <w:t>7.5</w:t>
            </w:r>
          </w:p>
        </w:tc>
      </w:tr>
      <w:tr w:rsidR="00985337" w14:paraId="7CBCAAC9" w14:textId="77777777" w:rsidTr="00397841">
        <w:trPr>
          <w:jc w:val="center"/>
        </w:trPr>
        <w:tc>
          <w:tcPr>
            <w:tcW w:w="2503" w:type="dxa"/>
          </w:tcPr>
          <w:p w14:paraId="613891AC" w14:textId="77777777" w:rsidR="00985337" w:rsidRPr="00397841" w:rsidRDefault="00985337" w:rsidP="00EE2DA4">
            <w:r w:rsidRPr="00397841">
              <w:t>Filipe Brandão</w:t>
            </w:r>
          </w:p>
        </w:tc>
        <w:tc>
          <w:tcPr>
            <w:tcW w:w="1500" w:type="dxa"/>
          </w:tcPr>
          <w:p w14:paraId="5239569D" w14:textId="2D4602AD" w:rsidR="00985337" w:rsidRPr="004D5E8F" w:rsidRDefault="00985337" w:rsidP="00EE2DA4">
            <w:pPr>
              <w:rPr>
                <w:color w:val="FF0000"/>
              </w:rPr>
            </w:pPr>
            <w:r w:rsidRPr="00404DD3">
              <w:t>5.25</w:t>
            </w:r>
          </w:p>
        </w:tc>
      </w:tr>
      <w:tr w:rsidR="00985337" w14:paraId="2104062A" w14:textId="77777777" w:rsidTr="00397841">
        <w:trPr>
          <w:jc w:val="center"/>
        </w:trPr>
        <w:tc>
          <w:tcPr>
            <w:tcW w:w="2503" w:type="dxa"/>
          </w:tcPr>
          <w:p w14:paraId="6CF0D47B" w14:textId="77777777" w:rsidR="00985337" w:rsidRPr="00397841" w:rsidRDefault="00985337" w:rsidP="00EE2DA4">
            <w:r w:rsidRPr="00397841">
              <w:t xml:space="preserve">João Girão </w:t>
            </w:r>
          </w:p>
        </w:tc>
        <w:tc>
          <w:tcPr>
            <w:tcW w:w="1500" w:type="dxa"/>
          </w:tcPr>
          <w:p w14:paraId="6E146F70" w14:textId="71E16017" w:rsidR="00985337" w:rsidRPr="004D5E8F" w:rsidRDefault="00985337" w:rsidP="00EE2DA4">
            <w:pPr>
              <w:rPr>
                <w:color w:val="FF0000"/>
              </w:rPr>
            </w:pPr>
            <w:r w:rsidRPr="00404DD3">
              <w:t>6.75</w:t>
            </w:r>
          </w:p>
        </w:tc>
      </w:tr>
      <w:tr w:rsidR="00985337" w14:paraId="0FCB7625" w14:textId="77777777" w:rsidTr="00397841">
        <w:trPr>
          <w:jc w:val="center"/>
        </w:trPr>
        <w:tc>
          <w:tcPr>
            <w:tcW w:w="2503" w:type="dxa"/>
          </w:tcPr>
          <w:p w14:paraId="326D3115" w14:textId="77777777" w:rsidR="00985337" w:rsidRPr="00397841" w:rsidRDefault="00985337" w:rsidP="00EE2DA4">
            <w:r w:rsidRPr="00397841">
              <w:t>João Guilherme Martins</w:t>
            </w:r>
          </w:p>
        </w:tc>
        <w:tc>
          <w:tcPr>
            <w:tcW w:w="1500" w:type="dxa"/>
          </w:tcPr>
          <w:p w14:paraId="2200B278" w14:textId="6E3049DD" w:rsidR="00985337" w:rsidRPr="004D5E8F" w:rsidRDefault="00985337" w:rsidP="00EE2DA4">
            <w:pPr>
              <w:rPr>
                <w:color w:val="FF0000"/>
              </w:rPr>
            </w:pPr>
            <w:r w:rsidRPr="00404DD3">
              <w:t>6.75</w:t>
            </w:r>
          </w:p>
        </w:tc>
      </w:tr>
      <w:tr w:rsidR="00985337" w14:paraId="443B97A0" w14:textId="77777777" w:rsidTr="00397841">
        <w:trPr>
          <w:jc w:val="center"/>
        </w:trPr>
        <w:tc>
          <w:tcPr>
            <w:tcW w:w="2503" w:type="dxa"/>
          </w:tcPr>
          <w:p w14:paraId="0B802709" w14:textId="77777777" w:rsidR="00985337" w:rsidRPr="00397841" w:rsidRDefault="00985337" w:rsidP="00EE2DA4">
            <w:r w:rsidRPr="00397841">
              <w:t>Mário Oliveira</w:t>
            </w:r>
          </w:p>
        </w:tc>
        <w:tc>
          <w:tcPr>
            <w:tcW w:w="1500" w:type="dxa"/>
          </w:tcPr>
          <w:p w14:paraId="4E664395" w14:textId="4D8E98B3" w:rsidR="00985337" w:rsidRPr="004D5E8F" w:rsidRDefault="00985337" w:rsidP="00EE2DA4">
            <w:pPr>
              <w:rPr>
                <w:color w:val="FF0000"/>
              </w:rPr>
            </w:pPr>
            <w:r w:rsidRPr="00404DD3">
              <w:t>6</w:t>
            </w:r>
          </w:p>
        </w:tc>
      </w:tr>
      <w:tr w:rsidR="00985337" w14:paraId="18DA96EF" w14:textId="77777777" w:rsidTr="00397841">
        <w:trPr>
          <w:jc w:val="center"/>
        </w:trPr>
        <w:tc>
          <w:tcPr>
            <w:tcW w:w="2503" w:type="dxa"/>
          </w:tcPr>
          <w:p w14:paraId="3D34AF90" w14:textId="77777777" w:rsidR="00985337" w:rsidRPr="00397841" w:rsidRDefault="00985337" w:rsidP="00EE2DA4">
            <w:r w:rsidRPr="00397841">
              <w:t>Rui Ganhoto</w:t>
            </w:r>
          </w:p>
        </w:tc>
        <w:tc>
          <w:tcPr>
            <w:tcW w:w="1500" w:type="dxa"/>
          </w:tcPr>
          <w:p w14:paraId="29400A5F" w14:textId="7284D6C7" w:rsidR="00985337" w:rsidRPr="004D5E8F" w:rsidRDefault="00985337" w:rsidP="00EE2DA4">
            <w:pPr>
              <w:rPr>
                <w:color w:val="FF0000"/>
              </w:rPr>
            </w:pPr>
            <w:r w:rsidRPr="00404DD3">
              <w:t>5.25</w:t>
            </w:r>
          </w:p>
        </w:tc>
      </w:tr>
    </w:tbl>
    <w:p w14:paraId="14DD200D" w14:textId="77777777" w:rsidR="00492066" w:rsidRDefault="00492066" w:rsidP="00492066">
      <w:pPr>
        <w:pStyle w:val="Legenda"/>
        <w:jc w:val="center"/>
        <w:rPr>
          <w:lang w:val="en-US"/>
        </w:rPr>
      </w:pPr>
      <w:bookmarkStart w:id="46" w:name="_Toc357366731"/>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6D0389">
        <w:rPr>
          <w:noProof/>
          <w:lang w:val="en-US"/>
        </w:rPr>
        <w:t>3</w:t>
      </w:r>
      <w:r w:rsidR="00DA3350">
        <w:fldChar w:fldCharType="end"/>
      </w:r>
      <w:r w:rsidRPr="00492066">
        <w:rPr>
          <w:lang w:val="en-US"/>
        </w:rPr>
        <w:t>: Log of individual effort</w:t>
      </w:r>
      <w:bookmarkEnd w:id="46"/>
    </w:p>
    <w:p w14:paraId="0223424E" w14:textId="77777777" w:rsidR="00492066" w:rsidRPr="00E17D67" w:rsidRDefault="00492066" w:rsidP="00E17D67">
      <w:pPr>
        <w:pStyle w:val="Cabealho1"/>
        <w:numPr>
          <w:ilvl w:val="0"/>
          <w:numId w:val="1"/>
        </w:numPr>
        <w:rPr>
          <w:lang w:val="en-US"/>
        </w:rPr>
      </w:pPr>
      <w:bookmarkStart w:id="47" w:name="_Toc357366723"/>
      <w:r>
        <w:rPr>
          <w:lang w:val="en-US"/>
        </w:rPr>
        <w:t>Individual log</w:t>
      </w:r>
      <w:bookmarkEnd w:id="47"/>
    </w:p>
    <w:p w14:paraId="1DB36AED"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1032252A" w14:textId="69542300"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Approval of weekly report week 11</w:t>
      </w:r>
      <w:r w:rsidRPr="00985337">
        <w:rPr>
          <w:rFonts w:ascii="Arial" w:hAnsi="Arial" w:cs="Arial"/>
          <w:shd w:val="clear" w:color="auto" w:fill="FFFFFF"/>
          <w:lang w:val="en-US"/>
        </w:rPr>
        <w:tab/>
        <w:t>0.25</w:t>
      </w:r>
      <w:r>
        <w:rPr>
          <w:rFonts w:ascii="Arial" w:hAnsi="Arial" w:cs="Arial"/>
          <w:shd w:val="clear" w:color="auto" w:fill="FFFFFF"/>
          <w:lang w:val="en-US"/>
        </w:rPr>
        <w:t>h</w:t>
      </w:r>
    </w:p>
    <w:p w14:paraId="6EC87EA4" w14:textId="5BCFA8F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about WPF objects and implementation  (DateTimePicker)</w:t>
      </w:r>
      <w:r w:rsidRPr="00985337">
        <w:rPr>
          <w:rFonts w:ascii="Arial" w:hAnsi="Arial" w:cs="Arial"/>
          <w:shd w:val="clear" w:color="auto" w:fill="FFFFFF"/>
          <w:lang w:val="en-US"/>
        </w:rPr>
        <w:tab/>
        <w:t>0.25</w:t>
      </w:r>
      <w:r>
        <w:rPr>
          <w:rFonts w:ascii="Arial" w:hAnsi="Arial" w:cs="Arial"/>
          <w:shd w:val="clear" w:color="auto" w:fill="FFFFFF"/>
          <w:lang w:val="en-US"/>
        </w:rPr>
        <w:t>h</w:t>
      </w:r>
    </w:p>
    <w:p w14:paraId="1CAF573C" w14:textId="4891F022"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0.75</w:t>
      </w:r>
      <w:r>
        <w:rPr>
          <w:rFonts w:ascii="Arial" w:hAnsi="Arial" w:cs="Arial"/>
          <w:shd w:val="clear" w:color="auto" w:fill="FFFFFF"/>
          <w:lang w:val="en-US"/>
        </w:rPr>
        <w:t>h</w:t>
      </w:r>
    </w:p>
    <w:p w14:paraId="0DB263CE" w14:textId="21B6317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Meeting minute review</w:t>
      </w:r>
      <w:r w:rsidRPr="00985337">
        <w:rPr>
          <w:rFonts w:ascii="Arial" w:hAnsi="Arial" w:cs="Arial"/>
          <w:shd w:val="clear" w:color="auto" w:fill="FFFFFF"/>
          <w:lang w:val="en-US"/>
        </w:rPr>
        <w:tab/>
        <w:t>0.25</w:t>
      </w:r>
      <w:r>
        <w:rPr>
          <w:rFonts w:ascii="Arial" w:hAnsi="Arial" w:cs="Arial"/>
          <w:shd w:val="clear" w:color="auto" w:fill="FFFFFF"/>
          <w:lang w:val="en-US"/>
        </w:rPr>
        <w:t>h</w:t>
      </w:r>
    </w:p>
    <w:p w14:paraId="0FAB827F" w14:textId="6594E91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0.5</w:t>
      </w:r>
      <w:r>
        <w:rPr>
          <w:rFonts w:ascii="Arial" w:hAnsi="Arial" w:cs="Arial"/>
          <w:shd w:val="clear" w:color="auto" w:fill="FFFFFF"/>
          <w:lang w:val="en-US"/>
        </w:rPr>
        <w:t>h</w:t>
      </w:r>
    </w:p>
    <w:p w14:paraId="41B9FF81" w14:textId="1CBEF40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icons for the application buttons</w:t>
      </w:r>
      <w:r w:rsidRPr="00985337">
        <w:rPr>
          <w:rFonts w:ascii="Arial" w:hAnsi="Arial" w:cs="Arial"/>
          <w:shd w:val="clear" w:color="auto" w:fill="FFFFFF"/>
          <w:lang w:val="en-US"/>
        </w:rPr>
        <w:tab/>
        <w:t>1</w:t>
      </w:r>
      <w:r>
        <w:rPr>
          <w:rFonts w:ascii="Arial" w:hAnsi="Arial" w:cs="Arial"/>
          <w:shd w:val="clear" w:color="auto" w:fill="FFFFFF"/>
          <w:lang w:val="en-US"/>
        </w:rPr>
        <w:t>h</w:t>
      </w:r>
    </w:p>
    <w:p w14:paraId="178BC8A4" w14:textId="64A517E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1.5</w:t>
      </w:r>
      <w:r>
        <w:rPr>
          <w:rFonts w:ascii="Arial" w:hAnsi="Arial" w:cs="Arial"/>
          <w:shd w:val="clear" w:color="auto" w:fill="FFFFFF"/>
          <w:lang w:val="en-US"/>
        </w:rPr>
        <w:t>h</w:t>
      </w:r>
    </w:p>
    <w:p w14:paraId="689CE7B5" w14:textId="33E0E948"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Quality tasks - verification of document mangement procedures and document measures</w:t>
      </w:r>
      <w:r w:rsidRPr="00985337">
        <w:rPr>
          <w:rFonts w:ascii="Arial" w:hAnsi="Arial" w:cs="Arial"/>
          <w:shd w:val="clear" w:color="auto" w:fill="FFFFFF"/>
          <w:lang w:val="en-US"/>
        </w:rPr>
        <w:tab/>
        <w:t>1</w:t>
      </w:r>
      <w:r>
        <w:rPr>
          <w:rFonts w:ascii="Arial" w:hAnsi="Arial" w:cs="Arial"/>
          <w:shd w:val="clear" w:color="auto" w:fill="FFFFFF"/>
          <w:lang w:val="en-US"/>
        </w:rPr>
        <w:t>h</w:t>
      </w:r>
    </w:p>
    <w:p w14:paraId="470C815D" w14:textId="2C938EFA"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Approval of Project Planning Process and SDP</w:t>
      </w:r>
      <w:r w:rsidRPr="00985337">
        <w:rPr>
          <w:rFonts w:ascii="Arial" w:hAnsi="Arial" w:cs="Arial"/>
          <w:shd w:val="clear" w:color="auto" w:fill="FFFFFF"/>
          <w:lang w:val="en-US"/>
        </w:rPr>
        <w:tab/>
        <w:t>0.25</w:t>
      </w:r>
      <w:r>
        <w:rPr>
          <w:rFonts w:ascii="Arial" w:hAnsi="Arial" w:cs="Arial"/>
          <w:shd w:val="clear" w:color="auto" w:fill="FFFFFF"/>
          <w:lang w:val="en-US"/>
        </w:rPr>
        <w:t>h</w:t>
      </w:r>
    </w:p>
    <w:p w14:paraId="01B3CA47"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14:paraId="19283850" w14:textId="350F89A0"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Rewrite of acceptance tests steps and results</w:t>
      </w:r>
      <w:r w:rsidRPr="00985337">
        <w:rPr>
          <w:rFonts w:ascii="Arial" w:hAnsi="Arial" w:cs="Arial"/>
          <w:shd w:val="clear" w:color="auto" w:fill="FFFFFF"/>
          <w:lang w:val="en-US"/>
        </w:rPr>
        <w:tab/>
        <w:t>2.75</w:t>
      </w:r>
      <w:r>
        <w:rPr>
          <w:rFonts w:ascii="Arial" w:hAnsi="Arial" w:cs="Arial"/>
          <w:shd w:val="clear" w:color="auto" w:fill="FFFFFF"/>
          <w:lang w:val="en-US"/>
        </w:rPr>
        <w:t xml:space="preserve"> h</w:t>
      </w:r>
    </w:p>
    <w:p w14:paraId="370520BE" w14:textId="301F7F6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UI and some funcionality of shortcut settings</w:t>
      </w:r>
      <w:r w:rsidRPr="00985337">
        <w:rPr>
          <w:rFonts w:ascii="Arial" w:hAnsi="Arial" w:cs="Arial"/>
          <w:shd w:val="clear" w:color="auto" w:fill="FFFFFF"/>
          <w:lang w:val="en-US"/>
        </w:rPr>
        <w:tab/>
        <w:t>0.75</w:t>
      </w:r>
      <w:r>
        <w:rPr>
          <w:rFonts w:ascii="Arial" w:hAnsi="Arial" w:cs="Arial"/>
          <w:shd w:val="clear" w:color="auto" w:fill="FFFFFF"/>
          <w:lang w:val="en-US"/>
        </w:rPr>
        <w:t>h</w:t>
      </w:r>
    </w:p>
    <w:p w14:paraId="34AFEB72" w14:textId="77777777"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Reordering, formating, changing diagrams of test plan and update to EA</w:t>
      </w:r>
      <w:r w:rsidRPr="00985337">
        <w:rPr>
          <w:rFonts w:ascii="Arial" w:hAnsi="Arial" w:cs="Arial"/>
          <w:shd w:val="clear" w:color="auto" w:fill="FFFFFF"/>
          <w:lang w:val="en-US"/>
        </w:rPr>
        <w:tab/>
        <w:t>3.25</w:t>
      </w:r>
      <w:r w:rsidRPr="00985337">
        <w:rPr>
          <w:rFonts w:ascii="Arial" w:hAnsi="Arial" w:cs="Arial"/>
          <w:shd w:val="clear" w:color="auto" w:fill="FFFFFF"/>
          <w:lang w:val="en-US"/>
        </w:rPr>
        <w:t>h</w:t>
      </w:r>
    </w:p>
    <w:p w14:paraId="70ED5FFB" w14:textId="5BE8476F"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More funcionalities of shortcut settings</w:t>
      </w:r>
      <w:r w:rsidRPr="00985337">
        <w:rPr>
          <w:rFonts w:ascii="Arial" w:hAnsi="Arial" w:cs="Arial"/>
          <w:shd w:val="clear" w:color="auto" w:fill="FFFFFF"/>
          <w:lang w:val="en-US"/>
        </w:rPr>
        <w:tab/>
        <w:t>0.75</w:t>
      </w:r>
      <w:r w:rsidRPr="00985337">
        <w:rPr>
          <w:rFonts w:ascii="Arial" w:hAnsi="Arial" w:cs="Arial"/>
          <w:shd w:val="clear" w:color="auto" w:fill="FFFFFF"/>
          <w:lang w:val="en-US"/>
        </w:rPr>
        <w:t>h</w:t>
      </w:r>
    </w:p>
    <w:p w14:paraId="1D5CC743" w14:textId="5D8809C2"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223E3C79" w14:textId="3F5A7403"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1.25</w:t>
      </w:r>
      <w:r>
        <w:rPr>
          <w:rFonts w:ascii="Arial" w:hAnsi="Arial" w:cs="Arial"/>
          <w:shd w:val="clear" w:color="auto" w:fill="FFFFFF"/>
          <w:lang w:val="en-US"/>
        </w:rPr>
        <w:t>h</w:t>
      </w:r>
    </w:p>
    <w:p w14:paraId="48A2B0A5" w14:textId="0C21738E"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1.5</w:t>
      </w:r>
      <w:r>
        <w:rPr>
          <w:rFonts w:ascii="Arial" w:hAnsi="Arial" w:cs="Arial"/>
          <w:shd w:val="clear" w:color="auto" w:fill="FFFFFF"/>
          <w:lang w:val="en-US"/>
        </w:rPr>
        <w:t>h</w:t>
      </w:r>
    </w:p>
    <w:p w14:paraId="245F76BF" w14:textId="7A5AC79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w:t>
      </w:r>
      <w:r>
        <w:rPr>
          <w:rFonts w:ascii="Arial" w:hAnsi="Arial" w:cs="Arial"/>
          <w:shd w:val="clear" w:color="auto" w:fill="FFFFFF"/>
          <w:lang w:val="en-US"/>
        </w:rPr>
        <w:t>h</w:t>
      </w:r>
    </w:p>
    <w:p w14:paraId="7D5B37D4" w14:textId="07A867E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Meeting Minute </w:t>
      </w:r>
      <w:r w:rsidRPr="00985337">
        <w:rPr>
          <w:rFonts w:ascii="Arial" w:hAnsi="Arial" w:cs="Arial"/>
          <w:shd w:val="clear" w:color="auto" w:fill="FFFFFF"/>
          <w:lang w:val="en-US"/>
        </w:rPr>
        <w:tab/>
        <w:t>0.5</w:t>
      </w:r>
      <w:r>
        <w:rPr>
          <w:rFonts w:ascii="Arial" w:hAnsi="Arial" w:cs="Arial"/>
          <w:shd w:val="clear" w:color="auto" w:fill="FFFFFF"/>
          <w:lang w:val="en-US"/>
        </w:rPr>
        <w:t>h</w:t>
      </w:r>
    </w:p>
    <w:p w14:paraId="2F79B3EE" w14:textId="62A75758"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Updated Dashboard -&gt; Added Review Measures</w:t>
      </w:r>
      <w:r w:rsidRPr="00985337">
        <w:rPr>
          <w:rFonts w:ascii="Arial" w:hAnsi="Arial" w:cs="Arial"/>
          <w:shd w:val="clear" w:color="auto" w:fill="FFFFFF"/>
          <w:lang w:val="en-US"/>
        </w:rPr>
        <w:tab/>
        <w:t>0.5</w:t>
      </w:r>
      <w:r>
        <w:rPr>
          <w:rFonts w:ascii="Arial" w:hAnsi="Arial" w:cs="Arial"/>
          <w:shd w:val="clear" w:color="auto" w:fill="FFFFFF"/>
          <w:lang w:val="en-US"/>
        </w:rPr>
        <w:t>h</w:t>
      </w:r>
    </w:p>
    <w:p w14:paraId="6381EAB2" w14:textId="3CFF6F11" w:rsidR="00906436" w:rsidRDefault="00985337" w:rsidP="00985337">
      <w:pPr>
        <w:pStyle w:val="NormalWeb"/>
        <w:numPr>
          <w:ilvl w:val="0"/>
          <w:numId w:val="25"/>
        </w:numPr>
        <w:spacing w:before="240" w:after="240"/>
        <w:jc w:val="both"/>
        <w:rPr>
          <w:rFonts w:ascii="Arial" w:hAnsi="Arial" w:cs="Arial"/>
          <w:b/>
          <w:shd w:val="clear" w:color="auto" w:fill="FFFFFF"/>
          <w:lang w:val="en-US"/>
        </w:rPr>
      </w:pPr>
      <w:r w:rsidRPr="00985337">
        <w:rPr>
          <w:rFonts w:ascii="Arial" w:hAnsi="Arial" w:cs="Arial"/>
          <w:shd w:val="clear" w:color="auto" w:fill="FFFFFF"/>
          <w:lang w:val="en-US"/>
        </w:rPr>
        <w:t>Weekly Report</w:t>
      </w:r>
      <w:r w:rsidRPr="00985337">
        <w:rPr>
          <w:rFonts w:ascii="Arial" w:hAnsi="Arial" w:cs="Arial"/>
          <w:shd w:val="clear" w:color="auto" w:fill="FFFFFF"/>
          <w:lang w:val="en-US"/>
        </w:rPr>
        <w:tab/>
        <w:t>0.5</w:t>
      </w:r>
      <w:r>
        <w:rPr>
          <w:rFonts w:ascii="Arial" w:hAnsi="Arial" w:cs="Arial"/>
          <w:shd w:val="clear" w:color="auto" w:fill="FFFFFF"/>
          <w:lang w:val="en-US"/>
        </w:rPr>
        <w:t>h</w:t>
      </w:r>
      <w:r w:rsidR="00906436">
        <w:rPr>
          <w:rFonts w:ascii="Arial" w:hAnsi="Arial" w:cs="Arial"/>
          <w:b/>
          <w:shd w:val="clear" w:color="auto" w:fill="FFFFFF"/>
          <w:lang w:val="en-US"/>
        </w:rPr>
        <w:br w:type="page"/>
      </w:r>
    </w:p>
    <w:p w14:paraId="494D8A6F" w14:textId="4C39E137" w:rsidR="00B154CA" w:rsidRDefault="00B7678C" w:rsidP="00F16DD4">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lastRenderedPageBreak/>
        <w:t>João Girão - Tasks done:</w:t>
      </w:r>
    </w:p>
    <w:p w14:paraId="42C9A175" w14:textId="376D307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Preparation Code inspection</w:t>
      </w:r>
      <w:r w:rsidRPr="00985337">
        <w:rPr>
          <w:rFonts w:ascii="Arial" w:hAnsi="Arial" w:cs="Arial"/>
          <w:shd w:val="clear" w:color="auto" w:fill="FFFFFF"/>
          <w:lang w:val="en-US"/>
        </w:rPr>
        <w:tab/>
        <w:t>0.5</w:t>
      </w:r>
      <w:r>
        <w:rPr>
          <w:rFonts w:ascii="Arial" w:hAnsi="Arial" w:cs="Arial"/>
          <w:shd w:val="clear" w:color="auto" w:fill="FFFFFF"/>
          <w:lang w:val="en-US"/>
        </w:rPr>
        <w:t>h</w:t>
      </w:r>
    </w:p>
    <w:p w14:paraId="4C43ECE8" w14:textId="72E9C256"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task details</w:t>
      </w:r>
      <w:r w:rsidRPr="00985337">
        <w:rPr>
          <w:rFonts w:ascii="Arial" w:hAnsi="Arial" w:cs="Arial"/>
          <w:shd w:val="clear" w:color="auto" w:fill="FFFFFF"/>
          <w:lang w:val="en-US"/>
        </w:rPr>
        <w:tab/>
        <w:t>0.75</w:t>
      </w:r>
      <w:r>
        <w:rPr>
          <w:rFonts w:ascii="Arial" w:hAnsi="Arial" w:cs="Arial"/>
          <w:shd w:val="clear" w:color="auto" w:fill="FFFFFF"/>
          <w:lang w:val="en-US"/>
        </w:rPr>
        <w:t>h</w:t>
      </w:r>
    </w:p>
    <w:p w14:paraId="64E458B2" w14:textId="0CD14D6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task details</w:t>
      </w:r>
      <w:r w:rsidRPr="00985337">
        <w:rPr>
          <w:rFonts w:ascii="Arial" w:hAnsi="Arial" w:cs="Arial"/>
          <w:shd w:val="clear" w:color="auto" w:fill="FFFFFF"/>
          <w:lang w:val="en-US"/>
        </w:rPr>
        <w:tab/>
        <w:t>1</w:t>
      </w:r>
      <w:r>
        <w:rPr>
          <w:rFonts w:ascii="Arial" w:hAnsi="Arial" w:cs="Arial"/>
          <w:shd w:val="clear" w:color="auto" w:fill="FFFFFF"/>
          <w:lang w:val="en-US"/>
        </w:rPr>
        <w:t>h</w:t>
      </w:r>
    </w:p>
    <w:p w14:paraId="272B8B65" w14:textId="54938BD6"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Inactivity reaction and change inactivity task window UI</w:t>
      </w:r>
      <w:r w:rsidRPr="00985337">
        <w:rPr>
          <w:rFonts w:ascii="Arial" w:hAnsi="Arial" w:cs="Arial"/>
          <w:shd w:val="clear" w:color="auto" w:fill="FFFFFF"/>
          <w:lang w:val="en-US"/>
        </w:rPr>
        <w:tab/>
        <w:t>3</w:t>
      </w:r>
      <w:r>
        <w:rPr>
          <w:rFonts w:ascii="Arial" w:hAnsi="Arial" w:cs="Arial"/>
          <w:shd w:val="clear" w:color="auto" w:fill="FFFFFF"/>
          <w:lang w:val="en-US"/>
        </w:rPr>
        <w:t>h</w:t>
      </w:r>
    </w:p>
    <w:p w14:paraId="4C8F564A" w14:textId="3B6870A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hooks</w:t>
      </w:r>
      <w:r w:rsidRPr="00985337">
        <w:rPr>
          <w:rFonts w:ascii="Arial" w:hAnsi="Arial" w:cs="Arial"/>
          <w:shd w:val="clear" w:color="auto" w:fill="FFFFFF"/>
          <w:lang w:val="en-US"/>
        </w:rPr>
        <w:tab/>
        <w:t>0.5</w:t>
      </w:r>
      <w:r>
        <w:rPr>
          <w:rFonts w:ascii="Arial" w:hAnsi="Arial" w:cs="Arial"/>
          <w:shd w:val="clear" w:color="auto" w:fill="FFFFFF"/>
          <w:lang w:val="en-US"/>
        </w:rPr>
        <w:t>h</w:t>
      </w:r>
    </w:p>
    <w:p w14:paraId="63F2BE01" w14:textId="77777777"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Developing Inactivity reaction </w:t>
      </w:r>
      <w:r w:rsidRPr="00985337">
        <w:rPr>
          <w:rFonts w:ascii="Arial" w:hAnsi="Arial" w:cs="Arial"/>
          <w:shd w:val="clear" w:color="auto" w:fill="FFFFFF"/>
          <w:lang w:val="en-US"/>
        </w:rPr>
        <w:tab/>
        <w:t>1</w:t>
      </w:r>
      <w:r>
        <w:rPr>
          <w:rFonts w:ascii="Arial" w:hAnsi="Arial" w:cs="Arial"/>
          <w:shd w:val="clear" w:color="auto" w:fill="FFFFFF"/>
          <w:lang w:val="en-US"/>
        </w:rPr>
        <w:t>h</w:t>
      </w:r>
      <w:r w:rsidRPr="00985337" w:rsidDel="00985337">
        <w:rPr>
          <w:rFonts w:ascii="Arial" w:hAnsi="Arial" w:cs="Arial"/>
          <w:shd w:val="clear" w:color="auto" w:fill="FFFFFF"/>
          <w:lang w:val="en-US"/>
        </w:rPr>
        <w:t xml:space="preserve"> </w:t>
      </w:r>
    </w:p>
    <w:p w14:paraId="7442516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14:paraId="2EB3FB2D" w14:textId="538F4E7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Minutes</w:t>
      </w:r>
      <w:r w:rsidRPr="00B307D5">
        <w:rPr>
          <w:rFonts w:ascii="Arial" w:hAnsi="Arial" w:cs="Arial"/>
          <w:shd w:val="clear" w:color="auto" w:fill="FFFFFF"/>
          <w:lang w:val="en-US"/>
        </w:rPr>
        <w:tab/>
        <w:t>0.75</w:t>
      </w:r>
      <w:r>
        <w:rPr>
          <w:rFonts w:ascii="Arial" w:hAnsi="Arial" w:cs="Arial"/>
          <w:shd w:val="clear" w:color="auto" w:fill="FFFFFF"/>
          <w:lang w:val="en-US"/>
        </w:rPr>
        <w:t>h</w:t>
      </w:r>
    </w:p>
    <w:p w14:paraId="26D2171C" w14:textId="1CA07B9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w:t>
      </w:r>
      <w:r>
        <w:rPr>
          <w:rFonts w:ascii="Arial" w:hAnsi="Arial" w:cs="Arial"/>
          <w:shd w:val="clear" w:color="auto" w:fill="FFFFFF"/>
          <w:lang w:val="en-US"/>
        </w:rPr>
        <w:t>7</w:t>
      </w:r>
      <w:r w:rsidRPr="00B307D5">
        <w:rPr>
          <w:rFonts w:ascii="Arial" w:hAnsi="Arial" w:cs="Arial"/>
          <w:shd w:val="clear" w:color="auto" w:fill="FFFFFF"/>
          <w:lang w:val="en-US"/>
        </w:rPr>
        <w:t>5</w:t>
      </w:r>
      <w:r>
        <w:rPr>
          <w:rFonts w:ascii="Arial" w:hAnsi="Arial" w:cs="Arial"/>
          <w:shd w:val="clear" w:color="auto" w:fill="FFFFFF"/>
          <w:lang w:val="en-US"/>
        </w:rPr>
        <w:t>h</w:t>
      </w:r>
    </w:p>
    <w:p w14:paraId="7583C0C5" w14:textId="157BF2D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w:t>
      </w:r>
      <w:r w:rsidRPr="00B307D5">
        <w:rPr>
          <w:rFonts w:ascii="Arial" w:hAnsi="Arial" w:cs="Arial"/>
          <w:shd w:val="clear" w:color="auto" w:fill="FFFFFF"/>
          <w:lang w:val="en-US"/>
        </w:rPr>
        <w:tab/>
        <w:t>2.5</w:t>
      </w:r>
      <w:r>
        <w:rPr>
          <w:rFonts w:ascii="Arial" w:hAnsi="Arial" w:cs="Arial"/>
          <w:shd w:val="clear" w:color="auto" w:fill="FFFFFF"/>
          <w:lang w:val="en-US"/>
        </w:rPr>
        <w:t>h</w:t>
      </w:r>
    </w:p>
    <w:p w14:paraId="7B2DD88E" w14:textId="7777777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458BD2AC" w14:textId="3F5F9ADE"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Preparation of code inspection</w:t>
      </w:r>
      <w:r w:rsidRPr="00985337">
        <w:rPr>
          <w:rFonts w:ascii="Arial" w:hAnsi="Arial" w:cs="Arial"/>
          <w:shd w:val="clear" w:color="auto" w:fill="FFFFFF"/>
          <w:lang w:val="en-US"/>
        </w:rPr>
        <w:tab/>
        <w:t>1</w:t>
      </w:r>
      <w:r>
        <w:rPr>
          <w:rFonts w:ascii="Arial" w:hAnsi="Arial" w:cs="Arial"/>
          <w:shd w:val="clear" w:color="auto" w:fill="FFFFFF"/>
          <w:lang w:val="en-US"/>
        </w:rPr>
        <w:t>h</w:t>
      </w:r>
    </w:p>
    <w:p w14:paraId="201DE71B" w14:textId="51C513B6"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Settings interface and integration</w:t>
      </w:r>
      <w:r w:rsidRPr="00985337">
        <w:rPr>
          <w:rFonts w:ascii="Arial" w:hAnsi="Arial" w:cs="Arial"/>
          <w:shd w:val="clear" w:color="auto" w:fill="FFFFFF"/>
          <w:lang w:val="en-US"/>
        </w:rPr>
        <w:tab/>
        <w:t>1.5</w:t>
      </w:r>
      <w:r>
        <w:rPr>
          <w:rFonts w:ascii="Arial" w:hAnsi="Arial" w:cs="Arial"/>
          <w:shd w:val="clear" w:color="auto" w:fill="FFFFFF"/>
          <w:lang w:val="en-US"/>
        </w:rPr>
        <w:t>h</w:t>
      </w:r>
    </w:p>
    <w:p w14:paraId="3637A963" w14:textId="109202FD"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review test plan details</w:t>
      </w:r>
      <w:r w:rsidRPr="00985337">
        <w:rPr>
          <w:rFonts w:ascii="Arial" w:hAnsi="Arial" w:cs="Arial"/>
          <w:shd w:val="clear" w:color="auto" w:fill="FFFFFF"/>
          <w:lang w:val="en-US"/>
        </w:rPr>
        <w:tab/>
        <w:t>1</w:t>
      </w:r>
      <w:r>
        <w:rPr>
          <w:rFonts w:ascii="Arial" w:hAnsi="Arial" w:cs="Arial"/>
          <w:shd w:val="clear" w:color="auto" w:fill="FFFFFF"/>
          <w:lang w:val="en-US"/>
        </w:rPr>
        <w:t>h</w:t>
      </w:r>
    </w:p>
    <w:p w14:paraId="106A05BF" w14:textId="4C895D88"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Finishing test plan</w:t>
      </w:r>
      <w:r w:rsidRPr="00985337">
        <w:rPr>
          <w:rFonts w:ascii="Arial" w:hAnsi="Arial" w:cs="Arial"/>
          <w:shd w:val="clear" w:color="auto" w:fill="FFFFFF"/>
          <w:lang w:val="en-US"/>
        </w:rPr>
        <w:tab/>
        <w:t>2</w:t>
      </w:r>
      <w:r>
        <w:rPr>
          <w:rFonts w:ascii="Arial" w:hAnsi="Arial" w:cs="Arial"/>
          <w:shd w:val="clear" w:color="auto" w:fill="FFFFFF"/>
          <w:lang w:val="en-US"/>
        </w:rPr>
        <w:t>h</w:t>
      </w:r>
    </w:p>
    <w:p w14:paraId="44BBA75B" w14:textId="77777777" w:rsidR="00F45959" w:rsidRDefault="00985337" w:rsidP="00A81D34">
      <w:pPr>
        <w:pStyle w:val="NormalWeb"/>
        <w:tabs>
          <w:tab w:val="left" w:pos="5470"/>
        </w:tabs>
        <w:spacing w:before="240" w:beforeAutospacing="0" w:after="240" w:afterAutospacing="0"/>
        <w:jc w:val="both"/>
        <w:rPr>
          <w:rFonts w:ascii="Arial" w:hAnsi="Arial" w:cs="Arial"/>
          <w:shd w:val="clear" w:color="auto" w:fill="FFFFFF"/>
          <w:lang w:val="en-US"/>
        </w:rPr>
      </w:pPr>
      <w:r w:rsidRPr="00985337">
        <w:rPr>
          <w:rFonts w:ascii="Arial" w:hAnsi="Arial" w:cs="Arial"/>
          <w:shd w:val="clear" w:color="auto" w:fill="FFFFFF"/>
          <w:lang w:val="en-US"/>
        </w:rPr>
        <w:t>Finishing settings code</w:t>
      </w:r>
      <w:r w:rsidRPr="00985337">
        <w:rPr>
          <w:rFonts w:ascii="Arial" w:hAnsi="Arial" w:cs="Arial"/>
          <w:shd w:val="clear" w:color="auto" w:fill="FFFFFF"/>
          <w:lang w:val="en-US"/>
        </w:rPr>
        <w:tab/>
        <w:t>1.25</w:t>
      </w:r>
      <w:r>
        <w:rPr>
          <w:rFonts w:ascii="Arial" w:hAnsi="Arial" w:cs="Arial"/>
          <w:shd w:val="clear" w:color="auto" w:fill="FFFFFF"/>
          <w:lang w:val="en-US"/>
        </w:rPr>
        <w:t>h</w:t>
      </w:r>
      <w:r w:rsidRPr="00985337" w:rsidDel="00985337">
        <w:rPr>
          <w:rFonts w:ascii="Arial" w:hAnsi="Arial" w:cs="Arial"/>
          <w:shd w:val="clear" w:color="auto" w:fill="FFFFFF"/>
          <w:lang w:val="en-US"/>
        </w:rPr>
        <w:t xml:space="preserve"> </w:t>
      </w:r>
    </w:p>
    <w:p w14:paraId="03BEBDAB" w14:textId="6E10151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14:paraId="38C24087" w14:textId="7A05F4AF"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Database Rework (After Inspection)</w:t>
      </w:r>
      <w:r w:rsidRPr="00985337">
        <w:rPr>
          <w:rFonts w:ascii="Arial" w:hAnsi="Arial" w:cs="Arial"/>
          <w:shd w:val="clear" w:color="auto" w:fill="FFFFFF"/>
          <w:lang w:val="en-US"/>
        </w:rPr>
        <w:tab/>
        <w:t>1.25</w:t>
      </w:r>
      <w:r w:rsidR="00F45959">
        <w:rPr>
          <w:rFonts w:ascii="Arial" w:hAnsi="Arial" w:cs="Arial"/>
          <w:shd w:val="clear" w:color="auto" w:fill="FFFFFF"/>
          <w:lang w:val="en-US"/>
        </w:rPr>
        <w:t>h</w:t>
      </w:r>
    </w:p>
    <w:p w14:paraId="0F323B43" w14:textId="5188DBF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Inactivity TIme Funcionality</w:t>
      </w:r>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15182001" w14:textId="0A6BF026"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Start/Stop task and Count Task Time Funcionality</w:t>
      </w:r>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599095B6" w14:textId="69E88B9D"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Editing Task UI</w:t>
      </w:r>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1ACC4EAC" w14:textId="1940ED84"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Editing Task Funcionality</w:t>
      </w:r>
      <w:r w:rsidRPr="00985337">
        <w:rPr>
          <w:rFonts w:ascii="Arial" w:hAnsi="Arial" w:cs="Arial"/>
          <w:shd w:val="clear" w:color="auto" w:fill="FFFFFF"/>
          <w:lang w:val="en-US"/>
        </w:rPr>
        <w:tab/>
        <w:t>1.5</w:t>
      </w:r>
      <w:r w:rsidR="00F45959">
        <w:rPr>
          <w:rFonts w:ascii="Arial" w:hAnsi="Arial" w:cs="Arial"/>
          <w:shd w:val="clear" w:color="auto" w:fill="FFFFFF"/>
          <w:lang w:val="en-US"/>
        </w:rPr>
        <w:t>h</w:t>
      </w:r>
    </w:p>
    <w:p w14:paraId="2414D152" w14:textId="6AE48E82" w:rsidR="00492066" w:rsidRPr="00B307D5"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Project Planing Process and Software Development Plan Aproval</w:t>
      </w:r>
      <w:r w:rsidRPr="00985337">
        <w:rPr>
          <w:rFonts w:ascii="Arial" w:hAnsi="Arial" w:cs="Arial"/>
          <w:shd w:val="clear" w:color="auto" w:fill="FFFFFF"/>
          <w:lang w:val="en-US"/>
        </w:rPr>
        <w:tab/>
        <w:t>0.25</w:t>
      </w:r>
      <w:r w:rsidR="00F45959">
        <w:rPr>
          <w:rFonts w:ascii="Arial" w:hAnsi="Arial" w:cs="Arial"/>
          <w:shd w:val="clear" w:color="auto" w:fill="FFFFFF"/>
          <w:lang w:val="en-US"/>
        </w:rPr>
        <w:t>h</w:t>
      </w:r>
    </w:p>
    <w:sectPr w:rsidR="00492066" w:rsidRPr="00B307D5" w:rsidSect="006F3F7C">
      <w:footerReference w:type="first" r:id="rId1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ECA5D" w14:textId="77777777" w:rsidR="00EE2B6D" w:rsidRDefault="00EE2B6D" w:rsidP="00042081">
      <w:pPr>
        <w:spacing w:after="0" w:line="240" w:lineRule="auto"/>
      </w:pPr>
      <w:r>
        <w:separator/>
      </w:r>
    </w:p>
  </w:endnote>
  <w:endnote w:type="continuationSeparator" w:id="0">
    <w:p w14:paraId="55C4BBAA" w14:textId="77777777" w:rsidR="00EE2B6D" w:rsidRDefault="00EE2B6D"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1D072" w14:textId="77777777" w:rsidR="009553EC" w:rsidRDefault="00906D0A">
    <w:pPr>
      <w:pStyle w:val="Rodap"/>
    </w:pPr>
    <w:r>
      <w:t>Projeto Soft</w:t>
    </w:r>
    <w:r w:rsidR="009553EC">
      <w:t>ware 2013</w:t>
    </w:r>
  </w:p>
  <w:p w14:paraId="43569A3A" w14:textId="77777777" w:rsidR="00042081" w:rsidRDefault="00EE2B6D">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0063" w14:textId="77777777" w:rsidR="006F3F7C" w:rsidRDefault="006F3F7C" w:rsidP="006F3F7C">
    <w:pPr>
      <w:pStyle w:val="Rodap"/>
    </w:pPr>
    <w:r>
      <w:t>Projeto Software 2013</w:t>
    </w:r>
    <w:r>
      <w:tab/>
    </w:r>
    <w:r>
      <w:tab/>
    </w:r>
  </w:p>
  <w:p w14:paraId="07E9CD68" w14:textId="77777777" w:rsidR="00895D61" w:rsidRDefault="00EE2B6D"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7CE2B" w14:textId="77777777" w:rsidR="00705D20" w:rsidRDefault="00705D20">
    <w:pPr>
      <w:pStyle w:val="Rodap"/>
    </w:pPr>
    <w:r>
      <w:t>Projeto Software 2013</w:t>
    </w:r>
  </w:p>
  <w:p w14:paraId="112D2E80" w14:textId="77777777" w:rsidR="00705D20" w:rsidRDefault="00EE2B6D">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DA3350">
      <w:fldChar w:fldCharType="begin"/>
    </w:r>
    <w:r w:rsidR="00244682">
      <w:instrText xml:space="preserve"> PAGE   \* MERGEFORMAT </w:instrText>
    </w:r>
    <w:r w:rsidR="00DA3350">
      <w:fldChar w:fldCharType="separate"/>
    </w:r>
    <w:r w:rsidR="00EF2056">
      <w:rPr>
        <w:noProof/>
      </w:rPr>
      <w:t>ii</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DE97F" w14:textId="77777777" w:rsidR="00705D20" w:rsidRDefault="00705D20" w:rsidP="006F3F7C">
    <w:pPr>
      <w:pStyle w:val="Rodap"/>
    </w:pPr>
    <w:r>
      <w:t>Projeto Software 2013</w:t>
    </w:r>
    <w:r>
      <w:tab/>
    </w:r>
    <w:r>
      <w:tab/>
    </w:r>
  </w:p>
  <w:p w14:paraId="48539630" w14:textId="77777777" w:rsidR="00705D20" w:rsidRDefault="00EE2B6D"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DA3350">
      <w:fldChar w:fldCharType="begin"/>
    </w:r>
    <w:r w:rsidR="00244682">
      <w:instrText xml:space="preserve"> PAGE   \* MERGEFORMAT </w:instrText>
    </w:r>
    <w:r w:rsidR="00DA3350">
      <w:fldChar w:fldCharType="separate"/>
    </w:r>
    <w:r w:rsidR="00EF2056">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B498B" w14:textId="77777777" w:rsidR="00EE2B6D" w:rsidRDefault="00EE2B6D" w:rsidP="00042081">
      <w:pPr>
        <w:spacing w:after="0" w:line="240" w:lineRule="auto"/>
      </w:pPr>
      <w:r>
        <w:separator/>
      </w:r>
    </w:p>
  </w:footnote>
  <w:footnote w:type="continuationSeparator" w:id="0">
    <w:p w14:paraId="7084A8C5" w14:textId="77777777" w:rsidR="00EE2B6D" w:rsidRDefault="00EE2B6D"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6F59B" w14:textId="77777777" w:rsidR="00042081" w:rsidRPr="00425B7B" w:rsidRDefault="009553EC">
    <w:pPr>
      <w:pStyle w:val="Cabealho"/>
      <w:rPr>
        <w:lang w:val="en-US"/>
      </w:rPr>
    </w:pPr>
    <w:r>
      <w:rPr>
        <w:noProof/>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37C15961"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del w:id="0" w:author="Cheila" w:date="2013-05-26T21:24:00Z">
          <w:r w:rsidR="00F45959" w:rsidDel="00EF2056">
            <w:delText>V0.2</w:delText>
          </w:r>
        </w:del>
        <w:ins w:id="1" w:author="Cheila" w:date="2013-05-26T21:24:00Z">
          <w:r w:rsidR="00EF2056">
            <w:t>V0.1</w:t>
          </w:r>
        </w:ins>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F45959">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55C8C" w14:textId="77777777" w:rsidR="00906D0A" w:rsidRPr="00DA485F" w:rsidRDefault="00906D0A" w:rsidP="00906D0A">
    <w:pPr>
      <w:pStyle w:val="Cabealho"/>
      <w:rPr>
        <w:lang w:val="en-GB"/>
      </w:rPr>
    </w:pPr>
    <w:r>
      <w:rPr>
        <w:noProof/>
      </w:rPr>
      <w:drawing>
        <wp:anchor distT="0" distB="0" distL="114300" distR="114300" simplePos="0" relativeHeight="251660288"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2F33DA26"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del w:id="2" w:author="Cheila" w:date="2013-05-26T21:24:00Z">
          <w:r w:rsidR="00F45959" w:rsidDel="00EF2056">
            <w:delText>V0.2</w:delText>
          </w:r>
        </w:del>
        <w:ins w:id="3" w:author="Cheila" w:date="2013-05-26T21:24:00Z">
          <w:r w:rsidR="00EF2056">
            <w:t>V0.1</w:t>
          </w:r>
        </w:ins>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r w:rsidR="00F45959">
          <w:t>Ready for Revision</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Brandão">
    <w15:presenceInfo w15:providerId="Windows Live" w15:userId="3e245dfbebaa7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81"/>
    <w:rsid w:val="000024E8"/>
    <w:rsid w:val="000039A3"/>
    <w:rsid w:val="000116EC"/>
    <w:rsid w:val="00013ED2"/>
    <w:rsid w:val="0003322D"/>
    <w:rsid w:val="00037AB1"/>
    <w:rsid w:val="00042081"/>
    <w:rsid w:val="00052449"/>
    <w:rsid w:val="00082BF3"/>
    <w:rsid w:val="00093DA0"/>
    <w:rsid w:val="00097AAD"/>
    <w:rsid w:val="000A0235"/>
    <w:rsid w:val="000A06F6"/>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4469"/>
    <w:rsid w:val="001E0FF7"/>
    <w:rsid w:val="001E2B6A"/>
    <w:rsid w:val="001E557A"/>
    <w:rsid w:val="00204D66"/>
    <w:rsid w:val="00216760"/>
    <w:rsid w:val="002272A3"/>
    <w:rsid w:val="002276B0"/>
    <w:rsid w:val="00242F8A"/>
    <w:rsid w:val="00244682"/>
    <w:rsid w:val="002517A0"/>
    <w:rsid w:val="002517DC"/>
    <w:rsid w:val="002611EF"/>
    <w:rsid w:val="00264718"/>
    <w:rsid w:val="00267F24"/>
    <w:rsid w:val="002760C9"/>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A35"/>
    <w:rsid w:val="00352E52"/>
    <w:rsid w:val="003547B6"/>
    <w:rsid w:val="00363A9A"/>
    <w:rsid w:val="003668B3"/>
    <w:rsid w:val="00397841"/>
    <w:rsid w:val="003A3DA5"/>
    <w:rsid w:val="003B0073"/>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90FC6"/>
    <w:rsid w:val="005A647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2662D"/>
    <w:rsid w:val="0085054D"/>
    <w:rsid w:val="0085105C"/>
    <w:rsid w:val="00853186"/>
    <w:rsid w:val="00855658"/>
    <w:rsid w:val="00862030"/>
    <w:rsid w:val="008675BB"/>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436"/>
    <w:rsid w:val="00906D0A"/>
    <w:rsid w:val="00917853"/>
    <w:rsid w:val="00921FCE"/>
    <w:rsid w:val="009308E4"/>
    <w:rsid w:val="00930989"/>
    <w:rsid w:val="00942E75"/>
    <w:rsid w:val="009526A4"/>
    <w:rsid w:val="009553EC"/>
    <w:rsid w:val="00975CC7"/>
    <w:rsid w:val="00985337"/>
    <w:rsid w:val="009920AD"/>
    <w:rsid w:val="009B0AE9"/>
    <w:rsid w:val="009D6A38"/>
    <w:rsid w:val="009E2173"/>
    <w:rsid w:val="009F00BC"/>
    <w:rsid w:val="009F0122"/>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54437"/>
    <w:rsid w:val="00B561A7"/>
    <w:rsid w:val="00B66ECE"/>
    <w:rsid w:val="00B7678C"/>
    <w:rsid w:val="00B81925"/>
    <w:rsid w:val="00BE2453"/>
    <w:rsid w:val="00BE290C"/>
    <w:rsid w:val="00C03237"/>
    <w:rsid w:val="00C2076C"/>
    <w:rsid w:val="00C33DE0"/>
    <w:rsid w:val="00C539A4"/>
    <w:rsid w:val="00C53BE0"/>
    <w:rsid w:val="00C72540"/>
    <w:rsid w:val="00C939C2"/>
    <w:rsid w:val="00C94D17"/>
    <w:rsid w:val="00CD2C79"/>
    <w:rsid w:val="00CF3F1E"/>
    <w:rsid w:val="00D155DA"/>
    <w:rsid w:val="00D4060C"/>
    <w:rsid w:val="00D430EE"/>
    <w:rsid w:val="00D45C12"/>
    <w:rsid w:val="00D535ED"/>
    <w:rsid w:val="00D54E5F"/>
    <w:rsid w:val="00D65162"/>
    <w:rsid w:val="00D71B0E"/>
    <w:rsid w:val="00D90066"/>
    <w:rsid w:val="00D90377"/>
    <w:rsid w:val="00DA14C1"/>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52CC9"/>
    <w:rsid w:val="00E71BE6"/>
    <w:rsid w:val="00E76C40"/>
    <w:rsid w:val="00EA749C"/>
    <w:rsid w:val="00EC1731"/>
    <w:rsid w:val="00EC2B4B"/>
    <w:rsid w:val="00EC3CDA"/>
    <w:rsid w:val="00EC7B49"/>
    <w:rsid w:val="00EE1C18"/>
    <w:rsid w:val="00EE2B6D"/>
    <w:rsid w:val="00EE2DA4"/>
    <w:rsid w:val="00EE44F9"/>
    <w:rsid w:val="00EF2056"/>
    <w:rsid w:val="00F11C9A"/>
    <w:rsid w:val="00F14683"/>
    <w:rsid w:val="00F16DD4"/>
    <w:rsid w:val="00F24CA6"/>
    <w:rsid w:val="00F403CE"/>
    <w:rsid w:val="00F45959"/>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042081"/>
  </w:style>
  <w:style w:type="paragraph" w:styleId="Rodap">
    <w:name w:val="footer"/>
    <w:basedOn w:val="Normal"/>
    <w:link w:val="RodapCarcter"/>
    <w:uiPriority w:val="99"/>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cter">
    <w:name w:val="Cabeçalho 1 Carác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cter"/>
    <w:uiPriority w:val="99"/>
    <w:semiHidden/>
    <w:unhideWhenUsed/>
    <w:rsid w:val="001E2B6A"/>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cter"/>
    <w:uiPriority w:val="99"/>
    <w:semiHidden/>
    <w:unhideWhenUsed/>
    <w:rsid w:val="001E2B6A"/>
    <w:rPr>
      <w:b/>
      <w:bCs/>
    </w:rPr>
  </w:style>
  <w:style w:type="character" w:customStyle="1" w:styleId="AssuntodecomentrioCarcter">
    <w:name w:val="Assunto de comentário Carácter"/>
    <w:basedOn w:val="TextodecomentrioCarcter"/>
    <w:link w:val="Assuntodecomentrio"/>
    <w:uiPriority w:val="99"/>
    <w:semiHidden/>
    <w:rsid w:val="001E2B6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042081"/>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042081"/>
  </w:style>
  <w:style w:type="paragraph" w:styleId="Rodap">
    <w:name w:val="footer"/>
    <w:basedOn w:val="Normal"/>
    <w:link w:val="RodapCarcter"/>
    <w:uiPriority w:val="99"/>
    <w:unhideWhenUsed/>
    <w:rsid w:val="00042081"/>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cter"/>
    <w:uiPriority w:val="99"/>
    <w:semiHidden/>
    <w:unhideWhenUsed/>
    <w:rsid w:val="009553E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cter"/>
    <w:uiPriority w:val="1"/>
    <w:qFormat/>
    <w:rsid w:val="00906D0A"/>
    <w:pPr>
      <w:spacing w:after="0" w:line="240" w:lineRule="auto"/>
    </w:pPr>
  </w:style>
  <w:style w:type="character" w:customStyle="1" w:styleId="SemEspaamentoCarcter">
    <w:name w:val="Sem Espaçamento Carác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cter">
    <w:name w:val="Cabeçalho 1 Carác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Ttul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cter"/>
    <w:uiPriority w:val="99"/>
    <w:semiHidden/>
    <w:unhideWhenUsed/>
    <w:rsid w:val="001E2B6A"/>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cter"/>
    <w:uiPriority w:val="99"/>
    <w:semiHidden/>
    <w:unhideWhenUsed/>
    <w:rsid w:val="001E2B6A"/>
    <w:rPr>
      <w:b/>
      <w:bCs/>
    </w:rPr>
  </w:style>
  <w:style w:type="character" w:customStyle="1" w:styleId="AssuntodecomentrioCarcter">
    <w:name w:val="Assunto de comentário Carácter"/>
    <w:basedOn w:val="TextodecomentrioCarc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CFB525-52DB-4784-A25D-2881F8633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975</Words>
  <Characters>5265</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V0.1</dc:description>
  <cp:lastModifiedBy>Cheila</cp:lastModifiedBy>
  <cp:revision>4</cp:revision>
  <cp:lastPrinted>2013-04-29T21:48:00Z</cp:lastPrinted>
  <dcterms:created xsi:type="dcterms:W3CDTF">2013-05-26T20:21:00Z</dcterms:created>
  <dcterms:modified xsi:type="dcterms:W3CDTF">2013-05-26T20:24:00Z</dcterms:modified>
  <cp:contentStatus>Ready for Revision</cp:contentStatus>
</cp:coreProperties>
</file>