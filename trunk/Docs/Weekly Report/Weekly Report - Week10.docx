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1357C455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commentRangeStart w:id="0"/>
          <w:r w:rsidR="00097AAD">
            <w:rPr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>th</w:t>
          </w:r>
          <w:commentRangeEnd w:id="0"/>
          <w:r w:rsidR="00E33A0A">
            <w:rPr>
              <w:rStyle w:val="Refdecomentrio"/>
            </w:rPr>
            <w:commentReference w:id="0"/>
          </w:r>
          <w:r w:rsidRPr="002F30E3">
            <w:rPr>
              <w:sz w:val="28"/>
              <w:szCs w:val="28"/>
              <w:lang w:val="en-US"/>
            </w:rPr>
            <w:t xml:space="preserve">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1363AB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E41EFFA" w14:textId="77777777" w:rsidR="000A0235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5014424" w:history="1">
            <w:r w:rsidR="000A0235" w:rsidRPr="00F30CEA">
              <w:rPr>
                <w:rStyle w:val="Hiperligao"/>
                <w:noProof/>
                <w:lang w:val="en-US"/>
              </w:rPr>
              <w:t>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Week Activities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2A017AB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25" w:history="1">
            <w:r w:rsidR="000A0235" w:rsidRPr="00F30CEA">
              <w:rPr>
                <w:rStyle w:val="Hiperligao"/>
                <w:noProof/>
                <w:lang w:val="en-US"/>
              </w:rPr>
              <w:t>1.1.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Executed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2B8F0C2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4" w:history="1">
            <w:r w:rsidR="000A0235" w:rsidRPr="00F30CEA">
              <w:rPr>
                <w:rStyle w:val="Hiperligao"/>
                <w:noProof/>
                <w:lang w:val="en-US"/>
              </w:rPr>
              <w:t>1.2.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Analyses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7BF9230E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5" w:history="1">
            <w:r w:rsidR="000A0235" w:rsidRPr="00F30CEA">
              <w:rPr>
                <w:rStyle w:val="Hiperligao"/>
                <w:noProof/>
                <w:lang w:val="en-US"/>
              </w:rPr>
              <w:t>1.3.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Achievements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FC2D576" w14:textId="77777777" w:rsidR="000A0235" w:rsidRDefault="001363AB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8" w:history="1">
            <w:r w:rsidR="000A0235" w:rsidRPr="00F30CEA">
              <w:rPr>
                <w:rStyle w:val="Hiperligao"/>
                <w:noProof/>
                <w:lang w:val="en-US"/>
              </w:rPr>
              <w:t>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Impediments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083CFA2" w14:textId="77777777" w:rsidR="000A0235" w:rsidRDefault="001363AB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9" w:history="1">
            <w:r w:rsidR="000A0235" w:rsidRPr="00F30CEA">
              <w:rPr>
                <w:rStyle w:val="Hiperligao"/>
                <w:noProof/>
                <w:lang w:val="en-US"/>
              </w:rPr>
              <w:t>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Plans For Next Week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_Toc355014439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2BC1436F" w14:textId="77777777" w:rsidR="000A0235" w:rsidRDefault="001363AB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1" w:history="1">
            <w:r w:rsidR="000A0235" w:rsidRPr="00F30CEA">
              <w:rPr>
                <w:rStyle w:val="Hiperligao"/>
                <w:noProof/>
                <w:lang w:val="en-US"/>
              </w:rPr>
              <w:t>4.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Progress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_Toc355014441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044BB0A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2" w:history="1">
            <w:r w:rsidR="000A0235" w:rsidRPr="00F30CEA">
              <w:rPr>
                <w:rStyle w:val="Hiperligao"/>
                <w:noProof/>
                <w:lang w:val="en-US"/>
              </w:rPr>
              <w:t>4.1.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Earned value and/or Gantt Image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_Toc355014442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57C82D92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6" w:history="1">
            <w:r w:rsidR="000A0235" w:rsidRPr="00F30CEA">
              <w:rPr>
                <w:rStyle w:val="Hiperligao"/>
                <w:noProof/>
                <w:lang w:val="en-US"/>
              </w:rPr>
              <w:t>4.2.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Effort by task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_Toc355014446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5892A0F" w14:textId="77777777" w:rsidR="000A0235" w:rsidRDefault="001363AB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7" w:history="1">
            <w:r w:rsidR="000A0235" w:rsidRPr="00F30CEA">
              <w:rPr>
                <w:rStyle w:val="Hiperligao"/>
                <w:noProof/>
                <w:lang w:val="en-US"/>
              </w:rPr>
              <w:t>4.3.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effort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_Toc355014447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A1F4A21" w14:textId="77777777" w:rsidR="000A0235" w:rsidRDefault="001363AB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8" w:history="1">
            <w:r w:rsidR="000A0235" w:rsidRPr="00F30CEA">
              <w:rPr>
                <w:rStyle w:val="Hiperligao"/>
                <w:noProof/>
                <w:lang w:val="en-US"/>
              </w:rPr>
              <w:t>5.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log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4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2AD6159D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5014449" w:history="1">
        <w:r w:rsidR="000A0235" w:rsidRPr="00E33138">
          <w:rPr>
            <w:rStyle w:val="Hiperligao"/>
            <w:noProof/>
            <w:lang w:val="en-US"/>
          </w:rPr>
          <w:t>Figure 1: Earned Value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_Toc355014449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2</w:t>
        </w:r>
        <w:r w:rsidR="000A0235">
          <w:rPr>
            <w:noProof/>
            <w:webHidden/>
          </w:rPr>
          <w:fldChar w:fldCharType="end"/>
        </w:r>
      </w:hyperlink>
    </w:p>
    <w:p w14:paraId="7207F49C" w14:textId="77777777" w:rsidR="000A0235" w:rsidRDefault="001363AB">
      <w:pPr>
        <w:pStyle w:val="ndicedeilustraes"/>
        <w:tabs>
          <w:tab w:val="right" w:leader="dot" w:pos="8494"/>
        </w:tabs>
        <w:rPr>
          <w:noProof/>
        </w:rPr>
      </w:pPr>
      <w:hyperlink w:anchor="_Toc355014450" w:history="1">
        <w:r w:rsidR="000A0235" w:rsidRPr="00E33138">
          <w:rPr>
            <w:rStyle w:val="Hiperligao"/>
            <w:noProof/>
            <w:lang w:val="en-US"/>
          </w:rPr>
          <w:t>Figure 2: Week effort by task type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_Toc355014450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363FF6F0" w14:textId="77777777" w:rsidR="000A0235" w:rsidRDefault="001363AB">
      <w:pPr>
        <w:pStyle w:val="ndicedeilustraes"/>
        <w:tabs>
          <w:tab w:val="right" w:leader="dot" w:pos="8494"/>
        </w:tabs>
        <w:rPr>
          <w:noProof/>
        </w:rPr>
      </w:pPr>
      <w:hyperlink w:anchor="_Toc355014451" w:history="1">
        <w:r w:rsidR="000A0235" w:rsidRPr="00E33138">
          <w:rPr>
            <w:rStyle w:val="Hiperligao"/>
            <w:noProof/>
            <w:lang w:val="en-US"/>
          </w:rPr>
          <w:t>Figure 3: Week effort by team member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_Toc355014451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commentRangeStart w:id="1"/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1363AB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1363AB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  <w:commentRangeEnd w:id="1"/>
      <w:r w:rsidR="00E33A0A">
        <w:rPr>
          <w:rStyle w:val="Refdecomentrio"/>
        </w:rPr>
        <w:commentReference w:id="1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639DD65C" w:rsidR="00A062DB" w:rsidRDefault="00E33A0A" w:rsidP="008D2DFD">
            <w:pPr>
              <w:pStyle w:val="SemEspaamento"/>
              <w:jc w:val="center"/>
            </w:pPr>
            <w:r>
              <w:t>13-05-201</w:t>
            </w:r>
          </w:p>
        </w:tc>
        <w:tc>
          <w:tcPr>
            <w:tcW w:w="2268" w:type="dxa"/>
            <w:vAlign w:val="center"/>
          </w:tcPr>
          <w:p w14:paraId="121A99E8" w14:textId="50D28E26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18F0916" w14:textId="36307B13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75C667D" w14:textId="7CEE608A" w:rsidR="00A062DB" w:rsidRPr="007511CC" w:rsidRDefault="00E33A0A" w:rsidP="008D2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7A7AB94D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8B68E12" w14:textId="240BFE35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E754E11" w14:textId="5A7DB816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4089AA" w14:textId="11ED5FB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2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2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460C50CF" w:rsidR="007511CC" w:rsidRPr="00425B7B" w:rsidRDefault="00E33A0A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2C72CC1E" w14:textId="6184EAB1" w:rsidR="007511CC" w:rsidRPr="007A70FC" w:rsidRDefault="00E33A0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4B0D6A66" w14:textId="1A30A012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5CB79A2D" w14:textId="56798B09" w:rsidR="007511CC" w:rsidRPr="007A70FC" w:rsidRDefault="00E33A0A" w:rsidP="007A7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0FD7B077" w:rsidR="007511CC" w:rsidRPr="007A70FC" w:rsidRDefault="00E33A0A" w:rsidP="007A70F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A24A6DE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FE6963" w14:textId="55D57CE1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1DDC85" w14:textId="01B9F41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A1C730" w14:textId="194B885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79CBC4D8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798FEFCA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03805A" w14:textId="08D54A4C" w:rsidR="007511CC" w:rsidRPr="00975CC7" w:rsidRDefault="007511CC" w:rsidP="006D2E6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5FA741" w14:textId="7C66A502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A0490B" w14:textId="27E44CE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6B228F67" w:rsidR="007511CC" w:rsidRPr="00D65162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7A9BAE3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307B05D6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6CC72FA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6E1312DA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1EF22B4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3" w:name="_Toc355014453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6D0389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3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4" w:name="_Toc355014424"/>
      <w:r>
        <w:rPr>
          <w:lang w:val="en-US"/>
        </w:rPr>
        <w:t>Week Activities</w:t>
      </w:r>
      <w:bookmarkEnd w:id="4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5014425"/>
      <w:r>
        <w:rPr>
          <w:lang w:val="en-US"/>
        </w:rPr>
        <w:t>Work Executed</w:t>
      </w:r>
      <w:bookmarkEnd w:id="5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F21A087" w14:textId="21E88857" w:rsidR="006D20C4" w:rsidRDefault="006D20C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the Acceptance Tests plan</w:t>
      </w:r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6" w:name="_Toc354956861"/>
      <w:bookmarkStart w:id="7" w:name="_Toc355014426"/>
      <w:bookmarkStart w:id="8" w:name="_Toc354956862"/>
      <w:bookmarkStart w:id="9" w:name="_Toc355014427"/>
      <w:bookmarkStart w:id="10" w:name="_Toc354956863"/>
      <w:bookmarkStart w:id="11" w:name="_Toc355014428"/>
      <w:bookmarkStart w:id="12" w:name="_Toc354956864"/>
      <w:bookmarkStart w:id="13" w:name="_Toc355014429"/>
      <w:bookmarkStart w:id="14" w:name="_Toc354956865"/>
      <w:bookmarkStart w:id="15" w:name="_Toc355014430"/>
      <w:bookmarkStart w:id="16" w:name="_Toc354956866"/>
      <w:bookmarkStart w:id="17" w:name="_Toc355014431"/>
      <w:bookmarkStart w:id="18" w:name="_Toc354956867"/>
      <w:bookmarkStart w:id="19" w:name="_Toc355014432"/>
      <w:bookmarkStart w:id="20" w:name="_Toc354956868"/>
      <w:bookmarkStart w:id="21" w:name="_Toc355014433"/>
      <w:bookmarkStart w:id="22" w:name="_Toc35501443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097AAD">
        <w:rPr>
          <w:lang w:val="en-US"/>
        </w:rPr>
        <w:t>Work Analyses</w:t>
      </w:r>
      <w:bookmarkEnd w:id="22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3" w:name="_Toc355014435"/>
      <w:r>
        <w:rPr>
          <w:lang w:val="en-US"/>
        </w:rPr>
        <w:t>Achievements</w:t>
      </w:r>
      <w:bookmarkEnd w:id="23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26DA5ED3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  <w:r w:rsidR="00E2519D">
        <w:rPr>
          <w:lang w:val="en-US"/>
        </w:rPr>
        <w:t>.</w:t>
      </w:r>
    </w:p>
    <w:p w14:paraId="45F07442" w14:textId="22747CE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4" w:name="_Toc354956871"/>
      <w:bookmarkStart w:id="25" w:name="_Toc355014436"/>
      <w:bookmarkStart w:id="26" w:name="_Toc354956872"/>
      <w:bookmarkStart w:id="27" w:name="_Toc355014437"/>
      <w:bookmarkStart w:id="28" w:name="_Toc355014438"/>
      <w:bookmarkEnd w:id="24"/>
      <w:bookmarkEnd w:id="25"/>
      <w:bookmarkEnd w:id="26"/>
      <w:bookmarkEnd w:id="27"/>
      <w:r>
        <w:rPr>
          <w:lang w:val="en-US"/>
        </w:rPr>
        <w:t>Re-estimation</w:t>
      </w:r>
      <w:r w:rsidR="00E2519D">
        <w:rPr>
          <w:lang w:val="en-US"/>
        </w:rPr>
        <w:t>.</w:t>
      </w:r>
    </w:p>
    <w:p w14:paraId="731980DF" w14:textId="77777777" w:rsidR="00E76C40" w:rsidRDefault="00E76C40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rStyle w:val="Refdecomentrio"/>
        </w:rPr>
        <w:commentReference w:id="29"/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Impediments</w:t>
      </w:r>
      <w:bookmarkEnd w:id="28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31" w:name="_Toc355014439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31"/>
    </w:p>
    <w:p w14:paraId="2CCF5EBA" w14:textId="6746D5AC" w:rsidR="0039784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Develop user interfaces</w:t>
      </w:r>
    </w:p>
    <w:p w14:paraId="777A4AEE" w14:textId="78260B67" w:rsidR="00E142E7" w:rsidRPr="00E142E7" w:rsidRDefault="00E142E7" w:rsidP="00E142E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E142E7">
        <w:rPr>
          <w:lang w:val="en-US"/>
        </w:rPr>
        <w:t>Start developing the 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2" w:name="_Toc354956875"/>
      <w:bookmarkStart w:id="33" w:name="_Toc355014440"/>
      <w:bookmarkStart w:id="34" w:name="_Toc355014441"/>
      <w:bookmarkEnd w:id="32"/>
      <w:bookmarkEnd w:id="33"/>
      <w:r>
        <w:rPr>
          <w:lang w:val="en-US"/>
        </w:rPr>
        <w:t>Progress</w:t>
      </w:r>
      <w:bookmarkEnd w:id="34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5" w:name="_Toc355014442"/>
      <w:r>
        <w:rPr>
          <w:lang w:val="en-US"/>
        </w:rPr>
        <w:t>Earned value and/or Gantt Image</w:t>
      </w:r>
      <w:bookmarkEnd w:id="35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6" w:name="_Toc355014449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6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7" w:name="_Toc354956878"/>
      <w:bookmarkStart w:id="38" w:name="_Toc355014443"/>
      <w:bookmarkStart w:id="39" w:name="_Toc354956879"/>
      <w:bookmarkStart w:id="40" w:name="_Toc355014444"/>
      <w:bookmarkStart w:id="41" w:name="_Toc354956880"/>
      <w:bookmarkStart w:id="42" w:name="_Toc355014445"/>
      <w:bookmarkStart w:id="43" w:name="_Toc355014446"/>
      <w:bookmarkEnd w:id="37"/>
      <w:bookmarkEnd w:id="38"/>
      <w:bookmarkEnd w:id="39"/>
      <w:bookmarkEnd w:id="40"/>
      <w:bookmarkEnd w:id="41"/>
      <w:bookmarkEnd w:id="42"/>
      <w:r>
        <w:rPr>
          <w:lang w:val="en-US"/>
        </w:rPr>
        <w:t>Effort by task</w:t>
      </w:r>
      <w:bookmarkEnd w:id="43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4" w:name="_Toc355014450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4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5" w:name="_Toc355014447"/>
      <w:commentRangeStart w:id="46"/>
      <w:r>
        <w:rPr>
          <w:lang w:val="en-US"/>
        </w:rPr>
        <w:t>Individual effort</w:t>
      </w:r>
      <w:bookmarkEnd w:id="45"/>
      <w:commentRangeEnd w:id="46"/>
      <w:r w:rsidR="00E76C40">
        <w:rPr>
          <w:rStyle w:val="Refdecomentrio"/>
          <w:rFonts w:asciiTheme="minorHAnsi" w:eastAsiaTheme="minorEastAsia" w:hAnsiTheme="minorHAnsi" w:cstheme="minorBidi"/>
          <w:b w:val="0"/>
          <w:bCs w:val="0"/>
          <w:color w:val="auto"/>
        </w:rPr>
        <w:commentReference w:id="46"/>
      </w:r>
    </w:p>
    <w:p w14:paraId="71B3D832" w14:textId="097A5083" w:rsidR="00B154CA" w:rsidRDefault="00921FCE" w:rsidP="000A0235">
      <w:pPr>
        <w:keepNext/>
        <w:jc w:val="center"/>
      </w:pPr>
      <w:r>
        <w:rPr>
          <w:noProof/>
        </w:rPr>
        <w:drawing>
          <wp:inline distT="0" distB="0" distL="0" distR="0" wp14:anchorId="3B7517AD" wp14:editId="7C4F4E43">
            <wp:extent cx="5397500" cy="25450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7" w:name="_Toc355014451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7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921FCE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921FCE" w:rsidRPr="00397841" w:rsidRDefault="00921FCE" w:rsidP="00921FCE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197CCFAD" w:rsidR="00921FCE" w:rsidRPr="00FB2E2A" w:rsidRDefault="00921FCE" w:rsidP="00921FCE">
            <w:r w:rsidRPr="00F574B5">
              <w:t>6.25</w:t>
            </w:r>
          </w:p>
        </w:tc>
      </w:tr>
      <w:tr w:rsidR="00921FCE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921FCE" w:rsidRPr="00397841" w:rsidRDefault="00921FCE" w:rsidP="00921FCE">
            <w:r w:rsidRPr="00397841">
              <w:t>David João</w:t>
            </w:r>
          </w:p>
        </w:tc>
        <w:tc>
          <w:tcPr>
            <w:tcW w:w="1500" w:type="dxa"/>
          </w:tcPr>
          <w:p w14:paraId="3BE98048" w14:textId="513C3493" w:rsidR="00921FCE" w:rsidRPr="00FB2E2A" w:rsidRDefault="00921FCE" w:rsidP="00921FCE">
            <w:r w:rsidRPr="00F574B5">
              <w:t>5.25</w:t>
            </w:r>
          </w:p>
        </w:tc>
      </w:tr>
      <w:tr w:rsidR="00921FCE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921FCE" w:rsidRPr="00397841" w:rsidRDefault="00921FCE" w:rsidP="00921FCE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2E34C624" w:rsidR="00921FCE" w:rsidRPr="00FB2E2A" w:rsidRDefault="00921FCE" w:rsidP="00921FCE">
            <w:r w:rsidRPr="00F574B5">
              <w:t>8.5</w:t>
            </w:r>
          </w:p>
        </w:tc>
      </w:tr>
      <w:tr w:rsidR="00921FCE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921FCE" w:rsidRPr="00397841" w:rsidRDefault="00921FCE" w:rsidP="00921FCE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B07230D" w:rsidR="00921FCE" w:rsidRPr="00FB2E2A" w:rsidRDefault="00921FCE" w:rsidP="00921FCE">
            <w:r w:rsidRPr="00F574B5">
              <w:t>6.5</w:t>
            </w:r>
          </w:p>
        </w:tc>
      </w:tr>
      <w:tr w:rsidR="00921FCE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921FCE" w:rsidRPr="00397841" w:rsidRDefault="00921FCE" w:rsidP="00921FCE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35F80526" w:rsidR="00921FCE" w:rsidRPr="00FB2E2A" w:rsidRDefault="00921FCE" w:rsidP="00921FCE">
            <w:commentRangeStart w:id="48"/>
            <w:r w:rsidRPr="00F574B5">
              <w:t>4.5</w:t>
            </w:r>
            <w:commentRangeEnd w:id="48"/>
            <w:r w:rsidR="00352E52">
              <w:rPr>
                <w:rStyle w:val="Refdecomentrio"/>
              </w:rPr>
              <w:commentReference w:id="48"/>
            </w:r>
          </w:p>
        </w:tc>
      </w:tr>
      <w:tr w:rsidR="00921FCE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921FCE" w:rsidRPr="00397841" w:rsidRDefault="00921FCE" w:rsidP="00921FCE">
            <w:commentRangeStart w:id="49"/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67897C44" w:rsidR="00921FCE" w:rsidRPr="00FB2E2A" w:rsidRDefault="00921FCE" w:rsidP="00921FCE">
            <w:r w:rsidRPr="00F574B5">
              <w:t>8</w:t>
            </w:r>
            <w:commentRangeEnd w:id="49"/>
            <w:r w:rsidR="00E76C40">
              <w:rPr>
                <w:rStyle w:val="Refdecomentrio"/>
              </w:rPr>
              <w:commentReference w:id="49"/>
            </w:r>
          </w:p>
        </w:tc>
      </w:tr>
      <w:tr w:rsidR="00921FCE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921FCE" w:rsidRPr="00397841" w:rsidRDefault="00921FCE" w:rsidP="00921FCE">
            <w:r w:rsidRPr="00397841">
              <w:t>Rui Ganhoto</w:t>
            </w:r>
          </w:p>
        </w:tc>
        <w:tc>
          <w:tcPr>
            <w:tcW w:w="1500" w:type="dxa"/>
          </w:tcPr>
          <w:p w14:paraId="29400A5F" w14:textId="3265AB86" w:rsidR="00921FCE" w:rsidRDefault="00921FCE" w:rsidP="00921FCE">
            <w:r w:rsidRPr="00F574B5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50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50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51" w:name="_Toc355014448"/>
      <w:r>
        <w:rPr>
          <w:lang w:val="en-US"/>
        </w:rPr>
        <w:t>Individual log</w:t>
      </w:r>
      <w:bookmarkEnd w:id="51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200DAE6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46BB8D2E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</w:t>
      </w:r>
      <w:commentRangeStart w:id="52"/>
      <w:r w:rsidRPr="00093DA0">
        <w:rPr>
          <w:shd w:val="clear" w:color="auto" w:fill="FFFFFF"/>
          <w:lang w:val="en-US"/>
        </w:rPr>
        <w:t xml:space="preserve">od </w:t>
      </w:r>
      <w:commentRangeEnd w:id="52"/>
      <w:r w:rsidR="00E76C40">
        <w:rPr>
          <w:rStyle w:val="Refdecomentrio"/>
        </w:rPr>
        <w:commentReference w:id="52"/>
      </w:r>
      <w:r w:rsidRPr="00093DA0">
        <w:rPr>
          <w:shd w:val="clear" w:color="auto" w:fill="FFFFFF"/>
          <w:lang w:val="en-US"/>
        </w:rPr>
        <w:t xml:space="preserve">the </w:t>
      </w:r>
      <w:r w:rsidR="00E76C40" w:rsidRPr="00093DA0">
        <w:rPr>
          <w:shd w:val="clear" w:color="auto" w:fill="FFFFFF"/>
          <w:lang w:val="en-US"/>
        </w:rPr>
        <w:t>creation</w:t>
      </w:r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1DB2DD38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Helping the PM with the project planning considering the results of the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21DC6B50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080E2635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574D43B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86C8C3F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7DDDB6F6" w14:textId="7E5AE65C" w:rsidR="00093DA0" w:rsidRPr="00093DA0" w:rsidRDefault="00E76C4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Up</w:t>
      </w:r>
      <w:r w:rsidR="00093DA0" w:rsidRPr="00093DA0">
        <w:rPr>
          <w:shd w:val="clear" w:color="auto" w:fill="FFFFFF"/>
          <w:lang w:val="en-US"/>
        </w:rPr>
        <w:t>date repository</w:t>
      </w:r>
      <w:r w:rsidR="00093DA0" w:rsidRPr="00093DA0">
        <w:rPr>
          <w:shd w:val="clear" w:color="auto" w:fill="FFFFFF"/>
          <w:lang w:val="en-US"/>
        </w:rPr>
        <w:tab/>
        <w:t>0.25</w:t>
      </w:r>
      <w:r w:rsidR="00093DA0"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0044548E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158AC75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Plan Re</w:t>
      </w:r>
      <w:r w:rsidR="00E76C40">
        <w:rPr>
          <w:shd w:val="clear" w:color="auto" w:fill="FFFFFF"/>
          <w:lang w:val="en-US"/>
        </w:rPr>
        <w:t>-</w:t>
      </w:r>
      <w:r w:rsidRPr="00093DA0">
        <w:rPr>
          <w:shd w:val="clear" w:color="auto" w:fill="FFFFFF"/>
          <w:lang w:val="en-US"/>
        </w:rPr>
        <w:t>estimation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4B3C3200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commentRangeStart w:id="53"/>
      <w:proofErr w:type="spellStart"/>
      <w:r w:rsidRPr="00093DA0">
        <w:rPr>
          <w:shd w:val="clear" w:color="auto" w:fill="FFFFFF"/>
          <w:lang w:val="en-US"/>
        </w:rPr>
        <w:t>Dabase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proofErr w:type="spellStart"/>
      <w:r w:rsidRPr="00093DA0">
        <w:rPr>
          <w:shd w:val="clear" w:color="auto" w:fill="FFFFFF"/>
          <w:lang w:val="en-US"/>
        </w:rPr>
        <w:t>Connectores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commentRangeEnd w:id="53"/>
      <w:r w:rsidR="00E76C40">
        <w:rPr>
          <w:rStyle w:val="Refdecomentrio"/>
        </w:rPr>
        <w:commentReference w:id="53"/>
      </w:r>
      <w:r w:rsidRPr="00093DA0">
        <w:rPr>
          <w:shd w:val="clear" w:color="auto" w:fill="FFFFFF"/>
          <w:lang w:val="en-US"/>
        </w:rPr>
        <w:t>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383922AA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r w:rsidR="00E76C40" w:rsidRPr="00093DA0">
        <w:rPr>
          <w:shd w:val="clear" w:color="auto" w:fill="FFFFFF"/>
          <w:lang w:val="en-US"/>
        </w:rPr>
        <w:t>Follow-up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5-13T14:52:00Z" w:initials="MO">
    <w:p w14:paraId="2E9BC4DA" w14:textId="4060F282" w:rsidR="00E33A0A" w:rsidRDefault="00E33A0A">
      <w:pPr>
        <w:pStyle w:val="Textodecomentrio"/>
      </w:pPr>
      <w:r>
        <w:rPr>
          <w:rStyle w:val="Refdecomentrio"/>
        </w:rPr>
        <w:annotationRef/>
      </w:r>
      <w:r>
        <w:t>Seguindo a lógica dos relatórios anteriores, devia ser dia 6</w:t>
      </w:r>
    </w:p>
  </w:comment>
  <w:comment w:id="1" w:author="Mário Oliveira" w:date="2013-05-13T14:57:00Z" w:initials="MO">
    <w:p w14:paraId="6244419D" w14:textId="2F442074" w:rsidR="00E33A0A" w:rsidRDefault="00E33A0A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Actualizei</w:t>
      </w:r>
      <w:proofErr w:type="spellEnd"/>
      <w:r>
        <w:t xml:space="preserve"> as páginas…</w:t>
      </w:r>
    </w:p>
  </w:comment>
  <w:comment w:id="29" w:author="Mário Oliveira" w:date="2013-05-13T15:02:00Z" w:initials="MO">
    <w:p w14:paraId="20A1DEC4" w14:textId="58B1B48A" w:rsidR="00E76C40" w:rsidRDefault="00E76C40">
      <w:pPr>
        <w:pStyle w:val="Textodecomentrio"/>
      </w:pPr>
      <w:r>
        <w:rPr>
          <w:rStyle w:val="Refdecomentrio"/>
        </w:rPr>
        <w:annotationRef/>
      </w:r>
      <w:proofErr w:type="spellStart"/>
      <w:r>
        <w:t>Nãp</w:t>
      </w:r>
      <w:proofErr w:type="spellEnd"/>
      <w:r>
        <w:t xml:space="preserve"> devíamos dizer que houve </w:t>
      </w:r>
      <w:proofErr w:type="spellStart"/>
      <w:r>
        <w:t>re-pl</w:t>
      </w:r>
      <w:bookmarkStart w:id="30" w:name="_GoBack"/>
      <w:bookmarkEnd w:id="30"/>
      <w:r>
        <w:t>anning</w:t>
      </w:r>
      <w:proofErr w:type="spellEnd"/>
      <w:r>
        <w:t xml:space="preserve">? Gráfico de </w:t>
      </w:r>
      <w:proofErr w:type="spellStart"/>
      <w:r>
        <w:t>Gant</w:t>
      </w:r>
      <w:proofErr w:type="spellEnd"/>
      <w:r>
        <w:t>…</w:t>
      </w:r>
    </w:p>
  </w:comment>
  <w:comment w:id="46" w:author="Mário Oliveira" w:date="2013-05-13T15:05:00Z" w:initials="MO">
    <w:p w14:paraId="16AC8245" w14:textId="2B9C3638" w:rsidR="00E76C40" w:rsidRDefault="00E76C40">
      <w:pPr>
        <w:pStyle w:val="Textodecomentrio"/>
      </w:pPr>
      <w:r>
        <w:rPr>
          <w:rStyle w:val="Refdecomentrio"/>
        </w:rPr>
        <w:annotationRef/>
      </w:r>
      <w:r>
        <w:t xml:space="preserve">Este gráfico não está bem… esta semana eu fiz 5.75 e não </w:t>
      </w:r>
      <w:proofErr w:type="gramStart"/>
      <w:r>
        <w:t xml:space="preserve">8 </w:t>
      </w:r>
      <w:proofErr w:type="gramEnd"/>
      <w:r>
        <w:t>:S</w:t>
      </w:r>
      <w:r w:rsidR="00352E52">
        <w:t xml:space="preserve"> e o tempo do João Martins também está errado, devia </w:t>
      </w:r>
      <w:proofErr w:type="gramStart"/>
      <w:r w:rsidR="00352E52">
        <w:t>ser  6.</w:t>
      </w:r>
      <w:proofErr w:type="gramEnd"/>
      <w:r w:rsidR="00352E52">
        <w:t xml:space="preserve">25 e não 4.5 </w:t>
      </w:r>
    </w:p>
  </w:comment>
  <w:comment w:id="48" w:author="Mário Oliveira" w:date="2013-05-13T15:12:00Z" w:initials="MO">
    <w:p w14:paraId="32D99A20" w14:textId="49386CBB" w:rsidR="00352E52" w:rsidRDefault="00352E52">
      <w:pPr>
        <w:pStyle w:val="Textodecomentrio"/>
      </w:pPr>
      <w:r>
        <w:rPr>
          <w:rStyle w:val="Refdecomentrio"/>
        </w:rPr>
        <w:annotationRef/>
      </w:r>
      <w:r>
        <w:t xml:space="preserve">Nos </w:t>
      </w:r>
      <w:proofErr w:type="spellStart"/>
      <w:r>
        <w:t>logs</w:t>
      </w:r>
      <w:proofErr w:type="spellEnd"/>
      <w:r>
        <w:t xml:space="preserve"> está 6.25</w:t>
      </w:r>
    </w:p>
  </w:comment>
  <w:comment w:id="49" w:author="Mário Oliveira" w:date="2013-05-13T15:06:00Z" w:initials="MO">
    <w:p w14:paraId="0668B945" w14:textId="200686BC" w:rsidR="00E76C40" w:rsidRDefault="00E76C40">
      <w:pPr>
        <w:pStyle w:val="Textodecomentrio"/>
      </w:pPr>
      <w:r>
        <w:rPr>
          <w:rStyle w:val="Refdecomentrio"/>
        </w:rPr>
        <w:annotationRef/>
      </w:r>
      <w:r>
        <w:t>Novamente 5.75</w:t>
      </w:r>
    </w:p>
  </w:comment>
  <w:comment w:id="52" w:author="Mário Oliveira" w:date="2013-05-13T15:09:00Z" w:initials="MO">
    <w:p w14:paraId="71DD6C5B" w14:textId="5692D60B" w:rsidR="00E76C40" w:rsidRDefault="00E76C40">
      <w:pPr>
        <w:pStyle w:val="Textodecomentrio"/>
      </w:pPr>
      <w:r>
        <w:rPr>
          <w:rStyle w:val="Refdecomentrio"/>
        </w:rPr>
        <w:annotationRef/>
      </w:r>
    </w:p>
  </w:comment>
  <w:comment w:id="53" w:author="Mário Oliveira" w:date="2013-05-13T15:08:00Z" w:initials="MO">
    <w:p w14:paraId="145F41C6" w14:textId="15859A39" w:rsidR="00E76C40" w:rsidRDefault="00E76C40">
      <w:pPr>
        <w:pStyle w:val="Textodecomentrio"/>
      </w:pPr>
      <w:r>
        <w:rPr>
          <w:rStyle w:val="Refdecomentrio"/>
        </w:rPr>
        <w:annotationRef/>
      </w:r>
      <w:r>
        <w:t xml:space="preserve">Não será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9BC4DA" w15:done="0"/>
  <w15:commentEx w15:paraId="6244419D" w15:done="0"/>
  <w15:commentEx w15:paraId="20A1DEC4" w15:done="0"/>
  <w15:commentEx w15:paraId="16AC8245" w15:done="0"/>
  <w15:commentEx w15:paraId="32D99A20" w15:done="0"/>
  <w15:commentEx w15:paraId="0668B945" w15:done="0"/>
  <w15:commentEx w15:paraId="71DD6C5B" w15:done="0"/>
  <w15:commentEx w15:paraId="145F41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81CEE" w14:textId="77777777" w:rsidR="001363AB" w:rsidRDefault="001363AB" w:rsidP="00042081">
      <w:pPr>
        <w:spacing w:after="0" w:line="240" w:lineRule="auto"/>
      </w:pPr>
      <w:r>
        <w:separator/>
      </w:r>
    </w:p>
  </w:endnote>
  <w:endnote w:type="continuationSeparator" w:id="0">
    <w:p w14:paraId="2A655F4E" w14:textId="77777777" w:rsidR="001363AB" w:rsidRDefault="001363A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1363AB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1363AB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1363AB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352E52">
      <w:rPr>
        <w:noProof/>
      </w:rPr>
      <w:t>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1363A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352E52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CDB06" w14:textId="77777777" w:rsidR="001363AB" w:rsidRDefault="001363AB" w:rsidP="00042081">
      <w:pPr>
        <w:spacing w:after="0" w:line="240" w:lineRule="auto"/>
      </w:pPr>
      <w:r>
        <w:separator/>
      </w:r>
    </w:p>
  </w:footnote>
  <w:footnote w:type="continuationSeparator" w:id="0">
    <w:p w14:paraId="3182A701" w14:textId="77777777" w:rsidR="001363AB" w:rsidRDefault="001363A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69412096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3BF6B9D5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3D9D"/>
    <w:rsid w:val="00313DA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F4DA4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CE68642-B081-4215-A97D-1BED960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B4CA3-2E8C-4D89-9D24-8C08D457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967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Mário Oliveira</cp:lastModifiedBy>
  <cp:revision>16</cp:revision>
  <cp:lastPrinted>2013-04-29T21:48:00Z</cp:lastPrinted>
  <dcterms:created xsi:type="dcterms:W3CDTF">2013-04-29T21:31:00Z</dcterms:created>
  <dcterms:modified xsi:type="dcterms:W3CDTF">2013-05-13T14:16:00Z</dcterms:modified>
  <cp:contentStatus>Ready for Revision</cp:contentStatus>
</cp:coreProperties>
</file>